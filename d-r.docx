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p14">
  <w:body>
    <w:p w:rsidRPr="00AE0971" w:rsidR="009D32FE" w:rsidP="009D32FE" w:rsidRDefault="009D32FE" w14:paraId="76A2899A" w14:textId="77777777">
      <w:pPr>
        <w:jc w:val="center"/>
        <w:rPr>
          <w:rFonts w:ascii="Times New Roman" w:hAnsi="Times New Roman" w:cs="Times New Roman"/>
          <w:sz w:val="44"/>
          <w:szCs w:val="44"/>
        </w:rPr>
      </w:pPr>
      <w:bookmarkStart w:name="_Hlk68957735" w:id="0"/>
      <w:bookmarkEnd w:id="0"/>
    </w:p>
    <w:p w:rsidRPr="00AE0971" w:rsidR="009D32FE" w:rsidP="009D32FE" w:rsidRDefault="009D32FE" w14:paraId="29F48613" w14:textId="77777777">
      <w:pPr>
        <w:jc w:val="center"/>
        <w:rPr>
          <w:rFonts w:ascii="Times New Roman" w:hAnsi="Times New Roman" w:cs="Times New Roman"/>
          <w:sz w:val="44"/>
          <w:szCs w:val="44"/>
        </w:rPr>
      </w:pPr>
    </w:p>
    <w:p w:rsidRPr="00AE0971" w:rsidR="009D32FE" w:rsidP="009D32FE" w:rsidRDefault="00DC0101" w14:paraId="361A4BDC" w14:textId="1D89702C">
      <w:pPr>
        <w:jc w:val="center"/>
        <w:rPr>
          <w:rFonts w:ascii="Times New Roman" w:hAnsi="Times New Roman" w:cs="Times New Roman"/>
          <w:sz w:val="44"/>
          <w:szCs w:val="44"/>
        </w:rPr>
      </w:pPr>
      <w:r w:rsidR="00DC0101">
        <w:drawing>
          <wp:inline wp14:editId="221D6DD4" wp14:anchorId="6E2B0533">
            <wp:extent cx="4264761" cy="4105654"/>
            <wp:effectExtent l="0" t="0" r="2540" b="9525"/>
            <wp:docPr id="3" name="Picture 3" title=""/>
            <wp:cNvGraphicFramePr>
              <a:graphicFrameLocks noChangeAspect="1"/>
            </wp:cNvGraphicFramePr>
            <a:graphic>
              <a:graphicData uri="http://schemas.openxmlformats.org/drawingml/2006/picture">
                <pic:pic>
                  <pic:nvPicPr>
                    <pic:cNvPr id="0" name="Picture 3"/>
                    <pic:cNvPicPr/>
                  </pic:nvPicPr>
                  <pic:blipFill>
                    <a:blip r:embed="R5b1921a4040c4de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64761" cy="4105654"/>
                    </a:xfrm>
                    <a:prstGeom prst="rect">
                      <a:avLst/>
                    </a:prstGeom>
                  </pic:spPr>
                </pic:pic>
              </a:graphicData>
            </a:graphic>
          </wp:inline>
        </w:drawing>
      </w:r>
    </w:p>
    <w:p w:rsidRPr="00AE0971" w:rsidR="009D32FE" w:rsidP="009D32FE" w:rsidRDefault="009D32FE" w14:paraId="2096BD7D" w14:textId="77777777">
      <w:pPr>
        <w:jc w:val="center"/>
        <w:rPr>
          <w:rFonts w:ascii="Times New Roman" w:hAnsi="Times New Roman" w:cs="Times New Roman"/>
          <w:sz w:val="44"/>
          <w:szCs w:val="44"/>
        </w:rPr>
      </w:pPr>
    </w:p>
    <w:p w:rsidRPr="00AE0971" w:rsidR="00DC0101" w:rsidP="009D32FE" w:rsidRDefault="00DC0101" w14:paraId="38AAFC9F" w14:textId="77777777">
      <w:pPr>
        <w:jc w:val="center"/>
        <w:rPr>
          <w:rFonts w:ascii="Times New Roman" w:hAnsi="Times New Roman" w:cs="Times New Roman"/>
          <w:sz w:val="44"/>
          <w:szCs w:val="44"/>
        </w:rPr>
      </w:pPr>
    </w:p>
    <w:p w:rsidRPr="00AE0971" w:rsidR="00DC0101" w:rsidP="008605C3" w:rsidRDefault="00DC0101" w14:paraId="1C985635" w14:textId="77777777">
      <w:pPr>
        <w:rPr>
          <w:rFonts w:ascii="Times New Roman" w:hAnsi="Times New Roman" w:cs="Times New Roman"/>
          <w:sz w:val="44"/>
          <w:szCs w:val="44"/>
        </w:rPr>
      </w:pPr>
    </w:p>
    <w:p w:rsidRPr="00AE0971" w:rsidR="00DC0101" w:rsidP="00DC0101" w:rsidRDefault="00DC0101" w14:paraId="6F747157" w14:textId="5AEA0FA2">
      <w:pPr>
        <w:pStyle w:val="Documenttitle"/>
        <w:spacing w:after="60"/>
        <w:rPr>
          <w:rFonts w:ascii="Times New Roman" w:hAnsi="Times New Roman" w:cs="Times New Roman"/>
        </w:rPr>
      </w:pPr>
      <w:r w:rsidRPr="00AE0971">
        <w:rPr>
          <w:rFonts w:ascii="Times New Roman" w:hAnsi="Times New Roman" w:cs="Times New Roman"/>
          <w:noProof/>
          <w:lang w:eastAsia="en-GB"/>
        </w:rPr>
        <mc:AlternateContent>
          <mc:Choice Requires="wps">
            <w:drawing>
              <wp:anchor distT="0" distB="0" distL="114300" distR="114300" simplePos="0" relativeHeight="251664384" behindDoc="1" locked="1" layoutInCell="1" allowOverlap="1" wp14:anchorId="05C3222C" wp14:editId="2A029B46">
                <wp:simplePos x="0" y="0"/>
                <wp:positionH relativeFrom="page">
                  <wp:posOffset>0</wp:posOffset>
                </wp:positionH>
                <wp:positionV relativeFrom="page">
                  <wp:posOffset>0</wp:posOffset>
                </wp:positionV>
                <wp:extent cx="7812000" cy="10080000"/>
                <wp:effectExtent l="0" t="0" r="0" b="0"/>
                <wp:wrapNone/>
                <wp:docPr id="8" name="Rectangle 8" hidden="1"/>
                <wp:cNvGraphicFramePr/>
                <a:graphic xmlns:a="http://schemas.openxmlformats.org/drawingml/2006/main">
                  <a:graphicData uri="http://schemas.microsoft.com/office/word/2010/wordprocessingShape">
                    <wps:wsp>
                      <wps:cNvSpPr/>
                      <wps:spPr>
                        <a:xfrm>
                          <a:off x="0" y="0"/>
                          <a:ext cx="7812000" cy="1008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11851" w:rsidP="00DC0101" w:rsidRDefault="00C11851" w14:paraId="75C57423"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671B871">
              <v:rect id="Rectangle 8" style="position:absolute;margin-left:0;margin-top:0;width:615.1pt;height:793.7pt;z-index:-25165209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fillcolor="white [3212]" stroked="f" strokeweight="1pt" w14:anchorId="05C322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">
                <v:textbox>
                  <w:txbxContent>
                    <w:p w:rsidR="00C11851" w:rsidP="00DC0101" w:rsidRDefault="00C11851" w14:paraId="672A6659" w14:textId="77777777"/>
                  </w:txbxContent>
                </v:textbox>
                <w10:wrap anchorx="page" anchory="page"/>
                <w10:anchorlock/>
              </v:rect>
            </w:pict>
          </mc:Fallback>
        </mc:AlternateContent>
      </w:r>
      <w:r w:rsidRPr="00AE0971">
        <w:rPr>
          <w:rFonts w:ascii="Times New Roman" w:hAnsi="Times New Roman" w:cs="Times New Roman"/>
          <w:noProof/>
        </w:rPr>
        <w:t>D2C2 NOC SOP</w:t>
      </w:r>
    </w:p>
    <w:p w:rsidRPr="00AE0971" w:rsidR="00DC0101" w:rsidP="00DC0101" w:rsidRDefault="00DC0101" w14:paraId="612D1648" w14:textId="77777777">
      <w:pPr>
        <w:pStyle w:val="Documentdate"/>
        <w:rPr>
          <w:rFonts w:ascii="Times New Roman" w:hAnsi="Times New Roman" w:cs="Times New Roman"/>
        </w:rPr>
      </w:pPr>
      <w:r w:rsidRPr="00AE0971">
        <w:rPr>
          <w:rFonts w:ascii="Times New Roman" w:hAnsi="Times New Roman" w:cs="Times New Roman"/>
        </w:rPr>
        <w:t>CONFIDENTIAL – FOR INTERNAL USE ONLY</w:t>
      </w:r>
    </w:p>
    <w:p w:rsidRPr="00AE0971" w:rsidR="00DC0101" w:rsidP="00DC0101" w:rsidRDefault="00DC0101" w14:paraId="19BCB5C7" w14:textId="64CD36C9">
      <w:pPr>
        <w:pStyle w:val="Documentdate"/>
        <w:spacing w:before="60" w:after="60"/>
        <w:rPr>
          <w:rFonts w:ascii="Times New Roman" w:hAnsi="Times New Roman" w:cs="Times New Roman"/>
        </w:rPr>
      </w:pPr>
      <w:r w:rsidRPr="00AE0971">
        <w:rPr>
          <w:rFonts w:ascii="Times New Roman" w:hAnsi="Times New Roman" w:cs="Times New Roman"/>
        </w:rPr>
        <w:t>Document Version: 4.7</w:t>
      </w:r>
    </w:p>
    <w:p w:rsidRPr="00AE0971" w:rsidR="00DC0101" w:rsidP="000D2FD9" w:rsidRDefault="00DC0101" w14:paraId="15EFAAFD" w14:textId="4654AC35">
      <w:pPr>
        <w:rPr>
          <w:rFonts w:ascii="Times New Roman" w:hAnsi="Times New Roman" w:cs="Times New Roman"/>
          <w:sz w:val="44"/>
          <w:szCs w:val="44"/>
        </w:rPr>
      </w:pPr>
      <w:r w:rsidRPr="00AE0971">
        <w:rPr>
          <w:rFonts w:ascii="Times New Roman" w:hAnsi="Times New Roman" w:cs="Times New Roman"/>
          <w:color w:val="000000" w:themeColor="text1"/>
        </w:rPr>
        <w:t xml:space="preserve">Document Last Revision: </w:t>
      </w:r>
      <w:r w:rsidRPr="00AE0971">
        <w:rPr>
          <w:rFonts w:ascii="Times New Roman" w:hAnsi="Times New Roman" w:cs="Times New Roman"/>
          <w:color w:val="000000" w:themeColor="text1"/>
          <w:sz w:val="16"/>
        </w:rPr>
        <w:t>4/15/2021</w:t>
      </w:r>
    </w:p>
    <w:p w:rsidRPr="00AE0971" w:rsidR="00DC0101" w:rsidP="000D2FD9" w:rsidRDefault="00DC0101" w14:paraId="0369CDA4" w14:textId="77777777">
      <w:pPr>
        <w:rPr>
          <w:rFonts w:ascii="Times New Roman" w:hAnsi="Times New Roman" w:cs="Times New Roman"/>
          <w:sz w:val="44"/>
          <w:szCs w:val="44"/>
        </w:rPr>
      </w:pPr>
    </w:p>
    <w:p w:rsidRPr="00AE0971" w:rsidR="00DC0101" w:rsidP="009D32FE" w:rsidRDefault="00DC0101" w14:paraId="64F07211" w14:textId="77777777">
      <w:pPr>
        <w:rPr>
          <w:rFonts w:ascii="Times New Roman" w:hAnsi="Times New Roman" w:cs="Times New Roman"/>
          <w:b/>
          <w:bCs/>
          <w:sz w:val="24"/>
          <w:szCs w:val="24"/>
        </w:rPr>
      </w:pPr>
    </w:p>
    <w:p w:rsidRPr="00AE0971" w:rsidR="009D32FE" w:rsidP="009D32FE" w:rsidRDefault="00F631C0" w14:paraId="418E9FA2" w14:textId="6CD29023">
      <w:pPr>
        <w:rPr>
          <w:rFonts w:ascii="Times New Roman" w:hAnsi="Times New Roman" w:cs="Times New Roman"/>
        </w:rPr>
      </w:pPr>
      <w:r w:rsidRPr="00AE0971">
        <w:rPr>
          <w:rFonts w:ascii="Times New Roman" w:hAnsi="Times New Roman" w:cs="Times New Roman"/>
          <w:b/>
          <w:bCs/>
          <w:sz w:val="24"/>
          <w:szCs w:val="24"/>
        </w:rPr>
        <w:lastRenderedPageBreak/>
        <w:t>Revision History</w:t>
      </w:r>
    </w:p>
    <w:tbl>
      <w:tblPr>
        <w:tblpPr w:leftFromText="144" w:rightFromText="144" w:vertAnchor="page" w:horzAnchor="margin" w:tblpY="2161"/>
        <w:tblW w:w="5617"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4A0" w:firstRow="1" w:lastRow="0" w:firstColumn="1" w:lastColumn="0" w:noHBand="0" w:noVBand="1"/>
      </w:tblPr>
      <w:tblGrid>
        <w:gridCol w:w="897"/>
        <w:gridCol w:w="1111"/>
        <w:gridCol w:w="1183"/>
        <w:gridCol w:w="6006"/>
        <w:gridCol w:w="1307"/>
      </w:tblGrid>
      <w:tr w:rsidRPr="00AE0971" w:rsidR="00F12A45" w:rsidTr="008605C3" w14:paraId="6BD5DA99" w14:textId="1D0116CE">
        <w:trPr>
          <w:trHeight w:val="369"/>
        </w:trPr>
        <w:tc>
          <w:tcPr>
            <w:tcW w:w="383" w:type="pct"/>
            <w:shd w:val="clear" w:color="auto" w:fill="1F497D"/>
          </w:tcPr>
          <w:p w:rsidRPr="00AE0971" w:rsidR="00F12A45" w:rsidP="009D32FE" w:rsidRDefault="00F12A45" w14:paraId="20568D8E" w14:textId="46FAB7A8">
            <w:pPr>
              <w:rPr>
                <w:rFonts w:ascii="Times New Roman" w:hAnsi="Times New Roman" w:cs="Times New Roman"/>
                <w:b/>
                <w:color w:val="FFFFFF"/>
                <w:sz w:val="20"/>
                <w:szCs w:val="20"/>
              </w:rPr>
            </w:pPr>
            <w:r w:rsidRPr="00AE0971">
              <w:rPr>
                <w:rFonts w:ascii="Times New Roman" w:hAnsi="Times New Roman" w:cs="Times New Roman"/>
                <w:b/>
                <w:color w:val="FFFFFF"/>
                <w:sz w:val="20"/>
                <w:szCs w:val="20"/>
              </w:rPr>
              <w:t>Version</w:t>
            </w:r>
          </w:p>
        </w:tc>
        <w:tc>
          <w:tcPr>
            <w:tcW w:w="540" w:type="pct"/>
            <w:shd w:val="clear" w:color="auto" w:fill="1F497D"/>
          </w:tcPr>
          <w:p w:rsidRPr="00AE0971" w:rsidR="00F12A45" w:rsidP="009D32FE" w:rsidRDefault="00F12A45" w14:paraId="0543D756" w14:textId="2B9CD0B4">
            <w:pPr>
              <w:rPr>
                <w:rFonts w:ascii="Times New Roman" w:hAnsi="Times New Roman" w:cs="Times New Roman"/>
                <w:b/>
                <w:color w:val="FFFFFF"/>
                <w:sz w:val="20"/>
                <w:szCs w:val="20"/>
              </w:rPr>
            </w:pPr>
            <w:r w:rsidRPr="00AE0971">
              <w:rPr>
                <w:rFonts w:ascii="Times New Roman" w:hAnsi="Times New Roman" w:cs="Times New Roman"/>
                <w:b/>
                <w:color w:val="FFFFFF"/>
                <w:sz w:val="20"/>
                <w:szCs w:val="20"/>
              </w:rPr>
              <w:t>Date</w:t>
            </w:r>
          </w:p>
        </w:tc>
        <w:tc>
          <w:tcPr>
            <w:tcW w:w="574" w:type="pct"/>
            <w:shd w:val="clear" w:color="auto" w:fill="1F497D"/>
          </w:tcPr>
          <w:p w:rsidRPr="00AE0971" w:rsidR="00F12A45" w:rsidP="009D32FE" w:rsidRDefault="00F12A45" w14:paraId="16A8A535" w14:textId="43FF2DDA">
            <w:pPr>
              <w:jc w:val="center"/>
              <w:rPr>
                <w:rFonts w:ascii="Times New Roman" w:hAnsi="Times New Roman" w:cs="Times New Roman"/>
                <w:b/>
                <w:color w:val="FFFFFF"/>
                <w:sz w:val="20"/>
                <w:szCs w:val="20"/>
              </w:rPr>
            </w:pPr>
            <w:r w:rsidRPr="00AE0971">
              <w:rPr>
                <w:rFonts w:ascii="Times New Roman" w:hAnsi="Times New Roman" w:cs="Times New Roman"/>
                <w:b/>
                <w:color w:val="FFFFFF"/>
                <w:sz w:val="20"/>
                <w:szCs w:val="20"/>
              </w:rPr>
              <w:t>Author</w:t>
            </w:r>
          </w:p>
        </w:tc>
        <w:tc>
          <w:tcPr>
            <w:tcW w:w="2870" w:type="pct"/>
            <w:shd w:val="clear" w:color="auto" w:fill="1F497D"/>
          </w:tcPr>
          <w:p w:rsidRPr="00AE0971" w:rsidR="00F12A45" w:rsidP="009D32FE" w:rsidRDefault="00F12A45" w14:paraId="5ED6A71D" w14:textId="5EDE40C4">
            <w:pPr>
              <w:jc w:val="center"/>
              <w:rPr>
                <w:rFonts w:ascii="Times New Roman" w:hAnsi="Times New Roman" w:cs="Times New Roman"/>
                <w:b/>
                <w:color w:val="FFFFFF"/>
                <w:sz w:val="20"/>
                <w:szCs w:val="20"/>
              </w:rPr>
            </w:pPr>
            <w:r w:rsidRPr="00AE0971">
              <w:rPr>
                <w:rFonts w:ascii="Times New Roman" w:hAnsi="Times New Roman" w:cs="Times New Roman"/>
                <w:b/>
                <w:color w:val="FFFFFF"/>
                <w:sz w:val="20"/>
                <w:szCs w:val="20"/>
              </w:rPr>
              <w:t>Comments</w:t>
            </w:r>
          </w:p>
        </w:tc>
        <w:tc>
          <w:tcPr>
            <w:tcW w:w="633" w:type="pct"/>
            <w:shd w:val="clear" w:color="auto" w:fill="1F497D"/>
          </w:tcPr>
          <w:p w:rsidRPr="00AE0971" w:rsidR="00F12A45" w:rsidP="009D32FE" w:rsidRDefault="00F12A45" w14:paraId="5E654A11" w14:textId="4B1B37EB">
            <w:pPr>
              <w:jc w:val="center"/>
              <w:rPr>
                <w:rFonts w:ascii="Times New Roman" w:hAnsi="Times New Roman" w:cs="Times New Roman"/>
                <w:b/>
                <w:color w:val="FFFFFF"/>
                <w:sz w:val="20"/>
                <w:szCs w:val="20"/>
              </w:rPr>
            </w:pPr>
            <w:r w:rsidRPr="00AE0971">
              <w:rPr>
                <w:rFonts w:ascii="Times New Roman" w:hAnsi="Times New Roman" w:cs="Times New Roman"/>
                <w:b/>
                <w:color w:val="FFFFFF"/>
                <w:sz w:val="20"/>
                <w:szCs w:val="20"/>
              </w:rPr>
              <w:t>Approver</w:t>
            </w:r>
          </w:p>
        </w:tc>
      </w:tr>
      <w:tr w:rsidRPr="00AE0971" w:rsidR="00F12A45" w:rsidTr="008605C3" w14:paraId="0B06F350" w14:textId="711B22ED">
        <w:trPr>
          <w:trHeight w:val="254"/>
        </w:trPr>
        <w:tc>
          <w:tcPr>
            <w:tcW w:w="383" w:type="pct"/>
          </w:tcPr>
          <w:p w:rsidRPr="00AE0971" w:rsidR="00F12A45" w:rsidP="009D32FE" w:rsidRDefault="00495EE7" w14:paraId="7F71F313" w14:textId="4322C552">
            <w:pPr>
              <w:jc w:val="center"/>
              <w:rPr>
                <w:rFonts w:ascii="Times New Roman" w:hAnsi="Times New Roman" w:cs="Times New Roman"/>
                <w:sz w:val="20"/>
                <w:szCs w:val="20"/>
              </w:rPr>
            </w:pPr>
            <w:r w:rsidRPr="00AE0971">
              <w:rPr>
                <w:rFonts w:ascii="Times New Roman" w:hAnsi="Times New Roman" w:cs="Times New Roman"/>
                <w:sz w:val="20"/>
                <w:szCs w:val="20"/>
              </w:rPr>
              <w:t>.1</w:t>
            </w:r>
          </w:p>
        </w:tc>
        <w:tc>
          <w:tcPr>
            <w:tcW w:w="540" w:type="pct"/>
            <w:shd w:val="clear" w:color="auto" w:fill="auto"/>
            <w:vAlign w:val="center"/>
          </w:tcPr>
          <w:p w:rsidRPr="00AE0971" w:rsidR="00F12A45" w:rsidP="009D32FE" w:rsidRDefault="00F12A45" w14:paraId="06302256" w14:textId="395F41EC">
            <w:pPr>
              <w:jc w:val="center"/>
              <w:rPr>
                <w:rFonts w:ascii="Times New Roman" w:hAnsi="Times New Roman" w:cs="Times New Roman"/>
                <w:sz w:val="20"/>
                <w:szCs w:val="20"/>
              </w:rPr>
            </w:pPr>
            <w:r w:rsidRPr="00AE0971">
              <w:rPr>
                <w:rFonts w:ascii="Times New Roman" w:hAnsi="Times New Roman" w:cs="Times New Roman"/>
                <w:sz w:val="20"/>
                <w:szCs w:val="20"/>
              </w:rPr>
              <w:t>3/18/221</w:t>
            </w:r>
          </w:p>
        </w:tc>
        <w:tc>
          <w:tcPr>
            <w:tcW w:w="574" w:type="pct"/>
            <w:shd w:val="clear" w:color="auto" w:fill="auto"/>
            <w:vAlign w:val="center"/>
          </w:tcPr>
          <w:p w:rsidRPr="00AE0971" w:rsidR="00F12A45" w:rsidP="009D32FE" w:rsidRDefault="00F12A45" w14:paraId="7FA1EF5E" w14:textId="77232999">
            <w:pPr>
              <w:jc w:val="center"/>
              <w:rPr>
                <w:rFonts w:ascii="Times New Roman" w:hAnsi="Times New Roman" w:cs="Times New Roman"/>
                <w:sz w:val="20"/>
                <w:szCs w:val="20"/>
              </w:rPr>
            </w:pPr>
            <w:r w:rsidRPr="00AE0971">
              <w:rPr>
                <w:rFonts w:ascii="Times New Roman" w:hAnsi="Times New Roman" w:cs="Times New Roman"/>
                <w:sz w:val="20"/>
                <w:szCs w:val="20"/>
              </w:rPr>
              <w:t>Jorge Neyra</w:t>
            </w:r>
          </w:p>
        </w:tc>
        <w:tc>
          <w:tcPr>
            <w:tcW w:w="2870" w:type="pct"/>
            <w:shd w:val="clear" w:color="auto" w:fill="auto"/>
          </w:tcPr>
          <w:p w:rsidRPr="00AE0971" w:rsidR="00F12A45" w:rsidP="009D32FE" w:rsidRDefault="00F12A45" w14:paraId="0268D6D9" w14:textId="5C5DBA44">
            <w:pPr>
              <w:rPr>
                <w:rFonts w:ascii="Times New Roman" w:hAnsi="Times New Roman" w:cs="Times New Roman"/>
                <w:sz w:val="20"/>
                <w:szCs w:val="20"/>
              </w:rPr>
            </w:pPr>
            <w:r w:rsidRPr="00AE0971">
              <w:rPr>
                <w:rFonts w:ascii="Times New Roman" w:hAnsi="Times New Roman" w:cs="Times New Roman"/>
                <w:sz w:val="20"/>
                <w:szCs w:val="20"/>
              </w:rPr>
              <w:t>Creation</w:t>
            </w:r>
          </w:p>
        </w:tc>
        <w:tc>
          <w:tcPr>
            <w:tcW w:w="633" w:type="pct"/>
          </w:tcPr>
          <w:p w:rsidRPr="00AE0971" w:rsidR="00F12A45" w:rsidP="009D32FE" w:rsidRDefault="00F12A45" w14:paraId="54151192" w14:textId="77777777">
            <w:pPr>
              <w:rPr>
                <w:rFonts w:ascii="Times New Roman" w:hAnsi="Times New Roman" w:cs="Times New Roman"/>
                <w:sz w:val="20"/>
                <w:szCs w:val="20"/>
              </w:rPr>
            </w:pPr>
          </w:p>
        </w:tc>
      </w:tr>
      <w:tr w:rsidRPr="00AE0971" w:rsidR="00F12A45" w:rsidTr="008605C3" w14:paraId="6F041293" w14:textId="6319E8C1">
        <w:trPr>
          <w:trHeight w:val="947"/>
        </w:trPr>
        <w:tc>
          <w:tcPr>
            <w:tcW w:w="383" w:type="pct"/>
          </w:tcPr>
          <w:p w:rsidRPr="00AE0971" w:rsidR="00F12A45" w:rsidP="009D32FE" w:rsidRDefault="00495EE7" w14:paraId="47F01D3E" w14:textId="2B96BD81">
            <w:pPr>
              <w:jc w:val="center"/>
              <w:rPr>
                <w:rFonts w:ascii="Times New Roman" w:hAnsi="Times New Roman" w:cs="Times New Roman"/>
                <w:sz w:val="20"/>
                <w:szCs w:val="20"/>
              </w:rPr>
            </w:pPr>
            <w:r w:rsidRPr="00AE0971">
              <w:rPr>
                <w:rFonts w:ascii="Times New Roman" w:hAnsi="Times New Roman" w:cs="Times New Roman"/>
                <w:sz w:val="20"/>
                <w:szCs w:val="20"/>
              </w:rPr>
              <w:t>.2</w:t>
            </w:r>
          </w:p>
        </w:tc>
        <w:tc>
          <w:tcPr>
            <w:tcW w:w="540" w:type="pct"/>
            <w:shd w:val="clear" w:color="auto" w:fill="auto"/>
            <w:vAlign w:val="center"/>
          </w:tcPr>
          <w:p w:rsidRPr="00AE0971" w:rsidR="00F12A45" w:rsidP="009D32FE" w:rsidRDefault="00F12A45" w14:paraId="24B10B8C" w14:textId="3C3A7A02">
            <w:pPr>
              <w:jc w:val="center"/>
              <w:rPr>
                <w:rFonts w:ascii="Times New Roman" w:hAnsi="Times New Roman" w:cs="Times New Roman"/>
                <w:sz w:val="20"/>
                <w:szCs w:val="20"/>
              </w:rPr>
            </w:pPr>
            <w:r w:rsidRPr="00AE0971">
              <w:rPr>
                <w:rFonts w:ascii="Times New Roman" w:hAnsi="Times New Roman" w:cs="Times New Roman"/>
                <w:sz w:val="20"/>
                <w:szCs w:val="20"/>
              </w:rPr>
              <w:t>3/24/21</w:t>
            </w:r>
          </w:p>
        </w:tc>
        <w:tc>
          <w:tcPr>
            <w:tcW w:w="574" w:type="pct"/>
            <w:shd w:val="clear" w:color="auto" w:fill="auto"/>
            <w:vAlign w:val="center"/>
          </w:tcPr>
          <w:p w:rsidRPr="00AE0971" w:rsidR="00F12A45" w:rsidP="009D32FE" w:rsidRDefault="00F12A45" w14:paraId="3714CF45" w14:textId="631B9263">
            <w:pPr>
              <w:jc w:val="center"/>
              <w:rPr>
                <w:rFonts w:ascii="Times New Roman" w:hAnsi="Times New Roman" w:cs="Times New Roman"/>
                <w:sz w:val="20"/>
                <w:szCs w:val="20"/>
              </w:rPr>
            </w:pPr>
            <w:r w:rsidRPr="00AE0971">
              <w:rPr>
                <w:rFonts w:ascii="Times New Roman" w:hAnsi="Times New Roman" w:cs="Times New Roman"/>
                <w:sz w:val="20"/>
                <w:szCs w:val="20"/>
              </w:rPr>
              <w:t>Jorge Neyra</w:t>
            </w:r>
          </w:p>
        </w:tc>
        <w:tc>
          <w:tcPr>
            <w:tcW w:w="2870" w:type="pct"/>
            <w:shd w:val="clear" w:color="auto" w:fill="auto"/>
          </w:tcPr>
          <w:p w:rsidRPr="00AE0971" w:rsidR="00F12A45" w:rsidP="008A0D05" w:rsidRDefault="00F12A45" w14:paraId="2DBE7180" w14:textId="7E150347">
            <w:pPr>
              <w:pStyle w:val="ListParagraph"/>
              <w:numPr>
                <w:ilvl w:val="0"/>
                <w:numId w:val="5"/>
              </w:numPr>
              <w:rPr>
                <w:rFonts w:ascii="Times New Roman" w:hAnsi="Times New Roman" w:cs="Times New Roman"/>
                <w:sz w:val="20"/>
                <w:szCs w:val="20"/>
              </w:rPr>
            </w:pPr>
            <w:r w:rsidRPr="00AE0971">
              <w:rPr>
                <w:rFonts w:ascii="Times New Roman" w:hAnsi="Times New Roman" w:cs="Times New Roman"/>
                <w:sz w:val="20"/>
                <w:szCs w:val="20"/>
              </w:rPr>
              <w:t>Added an SDD section</w:t>
            </w:r>
          </w:p>
          <w:p w:rsidRPr="00AE0971" w:rsidR="00F12A45" w:rsidP="008A0D05" w:rsidRDefault="00F12A45" w14:paraId="4B440BE4" w14:textId="77777777">
            <w:pPr>
              <w:pStyle w:val="ListParagraph"/>
              <w:numPr>
                <w:ilvl w:val="0"/>
                <w:numId w:val="5"/>
              </w:numPr>
              <w:rPr>
                <w:rFonts w:ascii="Times New Roman" w:hAnsi="Times New Roman" w:cs="Times New Roman"/>
                <w:sz w:val="20"/>
                <w:szCs w:val="20"/>
              </w:rPr>
            </w:pPr>
            <w:r w:rsidRPr="00AE0971">
              <w:rPr>
                <w:rFonts w:ascii="Times New Roman" w:hAnsi="Times New Roman" w:cs="Times New Roman"/>
                <w:sz w:val="20"/>
                <w:szCs w:val="20"/>
              </w:rPr>
              <w:t>Added CMDB</w:t>
            </w:r>
          </w:p>
          <w:p w:rsidRPr="00AE0971" w:rsidR="00F12A45" w:rsidP="008A0D05" w:rsidRDefault="00F12A45" w14:paraId="5208DEEF" w14:textId="77777777">
            <w:pPr>
              <w:pStyle w:val="ListParagraph"/>
              <w:numPr>
                <w:ilvl w:val="0"/>
                <w:numId w:val="5"/>
              </w:numPr>
              <w:rPr>
                <w:rFonts w:ascii="Times New Roman" w:hAnsi="Times New Roman" w:cs="Times New Roman"/>
                <w:sz w:val="20"/>
                <w:szCs w:val="20"/>
              </w:rPr>
            </w:pPr>
            <w:r w:rsidRPr="00AE0971">
              <w:rPr>
                <w:rFonts w:ascii="Times New Roman" w:hAnsi="Times New Roman" w:cs="Times New Roman"/>
                <w:sz w:val="20"/>
                <w:szCs w:val="20"/>
              </w:rPr>
              <w:t xml:space="preserve">Added RCA procedure for P1 and P2 </w:t>
            </w:r>
          </w:p>
          <w:p w:rsidRPr="00AE0971" w:rsidR="00F12A45" w:rsidP="008A0D05" w:rsidRDefault="00F12A45" w14:paraId="3460575B" w14:textId="058DF88C">
            <w:pPr>
              <w:pStyle w:val="ListParagraph"/>
              <w:numPr>
                <w:ilvl w:val="0"/>
                <w:numId w:val="5"/>
              </w:numPr>
              <w:rPr>
                <w:rFonts w:ascii="Times New Roman" w:hAnsi="Times New Roman" w:cs="Times New Roman"/>
                <w:sz w:val="20"/>
                <w:szCs w:val="20"/>
              </w:rPr>
            </w:pPr>
            <w:r w:rsidRPr="00AE0971">
              <w:rPr>
                <w:rFonts w:ascii="Times New Roman" w:hAnsi="Times New Roman" w:cs="Times New Roman"/>
                <w:sz w:val="20"/>
                <w:szCs w:val="20"/>
              </w:rPr>
              <w:t>Added escalation chart for P1, P2, and P3 incidents.</w:t>
            </w:r>
          </w:p>
        </w:tc>
        <w:tc>
          <w:tcPr>
            <w:tcW w:w="633" w:type="pct"/>
          </w:tcPr>
          <w:p w:rsidRPr="00AE0971" w:rsidR="00F12A45" w:rsidP="009D32FE" w:rsidRDefault="00F12A45" w14:paraId="638A45DA" w14:textId="77777777">
            <w:pPr>
              <w:rPr>
                <w:rFonts w:ascii="Times New Roman" w:hAnsi="Times New Roman" w:cs="Times New Roman"/>
                <w:sz w:val="20"/>
                <w:szCs w:val="20"/>
              </w:rPr>
            </w:pPr>
          </w:p>
        </w:tc>
      </w:tr>
      <w:tr w:rsidRPr="00AE0971" w:rsidR="00F12A45" w:rsidTr="008605C3" w14:paraId="7FB40A29" w14:textId="39627FF4">
        <w:trPr>
          <w:trHeight w:val="1658"/>
        </w:trPr>
        <w:tc>
          <w:tcPr>
            <w:tcW w:w="383" w:type="pct"/>
          </w:tcPr>
          <w:p w:rsidRPr="00AE0971" w:rsidR="00F12A45" w:rsidP="009D32FE" w:rsidRDefault="00724957" w14:paraId="1F98B885" w14:textId="6C02E16E">
            <w:pPr>
              <w:jc w:val="center"/>
              <w:rPr>
                <w:rFonts w:ascii="Times New Roman" w:hAnsi="Times New Roman" w:cs="Times New Roman"/>
                <w:sz w:val="20"/>
                <w:szCs w:val="20"/>
              </w:rPr>
            </w:pPr>
            <w:r w:rsidRPr="00AE0971">
              <w:rPr>
                <w:rFonts w:ascii="Times New Roman" w:hAnsi="Times New Roman" w:cs="Times New Roman"/>
                <w:sz w:val="20"/>
                <w:szCs w:val="20"/>
              </w:rPr>
              <w:t>.3</w:t>
            </w:r>
          </w:p>
        </w:tc>
        <w:tc>
          <w:tcPr>
            <w:tcW w:w="540" w:type="pct"/>
            <w:shd w:val="clear" w:color="auto" w:fill="auto"/>
            <w:vAlign w:val="center"/>
          </w:tcPr>
          <w:p w:rsidRPr="00AE0971" w:rsidR="00F12A45" w:rsidP="009D32FE" w:rsidRDefault="00724957" w14:paraId="0A498D6A" w14:textId="56EE3C75">
            <w:pPr>
              <w:jc w:val="center"/>
              <w:rPr>
                <w:rFonts w:ascii="Times New Roman" w:hAnsi="Times New Roman" w:cs="Times New Roman"/>
                <w:sz w:val="20"/>
                <w:szCs w:val="20"/>
              </w:rPr>
            </w:pPr>
            <w:r w:rsidRPr="00AE0971">
              <w:rPr>
                <w:rFonts w:ascii="Times New Roman" w:hAnsi="Times New Roman" w:cs="Times New Roman"/>
                <w:sz w:val="20"/>
                <w:szCs w:val="20"/>
              </w:rPr>
              <w:t>3/26/21</w:t>
            </w:r>
          </w:p>
        </w:tc>
        <w:tc>
          <w:tcPr>
            <w:tcW w:w="574" w:type="pct"/>
            <w:shd w:val="clear" w:color="auto" w:fill="auto"/>
            <w:vAlign w:val="center"/>
          </w:tcPr>
          <w:p w:rsidRPr="00AE0971" w:rsidR="00F12A45" w:rsidP="009D32FE" w:rsidRDefault="00724957" w14:paraId="42C2C04C" w14:textId="64C89581">
            <w:pPr>
              <w:jc w:val="center"/>
              <w:rPr>
                <w:rFonts w:ascii="Times New Roman" w:hAnsi="Times New Roman" w:cs="Times New Roman"/>
                <w:sz w:val="20"/>
                <w:szCs w:val="20"/>
              </w:rPr>
            </w:pPr>
            <w:r w:rsidRPr="00AE0971">
              <w:rPr>
                <w:rFonts w:ascii="Times New Roman" w:hAnsi="Times New Roman" w:cs="Times New Roman"/>
                <w:sz w:val="20"/>
                <w:szCs w:val="20"/>
              </w:rPr>
              <w:t>Jorge Neyra</w:t>
            </w:r>
          </w:p>
        </w:tc>
        <w:tc>
          <w:tcPr>
            <w:tcW w:w="2870" w:type="pct"/>
            <w:shd w:val="clear" w:color="auto" w:fill="auto"/>
          </w:tcPr>
          <w:p w:rsidRPr="00AE0971" w:rsidR="00F12A45" w:rsidP="008A0D05" w:rsidRDefault="00780424" w14:paraId="4F1C764E" w14:textId="77777777">
            <w:pPr>
              <w:pStyle w:val="ListParagraph"/>
              <w:numPr>
                <w:ilvl w:val="0"/>
                <w:numId w:val="7"/>
              </w:numPr>
              <w:rPr>
                <w:rFonts w:ascii="Times New Roman" w:hAnsi="Times New Roman" w:cs="Times New Roman"/>
                <w:sz w:val="20"/>
                <w:szCs w:val="20"/>
              </w:rPr>
            </w:pPr>
            <w:r w:rsidRPr="00AE0971">
              <w:rPr>
                <w:rFonts w:ascii="Times New Roman" w:hAnsi="Times New Roman" w:cs="Times New Roman"/>
                <w:sz w:val="20"/>
                <w:szCs w:val="20"/>
              </w:rPr>
              <w:t>Added Backup section</w:t>
            </w:r>
          </w:p>
          <w:p w:rsidRPr="00AE0971" w:rsidR="00780424" w:rsidP="008A0D05" w:rsidRDefault="00780424" w14:paraId="5A527DF0" w14:textId="77777777">
            <w:pPr>
              <w:pStyle w:val="ListParagraph"/>
              <w:numPr>
                <w:ilvl w:val="0"/>
                <w:numId w:val="7"/>
              </w:numPr>
              <w:rPr>
                <w:rFonts w:ascii="Times New Roman" w:hAnsi="Times New Roman" w:cs="Times New Roman"/>
                <w:sz w:val="20"/>
                <w:szCs w:val="20"/>
              </w:rPr>
            </w:pPr>
            <w:r w:rsidRPr="00AE0971">
              <w:rPr>
                <w:rFonts w:ascii="Times New Roman" w:hAnsi="Times New Roman" w:cs="Times New Roman"/>
                <w:sz w:val="20"/>
                <w:szCs w:val="20"/>
              </w:rPr>
              <w:t>Added Monitoring section</w:t>
            </w:r>
          </w:p>
          <w:p w:rsidRPr="00AE0971" w:rsidR="00780424" w:rsidP="008A0D05" w:rsidRDefault="00780424" w14:paraId="0ED6D645" w14:textId="77777777">
            <w:pPr>
              <w:pStyle w:val="ListParagraph"/>
              <w:numPr>
                <w:ilvl w:val="0"/>
                <w:numId w:val="7"/>
              </w:numPr>
              <w:rPr>
                <w:rFonts w:ascii="Times New Roman" w:hAnsi="Times New Roman" w:cs="Times New Roman"/>
                <w:sz w:val="20"/>
                <w:szCs w:val="20"/>
              </w:rPr>
            </w:pPr>
            <w:r w:rsidRPr="00AE0971">
              <w:rPr>
                <w:rFonts w:ascii="Times New Roman" w:hAnsi="Times New Roman" w:cs="Times New Roman"/>
                <w:sz w:val="20"/>
                <w:szCs w:val="20"/>
              </w:rPr>
              <w:t>Added Business Continuity section</w:t>
            </w:r>
          </w:p>
          <w:p w:rsidRPr="00AE0971" w:rsidR="00780424" w:rsidP="008A0D05" w:rsidRDefault="00780424" w14:paraId="70F6D78E" w14:textId="77777777">
            <w:pPr>
              <w:pStyle w:val="ListParagraph"/>
              <w:numPr>
                <w:ilvl w:val="0"/>
                <w:numId w:val="7"/>
              </w:numPr>
              <w:rPr>
                <w:rFonts w:ascii="Times New Roman" w:hAnsi="Times New Roman" w:cs="Times New Roman"/>
                <w:sz w:val="20"/>
                <w:szCs w:val="20"/>
              </w:rPr>
            </w:pPr>
            <w:r w:rsidRPr="00AE0971">
              <w:rPr>
                <w:rFonts w:ascii="Times New Roman" w:hAnsi="Times New Roman" w:cs="Times New Roman"/>
                <w:sz w:val="20"/>
                <w:szCs w:val="20"/>
              </w:rPr>
              <w:t>Added Patching section</w:t>
            </w:r>
          </w:p>
          <w:p w:rsidRPr="00AE0971" w:rsidR="00780424" w:rsidP="008A0D05" w:rsidRDefault="00780424" w14:paraId="1D9AA2B0" w14:textId="77777777">
            <w:pPr>
              <w:pStyle w:val="ListParagraph"/>
              <w:numPr>
                <w:ilvl w:val="0"/>
                <w:numId w:val="7"/>
              </w:numPr>
              <w:rPr>
                <w:rFonts w:ascii="Times New Roman" w:hAnsi="Times New Roman" w:cs="Times New Roman"/>
                <w:sz w:val="20"/>
                <w:szCs w:val="20"/>
              </w:rPr>
            </w:pPr>
            <w:r w:rsidRPr="00AE0971">
              <w:rPr>
                <w:rFonts w:ascii="Times New Roman" w:hAnsi="Times New Roman" w:cs="Times New Roman"/>
                <w:sz w:val="20"/>
                <w:szCs w:val="20"/>
              </w:rPr>
              <w:t>Removed Incident Response</w:t>
            </w:r>
          </w:p>
          <w:p w:rsidRPr="00AE0971" w:rsidR="00780424" w:rsidP="008A0D05" w:rsidRDefault="00780424" w14:paraId="44580491" w14:textId="7A6A9A8F">
            <w:pPr>
              <w:pStyle w:val="ListParagraph"/>
              <w:numPr>
                <w:ilvl w:val="0"/>
                <w:numId w:val="7"/>
              </w:numPr>
              <w:rPr>
                <w:rFonts w:ascii="Times New Roman" w:hAnsi="Times New Roman" w:cs="Times New Roman"/>
                <w:sz w:val="20"/>
                <w:szCs w:val="20"/>
              </w:rPr>
            </w:pPr>
            <w:r w:rsidRPr="00AE0971">
              <w:rPr>
                <w:rFonts w:ascii="Times New Roman" w:hAnsi="Times New Roman" w:cs="Times New Roman"/>
                <w:sz w:val="20"/>
                <w:szCs w:val="20"/>
              </w:rPr>
              <w:t>Removed Types of Incidents</w:t>
            </w:r>
          </w:p>
        </w:tc>
        <w:tc>
          <w:tcPr>
            <w:tcW w:w="633" w:type="pct"/>
          </w:tcPr>
          <w:p w:rsidRPr="00AE0971" w:rsidR="00F12A45" w:rsidP="009D32FE" w:rsidRDefault="00F12A45" w14:paraId="75A853FD" w14:textId="77777777">
            <w:pPr>
              <w:rPr>
                <w:rFonts w:ascii="Times New Roman" w:hAnsi="Times New Roman" w:cs="Times New Roman"/>
                <w:sz w:val="20"/>
                <w:szCs w:val="20"/>
              </w:rPr>
            </w:pPr>
          </w:p>
        </w:tc>
      </w:tr>
      <w:tr w:rsidRPr="00AE0971" w:rsidR="00F12A45" w:rsidTr="008605C3" w14:paraId="160EE0BC" w14:textId="5715CE4E">
        <w:trPr>
          <w:trHeight w:val="1208"/>
        </w:trPr>
        <w:tc>
          <w:tcPr>
            <w:tcW w:w="383" w:type="pct"/>
          </w:tcPr>
          <w:p w:rsidRPr="00AE0971" w:rsidR="00F12A45" w:rsidP="009D32FE" w:rsidRDefault="00794888" w14:paraId="26D6F976" w14:textId="590E7233">
            <w:pPr>
              <w:jc w:val="center"/>
              <w:rPr>
                <w:rFonts w:ascii="Times New Roman" w:hAnsi="Times New Roman" w:cs="Times New Roman"/>
                <w:sz w:val="20"/>
                <w:szCs w:val="20"/>
              </w:rPr>
            </w:pPr>
            <w:r w:rsidRPr="00AE0971">
              <w:rPr>
                <w:rFonts w:ascii="Times New Roman" w:hAnsi="Times New Roman" w:cs="Times New Roman"/>
                <w:sz w:val="20"/>
                <w:szCs w:val="20"/>
              </w:rPr>
              <w:t>.4</w:t>
            </w:r>
          </w:p>
        </w:tc>
        <w:tc>
          <w:tcPr>
            <w:tcW w:w="540" w:type="pct"/>
            <w:shd w:val="clear" w:color="auto" w:fill="auto"/>
            <w:vAlign w:val="center"/>
          </w:tcPr>
          <w:p w:rsidRPr="00AE0971" w:rsidR="00F12A45" w:rsidP="009D32FE" w:rsidRDefault="00794888" w14:paraId="38F6BEC8" w14:textId="291C3FC4">
            <w:pPr>
              <w:jc w:val="center"/>
              <w:rPr>
                <w:rFonts w:ascii="Times New Roman" w:hAnsi="Times New Roman" w:cs="Times New Roman"/>
                <w:sz w:val="20"/>
                <w:szCs w:val="20"/>
              </w:rPr>
            </w:pPr>
            <w:r w:rsidRPr="00AE0971">
              <w:rPr>
                <w:rFonts w:ascii="Times New Roman" w:hAnsi="Times New Roman" w:cs="Times New Roman"/>
                <w:sz w:val="20"/>
                <w:szCs w:val="20"/>
              </w:rPr>
              <w:t>3/31/21</w:t>
            </w:r>
          </w:p>
        </w:tc>
        <w:tc>
          <w:tcPr>
            <w:tcW w:w="574" w:type="pct"/>
            <w:shd w:val="clear" w:color="auto" w:fill="auto"/>
            <w:vAlign w:val="center"/>
          </w:tcPr>
          <w:p w:rsidRPr="00AE0971" w:rsidR="00F12A45" w:rsidP="009D32FE" w:rsidRDefault="00794888" w14:paraId="6D01CA1B" w14:textId="3D3CB335">
            <w:pPr>
              <w:jc w:val="center"/>
              <w:rPr>
                <w:rFonts w:ascii="Times New Roman" w:hAnsi="Times New Roman" w:cs="Times New Roman"/>
                <w:sz w:val="20"/>
                <w:szCs w:val="20"/>
              </w:rPr>
            </w:pPr>
            <w:r w:rsidRPr="00AE0971">
              <w:rPr>
                <w:rFonts w:ascii="Times New Roman" w:hAnsi="Times New Roman" w:cs="Times New Roman"/>
                <w:sz w:val="20"/>
                <w:szCs w:val="20"/>
              </w:rPr>
              <w:t>Jorge Neyra</w:t>
            </w:r>
          </w:p>
        </w:tc>
        <w:tc>
          <w:tcPr>
            <w:tcW w:w="2870" w:type="pct"/>
            <w:shd w:val="clear" w:color="auto" w:fill="auto"/>
          </w:tcPr>
          <w:p w:rsidRPr="00AE0971" w:rsidR="00F12A45" w:rsidP="008A0D05" w:rsidRDefault="00794888" w14:paraId="42339FFB" w14:textId="77777777">
            <w:pPr>
              <w:pStyle w:val="ListParagraph"/>
              <w:numPr>
                <w:ilvl w:val="0"/>
                <w:numId w:val="9"/>
              </w:numPr>
              <w:rPr>
                <w:rFonts w:ascii="Times New Roman" w:hAnsi="Times New Roman" w:cs="Times New Roman"/>
                <w:sz w:val="20"/>
                <w:szCs w:val="20"/>
              </w:rPr>
            </w:pPr>
            <w:r w:rsidRPr="00AE0971">
              <w:rPr>
                <w:rFonts w:ascii="Times New Roman" w:hAnsi="Times New Roman" w:cs="Times New Roman"/>
                <w:sz w:val="20"/>
                <w:szCs w:val="20"/>
              </w:rPr>
              <w:t>Flowcharts updated</w:t>
            </w:r>
          </w:p>
          <w:p w:rsidRPr="00AE0971" w:rsidR="00794888" w:rsidP="008A0D05" w:rsidRDefault="00794888" w14:paraId="4C08520D" w14:textId="77777777">
            <w:pPr>
              <w:pStyle w:val="ListParagraph"/>
              <w:numPr>
                <w:ilvl w:val="0"/>
                <w:numId w:val="9"/>
              </w:numPr>
              <w:rPr>
                <w:rFonts w:ascii="Times New Roman" w:hAnsi="Times New Roman" w:cs="Times New Roman"/>
                <w:sz w:val="20"/>
                <w:szCs w:val="20"/>
              </w:rPr>
            </w:pPr>
            <w:r w:rsidRPr="00AE0971">
              <w:rPr>
                <w:rFonts w:ascii="Times New Roman" w:hAnsi="Times New Roman" w:cs="Times New Roman"/>
                <w:sz w:val="20"/>
                <w:szCs w:val="20"/>
              </w:rPr>
              <w:t>Updated CCB procedures</w:t>
            </w:r>
          </w:p>
          <w:p w:rsidRPr="00AE0971" w:rsidR="000835DC" w:rsidP="008A0D05" w:rsidRDefault="000835DC" w14:paraId="26E80F13" w14:textId="77777777">
            <w:pPr>
              <w:pStyle w:val="ListParagraph"/>
              <w:numPr>
                <w:ilvl w:val="0"/>
                <w:numId w:val="9"/>
              </w:numPr>
              <w:rPr>
                <w:rFonts w:ascii="Times New Roman" w:hAnsi="Times New Roman" w:cs="Times New Roman"/>
                <w:sz w:val="20"/>
                <w:szCs w:val="20"/>
              </w:rPr>
            </w:pPr>
            <w:r w:rsidRPr="00AE0971">
              <w:rPr>
                <w:rFonts w:ascii="Times New Roman" w:hAnsi="Times New Roman" w:cs="Times New Roman"/>
                <w:sz w:val="20"/>
                <w:szCs w:val="20"/>
              </w:rPr>
              <w:t>Added PW policy</w:t>
            </w:r>
          </w:p>
          <w:p w:rsidRPr="00AE0971" w:rsidR="00C63D98" w:rsidP="008A0D05" w:rsidRDefault="00C63D98" w14:paraId="78B36AA3" w14:textId="46522538">
            <w:pPr>
              <w:pStyle w:val="ListParagraph"/>
              <w:numPr>
                <w:ilvl w:val="0"/>
                <w:numId w:val="9"/>
              </w:numPr>
              <w:rPr>
                <w:rFonts w:ascii="Times New Roman" w:hAnsi="Times New Roman" w:cs="Times New Roman"/>
                <w:sz w:val="20"/>
                <w:szCs w:val="20"/>
              </w:rPr>
            </w:pPr>
            <w:r w:rsidRPr="00AE0971">
              <w:rPr>
                <w:rFonts w:ascii="Times New Roman" w:hAnsi="Times New Roman" w:cs="Times New Roman"/>
                <w:sz w:val="20"/>
                <w:szCs w:val="20"/>
              </w:rPr>
              <w:t>VDI monitoring was added</w:t>
            </w:r>
          </w:p>
        </w:tc>
        <w:tc>
          <w:tcPr>
            <w:tcW w:w="633" w:type="pct"/>
          </w:tcPr>
          <w:p w:rsidRPr="00AE0971" w:rsidR="00F12A45" w:rsidP="009D32FE" w:rsidRDefault="00F12A45" w14:paraId="1C5AF2B4" w14:textId="77777777">
            <w:pPr>
              <w:rPr>
                <w:rFonts w:ascii="Times New Roman" w:hAnsi="Times New Roman" w:cs="Times New Roman"/>
                <w:sz w:val="20"/>
                <w:szCs w:val="20"/>
              </w:rPr>
            </w:pPr>
          </w:p>
        </w:tc>
      </w:tr>
      <w:tr w:rsidRPr="00AE0971" w:rsidR="00F12A45" w:rsidTr="008605C3" w14:paraId="3FE13E02" w14:textId="44ED5628">
        <w:trPr>
          <w:trHeight w:val="1028"/>
        </w:trPr>
        <w:tc>
          <w:tcPr>
            <w:tcW w:w="383" w:type="pct"/>
          </w:tcPr>
          <w:p w:rsidRPr="00AE0971" w:rsidR="00F12A45" w:rsidP="009D32FE" w:rsidRDefault="00B85B42" w14:paraId="74C6ABB2" w14:textId="196B49E4">
            <w:pPr>
              <w:jc w:val="center"/>
              <w:rPr>
                <w:rFonts w:ascii="Times New Roman" w:hAnsi="Times New Roman" w:cs="Times New Roman"/>
                <w:sz w:val="20"/>
                <w:szCs w:val="20"/>
              </w:rPr>
            </w:pPr>
            <w:r w:rsidRPr="00AE0971">
              <w:rPr>
                <w:rFonts w:ascii="Times New Roman" w:hAnsi="Times New Roman" w:cs="Times New Roman"/>
                <w:sz w:val="20"/>
                <w:szCs w:val="20"/>
              </w:rPr>
              <w:t>4.1</w:t>
            </w:r>
          </w:p>
        </w:tc>
        <w:tc>
          <w:tcPr>
            <w:tcW w:w="540" w:type="pct"/>
            <w:shd w:val="clear" w:color="auto" w:fill="auto"/>
            <w:vAlign w:val="center"/>
          </w:tcPr>
          <w:p w:rsidRPr="00AE0971" w:rsidR="00F12A45" w:rsidP="009D32FE" w:rsidRDefault="00793537" w14:paraId="53D046F7" w14:textId="7BF72AAA">
            <w:pPr>
              <w:jc w:val="center"/>
              <w:rPr>
                <w:rFonts w:ascii="Times New Roman" w:hAnsi="Times New Roman" w:cs="Times New Roman"/>
                <w:sz w:val="20"/>
                <w:szCs w:val="20"/>
              </w:rPr>
            </w:pPr>
            <w:r w:rsidRPr="00AE0971">
              <w:rPr>
                <w:rFonts w:ascii="Times New Roman" w:hAnsi="Times New Roman" w:cs="Times New Roman"/>
                <w:sz w:val="20"/>
                <w:szCs w:val="20"/>
              </w:rPr>
              <w:t>4/7/21</w:t>
            </w:r>
          </w:p>
        </w:tc>
        <w:tc>
          <w:tcPr>
            <w:tcW w:w="574" w:type="pct"/>
            <w:shd w:val="clear" w:color="auto" w:fill="auto"/>
            <w:vAlign w:val="center"/>
          </w:tcPr>
          <w:p w:rsidRPr="00AE0971" w:rsidR="00F12A45" w:rsidP="009D32FE" w:rsidRDefault="00793537" w14:paraId="783F542F" w14:textId="79688A8E">
            <w:pPr>
              <w:jc w:val="center"/>
              <w:rPr>
                <w:rFonts w:ascii="Times New Roman" w:hAnsi="Times New Roman" w:cs="Times New Roman"/>
                <w:sz w:val="20"/>
                <w:szCs w:val="20"/>
              </w:rPr>
            </w:pPr>
            <w:r w:rsidRPr="00AE0971">
              <w:rPr>
                <w:rFonts w:ascii="Times New Roman" w:hAnsi="Times New Roman" w:cs="Times New Roman"/>
                <w:sz w:val="20"/>
                <w:szCs w:val="20"/>
              </w:rPr>
              <w:t>Jorge Neyra</w:t>
            </w:r>
          </w:p>
        </w:tc>
        <w:tc>
          <w:tcPr>
            <w:tcW w:w="2870" w:type="pct"/>
            <w:shd w:val="clear" w:color="auto" w:fill="auto"/>
          </w:tcPr>
          <w:p w:rsidRPr="00AE0971" w:rsidR="00F12A45" w:rsidP="008A0D05" w:rsidRDefault="00793537" w14:paraId="3FB22EDF" w14:textId="77777777">
            <w:pPr>
              <w:pStyle w:val="ListParagraph"/>
              <w:numPr>
                <w:ilvl w:val="0"/>
                <w:numId w:val="11"/>
              </w:numPr>
              <w:rPr>
                <w:rFonts w:ascii="Times New Roman" w:hAnsi="Times New Roman" w:cs="Times New Roman"/>
                <w:sz w:val="20"/>
                <w:szCs w:val="20"/>
              </w:rPr>
            </w:pPr>
            <w:r w:rsidRPr="00AE0971">
              <w:rPr>
                <w:rFonts w:ascii="Times New Roman" w:hAnsi="Times New Roman" w:cs="Times New Roman"/>
                <w:sz w:val="20"/>
                <w:szCs w:val="20"/>
              </w:rPr>
              <w:t xml:space="preserve">Updated Create Account </w:t>
            </w:r>
          </w:p>
          <w:p w:rsidRPr="00AE0971" w:rsidR="00793537" w:rsidP="008A0D05" w:rsidRDefault="00793537" w14:paraId="50410F6A" w14:textId="77777777">
            <w:pPr>
              <w:pStyle w:val="ListParagraph"/>
              <w:numPr>
                <w:ilvl w:val="0"/>
                <w:numId w:val="11"/>
              </w:numPr>
              <w:rPr>
                <w:rFonts w:ascii="Times New Roman" w:hAnsi="Times New Roman" w:cs="Times New Roman"/>
                <w:sz w:val="20"/>
                <w:szCs w:val="20"/>
              </w:rPr>
            </w:pPr>
            <w:r w:rsidRPr="00AE0971">
              <w:rPr>
                <w:rFonts w:ascii="Times New Roman" w:hAnsi="Times New Roman" w:cs="Times New Roman"/>
                <w:sz w:val="20"/>
                <w:szCs w:val="20"/>
              </w:rPr>
              <w:t>Created Admin Access flow</w:t>
            </w:r>
          </w:p>
          <w:p w:rsidRPr="00AE0971" w:rsidR="00793537" w:rsidP="008A0D05" w:rsidRDefault="008731F0" w14:paraId="29925DA7" w14:textId="77777777">
            <w:pPr>
              <w:pStyle w:val="ListParagraph"/>
              <w:numPr>
                <w:ilvl w:val="0"/>
                <w:numId w:val="11"/>
              </w:numPr>
              <w:rPr>
                <w:rFonts w:ascii="Times New Roman" w:hAnsi="Times New Roman" w:cs="Times New Roman"/>
                <w:sz w:val="20"/>
                <w:szCs w:val="20"/>
              </w:rPr>
            </w:pPr>
            <w:r w:rsidRPr="00AE0971">
              <w:rPr>
                <w:rFonts w:ascii="Times New Roman" w:hAnsi="Times New Roman" w:cs="Times New Roman"/>
                <w:sz w:val="20"/>
                <w:szCs w:val="20"/>
              </w:rPr>
              <w:t>Updated Change control to include Configuration</w:t>
            </w:r>
          </w:p>
          <w:p w:rsidRPr="00AE0971" w:rsidR="00331B80" w:rsidP="008A0D05" w:rsidRDefault="00331B80" w14:paraId="308D82D7" w14:textId="4F0D77FB">
            <w:pPr>
              <w:pStyle w:val="ListParagraph"/>
              <w:numPr>
                <w:ilvl w:val="0"/>
                <w:numId w:val="11"/>
              </w:numPr>
              <w:rPr>
                <w:rFonts w:ascii="Times New Roman" w:hAnsi="Times New Roman" w:cs="Times New Roman"/>
                <w:sz w:val="20"/>
                <w:szCs w:val="20"/>
              </w:rPr>
            </w:pPr>
            <w:r w:rsidRPr="00AE0971">
              <w:rPr>
                <w:rFonts w:ascii="Times New Roman" w:hAnsi="Times New Roman" w:cs="Times New Roman"/>
                <w:sz w:val="20"/>
                <w:szCs w:val="20"/>
              </w:rPr>
              <w:t>Included outages in the Incident Response flow</w:t>
            </w:r>
          </w:p>
        </w:tc>
        <w:tc>
          <w:tcPr>
            <w:tcW w:w="633" w:type="pct"/>
          </w:tcPr>
          <w:p w:rsidRPr="00AE0971" w:rsidR="00F12A45" w:rsidP="009D32FE" w:rsidRDefault="00F12A45" w14:paraId="51DE3812" w14:textId="77777777">
            <w:pPr>
              <w:rPr>
                <w:rFonts w:ascii="Times New Roman" w:hAnsi="Times New Roman" w:cs="Times New Roman"/>
                <w:sz w:val="20"/>
                <w:szCs w:val="20"/>
              </w:rPr>
            </w:pPr>
          </w:p>
        </w:tc>
      </w:tr>
      <w:tr w:rsidRPr="00AE0971" w:rsidR="00F12A45" w:rsidTr="008605C3" w14:paraId="433532A3" w14:textId="3B05ACC6">
        <w:trPr>
          <w:trHeight w:val="1100"/>
        </w:trPr>
        <w:tc>
          <w:tcPr>
            <w:tcW w:w="383" w:type="pct"/>
          </w:tcPr>
          <w:p w:rsidRPr="00AE0971" w:rsidR="00F12A45" w:rsidP="009D32FE" w:rsidRDefault="00591D80" w14:paraId="4CDF3AE1" w14:textId="3BED209F">
            <w:pPr>
              <w:jc w:val="center"/>
              <w:rPr>
                <w:rFonts w:ascii="Times New Roman" w:hAnsi="Times New Roman" w:cs="Times New Roman"/>
                <w:sz w:val="20"/>
                <w:szCs w:val="20"/>
              </w:rPr>
            </w:pPr>
            <w:r w:rsidRPr="00AE0971">
              <w:rPr>
                <w:rFonts w:ascii="Times New Roman" w:hAnsi="Times New Roman" w:cs="Times New Roman"/>
                <w:sz w:val="20"/>
                <w:szCs w:val="20"/>
              </w:rPr>
              <w:t>4.2</w:t>
            </w:r>
          </w:p>
        </w:tc>
        <w:tc>
          <w:tcPr>
            <w:tcW w:w="540" w:type="pct"/>
            <w:shd w:val="clear" w:color="auto" w:fill="auto"/>
            <w:vAlign w:val="center"/>
          </w:tcPr>
          <w:p w:rsidRPr="00AE0971" w:rsidR="00F12A45" w:rsidP="009D32FE" w:rsidRDefault="00591D80" w14:paraId="3F14ACA4" w14:textId="6DD4074A">
            <w:pPr>
              <w:jc w:val="center"/>
              <w:rPr>
                <w:rFonts w:ascii="Times New Roman" w:hAnsi="Times New Roman" w:cs="Times New Roman"/>
                <w:sz w:val="20"/>
                <w:szCs w:val="20"/>
              </w:rPr>
            </w:pPr>
            <w:r w:rsidRPr="00AE0971">
              <w:rPr>
                <w:rFonts w:ascii="Times New Roman" w:hAnsi="Times New Roman" w:cs="Times New Roman"/>
                <w:sz w:val="20"/>
                <w:szCs w:val="20"/>
              </w:rPr>
              <w:t>4/8/21</w:t>
            </w:r>
          </w:p>
        </w:tc>
        <w:tc>
          <w:tcPr>
            <w:tcW w:w="574" w:type="pct"/>
            <w:shd w:val="clear" w:color="auto" w:fill="auto"/>
            <w:vAlign w:val="center"/>
          </w:tcPr>
          <w:p w:rsidRPr="00AE0971" w:rsidR="00F12A45" w:rsidP="009D32FE" w:rsidRDefault="00591D80" w14:paraId="172FE839" w14:textId="6BAD4544">
            <w:pPr>
              <w:jc w:val="center"/>
              <w:rPr>
                <w:rFonts w:ascii="Times New Roman" w:hAnsi="Times New Roman" w:cs="Times New Roman"/>
                <w:sz w:val="20"/>
                <w:szCs w:val="20"/>
              </w:rPr>
            </w:pPr>
            <w:r w:rsidRPr="00AE0971">
              <w:rPr>
                <w:rFonts w:ascii="Times New Roman" w:hAnsi="Times New Roman" w:cs="Times New Roman"/>
                <w:sz w:val="20"/>
                <w:szCs w:val="20"/>
              </w:rPr>
              <w:t>Jorge Neyra</w:t>
            </w:r>
          </w:p>
        </w:tc>
        <w:tc>
          <w:tcPr>
            <w:tcW w:w="2870" w:type="pct"/>
            <w:shd w:val="clear" w:color="auto" w:fill="auto"/>
          </w:tcPr>
          <w:p w:rsidRPr="00AE0971" w:rsidR="00F12A45" w:rsidP="008A0D05" w:rsidRDefault="00591D80" w14:paraId="38C28982" w14:textId="52BC29E7">
            <w:pPr>
              <w:pStyle w:val="ListParagraph"/>
              <w:numPr>
                <w:ilvl w:val="0"/>
                <w:numId w:val="12"/>
              </w:numPr>
              <w:rPr>
                <w:rFonts w:ascii="Times New Roman" w:hAnsi="Times New Roman" w:cs="Times New Roman"/>
                <w:sz w:val="20"/>
                <w:szCs w:val="20"/>
              </w:rPr>
            </w:pPr>
            <w:r w:rsidRPr="00AE0971">
              <w:rPr>
                <w:rFonts w:ascii="Times New Roman" w:hAnsi="Times New Roman" w:cs="Times New Roman"/>
                <w:sz w:val="20"/>
                <w:szCs w:val="20"/>
              </w:rPr>
              <w:t xml:space="preserve">Added Backup </w:t>
            </w:r>
            <w:r w:rsidRPr="00AE0971" w:rsidR="00322A97">
              <w:rPr>
                <w:rFonts w:ascii="Times New Roman" w:hAnsi="Times New Roman" w:cs="Times New Roman"/>
                <w:sz w:val="20"/>
                <w:szCs w:val="20"/>
              </w:rPr>
              <w:t>validation steps</w:t>
            </w:r>
          </w:p>
          <w:p w:rsidRPr="00AE0971" w:rsidR="00591D80" w:rsidP="008A0D05" w:rsidRDefault="00591D80" w14:paraId="23341B9F" w14:textId="77777777">
            <w:pPr>
              <w:pStyle w:val="ListParagraph"/>
              <w:numPr>
                <w:ilvl w:val="0"/>
                <w:numId w:val="12"/>
              </w:numPr>
              <w:rPr>
                <w:rFonts w:ascii="Times New Roman" w:hAnsi="Times New Roman" w:cs="Times New Roman"/>
                <w:sz w:val="20"/>
                <w:szCs w:val="20"/>
              </w:rPr>
            </w:pPr>
            <w:r w:rsidRPr="00AE0971">
              <w:rPr>
                <w:rFonts w:ascii="Times New Roman" w:hAnsi="Times New Roman" w:cs="Times New Roman"/>
                <w:sz w:val="20"/>
                <w:szCs w:val="20"/>
              </w:rPr>
              <w:t>Added Snapshot procedure</w:t>
            </w:r>
          </w:p>
          <w:p w:rsidRPr="00AE0971" w:rsidR="00B132A8" w:rsidP="008A0D05" w:rsidRDefault="00B132A8" w14:paraId="4663F956" w14:textId="77777777">
            <w:pPr>
              <w:pStyle w:val="ListParagraph"/>
              <w:numPr>
                <w:ilvl w:val="0"/>
                <w:numId w:val="12"/>
              </w:numPr>
              <w:rPr>
                <w:rFonts w:ascii="Times New Roman" w:hAnsi="Times New Roman" w:cs="Times New Roman"/>
                <w:sz w:val="20"/>
                <w:szCs w:val="20"/>
              </w:rPr>
            </w:pPr>
            <w:r w:rsidRPr="00AE0971">
              <w:rPr>
                <w:rFonts w:ascii="Times New Roman" w:hAnsi="Times New Roman" w:cs="Times New Roman"/>
                <w:sz w:val="20"/>
                <w:szCs w:val="20"/>
              </w:rPr>
              <w:t>Added daily backup checks for servers and databases</w:t>
            </w:r>
          </w:p>
          <w:p w:rsidRPr="00AE0971" w:rsidR="00322A97" w:rsidP="008A0D05" w:rsidRDefault="00322A97" w14:paraId="23EC819D" w14:textId="09BCF930">
            <w:pPr>
              <w:pStyle w:val="ListParagraph"/>
              <w:numPr>
                <w:ilvl w:val="0"/>
                <w:numId w:val="12"/>
              </w:numPr>
              <w:rPr>
                <w:rFonts w:ascii="Times New Roman" w:hAnsi="Times New Roman" w:cs="Times New Roman"/>
                <w:sz w:val="20"/>
                <w:szCs w:val="20"/>
              </w:rPr>
            </w:pPr>
            <w:r w:rsidRPr="00AE0971">
              <w:rPr>
                <w:rFonts w:ascii="Times New Roman" w:hAnsi="Times New Roman" w:cs="Times New Roman"/>
                <w:sz w:val="20"/>
                <w:szCs w:val="20"/>
              </w:rPr>
              <w:t>Added Restore steps</w:t>
            </w:r>
          </w:p>
        </w:tc>
        <w:tc>
          <w:tcPr>
            <w:tcW w:w="633" w:type="pct"/>
          </w:tcPr>
          <w:p w:rsidRPr="00AE0971" w:rsidR="00F12A45" w:rsidP="009D32FE" w:rsidRDefault="00F12A45" w14:paraId="5DF3880E" w14:textId="77777777">
            <w:pPr>
              <w:rPr>
                <w:rFonts w:ascii="Times New Roman" w:hAnsi="Times New Roman" w:cs="Times New Roman"/>
                <w:sz w:val="20"/>
                <w:szCs w:val="20"/>
              </w:rPr>
            </w:pPr>
          </w:p>
        </w:tc>
      </w:tr>
      <w:tr w:rsidRPr="00AE0971" w:rsidR="00CF5970" w:rsidTr="008605C3" w14:paraId="3475A118" w14:textId="2520F05C">
        <w:trPr>
          <w:trHeight w:val="1091"/>
        </w:trPr>
        <w:tc>
          <w:tcPr>
            <w:tcW w:w="383" w:type="pct"/>
          </w:tcPr>
          <w:p w:rsidRPr="00AE0971" w:rsidR="00F12A45" w:rsidP="009D32FE" w:rsidRDefault="004A2FD3" w14:paraId="57282E37" w14:textId="26D9C5FD">
            <w:pPr>
              <w:jc w:val="center"/>
              <w:rPr>
                <w:rFonts w:ascii="Times New Roman" w:hAnsi="Times New Roman" w:cs="Times New Roman"/>
                <w:sz w:val="20"/>
                <w:szCs w:val="20"/>
              </w:rPr>
            </w:pPr>
            <w:r w:rsidRPr="00AE0971">
              <w:rPr>
                <w:rFonts w:ascii="Times New Roman" w:hAnsi="Times New Roman" w:cs="Times New Roman"/>
                <w:sz w:val="20"/>
                <w:szCs w:val="20"/>
              </w:rPr>
              <w:t>4.</w:t>
            </w:r>
            <w:r w:rsidRPr="00AE0971" w:rsidR="00DE3518">
              <w:rPr>
                <w:rFonts w:ascii="Times New Roman" w:hAnsi="Times New Roman" w:cs="Times New Roman"/>
                <w:sz w:val="20"/>
                <w:szCs w:val="20"/>
              </w:rPr>
              <w:t>3</w:t>
            </w:r>
          </w:p>
        </w:tc>
        <w:tc>
          <w:tcPr>
            <w:tcW w:w="540" w:type="pct"/>
            <w:shd w:val="clear" w:color="auto" w:fill="auto"/>
            <w:vAlign w:val="center"/>
          </w:tcPr>
          <w:p w:rsidRPr="00AE0971" w:rsidR="00F12A45" w:rsidP="009D32FE" w:rsidRDefault="004A2FD3" w14:paraId="6AE45F72" w14:textId="3190650F">
            <w:pPr>
              <w:jc w:val="center"/>
              <w:rPr>
                <w:rFonts w:ascii="Times New Roman" w:hAnsi="Times New Roman" w:cs="Times New Roman"/>
                <w:sz w:val="20"/>
                <w:szCs w:val="20"/>
              </w:rPr>
            </w:pPr>
            <w:r w:rsidRPr="00AE0971">
              <w:rPr>
                <w:rFonts w:ascii="Times New Roman" w:hAnsi="Times New Roman" w:cs="Times New Roman"/>
                <w:sz w:val="20"/>
                <w:szCs w:val="20"/>
              </w:rPr>
              <w:t>4/</w:t>
            </w:r>
            <w:r w:rsidRPr="00AE0971" w:rsidR="00DE3518">
              <w:rPr>
                <w:rFonts w:ascii="Times New Roman" w:hAnsi="Times New Roman" w:cs="Times New Roman"/>
                <w:sz w:val="20"/>
                <w:szCs w:val="20"/>
              </w:rPr>
              <w:t>9</w:t>
            </w:r>
            <w:r w:rsidRPr="00AE0971">
              <w:rPr>
                <w:rFonts w:ascii="Times New Roman" w:hAnsi="Times New Roman" w:cs="Times New Roman"/>
                <w:sz w:val="20"/>
                <w:szCs w:val="20"/>
              </w:rPr>
              <w:t>/21</w:t>
            </w:r>
          </w:p>
        </w:tc>
        <w:tc>
          <w:tcPr>
            <w:tcW w:w="574" w:type="pct"/>
            <w:shd w:val="clear" w:color="auto" w:fill="auto"/>
            <w:vAlign w:val="center"/>
          </w:tcPr>
          <w:p w:rsidRPr="00AE0971" w:rsidR="00F12A45" w:rsidP="009D32FE" w:rsidRDefault="004A2FD3" w14:paraId="562E7626" w14:textId="2CF10D81">
            <w:pPr>
              <w:jc w:val="center"/>
              <w:rPr>
                <w:rFonts w:ascii="Times New Roman" w:hAnsi="Times New Roman" w:cs="Times New Roman"/>
                <w:sz w:val="20"/>
                <w:szCs w:val="20"/>
              </w:rPr>
            </w:pPr>
            <w:r w:rsidRPr="00AE0971">
              <w:rPr>
                <w:rFonts w:ascii="Times New Roman" w:hAnsi="Times New Roman" w:cs="Times New Roman"/>
                <w:sz w:val="20"/>
                <w:szCs w:val="20"/>
              </w:rPr>
              <w:t>Jorge Neyra</w:t>
            </w:r>
          </w:p>
        </w:tc>
        <w:tc>
          <w:tcPr>
            <w:tcW w:w="2870" w:type="pct"/>
            <w:shd w:val="clear" w:color="auto" w:fill="auto"/>
          </w:tcPr>
          <w:p w:rsidRPr="00AE0971" w:rsidR="00DE3518" w:rsidP="000A1323" w:rsidRDefault="00DE3518" w14:paraId="33744682" w14:textId="77777777">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Removed Automate Health Check</w:t>
            </w:r>
          </w:p>
          <w:p w:rsidRPr="00AE0971" w:rsidR="00DE3518" w:rsidP="000A1323" w:rsidRDefault="00DE3518" w14:paraId="0EC1B2F6" w14:textId="77777777">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 xml:space="preserve">Removed Automated Login Alerts </w:t>
            </w:r>
          </w:p>
          <w:p w:rsidRPr="00AE0971" w:rsidR="00DE3518" w:rsidP="000A1323" w:rsidRDefault="00DE3518" w14:paraId="37FB30A7" w14:textId="77777777">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Removed System Monitoring</w:t>
            </w:r>
          </w:p>
          <w:p w:rsidRPr="00AE0971" w:rsidR="004A2FD3" w:rsidP="000A1323" w:rsidRDefault="00DE3518" w14:paraId="4F7772A2" w14:textId="677164C8">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Removed VDI Monitoring</w:t>
            </w:r>
          </w:p>
        </w:tc>
        <w:tc>
          <w:tcPr>
            <w:tcW w:w="633" w:type="pct"/>
          </w:tcPr>
          <w:p w:rsidRPr="00AE0971" w:rsidR="00F12A45" w:rsidP="009D32FE" w:rsidRDefault="00F12A45" w14:paraId="30DA143E" w14:textId="77777777">
            <w:pPr>
              <w:rPr>
                <w:rFonts w:ascii="Times New Roman" w:hAnsi="Times New Roman" w:cs="Times New Roman"/>
                <w:sz w:val="20"/>
                <w:szCs w:val="20"/>
              </w:rPr>
            </w:pPr>
          </w:p>
        </w:tc>
      </w:tr>
      <w:tr w:rsidRPr="00AE0971" w:rsidR="00DE3518" w:rsidTr="008605C3" w14:paraId="563FDB23" w14:textId="77777777">
        <w:trPr>
          <w:trHeight w:val="383"/>
        </w:trPr>
        <w:tc>
          <w:tcPr>
            <w:tcW w:w="383" w:type="pct"/>
          </w:tcPr>
          <w:p w:rsidRPr="00AE0971" w:rsidR="00DE3518" w:rsidP="009D32FE" w:rsidRDefault="00DE3518" w14:paraId="299E8E63" w14:textId="69F6D0A7">
            <w:pPr>
              <w:jc w:val="center"/>
              <w:rPr>
                <w:rFonts w:ascii="Times New Roman" w:hAnsi="Times New Roman" w:cs="Times New Roman"/>
                <w:sz w:val="20"/>
                <w:szCs w:val="20"/>
              </w:rPr>
            </w:pPr>
            <w:r w:rsidRPr="00AE0971">
              <w:rPr>
                <w:rFonts w:ascii="Times New Roman" w:hAnsi="Times New Roman" w:cs="Times New Roman"/>
                <w:sz w:val="20"/>
                <w:szCs w:val="20"/>
              </w:rPr>
              <w:t>4.4</w:t>
            </w:r>
          </w:p>
        </w:tc>
        <w:tc>
          <w:tcPr>
            <w:tcW w:w="540" w:type="pct"/>
            <w:shd w:val="clear" w:color="auto" w:fill="auto"/>
            <w:vAlign w:val="center"/>
          </w:tcPr>
          <w:p w:rsidRPr="00AE0971" w:rsidR="00DE3518" w:rsidP="009D32FE" w:rsidRDefault="00DE3518" w14:paraId="42C929A2" w14:textId="7E64B963">
            <w:pPr>
              <w:jc w:val="center"/>
              <w:rPr>
                <w:rFonts w:ascii="Times New Roman" w:hAnsi="Times New Roman" w:cs="Times New Roman"/>
                <w:sz w:val="20"/>
                <w:szCs w:val="20"/>
              </w:rPr>
            </w:pPr>
            <w:r w:rsidRPr="00AE0971">
              <w:rPr>
                <w:rFonts w:ascii="Times New Roman" w:hAnsi="Times New Roman" w:cs="Times New Roman"/>
                <w:sz w:val="20"/>
                <w:szCs w:val="20"/>
              </w:rPr>
              <w:t>4/10/21</w:t>
            </w:r>
          </w:p>
        </w:tc>
        <w:tc>
          <w:tcPr>
            <w:tcW w:w="574" w:type="pct"/>
            <w:shd w:val="clear" w:color="auto" w:fill="auto"/>
            <w:vAlign w:val="center"/>
          </w:tcPr>
          <w:p w:rsidRPr="00AE0971" w:rsidR="00DE3518" w:rsidP="009D32FE" w:rsidRDefault="00DE3518" w14:paraId="3A4EF223" w14:textId="104631EA">
            <w:pPr>
              <w:jc w:val="center"/>
              <w:rPr>
                <w:rFonts w:ascii="Times New Roman" w:hAnsi="Times New Roman" w:cs="Times New Roman"/>
                <w:sz w:val="20"/>
                <w:szCs w:val="20"/>
              </w:rPr>
            </w:pPr>
            <w:r w:rsidRPr="00AE0971">
              <w:rPr>
                <w:rFonts w:ascii="Times New Roman" w:hAnsi="Times New Roman" w:cs="Times New Roman"/>
                <w:sz w:val="20"/>
                <w:szCs w:val="20"/>
              </w:rPr>
              <w:t>Jorge Neyra</w:t>
            </w:r>
          </w:p>
        </w:tc>
        <w:tc>
          <w:tcPr>
            <w:tcW w:w="2870" w:type="pct"/>
            <w:shd w:val="clear" w:color="auto" w:fill="auto"/>
          </w:tcPr>
          <w:p w:rsidRPr="00AE0971" w:rsidR="00DE3518" w:rsidP="000A1323" w:rsidRDefault="00DE3518" w14:paraId="43CE7BAC" w14:textId="77777777">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Added a procedure table</w:t>
            </w:r>
          </w:p>
          <w:p w:rsidRPr="00AE0971" w:rsidR="00DE3518" w:rsidP="000A1323" w:rsidRDefault="00DE3518" w14:paraId="5B18EF9C" w14:textId="77777777">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Removed Testing</w:t>
            </w:r>
          </w:p>
          <w:p w:rsidRPr="00AE0971" w:rsidR="00DE3518" w:rsidP="000A1323" w:rsidRDefault="00DE3518" w14:paraId="01ABEABB" w14:textId="66AD2ACE">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Removed Training</w:t>
            </w:r>
          </w:p>
        </w:tc>
        <w:tc>
          <w:tcPr>
            <w:tcW w:w="633" w:type="pct"/>
          </w:tcPr>
          <w:p w:rsidRPr="00AE0971" w:rsidR="00DE3518" w:rsidP="009D32FE" w:rsidRDefault="00DE3518" w14:paraId="3B58BC62" w14:textId="77777777">
            <w:pPr>
              <w:rPr>
                <w:rFonts w:ascii="Times New Roman" w:hAnsi="Times New Roman" w:cs="Times New Roman"/>
                <w:sz w:val="20"/>
                <w:szCs w:val="20"/>
              </w:rPr>
            </w:pPr>
          </w:p>
        </w:tc>
      </w:tr>
      <w:tr w:rsidRPr="00AE0971" w:rsidR="003E04A7" w:rsidTr="008605C3" w14:paraId="0597CBC1" w14:textId="77777777">
        <w:trPr>
          <w:trHeight w:val="638"/>
        </w:trPr>
        <w:tc>
          <w:tcPr>
            <w:tcW w:w="383" w:type="pct"/>
          </w:tcPr>
          <w:p w:rsidRPr="00AE0971" w:rsidR="003E04A7" w:rsidP="009D32FE" w:rsidRDefault="003E04A7" w14:paraId="05DDC3DB" w14:textId="45402486">
            <w:pPr>
              <w:jc w:val="center"/>
              <w:rPr>
                <w:rFonts w:ascii="Times New Roman" w:hAnsi="Times New Roman" w:cs="Times New Roman"/>
                <w:sz w:val="20"/>
                <w:szCs w:val="20"/>
              </w:rPr>
            </w:pPr>
            <w:r w:rsidRPr="00AE0971">
              <w:rPr>
                <w:rFonts w:ascii="Times New Roman" w:hAnsi="Times New Roman" w:cs="Times New Roman"/>
                <w:sz w:val="20"/>
                <w:szCs w:val="20"/>
              </w:rPr>
              <w:t>4.5</w:t>
            </w:r>
          </w:p>
        </w:tc>
        <w:tc>
          <w:tcPr>
            <w:tcW w:w="540" w:type="pct"/>
            <w:shd w:val="clear" w:color="auto" w:fill="auto"/>
            <w:vAlign w:val="center"/>
          </w:tcPr>
          <w:p w:rsidRPr="00AE0971" w:rsidR="003E04A7" w:rsidP="009D32FE" w:rsidRDefault="003E04A7" w14:paraId="27AF57EA" w14:textId="5BA053BB">
            <w:pPr>
              <w:jc w:val="center"/>
              <w:rPr>
                <w:rFonts w:ascii="Times New Roman" w:hAnsi="Times New Roman" w:cs="Times New Roman"/>
                <w:sz w:val="20"/>
                <w:szCs w:val="20"/>
              </w:rPr>
            </w:pPr>
            <w:r w:rsidRPr="00AE0971">
              <w:rPr>
                <w:rFonts w:ascii="Times New Roman" w:hAnsi="Times New Roman" w:cs="Times New Roman"/>
                <w:sz w:val="20"/>
                <w:szCs w:val="20"/>
              </w:rPr>
              <w:t>4/12/21</w:t>
            </w:r>
          </w:p>
        </w:tc>
        <w:tc>
          <w:tcPr>
            <w:tcW w:w="574" w:type="pct"/>
            <w:shd w:val="clear" w:color="auto" w:fill="auto"/>
            <w:vAlign w:val="center"/>
          </w:tcPr>
          <w:p w:rsidRPr="00AE0971" w:rsidR="003E04A7" w:rsidP="009D32FE" w:rsidRDefault="003E04A7" w14:paraId="0CCC7E0F" w14:textId="1212D08D">
            <w:pPr>
              <w:jc w:val="center"/>
              <w:rPr>
                <w:rFonts w:ascii="Times New Roman" w:hAnsi="Times New Roman" w:cs="Times New Roman"/>
                <w:sz w:val="20"/>
                <w:szCs w:val="20"/>
              </w:rPr>
            </w:pPr>
            <w:r w:rsidRPr="00AE0971">
              <w:rPr>
                <w:rFonts w:ascii="Times New Roman" w:hAnsi="Times New Roman" w:cs="Times New Roman"/>
                <w:sz w:val="20"/>
                <w:szCs w:val="20"/>
              </w:rPr>
              <w:t>Jorge Neyra</w:t>
            </w:r>
          </w:p>
        </w:tc>
        <w:tc>
          <w:tcPr>
            <w:tcW w:w="2870" w:type="pct"/>
            <w:shd w:val="clear" w:color="auto" w:fill="auto"/>
          </w:tcPr>
          <w:p w:rsidRPr="00AE0971" w:rsidR="003E04A7" w:rsidP="000A1323" w:rsidRDefault="003E04A7" w14:paraId="2057FAC0" w14:textId="77777777">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Added User Login Security Rules under User Access</w:t>
            </w:r>
          </w:p>
          <w:p w:rsidRPr="00AE0971" w:rsidR="00CF5970" w:rsidP="000A1323" w:rsidRDefault="00CF5970" w14:paraId="693BAEE1" w14:textId="77777777">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Updated Post Implementation process to include audits and reviews</w:t>
            </w:r>
          </w:p>
          <w:p w:rsidRPr="00AE0971" w:rsidR="00CF5970" w:rsidP="000A1323" w:rsidRDefault="00CF5970" w14:paraId="1C0CB4F5" w14:textId="2859D964">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lastRenderedPageBreak/>
              <w:t>Included a section on Logical Access Restrictions under Configuration Management section.</w:t>
            </w:r>
          </w:p>
        </w:tc>
        <w:tc>
          <w:tcPr>
            <w:tcW w:w="633" w:type="pct"/>
          </w:tcPr>
          <w:p w:rsidRPr="00AE0971" w:rsidR="003E04A7" w:rsidP="009D32FE" w:rsidRDefault="003E04A7" w14:paraId="2E86D4A0" w14:textId="77777777">
            <w:pPr>
              <w:rPr>
                <w:rFonts w:ascii="Times New Roman" w:hAnsi="Times New Roman" w:cs="Times New Roman"/>
                <w:sz w:val="20"/>
                <w:szCs w:val="20"/>
              </w:rPr>
            </w:pPr>
          </w:p>
        </w:tc>
      </w:tr>
      <w:tr w:rsidRPr="00AE0971" w:rsidR="00CA4881" w:rsidTr="008605C3" w14:paraId="7D81BDED" w14:textId="77777777">
        <w:trPr>
          <w:trHeight w:val="638"/>
        </w:trPr>
        <w:tc>
          <w:tcPr>
            <w:tcW w:w="383" w:type="pct"/>
          </w:tcPr>
          <w:p w:rsidRPr="00AE0971" w:rsidR="00CA4881" w:rsidP="009D32FE" w:rsidRDefault="00CA4881" w14:paraId="6C6C2EB1" w14:textId="1E251877">
            <w:pPr>
              <w:jc w:val="center"/>
              <w:rPr>
                <w:rFonts w:ascii="Times New Roman" w:hAnsi="Times New Roman" w:cs="Times New Roman"/>
                <w:sz w:val="20"/>
                <w:szCs w:val="20"/>
              </w:rPr>
            </w:pPr>
            <w:r w:rsidRPr="00AE0971">
              <w:rPr>
                <w:rFonts w:ascii="Times New Roman" w:hAnsi="Times New Roman" w:cs="Times New Roman"/>
                <w:sz w:val="20"/>
                <w:szCs w:val="20"/>
              </w:rPr>
              <w:t>4.6</w:t>
            </w:r>
          </w:p>
        </w:tc>
        <w:tc>
          <w:tcPr>
            <w:tcW w:w="540" w:type="pct"/>
            <w:shd w:val="clear" w:color="auto" w:fill="auto"/>
            <w:vAlign w:val="center"/>
          </w:tcPr>
          <w:p w:rsidRPr="00AE0971" w:rsidR="00CA4881" w:rsidP="009D32FE" w:rsidRDefault="00CA4881" w14:paraId="0D481CD0" w14:textId="4956A60F">
            <w:pPr>
              <w:jc w:val="center"/>
              <w:rPr>
                <w:rFonts w:ascii="Times New Roman" w:hAnsi="Times New Roman" w:cs="Times New Roman"/>
                <w:sz w:val="20"/>
                <w:szCs w:val="20"/>
              </w:rPr>
            </w:pPr>
            <w:r w:rsidRPr="00AE0971">
              <w:rPr>
                <w:rFonts w:ascii="Times New Roman" w:hAnsi="Times New Roman" w:cs="Times New Roman"/>
                <w:sz w:val="20"/>
                <w:szCs w:val="20"/>
              </w:rPr>
              <w:t>4/13/21</w:t>
            </w:r>
          </w:p>
        </w:tc>
        <w:tc>
          <w:tcPr>
            <w:tcW w:w="574" w:type="pct"/>
            <w:shd w:val="clear" w:color="auto" w:fill="auto"/>
            <w:vAlign w:val="center"/>
          </w:tcPr>
          <w:p w:rsidRPr="00AE0971" w:rsidR="00CA4881" w:rsidP="009D32FE" w:rsidRDefault="00CA4881" w14:paraId="2286093E" w14:textId="180A0373">
            <w:pPr>
              <w:jc w:val="center"/>
              <w:rPr>
                <w:rFonts w:ascii="Times New Roman" w:hAnsi="Times New Roman" w:cs="Times New Roman"/>
                <w:sz w:val="20"/>
                <w:szCs w:val="20"/>
              </w:rPr>
            </w:pPr>
            <w:r w:rsidRPr="00AE0971">
              <w:rPr>
                <w:rFonts w:ascii="Times New Roman" w:hAnsi="Times New Roman" w:cs="Times New Roman"/>
                <w:sz w:val="20"/>
                <w:szCs w:val="20"/>
              </w:rPr>
              <w:t>Jorge Neyra</w:t>
            </w:r>
          </w:p>
        </w:tc>
        <w:tc>
          <w:tcPr>
            <w:tcW w:w="2870" w:type="pct"/>
            <w:shd w:val="clear" w:color="auto" w:fill="auto"/>
          </w:tcPr>
          <w:p w:rsidRPr="00AE0971" w:rsidR="00CA4881" w:rsidP="000A1323" w:rsidRDefault="00CA4881" w14:paraId="03DA0356" w14:textId="77777777">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Included procedures for installing Monitoring and Logging agents under the Monitoring section</w:t>
            </w:r>
          </w:p>
          <w:p w:rsidRPr="00AE0971" w:rsidR="0082409B" w:rsidP="000A1323" w:rsidRDefault="0082409B" w14:paraId="3B70D4B5" w14:textId="77777777">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 xml:space="preserve">Updated User Termination policy to include system access disabled within 8 hours of employment termination </w:t>
            </w:r>
          </w:p>
          <w:p w:rsidRPr="00AE0971" w:rsidR="001F7ACA" w:rsidP="000A1323" w:rsidRDefault="001F7ACA" w14:paraId="247EC982" w14:textId="77777777">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Added Password Recovery Procedures for GCP users</w:t>
            </w:r>
          </w:p>
          <w:p w:rsidRPr="00AE0971" w:rsidR="001F7ACA" w:rsidP="000A1323" w:rsidRDefault="001F7ACA" w14:paraId="30D2876B" w14:textId="77777777">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Added a Quarterly Task – review authorized software list by CAB</w:t>
            </w:r>
          </w:p>
          <w:p w:rsidRPr="00AE0971" w:rsidR="001F7ACA" w:rsidP="000A1323" w:rsidRDefault="001F7ACA" w14:paraId="0B1D5369" w14:textId="09E21BA4">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 xml:space="preserve">Added Software Access List as an Appendix </w:t>
            </w:r>
          </w:p>
        </w:tc>
        <w:tc>
          <w:tcPr>
            <w:tcW w:w="633" w:type="pct"/>
          </w:tcPr>
          <w:p w:rsidRPr="00AE0971" w:rsidR="00CA4881" w:rsidP="009D32FE" w:rsidRDefault="00CA4881" w14:paraId="7F15AC59" w14:textId="77777777">
            <w:pPr>
              <w:rPr>
                <w:rFonts w:ascii="Times New Roman" w:hAnsi="Times New Roman" w:cs="Times New Roman"/>
                <w:sz w:val="20"/>
                <w:szCs w:val="20"/>
              </w:rPr>
            </w:pPr>
          </w:p>
        </w:tc>
      </w:tr>
      <w:tr w:rsidRPr="00AE0971" w:rsidR="00B101F6" w:rsidTr="008605C3" w14:paraId="620D5167" w14:textId="77777777">
        <w:trPr>
          <w:trHeight w:val="638"/>
        </w:trPr>
        <w:tc>
          <w:tcPr>
            <w:tcW w:w="383" w:type="pct"/>
          </w:tcPr>
          <w:p w:rsidRPr="00AE0971" w:rsidR="00B101F6" w:rsidP="009D32FE" w:rsidRDefault="00B101F6" w14:paraId="1BA33883" w14:textId="5C1EF594">
            <w:pPr>
              <w:jc w:val="center"/>
              <w:rPr>
                <w:rFonts w:ascii="Times New Roman" w:hAnsi="Times New Roman" w:cs="Times New Roman"/>
                <w:sz w:val="20"/>
                <w:szCs w:val="20"/>
              </w:rPr>
            </w:pPr>
            <w:r w:rsidRPr="00AE0971">
              <w:rPr>
                <w:rFonts w:ascii="Times New Roman" w:hAnsi="Times New Roman" w:cs="Times New Roman"/>
                <w:sz w:val="20"/>
                <w:szCs w:val="20"/>
              </w:rPr>
              <w:t>4.7</w:t>
            </w:r>
          </w:p>
        </w:tc>
        <w:tc>
          <w:tcPr>
            <w:tcW w:w="540" w:type="pct"/>
            <w:shd w:val="clear" w:color="auto" w:fill="auto"/>
            <w:vAlign w:val="center"/>
          </w:tcPr>
          <w:p w:rsidRPr="00AE0971" w:rsidR="00B101F6" w:rsidP="009D32FE" w:rsidRDefault="00B101F6" w14:paraId="5FBBC69D" w14:textId="300A98CE">
            <w:pPr>
              <w:jc w:val="center"/>
              <w:rPr>
                <w:rFonts w:ascii="Times New Roman" w:hAnsi="Times New Roman" w:cs="Times New Roman"/>
                <w:sz w:val="20"/>
                <w:szCs w:val="20"/>
              </w:rPr>
            </w:pPr>
            <w:r w:rsidRPr="00AE0971">
              <w:rPr>
                <w:rFonts w:ascii="Times New Roman" w:hAnsi="Times New Roman" w:cs="Times New Roman"/>
                <w:sz w:val="20"/>
                <w:szCs w:val="20"/>
              </w:rPr>
              <w:t>4/15/21</w:t>
            </w:r>
          </w:p>
        </w:tc>
        <w:tc>
          <w:tcPr>
            <w:tcW w:w="574" w:type="pct"/>
            <w:shd w:val="clear" w:color="auto" w:fill="auto"/>
            <w:vAlign w:val="center"/>
          </w:tcPr>
          <w:p w:rsidRPr="00AE0971" w:rsidR="00B101F6" w:rsidP="009D32FE" w:rsidRDefault="00B101F6" w14:paraId="41BF6ABF" w14:textId="73A8D748">
            <w:pPr>
              <w:jc w:val="center"/>
              <w:rPr>
                <w:rFonts w:ascii="Times New Roman" w:hAnsi="Times New Roman" w:cs="Times New Roman"/>
                <w:sz w:val="20"/>
                <w:szCs w:val="20"/>
              </w:rPr>
            </w:pPr>
            <w:r w:rsidRPr="00AE0971">
              <w:rPr>
                <w:rFonts w:ascii="Times New Roman" w:hAnsi="Times New Roman" w:cs="Times New Roman"/>
                <w:sz w:val="20"/>
                <w:szCs w:val="20"/>
              </w:rPr>
              <w:t>Jorge Neyra</w:t>
            </w:r>
          </w:p>
        </w:tc>
        <w:tc>
          <w:tcPr>
            <w:tcW w:w="2870" w:type="pct"/>
            <w:shd w:val="clear" w:color="auto" w:fill="auto"/>
          </w:tcPr>
          <w:p w:rsidRPr="00AE0971" w:rsidR="00B101F6" w:rsidP="000A1323" w:rsidRDefault="00B101F6" w14:paraId="0FB7A0D8" w14:textId="77777777">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Added a Maintenance section.  Rolled up Daily tasks to this section</w:t>
            </w:r>
          </w:p>
          <w:p w:rsidRPr="00AE0971" w:rsidR="00B101F6" w:rsidP="000A1323" w:rsidRDefault="00B101F6" w14:paraId="48B7E2BF" w14:textId="77777777">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Added a sub section under Maintenance titled Maintenance Test and Diagnostic Tools</w:t>
            </w:r>
          </w:p>
          <w:p w:rsidRPr="00AE0971" w:rsidR="00B101F6" w:rsidP="000A1323" w:rsidRDefault="00B101F6" w14:paraId="676F08EF" w14:textId="2CB1777A">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Created a new procedure called Hourly Health Check</w:t>
            </w:r>
          </w:p>
        </w:tc>
        <w:tc>
          <w:tcPr>
            <w:tcW w:w="633" w:type="pct"/>
          </w:tcPr>
          <w:p w:rsidRPr="00AE0971" w:rsidR="00B101F6" w:rsidP="009D32FE" w:rsidRDefault="00B101F6" w14:paraId="29B6BA14" w14:textId="77777777">
            <w:pPr>
              <w:rPr>
                <w:rFonts w:ascii="Times New Roman" w:hAnsi="Times New Roman" w:cs="Times New Roman"/>
                <w:sz w:val="20"/>
                <w:szCs w:val="20"/>
              </w:rPr>
            </w:pPr>
          </w:p>
        </w:tc>
      </w:tr>
      <w:tr w:rsidRPr="00AE0971" w:rsidR="000C775E" w:rsidTr="00940DC9" w14:paraId="7879C6B1" w14:textId="77777777">
        <w:trPr>
          <w:trHeight w:val="638"/>
        </w:trPr>
        <w:tc>
          <w:tcPr>
            <w:tcW w:w="383" w:type="pct"/>
          </w:tcPr>
          <w:p w:rsidRPr="00AE0971" w:rsidR="000C775E" w:rsidP="009D32FE" w:rsidRDefault="000C775E" w14:paraId="09565426" w14:textId="183C95EE">
            <w:pPr>
              <w:jc w:val="center"/>
              <w:rPr>
                <w:rFonts w:ascii="Times New Roman" w:hAnsi="Times New Roman" w:cs="Times New Roman"/>
                <w:sz w:val="20"/>
                <w:szCs w:val="20"/>
              </w:rPr>
            </w:pPr>
            <w:r w:rsidRPr="00AE0971">
              <w:rPr>
                <w:rFonts w:ascii="Times New Roman" w:hAnsi="Times New Roman" w:cs="Times New Roman"/>
                <w:sz w:val="20"/>
                <w:szCs w:val="20"/>
              </w:rPr>
              <w:t>4.9</w:t>
            </w:r>
          </w:p>
        </w:tc>
        <w:tc>
          <w:tcPr>
            <w:tcW w:w="540" w:type="pct"/>
            <w:shd w:val="clear" w:color="auto" w:fill="auto"/>
            <w:vAlign w:val="center"/>
          </w:tcPr>
          <w:p w:rsidRPr="00AE0971" w:rsidR="000C775E" w:rsidP="009D32FE" w:rsidRDefault="000C775E" w14:paraId="4FE6E9BB" w14:textId="3B7A1209">
            <w:pPr>
              <w:jc w:val="center"/>
              <w:rPr>
                <w:rFonts w:ascii="Times New Roman" w:hAnsi="Times New Roman" w:cs="Times New Roman"/>
                <w:sz w:val="20"/>
                <w:szCs w:val="20"/>
              </w:rPr>
            </w:pPr>
            <w:r w:rsidRPr="00AE0971">
              <w:rPr>
                <w:rFonts w:ascii="Times New Roman" w:hAnsi="Times New Roman" w:cs="Times New Roman"/>
                <w:sz w:val="20"/>
                <w:szCs w:val="20"/>
              </w:rPr>
              <w:t>4/21/21</w:t>
            </w:r>
          </w:p>
        </w:tc>
        <w:tc>
          <w:tcPr>
            <w:tcW w:w="574" w:type="pct"/>
            <w:shd w:val="clear" w:color="auto" w:fill="auto"/>
            <w:vAlign w:val="center"/>
          </w:tcPr>
          <w:p w:rsidRPr="00AE0971" w:rsidR="000C775E" w:rsidP="009D32FE" w:rsidRDefault="000C775E" w14:paraId="68A1800D" w14:textId="56ACE596">
            <w:pPr>
              <w:jc w:val="center"/>
              <w:rPr>
                <w:rFonts w:ascii="Times New Roman" w:hAnsi="Times New Roman" w:cs="Times New Roman"/>
                <w:sz w:val="20"/>
                <w:szCs w:val="20"/>
              </w:rPr>
            </w:pPr>
            <w:r w:rsidRPr="00AE0971">
              <w:rPr>
                <w:rFonts w:ascii="Times New Roman" w:hAnsi="Times New Roman" w:cs="Times New Roman"/>
                <w:sz w:val="20"/>
                <w:szCs w:val="20"/>
              </w:rPr>
              <w:t>Jorge Neyra</w:t>
            </w:r>
          </w:p>
        </w:tc>
        <w:tc>
          <w:tcPr>
            <w:tcW w:w="2870" w:type="pct"/>
            <w:shd w:val="clear" w:color="auto" w:fill="auto"/>
          </w:tcPr>
          <w:p w:rsidRPr="00AE0971" w:rsidR="000C775E" w:rsidP="000A1323" w:rsidRDefault="000C775E" w14:paraId="51C280A2" w14:textId="77777777">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Updated the Incident Response P1 procedure</w:t>
            </w:r>
          </w:p>
          <w:p w:rsidRPr="00AE0971" w:rsidR="000C775E" w:rsidP="000A1323" w:rsidRDefault="000C775E" w14:paraId="077BE741" w14:textId="77777777">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 xml:space="preserve">Included a Project column to the Server List </w:t>
            </w:r>
            <w:r w:rsidRPr="00AE0971" w:rsidR="00742581">
              <w:rPr>
                <w:rFonts w:ascii="Times New Roman" w:hAnsi="Times New Roman" w:cs="Times New Roman"/>
                <w:sz w:val="20"/>
                <w:szCs w:val="20"/>
              </w:rPr>
              <w:t xml:space="preserve">appendix </w:t>
            </w:r>
          </w:p>
          <w:p w:rsidRPr="00AE0971" w:rsidR="00742581" w:rsidP="000A1323" w:rsidRDefault="00742581" w14:paraId="64F9ACC0" w14:textId="77777777">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 xml:space="preserve">Added a section on Vendor O&amp;M </w:t>
            </w:r>
          </w:p>
          <w:p w:rsidRPr="00AE0971" w:rsidR="00742581" w:rsidP="000A1323" w:rsidRDefault="00742581" w14:paraId="16BA59C0" w14:textId="125A4F86">
            <w:pPr>
              <w:pStyle w:val="ListParagraph"/>
              <w:numPr>
                <w:ilvl w:val="0"/>
                <w:numId w:val="29"/>
              </w:numPr>
              <w:rPr>
                <w:rFonts w:ascii="Times New Roman" w:hAnsi="Times New Roman" w:cs="Times New Roman"/>
                <w:sz w:val="20"/>
                <w:szCs w:val="20"/>
              </w:rPr>
            </w:pPr>
            <w:r w:rsidRPr="00AE0971">
              <w:rPr>
                <w:rFonts w:ascii="Times New Roman" w:hAnsi="Times New Roman" w:cs="Times New Roman"/>
                <w:sz w:val="20"/>
                <w:szCs w:val="20"/>
              </w:rPr>
              <w:t xml:space="preserve">Added a procedure for Vendor Incidents </w:t>
            </w:r>
          </w:p>
        </w:tc>
        <w:tc>
          <w:tcPr>
            <w:tcW w:w="633" w:type="pct"/>
          </w:tcPr>
          <w:p w:rsidRPr="00AE0971" w:rsidR="000C775E" w:rsidP="009D32FE" w:rsidRDefault="000C775E" w14:paraId="0611EB3A" w14:textId="77777777">
            <w:pPr>
              <w:rPr>
                <w:rFonts w:ascii="Times New Roman" w:hAnsi="Times New Roman" w:cs="Times New Roman"/>
                <w:sz w:val="20"/>
                <w:szCs w:val="20"/>
              </w:rPr>
            </w:pPr>
          </w:p>
        </w:tc>
      </w:tr>
      <w:tr w:rsidRPr="00AE0971" w:rsidR="00E9342F" w:rsidTr="00940DC9" w14:paraId="70C1491D" w14:textId="77777777">
        <w:trPr>
          <w:trHeight w:val="638"/>
        </w:trPr>
        <w:tc>
          <w:tcPr>
            <w:tcW w:w="383" w:type="pct"/>
          </w:tcPr>
          <w:p w:rsidRPr="00AE0971" w:rsidR="00E9342F" w:rsidP="009D32FE" w:rsidRDefault="00E9342F" w14:paraId="00392F2A" w14:textId="3B334914">
            <w:pPr>
              <w:jc w:val="center"/>
              <w:rPr>
                <w:rFonts w:ascii="Times New Roman" w:hAnsi="Times New Roman" w:cs="Times New Roman"/>
                <w:sz w:val="20"/>
                <w:szCs w:val="20"/>
              </w:rPr>
            </w:pPr>
            <w:r>
              <w:rPr>
                <w:rFonts w:ascii="Times New Roman" w:hAnsi="Times New Roman" w:cs="Times New Roman"/>
                <w:sz w:val="20"/>
                <w:szCs w:val="20"/>
              </w:rPr>
              <w:t>4.12</w:t>
            </w:r>
          </w:p>
        </w:tc>
        <w:tc>
          <w:tcPr>
            <w:tcW w:w="540" w:type="pct"/>
            <w:shd w:val="clear" w:color="auto" w:fill="auto"/>
            <w:vAlign w:val="center"/>
          </w:tcPr>
          <w:p w:rsidRPr="00AE0971" w:rsidR="00E9342F" w:rsidP="009D32FE" w:rsidRDefault="00E9342F" w14:paraId="2CD3017A" w14:textId="63AC430A">
            <w:pPr>
              <w:jc w:val="center"/>
              <w:rPr>
                <w:rFonts w:ascii="Times New Roman" w:hAnsi="Times New Roman" w:cs="Times New Roman"/>
                <w:sz w:val="20"/>
                <w:szCs w:val="20"/>
              </w:rPr>
            </w:pPr>
            <w:r>
              <w:rPr>
                <w:rFonts w:ascii="Times New Roman" w:hAnsi="Times New Roman" w:cs="Times New Roman"/>
                <w:sz w:val="20"/>
                <w:szCs w:val="20"/>
              </w:rPr>
              <w:t>5/17/21</w:t>
            </w:r>
          </w:p>
        </w:tc>
        <w:tc>
          <w:tcPr>
            <w:tcW w:w="574" w:type="pct"/>
            <w:shd w:val="clear" w:color="auto" w:fill="auto"/>
            <w:vAlign w:val="center"/>
          </w:tcPr>
          <w:p w:rsidRPr="00AE0971" w:rsidR="00E9342F" w:rsidP="009D32FE" w:rsidRDefault="00E9342F" w14:paraId="35EC6709" w14:textId="7C369586">
            <w:pPr>
              <w:jc w:val="center"/>
              <w:rPr>
                <w:rFonts w:ascii="Times New Roman" w:hAnsi="Times New Roman" w:cs="Times New Roman"/>
                <w:sz w:val="20"/>
                <w:szCs w:val="20"/>
              </w:rPr>
            </w:pPr>
            <w:r>
              <w:rPr>
                <w:rFonts w:ascii="Times New Roman" w:hAnsi="Times New Roman" w:cs="Times New Roman"/>
                <w:sz w:val="20"/>
                <w:szCs w:val="20"/>
              </w:rPr>
              <w:t>Jorge Neyra</w:t>
            </w:r>
          </w:p>
        </w:tc>
        <w:tc>
          <w:tcPr>
            <w:tcW w:w="2870" w:type="pct"/>
            <w:shd w:val="clear" w:color="auto" w:fill="auto"/>
          </w:tcPr>
          <w:p w:rsidRPr="00AE0971" w:rsidR="00E9342F" w:rsidP="000A1323" w:rsidRDefault="00E9342F" w14:paraId="49399198" w14:textId="33313F02">
            <w:pPr>
              <w:pStyle w:val="ListParagraph"/>
              <w:numPr>
                <w:ilvl w:val="0"/>
                <w:numId w:val="29"/>
              </w:numPr>
              <w:rPr>
                <w:rFonts w:ascii="Times New Roman" w:hAnsi="Times New Roman" w:cs="Times New Roman"/>
                <w:sz w:val="20"/>
                <w:szCs w:val="20"/>
              </w:rPr>
            </w:pPr>
            <w:r>
              <w:rPr>
                <w:rFonts w:ascii="Times New Roman" w:hAnsi="Times New Roman" w:cs="Times New Roman"/>
                <w:sz w:val="20"/>
                <w:szCs w:val="20"/>
              </w:rPr>
              <w:t>Updated the Updates and Patches procedure to include 1</w:t>
            </w:r>
            <w:r w:rsidRPr="00E9342F">
              <w:rPr>
                <w:rFonts w:ascii="Times New Roman" w:hAnsi="Times New Roman" w:cs="Times New Roman"/>
                <w:sz w:val="20"/>
                <w:szCs w:val="20"/>
                <w:vertAlign w:val="superscript"/>
              </w:rPr>
              <w:t>st</w:t>
            </w:r>
            <w:r>
              <w:rPr>
                <w:rFonts w:ascii="Times New Roman" w:hAnsi="Times New Roman" w:cs="Times New Roman"/>
                <w:sz w:val="20"/>
                <w:szCs w:val="20"/>
              </w:rPr>
              <w:t xml:space="preserve"> stage approval by the Change Management team.</w:t>
            </w:r>
          </w:p>
        </w:tc>
        <w:tc>
          <w:tcPr>
            <w:tcW w:w="633" w:type="pct"/>
          </w:tcPr>
          <w:p w:rsidRPr="00AE0971" w:rsidR="00E9342F" w:rsidP="009D32FE" w:rsidRDefault="00E9342F" w14:paraId="40935F71" w14:textId="77777777">
            <w:pPr>
              <w:rPr>
                <w:rFonts w:ascii="Times New Roman" w:hAnsi="Times New Roman" w:cs="Times New Roman"/>
                <w:sz w:val="20"/>
                <w:szCs w:val="20"/>
              </w:rPr>
            </w:pPr>
          </w:p>
        </w:tc>
      </w:tr>
    </w:tbl>
    <w:p w:rsidRPr="00AE0971" w:rsidR="006473F1" w:rsidRDefault="006473F1" w14:paraId="08BD0CAA" w14:textId="77777777">
      <w:pPr>
        <w:rPr>
          <w:rFonts w:ascii="Times New Roman" w:hAnsi="Times New Roman" w:cs="Times New Roman"/>
        </w:rPr>
      </w:pPr>
    </w:p>
    <w:p w:rsidRPr="00AE0971" w:rsidR="006473F1" w:rsidRDefault="006473F1" w14:paraId="23B5B943" w14:textId="77777777">
      <w:pPr>
        <w:rPr>
          <w:rFonts w:ascii="Times New Roman" w:hAnsi="Times New Roman" w:cs="Times New Roman"/>
        </w:rPr>
      </w:pPr>
      <w:r w:rsidRPr="00AE0971">
        <w:rPr>
          <w:rFonts w:ascii="Times New Roman" w:hAnsi="Times New Roman" w:cs="Times New Roman"/>
        </w:rPr>
        <w:br w:type="page"/>
      </w:r>
    </w:p>
    <w:p w:rsidRPr="00AE0971" w:rsidR="000D6F85" w:rsidP="008605C3" w:rsidRDefault="000D6F85" w14:paraId="09186016" w14:textId="77777777">
      <w:pPr>
        <w:rPr>
          <w:rFonts w:ascii="Times New Roman" w:hAnsi="Times New Roman" w:cs="Times New Roman"/>
        </w:rPr>
      </w:pPr>
    </w:p>
    <w:sdt>
      <w:sdtPr>
        <w:rPr>
          <w:rFonts w:ascii="Times New Roman" w:hAnsi="Times New Roman" w:cs="Times New Roman" w:eastAsiaTheme="minorHAnsi"/>
          <w:color w:val="auto"/>
          <w:sz w:val="22"/>
          <w:szCs w:val="22"/>
        </w:rPr>
        <w:id w:val="963154979"/>
        <w:docPartObj>
          <w:docPartGallery w:val="Table of Contents"/>
          <w:docPartUnique/>
        </w:docPartObj>
      </w:sdtPr>
      <w:sdtEndPr>
        <w:rPr>
          <w:b/>
          <w:bCs/>
          <w:noProof/>
        </w:rPr>
      </w:sdtEndPr>
      <w:sdtContent>
        <w:p w:rsidRPr="00AE0971" w:rsidR="00782A62" w:rsidRDefault="00782A62" w14:paraId="2B5DC9C1" w14:textId="1245D976">
          <w:pPr>
            <w:pStyle w:val="TOCHeading"/>
            <w:rPr>
              <w:rFonts w:ascii="Times New Roman" w:hAnsi="Times New Roman" w:cs="Times New Roman"/>
            </w:rPr>
          </w:pPr>
          <w:r w:rsidRPr="00AE0971">
            <w:rPr>
              <w:rFonts w:ascii="Times New Roman" w:hAnsi="Times New Roman" w:cs="Times New Roman"/>
            </w:rPr>
            <w:t>Contents</w:t>
          </w:r>
        </w:p>
        <w:p w:rsidR="005B1770" w:rsidRDefault="00782A62" w14:paraId="7FD8B25C" w14:textId="2891C07A">
          <w:pPr>
            <w:pStyle w:val="TOC1"/>
            <w:tabs>
              <w:tab w:val="left" w:pos="609"/>
              <w:tab w:val="right" w:leader="dot" w:pos="9350"/>
            </w:tabs>
            <w:rPr>
              <w:rFonts w:asciiTheme="minorHAnsi" w:hAnsiTheme="minorHAnsi" w:eastAsiaTheme="minorEastAsia" w:cstheme="minorBidi"/>
              <w:noProof/>
              <w:sz w:val="22"/>
              <w:szCs w:val="22"/>
            </w:rPr>
          </w:pPr>
          <w:r w:rsidRPr="00AE0971">
            <w:rPr>
              <w:rFonts w:ascii="Times New Roman" w:hAnsi="Times New Roman" w:cs="Times New Roman"/>
            </w:rPr>
            <w:fldChar w:fldCharType="begin"/>
          </w:r>
          <w:r w:rsidRPr="00AE0971">
            <w:rPr>
              <w:rFonts w:ascii="Times New Roman" w:hAnsi="Times New Roman" w:cs="Times New Roman"/>
            </w:rPr>
            <w:instrText xml:space="preserve"> TOC \o "1-3" \h \z \u </w:instrText>
          </w:r>
          <w:r w:rsidRPr="00AE0971">
            <w:rPr>
              <w:rFonts w:ascii="Times New Roman" w:hAnsi="Times New Roman" w:cs="Times New Roman"/>
            </w:rPr>
            <w:fldChar w:fldCharType="separate"/>
          </w:r>
          <w:hyperlink w:history="1" w:anchor="_Toc73446161">
            <w:r w:rsidRPr="00393DA0" w:rsidR="005B1770">
              <w:rPr>
                <w:rStyle w:val="Hyperlink"/>
                <w:rFonts w:ascii="Times New Roman" w:hAnsi="Times New Roman" w:cs="Times New Roman"/>
                <w:noProof/>
              </w:rPr>
              <w:t>1.0</w:t>
            </w:r>
            <w:r w:rsidR="005B1770">
              <w:rPr>
                <w:rFonts w:asciiTheme="minorHAnsi" w:hAnsiTheme="minorHAnsi" w:eastAsiaTheme="minorEastAsia" w:cstheme="minorBidi"/>
                <w:noProof/>
                <w:sz w:val="22"/>
                <w:szCs w:val="22"/>
              </w:rPr>
              <w:tab/>
            </w:r>
            <w:r w:rsidRPr="00393DA0" w:rsidR="005B1770">
              <w:rPr>
                <w:rStyle w:val="Hyperlink"/>
                <w:rFonts w:ascii="Times New Roman" w:hAnsi="Times New Roman" w:cs="Times New Roman"/>
                <w:noProof/>
              </w:rPr>
              <w:t>Introduction</w:t>
            </w:r>
            <w:r w:rsidR="005B1770">
              <w:rPr>
                <w:noProof/>
                <w:webHidden/>
              </w:rPr>
              <w:tab/>
            </w:r>
            <w:r w:rsidR="005B1770">
              <w:rPr>
                <w:noProof/>
                <w:webHidden/>
              </w:rPr>
              <w:fldChar w:fldCharType="begin"/>
            </w:r>
            <w:r w:rsidR="005B1770">
              <w:rPr>
                <w:noProof/>
                <w:webHidden/>
              </w:rPr>
              <w:instrText xml:space="preserve"> PAGEREF _Toc73446161 \h </w:instrText>
            </w:r>
            <w:r w:rsidR="005B1770">
              <w:rPr>
                <w:noProof/>
                <w:webHidden/>
              </w:rPr>
            </w:r>
            <w:r w:rsidR="005B1770">
              <w:rPr>
                <w:noProof/>
                <w:webHidden/>
              </w:rPr>
              <w:fldChar w:fldCharType="separate"/>
            </w:r>
            <w:r w:rsidR="005B1770">
              <w:rPr>
                <w:noProof/>
                <w:webHidden/>
              </w:rPr>
              <w:t>9</w:t>
            </w:r>
            <w:r w:rsidR="005B1770">
              <w:rPr>
                <w:noProof/>
                <w:webHidden/>
              </w:rPr>
              <w:fldChar w:fldCharType="end"/>
            </w:r>
          </w:hyperlink>
        </w:p>
        <w:p w:rsidR="005B1770" w:rsidRDefault="00767C99" w14:paraId="373F6803" w14:textId="3F9F2328">
          <w:pPr>
            <w:pStyle w:val="TOC2"/>
            <w:tabs>
              <w:tab w:val="right" w:leader="dot" w:pos="9350"/>
            </w:tabs>
            <w:rPr>
              <w:rFonts w:asciiTheme="minorHAnsi" w:hAnsiTheme="minorHAnsi" w:eastAsiaTheme="minorEastAsia" w:cstheme="minorBidi"/>
              <w:noProof/>
              <w:sz w:val="22"/>
              <w:szCs w:val="22"/>
            </w:rPr>
          </w:pPr>
          <w:hyperlink w:history="1" w:anchor="_Toc73446162">
            <w:r w:rsidRPr="00393DA0" w:rsidR="005B1770">
              <w:rPr>
                <w:rStyle w:val="Hyperlink"/>
                <w:rFonts w:ascii="Times New Roman" w:hAnsi="Times New Roman" w:cs="Times New Roman"/>
                <w:noProof/>
              </w:rPr>
              <w:t>1.1  D2C2 Program</w:t>
            </w:r>
            <w:r w:rsidR="005B1770">
              <w:rPr>
                <w:noProof/>
                <w:webHidden/>
              </w:rPr>
              <w:tab/>
            </w:r>
            <w:r w:rsidR="005B1770">
              <w:rPr>
                <w:noProof/>
                <w:webHidden/>
              </w:rPr>
              <w:fldChar w:fldCharType="begin"/>
            </w:r>
            <w:r w:rsidR="005B1770">
              <w:rPr>
                <w:noProof/>
                <w:webHidden/>
              </w:rPr>
              <w:instrText xml:space="preserve"> PAGEREF _Toc73446162 \h </w:instrText>
            </w:r>
            <w:r w:rsidR="005B1770">
              <w:rPr>
                <w:noProof/>
                <w:webHidden/>
              </w:rPr>
            </w:r>
            <w:r w:rsidR="005B1770">
              <w:rPr>
                <w:noProof/>
                <w:webHidden/>
              </w:rPr>
              <w:fldChar w:fldCharType="separate"/>
            </w:r>
            <w:r w:rsidR="005B1770">
              <w:rPr>
                <w:noProof/>
                <w:webHidden/>
              </w:rPr>
              <w:t>9</w:t>
            </w:r>
            <w:r w:rsidR="005B1770">
              <w:rPr>
                <w:noProof/>
                <w:webHidden/>
              </w:rPr>
              <w:fldChar w:fldCharType="end"/>
            </w:r>
          </w:hyperlink>
        </w:p>
        <w:p w:rsidR="005B1770" w:rsidRDefault="00767C99" w14:paraId="168606D8" w14:textId="424690C3">
          <w:pPr>
            <w:pStyle w:val="TOC2"/>
            <w:tabs>
              <w:tab w:val="right" w:leader="dot" w:pos="9350"/>
            </w:tabs>
            <w:rPr>
              <w:rFonts w:asciiTheme="minorHAnsi" w:hAnsiTheme="minorHAnsi" w:eastAsiaTheme="minorEastAsia" w:cstheme="minorBidi"/>
              <w:noProof/>
              <w:sz w:val="22"/>
              <w:szCs w:val="22"/>
            </w:rPr>
          </w:pPr>
          <w:hyperlink w:history="1" w:anchor="_Toc73446163">
            <w:r w:rsidRPr="00393DA0" w:rsidR="005B1770">
              <w:rPr>
                <w:rStyle w:val="Hyperlink"/>
                <w:rFonts w:ascii="Times New Roman" w:hAnsi="Times New Roman" w:cs="Times New Roman"/>
                <w:noProof/>
              </w:rPr>
              <w:t>1.2  Purpose</w:t>
            </w:r>
            <w:r w:rsidR="005B1770">
              <w:rPr>
                <w:noProof/>
                <w:webHidden/>
              </w:rPr>
              <w:tab/>
            </w:r>
            <w:r w:rsidR="005B1770">
              <w:rPr>
                <w:noProof/>
                <w:webHidden/>
              </w:rPr>
              <w:fldChar w:fldCharType="begin"/>
            </w:r>
            <w:r w:rsidR="005B1770">
              <w:rPr>
                <w:noProof/>
                <w:webHidden/>
              </w:rPr>
              <w:instrText xml:space="preserve"> PAGEREF _Toc73446163 \h </w:instrText>
            </w:r>
            <w:r w:rsidR="005B1770">
              <w:rPr>
                <w:noProof/>
                <w:webHidden/>
              </w:rPr>
            </w:r>
            <w:r w:rsidR="005B1770">
              <w:rPr>
                <w:noProof/>
                <w:webHidden/>
              </w:rPr>
              <w:fldChar w:fldCharType="separate"/>
            </w:r>
            <w:r w:rsidR="005B1770">
              <w:rPr>
                <w:noProof/>
                <w:webHidden/>
              </w:rPr>
              <w:t>9</w:t>
            </w:r>
            <w:r w:rsidR="005B1770">
              <w:rPr>
                <w:noProof/>
                <w:webHidden/>
              </w:rPr>
              <w:fldChar w:fldCharType="end"/>
            </w:r>
          </w:hyperlink>
        </w:p>
        <w:p w:rsidR="005B1770" w:rsidRDefault="00767C99" w14:paraId="2EC15873" w14:textId="0F1C8F00">
          <w:pPr>
            <w:pStyle w:val="TOC1"/>
            <w:tabs>
              <w:tab w:val="left" w:pos="609"/>
              <w:tab w:val="right" w:leader="dot" w:pos="9350"/>
            </w:tabs>
            <w:rPr>
              <w:rFonts w:asciiTheme="minorHAnsi" w:hAnsiTheme="minorHAnsi" w:eastAsiaTheme="minorEastAsia" w:cstheme="minorBidi"/>
              <w:noProof/>
              <w:sz w:val="22"/>
              <w:szCs w:val="22"/>
            </w:rPr>
          </w:pPr>
          <w:hyperlink w:history="1" w:anchor="_Toc73446164">
            <w:r w:rsidRPr="00393DA0" w:rsidR="005B1770">
              <w:rPr>
                <w:rStyle w:val="Hyperlink"/>
                <w:rFonts w:ascii="Times New Roman" w:hAnsi="Times New Roman" w:cs="Times New Roman"/>
                <w:noProof/>
              </w:rPr>
              <w:t>2.0</w:t>
            </w:r>
            <w:r w:rsidR="005B1770">
              <w:rPr>
                <w:rFonts w:asciiTheme="minorHAnsi" w:hAnsiTheme="minorHAnsi" w:eastAsiaTheme="minorEastAsia" w:cstheme="minorBidi"/>
                <w:noProof/>
                <w:sz w:val="22"/>
                <w:szCs w:val="22"/>
              </w:rPr>
              <w:tab/>
            </w:r>
            <w:r w:rsidRPr="00393DA0" w:rsidR="005B1770">
              <w:rPr>
                <w:rStyle w:val="Hyperlink"/>
                <w:rFonts w:ascii="Times New Roman" w:hAnsi="Times New Roman" w:cs="Times New Roman"/>
                <w:noProof/>
              </w:rPr>
              <w:t>Stakeholders</w:t>
            </w:r>
            <w:r w:rsidR="005B1770">
              <w:rPr>
                <w:noProof/>
                <w:webHidden/>
              </w:rPr>
              <w:tab/>
            </w:r>
            <w:r w:rsidR="005B1770">
              <w:rPr>
                <w:noProof/>
                <w:webHidden/>
              </w:rPr>
              <w:fldChar w:fldCharType="begin"/>
            </w:r>
            <w:r w:rsidR="005B1770">
              <w:rPr>
                <w:noProof/>
                <w:webHidden/>
              </w:rPr>
              <w:instrText xml:space="preserve"> PAGEREF _Toc73446164 \h </w:instrText>
            </w:r>
            <w:r w:rsidR="005B1770">
              <w:rPr>
                <w:noProof/>
                <w:webHidden/>
              </w:rPr>
            </w:r>
            <w:r w:rsidR="005B1770">
              <w:rPr>
                <w:noProof/>
                <w:webHidden/>
              </w:rPr>
              <w:fldChar w:fldCharType="separate"/>
            </w:r>
            <w:r w:rsidR="005B1770">
              <w:rPr>
                <w:noProof/>
                <w:webHidden/>
              </w:rPr>
              <w:t>10</w:t>
            </w:r>
            <w:r w:rsidR="005B1770">
              <w:rPr>
                <w:noProof/>
                <w:webHidden/>
              </w:rPr>
              <w:fldChar w:fldCharType="end"/>
            </w:r>
          </w:hyperlink>
        </w:p>
        <w:p w:rsidR="005B1770" w:rsidRDefault="00767C99" w14:paraId="4A6AEE4C" w14:textId="45E4C8B0">
          <w:pPr>
            <w:pStyle w:val="TOC1"/>
            <w:tabs>
              <w:tab w:val="left" w:pos="609"/>
              <w:tab w:val="right" w:leader="dot" w:pos="9350"/>
            </w:tabs>
            <w:rPr>
              <w:rFonts w:asciiTheme="minorHAnsi" w:hAnsiTheme="minorHAnsi" w:eastAsiaTheme="minorEastAsia" w:cstheme="minorBidi"/>
              <w:noProof/>
              <w:sz w:val="22"/>
              <w:szCs w:val="22"/>
            </w:rPr>
          </w:pPr>
          <w:hyperlink w:history="1" w:anchor="_Toc73446165">
            <w:r w:rsidRPr="00393DA0" w:rsidR="005B1770">
              <w:rPr>
                <w:rStyle w:val="Hyperlink"/>
                <w:rFonts w:ascii="Times New Roman" w:hAnsi="Times New Roman" w:cs="Times New Roman"/>
                <w:noProof/>
              </w:rPr>
              <w:t>3.0</w:t>
            </w:r>
            <w:r w:rsidR="005B1770">
              <w:rPr>
                <w:rFonts w:asciiTheme="minorHAnsi" w:hAnsiTheme="minorHAnsi" w:eastAsiaTheme="minorEastAsia" w:cstheme="minorBidi"/>
                <w:noProof/>
                <w:sz w:val="22"/>
                <w:szCs w:val="22"/>
              </w:rPr>
              <w:tab/>
            </w:r>
            <w:r w:rsidRPr="00393DA0" w:rsidR="005B1770">
              <w:rPr>
                <w:rStyle w:val="Hyperlink"/>
                <w:rFonts w:ascii="Times New Roman" w:hAnsi="Times New Roman" w:cs="Times New Roman"/>
                <w:noProof/>
              </w:rPr>
              <w:t>Roles and Responsibilities</w:t>
            </w:r>
            <w:r w:rsidR="005B1770">
              <w:rPr>
                <w:noProof/>
                <w:webHidden/>
              </w:rPr>
              <w:tab/>
            </w:r>
            <w:r w:rsidR="005B1770">
              <w:rPr>
                <w:noProof/>
                <w:webHidden/>
              </w:rPr>
              <w:fldChar w:fldCharType="begin"/>
            </w:r>
            <w:r w:rsidR="005B1770">
              <w:rPr>
                <w:noProof/>
                <w:webHidden/>
              </w:rPr>
              <w:instrText xml:space="preserve"> PAGEREF _Toc73446165 \h </w:instrText>
            </w:r>
            <w:r w:rsidR="005B1770">
              <w:rPr>
                <w:noProof/>
                <w:webHidden/>
              </w:rPr>
            </w:r>
            <w:r w:rsidR="005B1770">
              <w:rPr>
                <w:noProof/>
                <w:webHidden/>
              </w:rPr>
              <w:fldChar w:fldCharType="separate"/>
            </w:r>
            <w:r w:rsidR="005B1770">
              <w:rPr>
                <w:noProof/>
                <w:webHidden/>
              </w:rPr>
              <w:t>10</w:t>
            </w:r>
            <w:r w:rsidR="005B1770">
              <w:rPr>
                <w:noProof/>
                <w:webHidden/>
              </w:rPr>
              <w:fldChar w:fldCharType="end"/>
            </w:r>
          </w:hyperlink>
        </w:p>
        <w:p w:rsidR="005B1770" w:rsidRDefault="00767C99" w14:paraId="0344AE22" w14:textId="5AAF4CB8">
          <w:pPr>
            <w:pStyle w:val="TOC2"/>
            <w:tabs>
              <w:tab w:val="right" w:leader="dot" w:pos="9350"/>
            </w:tabs>
            <w:rPr>
              <w:rFonts w:asciiTheme="minorHAnsi" w:hAnsiTheme="minorHAnsi" w:eastAsiaTheme="minorEastAsia" w:cstheme="minorBidi"/>
              <w:noProof/>
              <w:sz w:val="22"/>
              <w:szCs w:val="22"/>
            </w:rPr>
          </w:pPr>
          <w:hyperlink w:history="1" w:anchor="_Toc73446167">
            <w:r w:rsidRPr="00393DA0" w:rsidR="005B1770">
              <w:rPr>
                <w:rStyle w:val="Hyperlink"/>
                <w:rFonts w:ascii="Times New Roman" w:hAnsi="Times New Roman" w:cs="Times New Roman"/>
                <w:noProof/>
              </w:rPr>
              <w:t>3.1  Chief Information Security Officer (CISO)</w:t>
            </w:r>
            <w:r w:rsidR="005B1770">
              <w:rPr>
                <w:noProof/>
                <w:webHidden/>
              </w:rPr>
              <w:tab/>
            </w:r>
            <w:r w:rsidR="005B1770">
              <w:rPr>
                <w:noProof/>
                <w:webHidden/>
              </w:rPr>
              <w:fldChar w:fldCharType="begin"/>
            </w:r>
            <w:r w:rsidR="005B1770">
              <w:rPr>
                <w:noProof/>
                <w:webHidden/>
              </w:rPr>
              <w:instrText xml:space="preserve"> PAGEREF _Toc73446167 \h </w:instrText>
            </w:r>
            <w:r w:rsidR="005B1770">
              <w:rPr>
                <w:noProof/>
                <w:webHidden/>
              </w:rPr>
            </w:r>
            <w:r w:rsidR="005B1770">
              <w:rPr>
                <w:noProof/>
                <w:webHidden/>
              </w:rPr>
              <w:fldChar w:fldCharType="separate"/>
            </w:r>
            <w:r w:rsidR="005B1770">
              <w:rPr>
                <w:noProof/>
                <w:webHidden/>
              </w:rPr>
              <w:t>10</w:t>
            </w:r>
            <w:r w:rsidR="005B1770">
              <w:rPr>
                <w:noProof/>
                <w:webHidden/>
              </w:rPr>
              <w:fldChar w:fldCharType="end"/>
            </w:r>
          </w:hyperlink>
        </w:p>
        <w:p w:rsidR="005B1770" w:rsidRDefault="00767C99" w14:paraId="7CD8FDA1" w14:textId="65E29B34">
          <w:pPr>
            <w:pStyle w:val="TOC2"/>
            <w:tabs>
              <w:tab w:val="right" w:leader="dot" w:pos="9350"/>
            </w:tabs>
            <w:rPr>
              <w:rFonts w:asciiTheme="minorHAnsi" w:hAnsiTheme="minorHAnsi" w:eastAsiaTheme="minorEastAsia" w:cstheme="minorBidi"/>
              <w:noProof/>
              <w:sz w:val="22"/>
              <w:szCs w:val="22"/>
            </w:rPr>
          </w:pPr>
          <w:hyperlink w:history="1" w:anchor="_Toc73446168">
            <w:r w:rsidRPr="00393DA0" w:rsidR="005B1770">
              <w:rPr>
                <w:rStyle w:val="Hyperlink"/>
                <w:rFonts w:ascii="Times New Roman" w:hAnsi="Times New Roman" w:cs="Times New Roman"/>
                <w:noProof/>
              </w:rPr>
              <w:t>3.2  Project Chief Engineer</w:t>
            </w:r>
            <w:r w:rsidR="005B1770">
              <w:rPr>
                <w:noProof/>
                <w:webHidden/>
              </w:rPr>
              <w:tab/>
            </w:r>
            <w:r w:rsidR="005B1770">
              <w:rPr>
                <w:noProof/>
                <w:webHidden/>
              </w:rPr>
              <w:fldChar w:fldCharType="begin"/>
            </w:r>
            <w:r w:rsidR="005B1770">
              <w:rPr>
                <w:noProof/>
                <w:webHidden/>
              </w:rPr>
              <w:instrText xml:space="preserve"> PAGEREF _Toc73446168 \h </w:instrText>
            </w:r>
            <w:r w:rsidR="005B1770">
              <w:rPr>
                <w:noProof/>
                <w:webHidden/>
              </w:rPr>
            </w:r>
            <w:r w:rsidR="005B1770">
              <w:rPr>
                <w:noProof/>
                <w:webHidden/>
              </w:rPr>
              <w:fldChar w:fldCharType="separate"/>
            </w:r>
            <w:r w:rsidR="005B1770">
              <w:rPr>
                <w:noProof/>
                <w:webHidden/>
              </w:rPr>
              <w:t>10</w:t>
            </w:r>
            <w:r w:rsidR="005B1770">
              <w:rPr>
                <w:noProof/>
                <w:webHidden/>
              </w:rPr>
              <w:fldChar w:fldCharType="end"/>
            </w:r>
          </w:hyperlink>
        </w:p>
        <w:p w:rsidR="005B1770" w:rsidRDefault="00767C99" w14:paraId="2B86FAEF" w14:textId="0D764754">
          <w:pPr>
            <w:pStyle w:val="TOC2"/>
            <w:tabs>
              <w:tab w:val="right" w:leader="dot" w:pos="9350"/>
            </w:tabs>
            <w:rPr>
              <w:rFonts w:asciiTheme="minorHAnsi" w:hAnsiTheme="minorHAnsi" w:eastAsiaTheme="minorEastAsia" w:cstheme="minorBidi"/>
              <w:noProof/>
              <w:sz w:val="22"/>
              <w:szCs w:val="22"/>
            </w:rPr>
          </w:pPr>
          <w:hyperlink w:history="1" w:anchor="_Toc73446169">
            <w:r w:rsidRPr="00393DA0" w:rsidR="005B1770">
              <w:rPr>
                <w:rStyle w:val="Hyperlink"/>
                <w:rFonts w:ascii="Times New Roman" w:hAnsi="Times New Roman" w:cs="Times New Roman"/>
                <w:noProof/>
              </w:rPr>
              <w:t>3.5  Product SME</w:t>
            </w:r>
            <w:r w:rsidR="005B1770">
              <w:rPr>
                <w:noProof/>
                <w:webHidden/>
              </w:rPr>
              <w:tab/>
            </w:r>
            <w:r w:rsidR="005B1770">
              <w:rPr>
                <w:noProof/>
                <w:webHidden/>
              </w:rPr>
              <w:fldChar w:fldCharType="begin"/>
            </w:r>
            <w:r w:rsidR="005B1770">
              <w:rPr>
                <w:noProof/>
                <w:webHidden/>
              </w:rPr>
              <w:instrText xml:space="preserve"> PAGEREF _Toc73446169 \h </w:instrText>
            </w:r>
            <w:r w:rsidR="005B1770">
              <w:rPr>
                <w:noProof/>
                <w:webHidden/>
              </w:rPr>
            </w:r>
            <w:r w:rsidR="005B1770">
              <w:rPr>
                <w:noProof/>
                <w:webHidden/>
              </w:rPr>
              <w:fldChar w:fldCharType="separate"/>
            </w:r>
            <w:r w:rsidR="005B1770">
              <w:rPr>
                <w:noProof/>
                <w:webHidden/>
              </w:rPr>
              <w:t>11</w:t>
            </w:r>
            <w:r w:rsidR="005B1770">
              <w:rPr>
                <w:noProof/>
                <w:webHidden/>
              </w:rPr>
              <w:fldChar w:fldCharType="end"/>
            </w:r>
          </w:hyperlink>
        </w:p>
        <w:p w:rsidR="005B1770" w:rsidRDefault="00767C99" w14:paraId="74556D86" w14:textId="1CF38768">
          <w:pPr>
            <w:pStyle w:val="TOC2"/>
            <w:tabs>
              <w:tab w:val="right" w:leader="dot" w:pos="9350"/>
            </w:tabs>
            <w:rPr>
              <w:rFonts w:asciiTheme="minorHAnsi" w:hAnsiTheme="minorHAnsi" w:eastAsiaTheme="minorEastAsia" w:cstheme="minorBidi"/>
              <w:noProof/>
              <w:sz w:val="22"/>
              <w:szCs w:val="22"/>
            </w:rPr>
          </w:pPr>
          <w:hyperlink w:history="1" w:anchor="_Toc73446170">
            <w:r w:rsidRPr="00393DA0" w:rsidR="005B1770">
              <w:rPr>
                <w:rStyle w:val="Hyperlink"/>
                <w:rFonts w:ascii="Times New Roman" w:hAnsi="Times New Roman" w:cs="Times New Roman"/>
                <w:noProof/>
              </w:rPr>
              <w:t>3.6  System Administrator (SA)</w:t>
            </w:r>
            <w:r w:rsidR="005B1770">
              <w:rPr>
                <w:noProof/>
                <w:webHidden/>
              </w:rPr>
              <w:tab/>
            </w:r>
            <w:r w:rsidR="005B1770">
              <w:rPr>
                <w:noProof/>
                <w:webHidden/>
              </w:rPr>
              <w:fldChar w:fldCharType="begin"/>
            </w:r>
            <w:r w:rsidR="005B1770">
              <w:rPr>
                <w:noProof/>
                <w:webHidden/>
              </w:rPr>
              <w:instrText xml:space="preserve"> PAGEREF _Toc73446170 \h </w:instrText>
            </w:r>
            <w:r w:rsidR="005B1770">
              <w:rPr>
                <w:noProof/>
                <w:webHidden/>
              </w:rPr>
            </w:r>
            <w:r w:rsidR="005B1770">
              <w:rPr>
                <w:noProof/>
                <w:webHidden/>
              </w:rPr>
              <w:fldChar w:fldCharType="separate"/>
            </w:r>
            <w:r w:rsidR="005B1770">
              <w:rPr>
                <w:noProof/>
                <w:webHidden/>
              </w:rPr>
              <w:t>11</w:t>
            </w:r>
            <w:r w:rsidR="005B1770">
              <w:rPr>
                <w:noProof/>
                <w:webHidden/>
              </w:rPr>
              <w:fldChar w:fldCharType="end"/>
            </w:r>
          </w:hyperlink>
        </w:p>
        <w:p w:rsidR="005B1770" w:rsidRDefault="00767C99" w14:paraId="0C57B18F" w14:textId="3585F05C">
          <w:pPr>
            <w:pStyle w:val="TOC2"/>
            <w:tabs>
              <w:tab w:val="right" w:leader="dot" w:pos="9350"/>
            </w:tabs>
            <w:rPr>
              <w:rFonts w:asciiTheme="minorHAnsi" w:hAnsiTheme="minorHAnsi" w:eastAsiaTheme="minorEastAsia" w:cstheme="minorBidi"/>
              <w:noProof/>
              <w:sz w:val="22"/>
              <w:szCs w:val="22"/>
            </w:rPr>
          </w:pPr>
          <w:hyperlink w:history="1" w:anchor="_Toc73446171">
            <w:r w:rsidRPr="00393DA0" w:rsidR="005B1770">
              <w:rPr>
                <w:rStyle w:val="Hyperlink"/>
                <w:rFonts w:ascii="Times New Roman" w:hAnsi="Times New Roman" w:cs="Times New Roman"/>
                <w:noProof/>
              </w:rPr>
              <w:t>3.7  End-User</w:t>
            </w:r>
            <w:r w:rsidR="005B1770">
              <w:rPr>
                <w:noProof/>
                <w:webHidden/>
              </w:rPr>
              <w:tab/>
            </w:r>
            <w:r w:rsidR="005B1770">
              <w:rPr>
                <w:noProof/>
                <w:webHidden/>
              </w:rPr>
              <w:fldChar w:fldCharType="begin"/>
            </w:r>
            <w:r w:rsidR="005B1770">
              <w:rPr>
                <w:noProof/>
                <w:webHidden/>
              </w:rPr>
              <w:instrText xml:space="preserve"> PAGEREF _Toc73446171 \h </w:instrText>
            </w:r>
            <w:r w:rsidR="005B1770">
              <w:rPr>
                <w:noProof/>
                <w:webHidden/>
              </w:rPr>
            </w:r>
            <w:r w:rsidR="005B1770">
              <w:rPr>
                <w:noProof/>
                <w:webHidden/>
              </w:rPr>
              <w:fldChar w:fldCharType="separate"/>
            </w:r>
            <w:r w:rsidR="005B1770">
              <w:rPr>
                <w:noProof/>
                <w:webHidden/>
              </w:rPr>
              <w:t>11</w:t>
            </w:r>
            <w:r w:rsidR="005B1770">
              <w:rPr>
                <w:noProof/>
                <w:webHidden/>
              </w:rPr>
              <w:fldChar w:fldCharType="end"/>
            </w:r>
          </w:hyperlink>
        </w:p>
        <w:p w:rsidR="005B1770" w:rsidRDefault="00767C99" w14:paraId="1B436270" w14:textId="502877CF">
          <w:pPr>
            <w:pStyle w:val="TOC1"/>
            <w:tabs>
              <w:tab w:val="left" w:pos="609"/>
              <w:tab w:val="right" w:leader="dot" w:pos="9350"/>
            </w:tabs>
            <w:rPr>
              <w:rFonts w:asciiTheme="minorHAnsi" w:hAnsiTheme="minorHAnsi" w:eastAsiaTheme="minorEastAsia" w:cstheme="minorBidi"/>
              <w:noProof/>
              <w:sz w:val="22"/>
              <w:szCs w:val="22"/>
            </w:rPr>
          </w:pPr>
          <w:hyperlink w:history="1" w:anchor="_Toc73446172">
            <w:r w:rsidRPr="00393DA0" w:rsidR="005B1770">
              <w:rPr>
                <w:rStyle w:val="Hyperlink"/>
                <w:rFonts w:ascii="Times New Roman" w:hAnsi="Times New Roman" w:cs="Times New Roman"/>
                <w:noProof/>
              </w:rPr>
              <w:t>4.0</w:t>
            </w:r>
            <w:r w:rsidR="005B1770">
              <w:rPr>
                <w:rFonts w:asciiTheme="minorHAnsi" w:hAnsiTheme="minorHAnsi" w:eastAsiaTheme="minorEastAsia" w:cstheme="minorBidi"/>
                <w:noProof/>
                <w:sz w:val="22"/>
                <w:szCs w:val="22"/>
              </w:rPr>
              <w:tab/>
            </w:r>
            <w:r w:rsidRPr="00393DA0" w:rsidR="005B1770">
              <w:rPr>
                <w:rStyle w:val="Hyperlink"/>
                <w:rFonts w:ascii="Times New Roman" w:hAnsi="Times New Roman" w:cs="Times New Roman"/>
                <w:noProof/>
              </w:rPr>
              <w:t>Monitoring</w:t>
            </w:r>
            <w:r w:rsidR="005B1770">
              <w:rPr>
                <w:noProof/>
                <w:webHidden/>
              </w:rPr>
              <w:tab/>
            </w:r>
            <w:r w:rsidR="005B1770">
              <w:rPr>
                <w:noProof/>
                <w:webHidden/>
              </w:rPr>
              <w:fldChar w:fldCharType="begin"/>
            </w:r>
            <w:r w:rsidR="005B1770">
              <w:rPr>
                <w:noProof/>
                <w:webHidden/>
              </w:rPr>
              <w:instrText xml:space="preserve"> PAGEREF _Toc73446172 \h </w:instrText>
            </w:r>
            <w:r w:rsidR="005B1770">
              <w:rPr>
                <w:noProof/>
                <w:webHidden/>
              </w:rPr>
            </w:r>
            <w:r w:rsidR="005B1770">
              <w:rPr>
                <w:noProof/>
                <w:webHidden/>
              </w:rPr>
              <w:fldChar w:fldCharType="separate"/>
            </w:r>
            <w:r w:rsidR="005B1770">
              <w:rPr>
                <w:noProof/>
                <w:webHidden/>
              </w:rPr>
              <w:t>12</w:t>
            </w:r>
            <w:r w:rsidR="005B1770">
              <w:rPr>
                <w:noProof/>
                <w:webHidden/>
              </w:rPr>
              <w:fldChar w:fldCharType="end"/>
            </w:r>
          </w:hyperlink>
        </w:p>
        <w:p w:rsidR="005B1770" w:rsidRDefault="00767C99" w14:paraId="032431F7" w14:textId="359E5189">
          <w:pPr>
            <w:pStyle w:val="TOC2"/>
            <w:tabs>
              <w:tab w:val="right" w:leader="dot" w:pos="9350"/>
            </w:tabs>
            <w:rPr>
              <w:rFonts w:asciiTheme="minorHAnsi" w:hAnsiTheme="minorHAnsi" w:eastAsiaTheme="minorEastAsia" w:cstheme="minorBidi"/>
              <w:noProof/>
              <w:sz w:val="22"/>
              <w:szCs w:val="22"/>
            </w:rPr>
          </w:pPr>
          <w:hyperlink w:history="1" w:anchor="_Toc73446173">
            <w:r w:rsidRPr="00393DA0" w:rsidR="005B1770">
              <w:rPr>
                <w:rStyle w:val="Hyperlink"/>
                <w:rFonts w:ascii="Times New Roman" w:hAnsi="Times New Roman" w:cs="Times New Roman"/>
                <w:noProof/>
              </w:rPr>
              <w:t>4.1  Incident Error Log Reviews</w:t>
            </w:r>
            <w:r w:rsidR="005B1770">
              <w:rPr>
                <w:noProof/>
                <w:webHidden/>
              </w:rPr>
              <w:tab/>
            </w:r>
            <w:r w:rsidR="005B1770">
              <w:rPr>
                <w:noProof/>
                <w:webHidden/>
              </w:rPr>
              <w:fldChar w:fldCharType="begin"/>
            </w:r>
            <w:r w:rsidR="005B1770">
              <w:rPr>
                <w:noProof/>
                <w:webHidden/>
              </w:rPr>
              <w:instrText xml:space="preserve"> PAGEREF _Toc73446173 \h </w:instrText>
            </w:r>
            <w:r w:rsidR="005B1770">
              <w:rPr>
                <w:noProof/>
                <w:webHidden/>
              </w:rPr>
            </w:r>
            <w:r w:rsidR="005B1770">
              <w:rPr>
                <w:noProof/>
                <w:webHidden/>
              </w:rPr>
              <w:fldChar w:fldCharType="separate"/>
            </w:r>
            <w:r w:rsidR="005B1770">
              <w:rPr>
                <w:noProof/>
                <w:webHidden/>
              </w:rPr>
              <w:t>12</w:t>
            </w:r>
            <w:r w:rsidR="005B1770">
              <w:rPr>
                <w:noProof/>
                <w:webHidden/>
              </w:rPr>
              <w:fldChar w:fldCharType="end"/>
            </w:r>
          </w:hyperlink>
        </w:p>
        <w:p w:rsidR="005B1770" w:rsidRDefault="00767C99" w14:paraId="1E9D8AF4" w14:textId="0278E72E">
          <w:pPr>
            <w:pStyle w:val="TOC2"/>
            <w:tabs>
              <w:tab w:val="right" w:leader="dot" w:pos="9350"/>
            </w:tabs>
            <w:rPr>
              <w:rFonts w:asciiTheme="minorHAnsi" w:hAnsiTheme="minorHAnsi" w:eastAsiaTheme="minorEastAsia" w:cstheme="minorBidi"/>
              <w:noProof/>
              <w:sz w:val="22"/>
              <w:szCs w:val="22"/>
            </w:rPr>
          </w:pPr>
          <w:hyperlink w:history="1" w:anchor="_Toc73446174">
            <w:r w:rsidRPr="00393DA0" w:rsidR="005B1770">
              <w:rPr>
                <w:rStyle w:val="Hyperlink"/>
                <w:rFonts w:ascii="Times New Roman" w:hAnsi="Times New Roman" w:cs="Times New Roman"/>
                <w:noProof/>
              </w:rPr>
              <w:t>4.2  Review of Operating System Logs</w:t>
            </w:r>
            <w:r w:rsidR="005B1770">
              <w:rPr>
                <w:noProof/>
                <w:webHidden/>
              </w:rPr>
              <w:tab/>
            </w:r>
            <w:r w:rsidR="005B1770">
              <w:rPr>
                <w:noProof/>
                <w:webHidden/>
              </w:rPr>
              <w:fldChar w:fldCharType="begin"/>
            </w:r>
            <w:r w:rsidR="005B1770">
              <w:rPr>
                <w:noProof/>
                <w:webHidden/>
              </w:rPr>
              <w:instrText xml:space="preserve"> PAGEREF _Toc73446174 \h </w:instrText>
            </w:r>
            <w:r w:rsidR="005B1770">
              <w:rPr>
                <w:noProof/>
                <w:webHidden/>
              </w:rPr>
            </w:r>
            <w:r w:rsidR="005B1770">
              <w:rPr>
                <w:noProof/>
                <w:webHidden/>
              </w:rPr>
              <w:fldChar w:fldCharType="separate"/>
            </w:r>
            <w:r w:rsidR="005B1770">
              <w:rPr>
                <w:noProof/>
                <w:webHidden/>
              </w:rPr>
              <w:t>12</w:t>
            </w:r>
            <w:r w:rsidR="005B1770">
              <w:rPr>
                <w:noProof/>
                <w:webHidden/>
              </w:rPr>
              <w:fldChar w:fldCharType="end"/>
            </w:r>
          </w:hyperlink>
        </w:p>
        <w:p w:rsidR="005B1770" w:rsidRDefault="00767C99" w14:paraId="1CE86B4B" w14:textId="1D9105D8">
          <w:pPr>
            <w:pStyle w:val="TOC2"/>
            <w:tabs>
              <w:tab w:val="right" w:leader="dot" w:pos="9350"/>
            </w:tabs>
            <w:rPr>
              <w:rFonts w:asciiTheme="minorHAnsi" w:hAnsiTheme="minorHAnsi" w:eastAsiaTheme="minorEastAsia" w:cstheme="minorBidi"/>
              <w:noProof/>
              <w:sz w:val="22"/>
              <w:szCs w:val="22"/>
            </w:rPr>
          </w:pPr>
          <w:hyperlink w:history="1" w:anchor="_Toc73446175">
            <w:r w:rsidRPr="00393DA0" w:rsidR="005B1770">
              <w:rPr>
                <w:rStyle w:val="Hyperlink"/>
                <w:rFonts w:ascii="Times New Roman" w:hAnsi="Times New Roman" w:cs="Times New Roman"/>
                <w:noProof/>
              </w:rPr>
              <w:t>4.3  Review of Database Audit Logs</w:t>
            </w:r>
            <w:r w:rsidR="005B1770">
              <w:rPr>
                <w:noProof/>
                <w:webHidden/>
              </w:rPr>
              <w:tab/>
            </w:r>
            <w:r w:rsidR="005B1770">
              <w:rPr>
                <w:noProof/>
                <w:webHidden/>
              </w:rPr>
              <w:fldChar w:fldCharType="begin"/>
            </w:r>
            <w:r w:rsidR="005B1770">
              <w:rPr>
                <w:noProof/>
                <w:webHidden/>
              </w:rPr>
              <w:instrText xml:space="preserve"> PAGEREF _Toc73446175 \h </w:instrText>
            </w:r>
            <w:r w:rsidR="005B1770">
              <w:rPr>
                <w:noProof/>
                <w:webHidden/>
              </w:rPr>
            </w:r>
            <w:r w:rsidR="005B1770">
              <w:rPr>
                <w:noProof/>
                <w:webHidden/>
              </w:rPr>
              <w:fldChar w:fldCharType="separate"/>
            </w:r>
            <w:r w:rsidR="005B1770">
              <w:rPr>
                <w:noProof/>
                <w:webHidden/>
              </w:rPr>
              <w:t>12</w:t>
            </w:r>
            <w:r w:rsidR="005B1770">
              <w:rPr>
                <w:noProof/>
                <w:webHidden/>
              </w:rPr>
              <w:fldChar w:fldCharType="end"/>
            </w:r>
          </w:hyperlink>
        </w:p>
        <w:p w:rsidR="005B1770" w:rsidRDefault="00767C99" w14:paraId="1B68CCA7" w14:textId="1F678B13">
          <w:pPr>
            <w:pStyle w:val="TOC2"/>
            <w:tabs>
              <w:tab w:val="right" w:leader="dot" w:pos="9350"/>
            </w:tabs>
            <w:rPr>
              <w:rFonts w:asciiTheme="minorHAnsi" w:hAnsiTheme="minorHAnsi" w:eastAsiaTheme="minorEastAsia" w:cstheme="minorBidi"/>
              <w:noProof/>
              <w:sz w:val="22"/>
              <w:szCs w:val="22"/>
            </w:rPr>
          </w:pPr>
          <w:hyperlink w:history="1" w:anchor="_Toc73446176">
            <w:r w:rsidRPr="00393DA0" w:rsidR="005B1770">
              <w:rPr>
                <w:rStyle w:val="Hyperlink"/>
                <w:rFonts w:ascii="Times New Roman" w:hAnsi="Times New Roman" w:cs="Times New Roman"/>
                <w:noProof/>
              </w:rPr>
              <w:t>4.4  Log Retention</w:t>
            </w:r>
            <w:r w:rsidR="005B1770">
              <w:rPr>
                <w:noProof/>
                <w:webHidden/>
              </w:rPr>
              <w:tab/>
            </w:r>
            <w:r w:rsidR="005B1770">
              <w:rPr>
                <w:noProof/>
                <w:webHidden/>
              </w:rPr>
              <w:fldChar w:fldCharType="begin"/>
            </w:r>
            <w:r w:rsidR="005B1770">
              <w:rPr>
                <w:noProof/>
                <w:webHidden/>
              </w:rPr>
              <w:instrText xml:space="preserve"> PAGEREF _Toc73446176 \h </w:instrText>
            </w:r>
            <w:r w:rsidR="005B1770">
              <w:rPr>
                <w:noProof/>
                <w:webHidden/>
              </w:rPr>
            </w:r>
            <w:r w:rsidR="005B1770">
              <w:rPr>
                <w:noProof/>
                <w:webHidden/>
              </w:rPr>
              <w:fldChar w:fldCharType="separate"/>
            </w:r>
            <w:r w:rsidR="005B1770">
              <w:rPr>
                <w:noProof/>
                <w:webHidden/>
              </w:rPr>
              <w:t>12</w:t>
            </w:r>
            <w:r w:rsidR="005B1770">
              <w:rPr>
                <w:noProof/>
                <w:webHidden/>
              </w:rPr>
              <w:fldChar w:fldCharType="end"/>
            </w:r>
          </w:hyperlink>
        </w:p>
        <w:p w:rsidR="005B1770" w:rsidRDefault="00767C99" w14:paraId="1E7FE32F" w14:textId="52807C10">
          <w:pPr>
            <w:pStyle w:val="TOC2"/>
            <w:tabs>
              <w:tab w:val="right" w:leader="dot" w:pos="9350"/>
            </w:tabs>
            <w:rPr>
              <w:rFonts w:asciiTheme="minorHAnsi" w:hAnsiTheme="minorHAnsi" w:eastAsiaTheme="minorEastAsia" w:cstheme="minorBidi"/>
              <w:noProof/>
              <w:sz w:val="22"/>
              <w:szCs w:val="22"/>
            </w:rPr>
          </w:pPr>
          <w:hyperlink w:history="1" w:anchor="_Toc73446177">
            <w:r w:rsidRPr="00393DA0" w:rsidR="005B1770">
              <w:rPr>
                <w:rStyle w:val="Hyperlink"/>
                <w:rFonts w:ascii="Times New Roman" w:hAnsi="Times New Roman" w:cs="Times New Roman"/>
                <w:noProof/>
              </w:rPr>
              <w:t>4.5  Windows Machine Monitoring and Logging</w:t>
            </w:r>
            <w:r w:rsidR="005B1770">
              <w:rPr>
                <w:noProof/>
                <w:webHidden/>
              </w:rPr>
              <w:tab/>
            </w:r>
            <w:r w:rsidR="005B1770">
              <w:rPr>
                <w:noProof/>
                <w:webHidden/>
              </w:rPr>
              <w:fldChar w:fldCharType="begin"/>
            </w:r>
            <w:r w:rsidR="005B1770">
              <w:rPr>
                <w:noProof/>
                <w:webHidden/>
              </w:rPr>
              <w:instrText xml:space="preserve"> PAGEREF _Toc73446177 \h </w:instrText>
            </w:r>
            <w:r w:rsidR="005B1770">
              <w:rPr>
                <w:noProof/>
                <w:webHidden/>
              </w:rPr>
            </w:r>
            <w:r w:rsidR="005B1770">
              <w:rPr>
                <w:noProof/>
                <w:webHidden/>
              </w:rPr>
              <w:fldChar w:fldCharType="separate"/>
            </w:r>
            <w:r w:rsidR="005B1770">
              <w:rPr>
                <w:noProof/>
                <w:webHidden/>
              </w:rPr>
              <w:t>13</w:t>
            </w:r>
            <w:r w:rsidR="005B1770">
              <w:rPr>
                <w:noProof/>
                <w:webHidden/>
              </w:rPr>
              <w:fldChar w:fldCharType="end"/>
            </w:r>
          </w:hyperlink>
        </w:p>
        <w:p w:rsidR="005B1770" w:rsidRDefault="00767C99" w14:paraId="2B3B449D" w14:textId="789B533D">
          <w:pPr>
            <w:pStyle w:val="TOC1"/>
            <w:tabs>
              <w:tab w:val="left" w:pos="609"/>
              <w:tab w:val="right" w:leader="dot" w:pos="9350"/>
            </w:tabs>
            <w:rPr>
              <w:rFonts w:asciiTheme="minorHAnsi" w:hAnsiTheme="minorHAnsi" w:eastAsiaTheme="minorEastAsia" w:cstheme="minorBidi"/>
              <w:noProof/>
              <w:sz w:val="22"/>
              <w:szCs w:val="22"/>
            </w:rPr>
          </w:pPr>
          <w:hyperlink w:history="1" w:anchor="_Toc73446178">
            <w:r w:rsidRPr="00393DA0" w:rsidR="005B1770">
              <w:rPr>
                <w:rStyle w:val="Hyperlink"/>
                <w:rFonts w:ascii="Times New Roman" w:hAnsi="Times New Roman" w:cs="Times New Roman"/>
                <w:noProof/>
              </w:rPr>
              <w:t>5.0</w:t>
            </w:r>
            <w:r w:rsidR="005B1770">
              <w:rPr>
                <w:rFonts w:asciiTheme="minorHAnsi" w:hAnsiTheme="minorHAnsi" w:eastAsiaTheme="minorEastAsia" w:cstheme="minorBidi"/>
                <w:noProof/>
                <w:sz w:val="22"/>
                <w:szCs w:val="22"/>
              </w:rPr>
              <w:tab/>
            </w:r>
            <w:r w:rsidRPr="00393DA0" w:rsidR="005B1770">
              <w:rPr>
                <w:rStyle w:val="Hyperlink"/>
                <w:rFonts w:ascii="Times New Roman" w:hAnsi="Times New Roman" w:cs="Times New Roman"/>
                <w:noProof/>
              </w:rPr>
              <w:t>Business Continuity</w:t>
            </w:r>
            <w:r w:rsidR="005B1770">
              <w:rPr>
                <w:noProof/>
                <w:webHidden/>
              </w:rPr>
              <w:tab/>
            </w:r>
            <w:r w:rsidR="005B1770">
              <w:rPr>
                <w:noProof/>
                <w:webHidden/>
              </w:rPr>
              <w:fldChar w:fldCharType="begin"/>
            </w:r>
            <w:r w:rsidR="005B1770">
              <w:rPr>
                <w:noProof/>
                <w:webHidden/>
              </w:rPr>
              <w:instrText xml:space="preserve"> PAGEREF _Toc73446178 \h </w:instrText>
            </w:r>
            <w:r w:rsidR="005B1770">
              <w:rPr>
                <w:noProof/>
                <w:webHidden/>
              </w:rPr>
            </w:r>
            <w:r w:rsidR="005B1770">
              <w:rPr>
                <w:noProof/>
                <w:webHidden/>
              </w:rPr>
              <w:fldChar w:fldCharType="separate"/>
            </w:r>
            <w:r w:rsidR="005B1770">
              <w:rPr>
                <w:noProof/>
                <w:webHidden/>
              </w:rPr>
              <w:t>19</w:t>
            </w:r>
            <w:r w:rsidR="005B1770">
              <w:rPr>
                <w:noProof/>
                <w:webHidden/>
              </w:rPr>
              <w:fldChar w:fldCharType="end"/>
            </w:r>
          </w:hyperlink>
        </w:p>
        <w:p w:rsidR="005B1770" w:rsidRDefault="00767C99" w14:paraId="1BC3F9E7" w14:textId="33DA73DF">
          <w:pPr>
            <w:pStyle w:val="TOC1"/>
            <w:tabs>
              <w:tab w:val="left" w:pos="609"/>
              <w:tab w:val="right" w:leader="dot" w:pos="9350"/>
            </w:tabs>
            <w:rPr>
              <w:rFonts w:asciiTheme="minorHAnsi" w:hAnsiTheme="minorHAnsi" w:eastAsiaTheme="minorEastAsia" w:cstheme="minorBidi"/>
              <w:noProof/>
              <w:sz w:val="22"/>
              <w:szCs w:val="22"/>
            </w:rPr>
          </w:pPr>
          <w:hyperlink w:history="1" w:anchor="_Toc73446179">
            <w:r w:rsidRPr="00393DA0" w:rsidR="005B1770">
              <w:rPr>
                <w:rStyle w:val="Hyperlink"/>
                <w:rFonts w:ascii="Times New Roman" w:hAnsi="Times New Roman" w:cs="Times New Roman"/>
                <w:noProof/>
              </w:rPr>
              <w:t>6.0</w:t>
            </w:r>
            <w:r w:rsidR="005B1770">
              <w:rPr>
                <w:rFonts w:asciiTheme="minorHAnsi" w:hAnsiTheme="minorHAnsi" w:eastAsiaTheme="minorEastAsia" w:cstheme="minorBidi"/>
                <w:noProof/>
                <w:sz w:val="22"/>
                <w:szCs w:val="22"/>
              </w:rPr>
              <w:tab/>
            </w:r>
            <w:r w:rsidRPr="00393DA0" w:rsidR="005B1770">
              <w:rPr>
                <w:rStyle w:val="Hyperlink"/>
                <w:rFonts w:ascii="Times New Roman" w:hAnsi="Times New Roman" w:cs="Times New Roman"/>
                <w:noProof/>
              </w:rPr>
              <w:t>Incident Management</w:t>
            </w:r>
            <w:r w:rsidR="005B1770">
              <w:rPr>
                <w:noProof/>
                <w:webHidden/>
              </w:rPr>
              <w:tab/>
            </w:r>
            <w:r w:rsidR="005B1770">
              <w:rPr>
                <w:noProof/>
                <w:webHidden/>
              </w:rPr>
              <w:fldChar w:fldCharType="begin"/>
            </w:r>
            <w:r w:rsidR="005B1770">
              <w:rPr>
                <w:noProof/>
                <w:webHidden/>
              </w:rPr>
              <w:instrText xml:space="preserve"> PAGEREF _Toc73446179 \h </w:instrText>
            </w:r>
            <w:r w:rsidR="005B1770">
              <w:rPr>
                <w:noProof/>
                <w:webHidden/>
              </w:rPr>
            </w:r>
            <w:r w:rsidR="005B1770">
              <w:rPr>
                <w:noProof/>
                <w:webHidden/>
              </w:rPr>
              <w:fldChar w:fldCharType="separate"/>
            </w:r>
            <w:r w:rsidR="005B1770">
              <w:rPr>
                <w:noProof/>
                <w:webHidden/>
              </w:rPr>
              <w:t>26</w:t>
            </w:r>
            <w:r w:rsidR="005B1770">
              <w:rPr>
                <w:noProof/>
                <w:webHidden/>
              </w:rPr>
              <w:fldChar w:fldCharType="end"/>
            </w:r>
          </w:hyperlink>
        </w:p>
        <w:p w:rsidR="005B1770" w:rsidRDefault="00767C99" w14:paraId="4856D59B" w14:textId="46559087">
          <w:pPr>
            <w:pStyle w:val="TOC2"/>
            <w:tabs>
              <w:tab w:val="right" w:leader="dot" w:pos="9350"/>
            </w:tabs>
            <w:rPr>
              <w:rFonts w:asciiTheme="minorHAnsi" w:hAnsiTheme="minorHAnsi" w:eastAsiaTheme="minorEastAsia" w:cstheme="minorBidi"/>
              <w:noProof/>
              <w:sz w:val="22"/>
              <w:szCs w:val="22"/>
            </w:rPr>
          </w:pPr>
          <w:hyperlink w:history="1" w:anchor="_Toc73446180">
            <w:r w:rsidRPr="00393DA0" w:rsidR="005B1770">
              <w:rPr>
                <w:rStyle w:val="Hyperlink"/>
                <w:rFonts w:ascii="Times New Roman" w:hAnsi="Times New Roman" w:cs="Times New Roman"/>
                <w:noProof/>
              </w:rPr>
              <w:t>6.1 Principles and Basic Concepts</w:t>
            </w:r>
            <w:r w:rsidR="005B1770">
              <w:rPr>
                <w:noProof/>
                <w:webHidden/>
              </w:rPr>
              <w:tab/>
            </w:r>
            <w:r w:rsidR="005B1770">
              <w:rPr>
                <w:noProof/>
                <w:webHidden/>
              </w:rPr>
              <w:fldChar w:fldCharType="begin"/>
            </w:r>
            <w:r w:rsidR="005B1770">
              <w:rPr>
                <w:noProof/>
                <w:webHidden/>
              </w:rPr>
              <w:instrText xml:space="preserve"> PAGEREF _Toc73446180 \h </w:instrText>
            </w:r>
            <w:r w:rsidR="005B1770">
              <w:rPr>
                <w:noProof/>
                <w:webHidden/>
              </w:rPr>
            </w:r>
            <w:r w:rsidR="005B1770">
              <w:rPr>
                <w:noProof/>
                <w:webHidden/>
              </w:rPr>
              <w:fldChar w:fldCharType="separate"/>
            </w:r>
            <w:r w:rsidR="005B1770">
              <w:rPr>
                <w:noProof/>
                <w:webHidden/>
              </w:rPr>
              <w:t>26</w:t>
            </w:r>
            <w:r w:rsidR="005B1770">
              <w:rPr>
                <w:noProof/>
                <w:webHidden/>
              </w:rPr>
              <w:fldChar w:fldCharType="end"/>
            </w:r>
          </w:hyperlink>
        </w:p>
        <w:p w:rsidR="005B1770" w:rsidRDefault="00767C99" w14:paraId="464D681C" w14:textId="22445CA2">
          <w:pPr>
            <w:pStyle w:val="TOC2"/>
            <w:tabs>
              <w:tab w:val="right" w:leader="dot" w:pos="9350"/>
            </w:tabs>
            <w:rPr>
              <w:rFonts w:asciiTheme="minorHAnsi" w:hAnsiTheme="minorHAnsi" w:eastAsiaTheme="minorEastAsia" w:cstheme="minorBidi"/>
              <w:noProof/>
              <w:sz w:val="22"/>
              <w:szCs w:val="22"/>
            </w:rPr>
          </w:pPr>
          <w:hyperlink w:history="1" w:anchor="_Toc73446181">
            <w:r w:rsidRPr="00393DA0" w:rsidR="005B1770">
              <w:rPr>
                <w:rStyle w:val="Hyperlink"/>
                <w:rFonts w:ascii="Times New Roman" w:hAnsi="Times New Roman" w:cs="Times New Roman"/>
                <w:noProof/>
              </w:rPr>
              <w:t>6.2 Process Scope</w:t>
            </w:r>
            <w:r w:rsidR="005B1770">
              <w:rPr>
                <w:noProof/>
                <w:webHidden/>
              </w:rPr>
              <w:tab/>
            </w:r>
            <w:r w:rsidR="005B1770">
              <w:rPr>
                <w:noProof/>
                <w:webHidden/>
              </w:rPr>
              <w:fldChar w:fldCharType="begin"/>
            </w:r>
            <w:r w:rsidR="005B1770">
              <w:rPr>
                <w:noProof/>
                <w:webHidden/>
              </w:rPr>
              <w:instrText xml:space="preserve"> PAGEREF _Toc73446181 \h </w:instrText>
            </w:r>
            <w:r w:rsidR="005B1770">
              <w:rPr>
                <w:noProof/>
                <w:webHidden/>
              </w:rPr>
            </w:r>
            <w:r w:rsidR="005B1770">
              <w:rPr>
                <w:noProof/>
                <w:webHidden/>
              </w:rPr>
              <w:fldChar w:fldCharType="separate"/>
            </w:r>
            <w:r w:rsidR="005B1770">
              <w:rPr>
                <w:noProof/>
                <w:webHidden/>
              </w:rPr>
              <w:t>26</w:t>
            </w:r>
            <w:r w:rsidR="005B1770">
              <w:rPr>
                <w:noProof/>
                <w:webHidden/>
              </w:rPr>
              <w:fldChar w:fldCharType="end"/>
            </w:r>
          </w:hyperlink>
        </w:p>
        <w:p w:rsidR="005B1770" w:rsidRDefault="00767C99" w14:paraId="229FDAFB" w14:textId="761674AA">
          <w:pPr>
            <w:pStyle w:val="TOC2"/>
            <w:tabs>
              <w:tab w:val="right" w:leader="dot" w:pos="9350"/>
            </w:tabs>
            <w:rPr>
              <w:rFonts w:asciiTheme="minorHAnsi" w:hAnsiTheme="minorHAnsi" w:eastAsiaTheme="minorEastAsia" w:cstheme="minorBidi"/>
              <w:noProof/>
              <w:sz w:val="22"/>
              <w:szCs w:val="22"/>
            </w:rPr>
          </w:pPr>
          <w:hyperlink w:history="1" w:anchor="_Toc73446182">
            <w:r w:rsidRPr="00393DA0" w:rsidR="005B1770">
              <w:rPr>
                <w:rStyle w:val="Hyperlink"/>
                <w:rFonts w:ascii="Times New Roman" w:hAnsi="Times New Roman" w:cs="Times New Roman"/>
                <w:noProof/>
              </w:rPr>
              <w:t>6.3 Process Objectives</w:t>
            </w:r>
            <w:r w:rsidR="005B1770">
              <w:rPr>
                <w:noProof/>
                <w:webHidden/>
              </w:rPr>
              <w:tab/>
            </w:r>
            <w:r w:rsidR="005B1770">
              <w:rPr>
                <w:noProof/>
                <w:webHidden/>
              </w:rPr>
              <w:fldChar w:fldCharType="begin"/>
            </w:r>
            <w:r w:rsidR="005B1770">
              <w:rPr>
                <w:noProof/>
                <w:webHidden/>
              </w:rPr>
              <w:instrText xml:space="preserve"> PAGEREF _Toc73446182 \h </w:instrText>
            </w:r>
            <w:r w:rsidR="005B1770">
              <w:rPr>
                <w:noProof/>
                <w:webHidden/>
              </w:rPr>
            </w:r>
            <w:r w:rsidR="005B1770">
              <w:rPr>
                <w:noProof/>
                <w:webHidden/>
              </w:rPr>
              <w:fldChar w:fldCharType="separate"/>
            </w:r>
            <w:r w:rsidR="005B1770">
              <w:rPr>
                <w:noProof/>
                <w:webHidden/>
              </w:rPr>
              <w:t>27</w:t>
            </w:r>
            <w:r w:rsidR="005B1770">
              <w:rPr>
                <w:noProof/>
                <w:webHidden/>
              </w:rPr>
              <w:fldChar w:fldCharType="end"/>
            </w:r>
          </w:hyperlink>
        </w:p>
        <w:p w:rsidR="005B1770" w:rsidRDefault="00767C99" w14:paraId="69A09CBB" w14:textId="1CCCC95E">
          <w:pPr>
            <w:pStyle w:val="TOC2"/>
            <w:tabs>
              <w:tab w:val="right" w:leader="dot" w:pos="9350"/>
            </w:tabs>
            <w:rPr>
              <w:rFonts w:asciiTheme="minorHAnsi" w:hAnsiTheme="minorHAnsi" w:eastAsiaTheme="minorEastAsia" w:cstheme="minorBidi"/>
              <w:noProof/>
              <w:sz w:val="22"/>
              <w:szCs w:val="22"/>
            </w:rPr>
          </w:pPr>
          <w:hyperlink w:history="1" w:anchor="_Toc73446183">
            <w:r w:rsidRPr="00393DA0" w:rsidR="005B1770">
              <w:rPr>
                <w:rStyle w:val="Hyperlink"/>
                <w:rFonts w:ascii="Times New Roman" w:hAnsi="Times New Roman" w:cs="Times New Roman"/>
                <w:noProof/>
              </w:rPr>
              <w:t>6.4 Policies</w:t>
            </w:r>
            <w:r w:rsidR="005B1770">
              <w:rPr>
                <w:noProof/>
                <w:webHidden/>
              </w:rPr>
              <w:tab/>
            </w:r>
            <w:r w:rsidR="005B1770">
              <w:rPr>
                <w:noProof/>
                <w:webHidden/>
              </w:rPr>
              <w:fldChar w:fldCharType="begin"/>
            </w:r>
            <w:r w:rsidR="005B1770">
              <w:rPr>
                <w:noProof/>
                <w:webHidden/>
              </w:rPr>
              <w:instrText xml:space="preserve"> PAGEREF _Toc73446183 \h </w:instrText>
            </w:r>
            <w:r w:rsidR="005B1770">
              <w:rPr>
                <w:noProof/>
                <w:webHidden/>
              </w:rPr>
            </w:r>
            <w:r w:rsidR="005B1770">
              <w:rPr>
                <w:noProof/>
                <w:webHidden/>
              </w:rPr>
              <w:fldChar w:fldCharType="separate"/>
            </w:r>
            <w:r w:rsidR="005B1770">
              <w:rPr>
                <w:noProof/>
                <w:webHidden/>
              </w:rPr>
              <w:t>27</w:t>
            </w:r>
            <w:r w:rsidR="005B1770">
              <w:rPr>
                <w:noProof/>
                <w:webHidden/>
              </w:rPr>
              <w:fldChar w:fldCharType="end"/>
            </w:r>
          </w:hyperlink>
        </w:p>
        <w:p w:rsidR="005B1770" w:rsidRDefault="00767C99" w14:paraId="51A9B20F" w14:textId="201691A9">
          <w:pPr>
            <w:pStyle w:val="TOC2"/>
            <w:tabs>
              <w:tab w:val="right" w:leader="dot" w:pos="9350"/>
            </w:tabs>
            <w:rPr>
              <w:rFonts w:asciiTheme="minorHAnsi" w:hAnsiTheme="minorHAnsi" w:eastAsiaTheme="minorEastAsia" w:cstheme="minorBidi"/>
              <w:noProof/>
              <w:sz w:val="22"/>
              <w:szCs w:val="22"/>
            </w:rPr>
          </w:pPr>
          <w:hyperlink w:history="1" w:anchor="_Toc73446184">
            <w:r w:rsidRPr="00393DA0" w:rsidR="005B1770">
              <w:rPr>
                <w:rStyle w:val="Hyperlink"/>
                <w:rFonts w:ascii="Times New Roman" w:hAnsi="Times New Roman" w:cs="Times New Roman"/>
                <w:noProof/>
              </w:rPr>
              <w:t>6.5 Roles and Responsibilities</w:t>
            </w:r>
            <w:r w:rsidR="005B1770">
              <w:rPr>
                <w:noProof/>
                <w:webHidden/>
              </w:rPr>
              <w:tab/>
            </w:r>
            <w:r w:rsidR="005B1770">
              <w:rPr>
                <w:noProof/>
                <w:webHidden/>
              </w:rPr>
              <w:fldChar w:fldCharType="begin"/>
            </w:r>
            <w:r w:rsidR="005B1770">
              <w:rPr>
                <w:noProof/>
                <w:webHidden/>
              </w:rPr>
              <w:instrText xml:space="preserve"> PAGEREF _Toc73446184 \h </w:instrText>
            </w:r>
            <w:r w:rsidR="005B1770">
              <w:rPr>
                <w:noProof/>
                <w:webHidden/>
              </w:rPr>
            </w:r>
            <w:r w:rsidR="005B1770">
              <w:rPr>
                <w:noProof/>
                <w:webHidden/>
              </w:rPr>
              <w:fldChar w:fldCharType="separate"/>
            </w:r>
            <w:r w:rsidR="005B1770">
              <w:rPr>
                <w:noProof/>
                <w:webHidden/>
              </w:rPr>
              <w:t>27</w:t>
            </w:r>
            <w:r w:rsidR="005B1770">
              <w:rPr>
                <w:noProof/>
                <w:webHidden/>
              </w:rPr>
              <w:fldChar w:fldCharType="end"/>
            </w:r>
          </w:hyperlink>
        </w:p>
        <w:p w:rsidR="005B1770" w:rsidRDefault="00767C99" w14:paraId="7620DA83" w14:textId="2DBA4FFE">
          <w:pPr>
            <w:pStyle w:val="TOC2"/>
            <w:tabs>
              <w:tab w:val="right" w:leader="dot" w:pos="9350"/>
            </w:tabs>
            <w:rPr>
              <w:rFonts w:asciiTheme="minorHAnsi" w:hAnsiTheme="minorHAnsi" w:eastAsiaTheme="minorEastAsia" w:cstheme="minorBidi"/>
              <w:noProof/>
              <w:sz w:val="22"/>
              <w:szCs w:val="22"/>
            </w:rPr>
          </w:pPr>
          <w:hyperlink w:history="1" w:anchor="_Toc73446185">
            <w:r w:rsidRPr="00393DA0" w:rsidR="005B1770">
              <w:rPr>
                <w:rStyle w:val="Hyperlink"/>
                <w:rFonts w:ascii="Times New Roman" w:hAnsi="Times New Roman" w:cs="Times New Roman"/>
                <w:noProof/>
              </w:rPr>
              <w:t>6.6 Incident Intake Channels</w:t>
            </w:r>
            <w:r w:rsidR="005B1770">
              <w:rPr>
                <w:noProof/>
                <w:webHidden/>
              </w:rPr>
              <w:tab/>
            </w:r>
            <w:r w:rsidR="005B1770">
              <w:rPr>
                <w:noProof/>
                <w:webHidden/>
              </w:rPr>
              <w:fldChar w:fldCharType="begin"/>
            </w:r>
            <w:r w:rsidR="005B1770">
              <w:rPr>
                <w:noProof/>
                <w:webHidden/>
              </w:rPr>
              <w:instrText xml:space="preserve"> PAGEREF _Toc73446185 \h </w:instrText>
            </w:r>
            <w:r w:rsidR="005B1770">
              <w:rPr>
                <w:noProof/>
                <w:webHidden/>
              </w:rPr>
            </w:r>
            <w:r w:rsidR="005B1770">
              <w:rPr>
                <w:noProof/>
                <w:webHidden/>
              </w:rPr>
              <w:fldChar w:fldCharType="separate"/>
            </w:r>
            <w:r w:rsidR="005B1770">
              <w:rPr>
                <w:noProof/>
                <w:webHidden/>
              </w:rPr>
              <w:t>30</w:t>
            </w:r>
            <w:r w:rsidR="005B1770">
              <w:rPr>
                <w:noProof/>
                <w:webHidden/>
              </w:rPr>
              <w:fldChar w:fldCharType="end"/>
            </w:r>
          </w:hyperlink>
        </w:p>
        <w:p w:rsidR="005B1770" w:rsidRDefault="00767C99" w14:paraId="656BD776" w14:textId="42BB4EA3">
          <w:pPr>
            <w:pStyle w:val="TOC2"/>
            <w:tabs>
              <w:tab w:val="right" w:leader="dot" w:pos="9350"/>
            </w:tabs>
            <w:rPr>
              <w:rFonts w:asciiTheme="minorHAnsi" w:hAnsiTheme="minorHAnsi" w:eastAsiaTheme="minorEastAsia" w:cstheme="minorBidi"/>
              <w:noProof/>
              <w:sz w:val="22"/>
              <w:szCs w:val="22"/>
            </w:rPr>
          </w:pPr>
          <w:hyperlink w:history="1" w:anchor="_Toc73446186">
            <w:r w:rsidRPr="00393DA0" w:rsidR="005B1770">
              <w:rPr>
                <w:rStyle w:val="Hyperlink"/>
                <w:rFonts w:ascii="Times New Roman" w:hAnsi="Times New Roman" w:cs="Times New Roman"/>
                <w:noProof/>
              </w:rPr>
              <w:t>6.7 Incident Management Lifecycle</w:t>
            </w:r>
            <w:r w:rsidR="005B1770">
              <w:rPr>
                <w:noProof/>
                <w:webHidden/>
              </w:rPr>
              <w:tab/>
            </w:r>
            <w:r w:rsidR="005B1770">
              <w:rPr>
                <w:noProof/>
                <w:webHidden/>
              </w:rPr>
              <w:fldChar w:fldCharType="begin"/>
            </w:r>
            <w:r w:rsidR="005B1770">
              <w:rPr>
                <w:noProof/>
                <w:webHidden/>
              </w:rPr>
              <w:instrText xml:space="preserve"> PAGEREF _Toc73446186 \h </w:instrText>
            </w:r>
            <w:r w:rsidR="005B1770">
              <w:rPr>
                <w:noProof/>
                <w:webHidden/>
              </w:rPr>
            </w:r>
            <w:r w:rsidR="005B1770">
              <w:rPr>
                <w:noProof/>
                <w:webHidden/>
              </w:rPr>
              <w:fldChar w:fldCharType="separate"/>
            </w:r>
            <w:r w:rsidR="005B1770">
              <w:rPr>
                <w:noProof/>
                <w:webHidden/>
              </w:rPr>
              <w:t>30</w:t>
            </w:r>
            <w:r w:rsidR="005B1770">
              <w:rPr>
                <w:noProof/>
                <w:webHidden/>
              </w:rPr>
              <w:fldChar w:fldCharType="end"/>
            </w:r>
          </w:hyperlink>
        </w:p>
        <w:p w:rsidR="005B1770" w:rsidRDefault="00767C99" w14:paraId="7535BE14" w14:textId="028E357F">
          <w:pPr>
            <w:pStyle w:val="TOC2"/>
            <w:tabs>
              <w:tab w:val="right" w:leader="dot" w:pos="9350"/>
            </w:tabs>
            <w:rPr>
              <w:rFonts w:asciiTheme="minorHAnsi" w:hAnsiTheme="minorHAnsi" w:eastAsiaTheme="minorEastAsia" w:cstheme="minorBidi"/>
              <w:noProof/>
              <w:sz w:val="22"/>
              <w:szCs w:val="22"/>
            </w:rPr>
          </w:pPr>
          <w:hyperlink w:history="1" w:anchor="_Toc73446187">
            <w:r w:rsidRPr="00393DA0" w:rsidR="005B1770">
              <w:rPr>
                <w:rStyle w:val="Hyperlink"/>
                <w:rFonts w:ascii="Times New Roman" w:hAnsi="Times New Roman" w:cs="Times New Roman"/>
                <w:noProof/>
              </w:rPr>
              <w:t>6.8 Incident States in ServiceNow</w:t>
            </w:r>
            <w:r w:rsidR="005B1770">
              <w:rPr>
                <w:noProof/>
                <w:webHidden/>
              </w:rPr>
              <w:tab/>
            </w:r>
            <w:r w:rsidR="005B1770">
              <w:rPr>
                <w:noProof/>
                <w:webHidden/>
              </w:rPr>
              <w:fldChar w:fldCharType="begin"/>
            </w:r>
            <w:r w:rsidR="005B1770">
              <w:rPr>
                <w:noProof/>
                <w:webHidden/>
              </w:rPr>
              <w:instrText xml:space="preserve"> PAGEREF _Toc73446187 \h </w:instrText>
            </w:r>
            <w:r w:rsidR="005B1770">
              <w:rPr>
                <w:noProof/>
                <w:webHidden/>
              </w:rPr>
            </w:r>
            <w:r w:rsidR="005B1770">
              <w:rPr>
                <w:noProof/>
                <w:webHidden/>
              </w:rPr>
              <w:fldChar w:fldCharType="separate"/>
            </w:r>
            <w:r w:rsidR="005B1770">
              <w:rPr>
                <w:noProof/>
                <w:webHidden/>
              </w:rPr>
              <w:t>31</w:t>
            </w:r>
            <w:r w:rsidR="005B1770">
              <w:rPr>
                <w:noProof/>
                <w:webHidden/>
              </w:rPr>
              <w:fldChar w:fldCharType="end"/>
            </w:r>
          </w:hyperlink>
        </w:p>
        <w:p w:rsidR="005B1770" w:rsidRDefault="00767C99" w14:paraId="29C9FAE8" w14:textId="27DDA19D">
          <w:pPr>
            <w:pStyle w:val="TOC2"/>
            <w:tabs>
              <w:tab w:val="right" w:leader="dot" w:pos="9350"/>
            </w:tabs>
            <w:rPr>
              <w:rFonts w:asciiTheme="minorHAnsi" w:hAnsiTheme="minorHAnsi" w:eastAsiaTheme="minorEastAsia" w:cstheme="minorBidi"/>
              <w:noProof/>
              <w:sz w:val="22"/>
              <w:szCs w:val="22"/>
            </w:rPr>
          </w:pPr>
          <w:hyperlink w:history="1" w:anchor="_Toc73446188">
            <w:r w:rsidRPr="00393DA0" w:rsidR="005B1770">
              <w:rPr>
                <w:rStyle w:val="Hyperlink"/>
                <w:rFonts w:ascii="Times New Roman" w:hAnsi="Times New Roman" w:cs="Times New Roman"/>
                <w:noProof/>
              </w:rPr>
              <w:t>6.9 Incident Identification and Classification</w:t>
            </w:r>
            <w:r w:rsidR="005B1770">
              <w:rPr>
                <w:noProof/>
                <w:webHidden/>
              </w:rPr>
              <w:tab/>
            </w:r>
            <w:r w:rsidR="005B1770">
              <w:rPr>
                <w:noProof/>
                <w:webHidden/>
              </w:rPr>
              <w:fldChar w:fldCharType="begin"/>
            </w:r>
            <w:r w:rsidR="005B1770">
              <w:rPr>
                <w:noProof/>
                <w:webHidden/>
              </w:rPr>
              <w:instrText xml:space="preserve"> PAGEREF _Toc73446188 \h </w:instrText>
            </w:r>
            <w:r w:rsidR="005B1770">
              <w:rPr>
                <w:noProof/>
                <w:webHidden/>
              </w:rPr>
            </w:r>
            <w:r w:rsidR="005B1770">
              <w:rPr>
                <w:noProof/>
                <w:webHidden/>
              </w:rPr>
              <w:fldChar w:fldCharType="separate"/>
            </w:r>
            <w:r w:rsidR="005B1770">
              <w:rPr>
                <w:noProof/>
                <w:webHidden/>
              </w:rPr>
              <w:t>33</w:t>
            </w:r>
            <w:r w:rsidR="005B1770">
              <w:rPr>
                <w:noProof/>
                <w:webHidden/>
              </w:rPr>
              <w:fldChar w:fldCharType="end"/>
            </w:r>
          </w:hyperlink>
        </w:p>
        <w:p w:rsidR="005B1770" w:rsidRDefault="00767C99" w14:paraId="44AB50A7" w14:textId="1D316CE7">
          <w:pPr>
            <w:pStyle w:val="TOC2"/>
            <w:tabs>
              <w:tab w:val="right" w:leader="dot" w:pos="9350"/>
            </w:tabs>
            <w:rPr>
              <w:rFonts w:asciiTheme="minorHAnsi" w:hAnsiTheme="minorHAnsi" w:eastAsiaTheme="minorEastAsia" w:cstheme="minorBidi"/>
              <w:noProof/>
              <w:sz w:val="22"/>
              <w:szCs w:val="22"/>
            </w:rPr>
          </w:pPr>
          <w:hyperlink w:history="1" w:anchor="_Toc73446189">
            <w:r w:rsidRPr="00393DA0" w:rsidR="005B1770">
              <w:rPr>
                <w:rStyle w:val="Hyperlink"/>
                <w:rFonts w:ascii="Times New Roman" w:hAnsi="Times New Roman" w:cs="Times New Roman"/>
                <w:noProof/>
              </w:rPr>
              <w:t>6.10 Initial Support</w:t>
            </w:r>
            <w:r w:rsidR="005B1770">
              <w:rPr>
                <w:noProof/>
                <w:webHidden/>
              </w:rPr>
              <w:tab/>
            </w:r>
            <w:r w:rsidR="005B1770">
              <w:rPr>
                <w:noProof/>
                <w:webHidden/>
              </w:rPr>
              <w:fldChar w:fldCharType="begin"/>
            </w:r>
            <w:r w:rsidR="005B1770">
              <w:rPr>
                <w:noProof/>
                <w:webHidden/>
              </w:rPr>
              <w:instrText xml:space="preserve"> PAGEREF _Toc73446189 \h </w:instrText>
            </w:r>
            <w:r w:rsidR="005B1770">
              <w:rPr>
                <w:noProof/>
                <w:webHidden/>
              </w:rPr>
            </w:r>
            <w:r w:rsidR="005B1770">
              <w:rPr>
                <w:noProof/>
                <w:webHidden/>
              </w:rPr>
              <w:fldChar w:fldCharType="separate"/>
            </w:r>
            <w:r w:rsidR="005B1770">
              <w:rPr>
                <w:noProof/>
                <w:webHidden/>
              </w:rPr>
              <w:t>35</w:t>
            </w:r>
            <w:r w:rsidR="005B1770">
              <w:rPr>
                <w:noProof/>
                <w:webHidden/>
              </w:rPr>
              <w:fldChar w:fldCharType="end"/>
            </w:r>
          </w:hyperlink>
        </w:p>
        <w:p w:rsidR="005B1770" w:rsidRDefault="00767C99" w14:paraId="7B41DD3F" w14:textId="4B5720A6">
          <w:pPr>
            <w:pStyle w:val="TOC2"/>
            <w:tabs>
              <w:tab w:val="right" w:leader="dot" w:pos="9350"/>
            </w:tabs>
            <w:rPr>
              <w:rFonts w:asciiTheme="minorHAnsi" w:hAnsiTheme="minorHAnsi" w:eastAsiaTheme="minorEastAsia" w:cstheme="minorBidi"/>
              <w:noProof/>
              <w:sz w:val="22"/>
              <w:szCs w:val="22"/>
            </w:rPr>
          </w:pPr>
          <w:hyperlink w:history="1" w:anchor="_Toc73446190">
            <w:r w:rsidRPr="00393DA0" w:rsidR="005B1770">
              <w:rPr>
                <w:rStyle w:val="Hyperlink"/>
                <w:rFonts w:ascii="Times New Roman" w:hAnsi="Times New Roman" w:cs="Times New Roman"/>
                <w:noProof/>
              </w:rPr>
              <w:t>6.11 Investigation and Diagnosis</w:t>
            </w:r>
            <w:r w:rsidR="005B1770">
              <w:rPr>
                <w:noProof/>
                <w:webHidden/>
              </w:rPr>
              <w:tab/>
            </w:r>
            <w:r w:rsidR="005B1770">
              <w:rPr>
                <w:noProof/>
                <w:webHidden/>
              </w:rPr>
              <w:fldChar w:fldCharType="begin"/>
            </w:r>
            <w:r w:rsidR="005B1770">
              <w:rPr>
                <w:noProof/>
                <w:webHidden/>
              </w:rPr>
              <w:instrText xml:space="preserve"> PAGEREF _Toc73446190 \h </w:instrText>
            </w:r>
            <w:r w:rsidR="005B1770">
              <w:rPr>
                <w:noProof/>
                <w:webHidden/>
              </w:rPr>
            </w:r>
            <w:r w:rsidR="005B1770">
              <w:rPr>
                <w:noProof/>
                <w:webHidden/>
              </w:rPr>
              <w:fldChar w:fldCharType="separate"/>
            </w:r>
            <w:r w:rsidR="005B1770">
              <w:rPr>
                <w:noProof/>
                <w:webHidden/>
              </w:rPr>
              <w:t>36</w:t>
            </w:r>
            <w:r w:rsidR="005B1770">
              <w:rPr>
                <w:noProof/>
                <w:webHidden/>
              </w:rPr>
              <w:fldChar w:fldCharType="end"/>
            </w:r>
          </w:hyperlink>
        </w:p>
        <w:p w:rsidR="005B1770" w:rsidRDefault="00767C99" w14:paraId="28D1BE23" w14:textId="3A826539">
          <w:pPr>
            <w:pStyle w:val="TOC2"/>
            <w:tabs>
              <w:tab w:val="right" w:leader="dot" w:pos="9350"/>
            </w:tabs>
            <w:rPr>
              <w:rFonts w:asciiTheme="minorHAnsi" w:hAnsiTheme="minorHAnsi" w:eastAsiaTheme="minorEastAsia" w:cstheme="minorBidi"/>
              <w:noProof/>
              <w:sz w:val="22"/>
              <w:szCs w:val="22"/>
            </w:rPr>
          </w:pPr>
          <w:hyperlink w:history="1" w:anchor="_Toc73446191">
            <w:r w:rsidRPr="00393DA0" w:rsidR="005B1770">
              <w:rPr>
                <w:rStyle w:val="Hyperlink"/>
                <w:rFonts w:ascii="Times New Roman" w:hAnsi="Times New Roman" w:cs="Times New Roman"/>
                <w:noProof/>
              </w:rPr>
              <w:t>6.12 Resolution and Recover</w:t>
            </w:r>
            <w:r w:rsidR="005B1770">
              <w:rPr>
                <w:noProof/>
                <w:webHidden/>
              </w:rPr>
              <w:tab/>
            </w:r>
            <w:r w:rsidR="005B1770">
              <w:rPr>
                <w:noProof/>
                <w:webHidden/>
              </w:rPr>
              <w:fldChar w:fldCharType="begin"/>
            </w:r>
            <w:r w:rsidR="005B1770">
              <w:rPr>
                <w:noProof/>
                <w:webHidden/>
              </w:rPr>
              <w:instrText xml:space="preserve"> PAGEREF _Toc73446191 \h </w:instrText>
            </w:r>
            <w:r w:rsidR="005B1770">
              <w:rPr>
                <w:noProof/>
                <w:webHidden/>
              </w:rPr>
            </w:r>
            <w:r w:rsidR="005B1770">
              <w:rPr>
                <w:noProof/>
                <w:webHidden/>
              </w:rPr>
              <w:fldChar w:fldCharType="separate"/>
            </w:r>
            <w:r w:rsidR="005B1770">
              <w:rPr>
                <w:noProof/>
                <w:webHidden/>
              </w:rPr>
              <w:t>37</w:t>
            </w:r>
            <w:r w:rsidR="005B1770">
              <w:rPr>
                <w:noProof/>
                <w:webHidden/>
              </w:rPr>
              <w:fldChar w:fldCharType="end"/>
            </w:r>
          </w:hyperlink>
        </w:p>
        <w:p w:rsidR="005B1770" w:rsidRDefault="00767C99" w14:paraId="11780F1F" w14:textId="08A5189B">
          <w:pPr>
            <w:pStyle w:val="TOC2"/>
            <w:tabs>
              <w:tab w:val="right" w:leader="dot" w:pos="9350"/>
            </w:tabs>
            <w:rPr>
              <w:rFonts w:asciiTheme="minorHAnsi" w:hAnsiTheme="minorHAnsi" w:eastAsiaTheme="minorEastAsia" w:cstheme="minorBidi"/>
              <w:noProof/>
              <w:sz w:val="22"/>
              <w:szCs w:val="22"/>
            </w:rPr>
          </w:pPr>
          <w:hyperlink w:history="1" w:anchor="_Toc73446192">
            <w:r w:rsidRPr="00393DA0" w:rsidR="005B1770">
              <w:rPr>
                <w:rStyle w:val="Hyperlink"/>
                <w:rFonts w:ascii="Times New Roman" w:hAnsi="Times New Roman" w:cs="Times New Roman"/>
                <w:noProof/>
              </w:rPr>
              <w:t>6.13 Incident Closure</w:t>
            </w:r>
            <w:r w:rsidR="005B1770">
              <w:rPr>
                <w:noProof/>
                <w:webHidden/>
              </w:rPr>
              <w:tab/>
            </w:r>
            <w:r w:rsidR="005B1770">
              <w:rPr>
                <w:noProof/>
                <w:webHidden/>
              </w:rPr>
              <w:fldChar w:fldCharType="begin"/>
            </w:r>
            <w:r w:rsidR="005B1770">
              <w:rPr>
                <w:noProof/>
                <w:webHidden/>
              </w:rPr>
              <w:instrText xml:space="preserve"> PAGEREF _Toc73446192 \h </w:instrText>
            </w:r>
            <w:r w:rsidR="005B1770">
              <w:rPr>
                <w:noProof/>
                <w:webHidden/>
              </w:rPr>
            </w:r>
            <w:r w:rsidR="005B1770">
              <w:rPr>
                <w:noProof/>
                <w:webHidden/>
              </w:rPr>
              <w:fldChar w:fldCharType="separate"/>
            </w:r>
            <w:r w:rsidR="005B1770">
              <w:rPr>
                <w:noProof/>
                <w:webHidden/>
              </w:rPr>
              <w:t>39</w:t>
            </w:r>
            <w:r w:rsidR="005B1770">
              <w:rPr>
                <w:noProof/>
                <w:webHidden/>
              </w:rPr>
              <w:fldChar w:fldCharType="end"/>
            </w:r>
          </w:hyperlink>
        </w:p>
        <w:p w:rsidR="005B1770" w:rsidRDefault="00767C99" w14:paraId="45E8D9E6" w14:textId="1E384E1D">
          <w:pPr>
            <w:pStyle w:val="TOC2"/>
            <w:tabs>
              <w:tab w:val="right" w:leader="dot" w:pos="9350"/>
            </w:tabs>
            <w:rPr>
              <w:rFonts w:asciiTheme="minorHAnsi" w:hAnsiTheme="minorHAnsi" w:eastAsiaTheme="minorEastAsia" w:cstheme="minorBidi"/>
              <w:noProof/>
              <w:sz w:val="22"/>
              <w:szCs w:val="22"/>
            </w:rPr>
          </w:pPr>
          <w:hyperlink w:history="1" w:anchor="_Toc73446193">
            <w:r w:rsidRPr="00393DA0" w:rsidR="005B1770">
              <w:rPr>
                <w:rStyle w:val="Hyperlink"/>
                <w:rFonts w:ascii="Times New Roman" w:hAnsi="Times New Roman" w:cs="Times New Roman"/>
                <w:noProof/>
              </w:rPr>
              <w:t>6.14 RACI Matrix</w:t>
            </w:r>
            <w:r w:rsidR="005B1770">
              <w:rPr>
                <w:noProof/>
                <w:webHidden/>
              </w:rPr>
              <w:tab/>
            </w:r>
            <w:r w:rsidR="005B1770">
              <w:rPr>
                <w:noProof/>
                <w:webHidden/>
              </w:rPr>
              <w:fldChar w:fldCharType="begin"/>
            </w:r>
            <w:r w:rsidR="005B1770">
              <w:rPr>
                <w:noProof/>
                <w:webHidden/>
              </w:rPr>
              <w:instrText xml:space="preserve"> PAGEREF _Toc73446193 \h </w:instrText>
            </w:r>
            <w:r w:rsidR="005B1770">
              <w:rPr>
                <w:noProof/>
                <w:webHidden/>
              </w:rPr>
            </w:r>
            <w:r w:rsidR="005B1770">
              <w:rPr>
                <w:noProof/>
                <w:webHidden/>
              </w:rPr>
              <w:fldChar w:fldCharType="separate"/>
            </w:r>
            <w:r w:rsidR="005B1770">
              <w:rPr>
                <w:noProof/>
                <w:webHidden/>
              </w:rPr>
              <w:t>40</w:t>
            </w:r>
            <w:r w:rsidR="005B1770">
              <w:rPr>
                <w:noProof/>
                <w:webHidden/>
              </w:rPr>
              <w:fldChar w:fldCharType="end"/>
            </w:r>
          </w:hyperlink>
        </w:p>
        <w:p w:rsidR="005B1770" w:rsidRDefault="00767C99" w14:paraId="10FC2AE5" w14:textId="1013627D">
          <w:pPr>
            <w:pStyle w:val="TOC2"/>
            <w:tabs>
              <w:tab w:val="right" w:leader="dot" w:pos="9350"/>
            </w:tabs>
            <w:rPr>
              <w:rFonts w:asciiTheme="minorHAnsi" w:hAnsiTheme="minorHAnsi" w:eastAsiaTheme="minorEastAsia" w:cstheme="minorBidi"/>
              <w:noProof/>
              <w:sz w:val="22"/>
              <w:szCs w:val="22"/>
            </w:rPr>
          </w:pPr>
          <w:hyperlink w:history="1" w:anchor="_Toc73446194">
            <w:r w:rsidRPr="00393DA0" w:rsidR="005B1770">
              <w:rPr>
                <w:rStyle w:val="Hyperlink"/>
                <w:rFonts w:ascii="Times New Roman" w:hAnsi="Times New Roman" w:cs="Times New Roman"/>
                <w:noProof/>
              </w:rPr>
              <w:t>6.15 Major Incident Management</w:t>
            </w:r>
            <w:r w:rsidR="005B1770">
              <w:rPr>
                <w:noProof/>
                <w:webHidden/>
              </w:rPr>
              <w:tab/>
            </w:r>
            <w:r w:rsidR="005B1770">
              <w:rPr>
                <w:noProof/>
                <w:webHidden/>
              </w:rPr>
              <w:fldChar w:fldCharType="begin"/>
            </w:r>
            <w:r w:rsidR="005B1770">
              <w:rPr>
                <w:noProof/>
                <w:webHidden/>
              </w:rPr>
              <w:instrText xml:space="preserve"> PAGEREF _Toc73446194 \h </w:instrText>
            </w:r>
            <w:r w:rsidR="005B1770">
              <w:rPr>
                <w:noProof/>
                <w:webHidden/>
              </w:rPr>
            </w:r>
            <w:r w:rsidR="005B1770">
              <w:rPr>
                <w:noProof/>
                <w:webHidden/>
              </w:rPr>
              <w:fldChar w:fldCharType="separate"/>
            </w:r>
            <w:r w:rsidR="005B1770">
              <w:rPr>
                <w:noProof/>
                <w:webHidden/>
              </w:rPr>
              <w:t>40</w:t>
            </w:r>
            <w:r w:rsidR="005B1770">
              <w:rPr>
                <w:noProof/>
                <w:webHidden/>
              </w:rPr>
              <w:fldChar w:fldCharType="end"/>
            </w:r>
          </w:hyperlink>
        </w:p>
        <w:p w:rsidR="005B1770" w:rsidRDefault="00767C99" w14:paraId="35063A9B" w14:textId="710AD890">
          <w:pPr>
            <w:pStyle w:val="TOC2"/>
            <w:tabs>
              <w:tab w:val="right" w:leader="dot" w:pos="9350"/>
            </w:tabs>
            <w:rPr>
              <w:rFonts w:asciiTheme="minorHAnsi" w:hAnsiTheme="minorHAnsi" w:eastAsiaTheme="minorEastAsia" w:cstheme="minorBidi"/>
              <w:noProof/>
              <w:sz w:val="22"/>
              <w:szCs w:val="22"/>
            </w:rPr>
          </w:pPr>
          <w:hyperlink w:history="1" w:anchor="_Toc73446195">
            <w:r w:rsidRPr="00393DA0" w:rsidR="005B1770">
              <w:rPr>
                <w:rStyle w:val="Hyperlink"/>
                <w:rFonts w:ascii="Times New Roman" w:hAnsi="Times New Roman" w:cs="Times New Roman"/>
                <w:noProof/>
              </w:rPr>
              <w:t>6.16 Non-Technical Urgent Issues</w:t>
            </w:r>
            <w:r w:rsidR="005B1770">
              <w:rPr>
                <w:noProof/>
                <w:webHidden/>
              </w:rPr>
              <w:tab/>
            </w:r>
            <w:r w:rsidR="005B1770">
              <w:rPr>
                <w:noProof/>
                <w:webHidden/>
              </w:rPr>
              <w:fldChar w:fldCharType="begin"/>
            </w:r>
            <w:r w:rsidR="005B1770">
              <w:rPr>
                <w:noProof/>
                <w:webHidden/>
              </w:rPr>
              <w:instrText xml:space="preserve"> PAGEREF _Toc73446195 \h </w:instrText>
            </w:r>
            <w:r w:rsidR="005B1770">
              <w:rPr>
                <w:noProof/>
                <w:webHidden/>
              </w:rPr>
            </w:r>
            <w:r w:rsidR="005B1770">
              <w:rPr>
                <w:noProof/>
                <w:webHidden/>
              </w:rPr>
              <w:fldChar w:fldCharType="separate"/>
            </w:r>
            <w:r w:rsidR="005B1770">
              <w:rPr>
                <w:noProof/>
                <w:webHidden/>
              </w:rPr>
              <w:t>42</w:t>
            </w:r>
            <w:r w:rsidR="005B1770">
              <w:rPr>
                <w:noProof/>
                <w:webHidden/>
              </w:rPr>
              <w:fldChar w:fldCharType="end"/>
            </w:r>
          </w:hyperlink>
        </w:p>
        <w:p w:rsidR="005B1770" w:rsidRDefault="00767C99" w14:paraId="4B03149D" w14:textId="05F25CBD">
          <w:pPr>
            <w:pStyle w:val="TOC2"/>
            <w:tabs>
              <w:tab w:val="right" w:leader="dot" w:pos="9350"/>
            </w:tabs>
            <w:rPr>
              <w:rFonts w:asciiTheme="minorHAnsi" w:hAnsiTheme="minorHAnsi" w:eastAsiaTheme="minorEastAsia" w:cstheme="minorBidi"/>
              <w:noProof/>
              <w:sz w:val="22"/>
              <w:szCs w:val="22"/>
            </w:rPr>
          </w:pPr>
          <w:hyperlink w:history="1" w:anchor="_Toc73446196">
            <w:r w:rsidRPr="00393DA0" w:rsidR="005B1770">
              <w:rPr>
                <w:rStyle w:val="Hyperlink"/>
                <w:rFonts w:ascii="Times New Roman" w:hAnsi="Times New Roman" w:cs="Times New Roman"/>
                <w:noProof/>
              </w:rPr>
              <w:t>6.17 Incident Candidates</w:t>
            </w:r>
            <w:r w:rsidR="005B1770">
              <w:rPr>
                <w:noProof/>
                <w:webHidden/>
              </w:rPr>
              <w:tab/>
            </w:r>
            <w:r w:rsidR="005B1770">
              <w:rPr>
                <w:noProof/>
                <w:webHidden/>
              </w:rPr>
              <w:fldChar w:fldCharType="begin"/>
            </w:r>
            <w:r w:rsidR="005B1770">
              <w:rPr>
                <w:noProof/>
                <w:webHidden/>
              </w:rPr>
              <w:instrText xml:space="preserve"> PAGEREF _Toc73446196 \h </w:instrText>
            </w:r>
            <w:r w:rsidR="005B1770">
              <w:rPr>
                <w:noProof/>
                <w:webHidden/>
              </w:rPr>
            </w:r>
            <w:r w:rsidR="005B1770">
              <w:rPr>
                <w:noProof/>
                <w:webHidden/>
              </w:rPr>
              <w:fldChar w:fldCharType="separate"/>
            </w:r>
            <w:r w:rsidR="005B1770">
              <w:rPr>
                <w:noProof/>
                <w:webHidden/>
              </w:rPr>
              <w:t>44</w:t>
            </w:r>
            <w:r w:rsidR="005B1770">
              <w:rPr>
                <w:noProof/>
                <w:webHidden/>
              </w:rPr>
              <w:fldChar w:fldCharType="end"/>
            </w:r>
          </w:hyperlink>
        </w:p>
        <w:p w:rsidR="005B1770" w:rsidRDefault="00767C99" w14:paraId="503AAFBD" w14:textId="28C6E5F8">
          <w:pPr>
            <w:pStyle w:val="TOC2"/>
            <w:tabs>
              <w:tab w:val="right" w:leader="dot" w:pos="9350"/>
            </w:tabs>
            <w:rPr>
              <w:rFonts w:asciiTheme="minorHAnsi" w:hAnsiTheme="minorHAnsi" w:eastAsiaTheme="minorEastAsia" w:cstheme="minorBidi"/>
              <w:noProof/>
              <w:sz w:val="22"/>
              <w:szCs w:val="22"/>
            </w:rPr>
          </w:pPr>
          <w:hyperlink w:history="1" w:anchor="_Toc73446197">
            <w:r w:rsidRPr="00393DA0" w:rsidR="005B1770">
              <w:rPr>
                <w:rStyle w:val="Hyperlink"/>
                <w:rFonts w:ascii="Times New Roman" w:hAnsi="Times New Roman" w:cs="Times New Roman"/>
                <w:noProof/>
              </w:rPr>
              <w:t>6.18 Incident Communication Plan</w:t>
            </w:r>
            <w:r w:rsidR="005B1770">
              <w:rPr>
                <w:noProof/>
                <w:webHidden/>
              </w:rPr>
              <w:tab/>
            </w:r>
            <w:r w:rsidR="005B1770">
              <w:rPr>
                <w:noProof/>
                <w:webHidden/>
              </w:rPr>
              <w:fldChar w:fldCharType="begin"/>
            </w:r>
            <w:r w:rsidR="005B1770">
              <w:rPr>
                <w:noProof/>
                <w:webHidden/>
              </w:rPr>
              <w:instrText xml:space="preserve"> PAGEREF _Toc73446197 \h </w:instrText>
            </w:r>
            <w:r w:rsidR="005B1770">
              <w:rPr>
                <w:noProof/>
                <w:webHidden/>
              </w:rPr>
            </w:r>
            <w:r w:rsidR="005B1770">
              <w:rPr>
                <w:noProof/>
                <w:webHidden/>
              </w:rPr>
              <w:fldChar w:fldCharType="separate"/>
            </w:r>
            <w:r w:rsidR="005B1770">
              <w:rPr>
                <w:noProof/>
                <w:webHidden/>
              </w:rPr>
              <w:t>45</w:t>
            </w:r>
            <w:r w:rsidR="005B1770">
              <w:rPr>
                <w:noProof/>
                <w:webHidden/>
              </w:rPr>
              <w:fldChar w:fldCharType="end"/>
            </w:r>
          </w:hyperlink>
        </w:p>
        <w:p w:rsidR="005B1770" w:rsidRDefault="00767C99" w14:paraId="7674C44B" w14:textId="215FC734">
          <w:pPr>
            <w:pStyle w:val="TOC2"/>
            <w:tabs>
              <w:tab w:val="right" w:leader="dot" w:pos="9350"/>
            </w:tabs>
            <w:rPr>
              <w:rFonts w:asciiTheme="minorHAnsi" w:hAnsiTheme="minorHAnsi" w:eastAsiaTheme="minorEastAsia" w:cstheme="minorBidi"/>
              <w:noProof/>
              <w:sz w:val="22"/>
              <w:szCs w:val="22"/>
            </w:rPr>
          </w:pPr>
          <w:hyperlink w:history="1" w:anchor="_Toc73446198">
            <w:r w:rsidRPr="00393DA0" w:rsidR="005B1770">
              <w:rPr>
                <w:rStyle w:val="Hyperlink"/>
                <w:rFonts w:ascii="Times New Roman" w:hAnsi="Times New Roman" w:cs="Times New Roman"/>
                <w:noProof/>
              </w:rPr>
              <w:t>6.19 Major Incident Reviews</w:t>
            </w:r>
            <w:r w:rsidR="005B1770">
              <w:rPr>
                <w:noProof/>
                <w:webHidden/>
              </w:rPr>
              <w:tab/>
            </w:r>
            <w:r w:rsidR="005B1770">
              <w:rPr>
                <w:noProof/>
                <w:webHidden/>
              </w:rPr>
              <w:fldChar w:fldCharType="begin"/>
            </w:r>
            <w:r w:rsidR="005B1770">
              <w:rPr>
                <w:noProof/>
                <w:webHidden/>
              </w:rPr>
              <w:instrText xml:space="preserve"> PAGEREF _Toc73446198 \h </w:instrText>
            </w:r>
            <w:r w:rsidR="005B1770">
              <w:rPr>
                <w:noProof/>
                <w:webHidden/>
              </w:rPr>
            </w:r>
            <w:r w:rsidR="005B1770">
              <w:rPr>
                <w:noProof/>
                <w:webHidden/>
              </w:rPr>
              <w:fldChar w:fldCharType="separate"/>
            </w:r>
            <w:r w:rsidR="005B1770">
              <w:rPr>
                <w:noProof/>
                <w:webHidden/>
              </w:rPr>
              <w:t>46</w:t>
            </w:r>
            <w:r w:rsidR="005B1770">
              <w:rPr>
                <w:noProof/>
                <w:webHidden/>
              </w:rPr>
              <w:fldChar w:fldCharType="end"/>
            </w:r>
          </w:hyperlink>
        </w:p>
        <w:p w:rsidR="005B1770" w:rsidRDefault="00767C99" w14:paraId="789B5AE4" w14:textId="284E7331">
          <w:pPr>
            <w:pStyle w:val="TOC2"/>
            <w:tabs>
              <w:tab w:val="right" w:leader="dot" w:pos="9350"/>
            </w:tabs>
            <w:rPr>
              <w:rFonts w:asciiTheme="minorHAnsi" w:hAnsiTheme="minorHAnsi" w:eastAsiaTheme="minorEastAsia" w:cstheme="minorBidi"/>
              <w:noProof/>
              <w:sz w:val="22"/>
              <w:szCs w:val="22"/>
            </w:rPr>
          </w:pPr>
          <w:hyperlink w:history="1" w:anchor="_Toc73446199">
            <w:r w:rsidRPr="00393DA0" w:rsidR="005B1770">
              <w:rPr>
                <w:rStyle w:val="Hyperlink"/>
                <w:rFonts w:ascii="Times New Roman" w:hAnsi="Times New Roman" w:cs="Times New Roman"/>
                <w:noProof/>
              </w:rPr>
              <w:t>6.20 Relationship with Other Processes</w:t>
            </w:r>
            <w:r w:rsidR="005B1770">
              <w:rPr>
                <w:noProof/>
                <w:webHidden/>
              </w:rPr>
              <w:tab/>
            </w:r>
            <w:r w:rsidR="005B1770">
              <w:rPr>
                <w:noProof/>
                <w:webHidden/>
              </w:rPr>
              <w:fldChar w:fldCharType="begin"/>
            </w:r>
            <w:r w:rsidR="005B1770">
              <w:rPr>
                <w:noProof/>
                <w:webHidden/>
              </w:rPr>
              <w:instrText xml:space="preserve"> PAGEREF _Toc73446199 \h </w:instrText>
            </w:r>
            <w:r w:rsidR="005B1770">
              <w:rPr>
                <w:noProof/>
                <w:webHidden/>
              </w:rPr>
            </w:r>
            <w:r w:rsidR="005B1770">
              <w:rPr>
                <w:noProof/>
                <w:webHidden/>
              </w:rPr>
              <w:fldChar w:fldCharType="separate"/>
            </w:r>
            <w:r w:rsidR="005B1770">
              <w:rPr>
                <w:noProof/>
                <w:webHidden/>
              </w:rPr>
              <w:t>46</w:t>
            </w:r>
            <w:r w:rsidR="005B1770">
              <w:rPr>
                <w:noProof/>
                <w:webHidden/>
              </w:rPr>
              <w:fldChar w:fldCharType="end"/>
            </w:r>
          </w:hyperlink>
        </w:p>
        <w:p w:rsidR="005B1770" w:rsidRDefault="00767C99" w14:paraId="7AFAE186" w14:textId="5018ACCF">
          <w:pPr>
            <w:pStyle w:val="TOC1"/>
            <w:tabs>
              <w:tab w:val="left" w:pos="609"/>
              <w:tab w:val="right" w:leader="dot" w:pos="9350"/>
            </w:tabs>
            <w:rPr>
              <w:rFonts w:asciiTheme="minorHAnsi" w:hAnsiTheme="minorHAnsi" w:eastAsiaTheme="minorEastAsia" w:cstheme="minorBidi"/>
              <w:noProof/>
              <w:sz w:val="22"/>
              <w:szCs w:val="22"/>
            </w:rPr>
          </w:pPr>
          <w:hyperlink w:history="1" w:anchor="_Toc73446200">
            <w:r w:rsidRPr="00393DA0" w:rsidR="005B1770">
              <w:rPr>
                <w:rStyle w:val="Hyperlink"/>
                <w:rFonts w:ascii="Times New Roman" w:hAnsi="Times New Roman" w:cs="Times New Roman"/>
                <w:noProof/>
                <w:spacing w:val="-1"/>
              </w:rPr>
              <w:t>7.0</w:t>
            </w:r>
            <w:r w:rsidR="005B1770">
              <w:rPr>
                <w:rFonts w:asciiTheme="minorHAnsi" w:hAnsiTheme="minorHAnsi" w:eastAsiaTheme="minorEastAsia" w:cstheme="minorBidi"/>
                <w:noProof/>
                <w:sz w:val="22"/>
                <w:szCs w:val="22"/>
              </w:rPr>
              <w:tab/>
            </w:r>
            <w:r w:rsidRPr="00393DA0" w:rsidR="005B1770">
              <w:rPr>
                <w:rStyle w:val="Hyperlink"/>
                <w:rFonts w:ascii="Times New Roman" w:hAnsi="Times New Roman" w:cs="Times New Roman"/>
                <w:noProof/>
              </w:rPr>
              <w:t>Change Control Process</w:t>
            </w:r>
            <w:r w:rsidR="005B1770">
              <w:rPr>
                <w:noProof/>
                <w:webHidden/>
              </w:rPr>
              <w:tab/>
            </w:r>
            <w:r w:rsidR="005B1770">
              <w:rPr>
                <w:noProof/>
                <w:webHidden/>
              </w:rPr>
              <w:fldChar w:fldCharType="begin"/>
            </w:r>
            <w:r w:rsidR="005B1770">
              <w:rPr>
                <w:noProof/>
                <w:webHidden/>
              </w:rPr>
              <w:instrText xml:space="preserve"> PAGEREF _Toc73446200 \h </w:instrText>
            </w:r>
            <w:r w:rsidR="005B1770">
              <w:rPr>
                <w:noProof/>
                <w:webHidden/>
              </w:rPr>
            </w:r>
            <w:r w:rsidR="005B1770">
              <w:rPr>
                <w:noProof/>
                <w:webHidden/>
              </w:rPr>
              <w:fldChar w:fldCharType="separate"/>
            </w:r>
            <w:r w:rsidR="005B1770">
              <w:rPr>
                <w:noProof/>
                <w:webHidden/>
              </w:rPr>
              <w:t>48</w:t>
            </w:r>
            <w:r w:rsidR="005B1770">
              <w:rPr>
                <w:noProof/>
                <w:webHidden/>
              </w:rPr>
              <w:fldChar w:fldCharType="end"/>
            </w:r>
          </w:hyperlink>
        </w:p>
        <w:p w:rsidR="005B1770" w:rsidRDefault="00767C99" w14:paraId="05AAC5E6" w14:textId="2A333AB5">
          <w:pPr>
            <w:pStyle w:val="TOC2"/>
            <w:tabs>
              <w:tab w:val="right" w:leader="dot" w:pos="9350"/>
            </w:tabs>
            <w:rPr>
              <w:rFonts w:asciiTheme="minorHAnsi" w:hAnsiTheme="minorHAnsi" w:eastAsiaTheme="minorEastAsia" w:cstheme="minorBidi"/>
              <w:noProof/>
              <w:sz w:val="22"/>
              <w:szCs w:val="22"/>
            </w:rPr>
          </w:pPr>
          <w:hyperlink w:history="1" w:anchor="_Toc73446201">
            <w:r w:rsidRPr="00393DA0" w:rsidR="005B1770">
              <w:rPr>
                <w:rStyle w:val="Hyperlink"/>
                <w:rFonts w:ascii="Times New Roman" w:hAnsi="Times New Roman" w:cs="Times New Roman"/>
                <w:noProof/>
              </w:rPr>
              <w:t>7.1 Principles and Basic Concepts</w:t>
            </w:r>
            <w:r w:rsidR="005B1770">
              <w:rPr>
                <w:noProof/>
                <w:webHidden/>
              </w:rPr>
              <w:tab/>
            </w:r>
            <w:r w:rsidR="005B1770">
              <w:rPr>
                <w:noProof/>
                <w:webHidden/>
              </w:rPr>
              <w:fldChar w:fldCharType="begin"/>
            </w:r>
            <w:r w:rsidR="005B1770">
              <w:rPr>
                <w:noProof/>
                <w:webHidden/>
              </w:rPr>
              <w:instrText xml:space="preserve"> PAGEREF _Toc73446201 \h </w:instrText>
            </w:r>
            <w:r w:rsidR="005B1770">
              <w:rPr>
                <w:noProof/>
                <w:webHidden/>
              </w:rPr>
            </w:r>
            <w:r w:rsidR="005B1770">
              <w:rPr>
                <w:noProof/>
                <w:webHidden/>
              </w:rPr>
              <w:fldChar w:fldCharType="separate"/>
            </w:r>
            <w:r w:rsidR="005B1770">
              <w:rPr>
                <w:noProof/>
                <w:webHidden/>
              </w:rPr>
              <w:t>48</w:t>
            </w:r>
            <w:r w:rsidR="005B1770">
              <w:rPr>
                <w:noProof/>
                <w:webHidden/>
              </w:rPr>
              <w:fldChar w:fldCharType="end"/>
            </w:r>
          </w:hyperlink>
        </w:p>
        <w:p w:rsidR="005B1770" w:rsidRDefault="00767C99" w14:paraId="0376B18B" w14:textId="67DC3694">
          <w:pPr>
            <w:pStyle w:val="TOC2"/>
            <w:tabs>
              <w:tab w:val="right" w:leader="dot" w:pos="9350"/>
            </w:tabs>
            <w:rPr>
              <w:rFonts w:asciiTheme="minorHAnsi" w:hAnsiTheme="minorHAnsi" w:eastAsiaTheme="minorEastAsia" w:cstheme="minorBidi"/>
              <w:noProof/>
              <w:sz w:val="22"/>
              <w:szCs w:val="22"/>
            </w:rPr>
          </w:pPr>
          <w:hyperlink w:history="1" w:anchor="_Toc73446202">
            <w:r w:rsidRPr="00393DA0" w:rsidR="005B1770">
              <w:rPr>
                <w:rStyle w:val="Hyperlink"/>
                <w:rFonts w:ascii="Times New Roman" w:hAnsi="Times New Roman" w:cs="Times New Roman"/>
                <w:noProof/>
              </w:rPr>
              <w:t>7.2 Process Description</w:t>
            </w:r>
            <w:r w:rsidR="005B1770">
              <w:rPr>
                <w:noProof/>
                <w:webHidden/>
              </w:rPr>
              <w:tab/>
            </w:r>
            <w:r w:rsidR="005B1770">
              <w:rPr>
                <w:noProof/>
                <w:webHidden/>
              </w:rPr>
              <w:fldChar w:fldCharType="begin"/>
            </w:r>
            <w:r w:rsidR="005B1770">
              <w:rPr>
                <w:noProof/>
                <w:webHidden/>
              </w:rPr>
              <w:instrText xml:space="preserve"> PAGEREF _Toc73446202 \h </w:instrText>
            </w:r>
            <w:r w:rsidR="005B1770">
              <w:rPr>
                <w:noProof/>
                <w:webHidden/>
              </w:rPr>
            </w:r>
            <w:r w:rsidR="005B1770">
              <w:rPr>
                <w:noProof/>
                <w:webHidden/>
              </w:rPr>
              <w:fldChar w:fldCharType="separate"/>
            </w:r>
            <w:r w:rsidR="005B1770">
              <w:rPr>
                <w:noProof/>
                <w:webHidden/>
              </w:rPr>
              <w:t>48</w:t>
            </w:r>
            <w:r w:rsidR="005B1770">
              <w:rPr>
                <w:noProof/>
                <w:webHidden/>
              </w:rPr>
              <w:fldChar w:fldCharType="end"/>
            </w:r>
          </w:hyperlink>
        </w:p>
        <w:p w:rsidR="005B1770" w:rsidRDefault="00767C99" w14:paraId="7B85E2AE" w14:textId="34285B1C">
          <w:pPr>
            <w:pStyle w:val="TOC2"/>
            <w:tabs>
              <w:tab w:val="right" w:leader="dot" w:pos="9350"/>
            </w:tabs>
            <w:rPr>
              <w:rFonts w:asciiTheme="minorHAnsi" w:hAnsiTheme="minorHAnsi" w:eastAsiaTheme="minorEastAsia" w:cstheme="minorBidi"/>
              <w:noProof/>
              <w:sz w:val="22"/>
              <w:szCs w:val="22"/>
            </w:rPr>
          </w:pPr>
          <w:hyperlink w:history="1" w:anchor="_Toc73446203">
            <w:r w:rsidRPr="00393DA0" w:rsidR="005B1770">
              <w:rPr>
                <w:rStyle w:val="Hyperlink"/>
                <w:rFonts w:ascii="Times New Roman" w:hAnsi="Times New Roman" w:cs="Times New Roman"/>
                <w:noProof/>
              </w:rPr>
              <w:t>7.3 Process Goal and Objectives</w:t>
            </w:r>
            <w:r w:rsidR="005B1770">
              <w:rPr>
                <w:noProof/>
                <w:webHidden/>
              </w:rPr>
              <w:tab/>
            </w:r>
            <w:r w:rsidR="005B1770">
              <w:rPr>
                <w:noProof/>
                <w:webHidden/>
              </w:rPr>
              <w:fldChar w:fldCharType="begin"/>
            </w:r>
            <w:r w:rsidR="005B1770">
              <w:rPr>
                <w:noProof/>
                <w:webHidden/>
              </w:rPr>
              <w:instrText xml:space="preserve"> PAGEREF _Toc73446203 \h </w:instrText>
            </w:r>
            <w:r w:rsidR="005B1770">
              <w:rPr>
                <w:noProof/>
                <w:webHidden/>
              </w:rPr>
            </w:r>
            <w:r w:rsidR="005B1770">
              <w:rPr>
                <w:noProof/>
                <w:webHidden/>
              </w:rPr>
              <w:fldChar w:fldCharType="separate"/>
            </w:r>
            <w:r w:rsidR="005B1770">
              <w:rPr>
                <w:noProof/>
                <w:webHidden/>
              </w:rPr>
              <w:t>48</w:t>
            </w:r>
            <w:r w:rsidR="005B1770">
              <w:rPr>
                <w:noProof/>
                <w:webHidden/>
              </w:rPr>
              <w:fldChar w:fldCharType="end"/>
            </w:r>
          </w:hyperlink>
        </w:p>
        <w:p w:rsidR="005B1770" w:rsidRDefault="00767C99" w14:paraId="5A562E76" w14:textId="2361638B">
          <w:pPr>
            <w:pStyle w:val="TOC2"/>
            <w:tabs>
              <w:tab w:val="right" w:leader="dot" w:pos="9350"/>
            </w:tabs>
            <w:rPr>
              <w:rFonts w:asciiTheme="minorHAnsi" w:hAnsiTheme="minorHAnsi" w:eastAsiaTheme="minorEastAsia" w:cstheme="minorBidi"/>
              <w:noProof/>
              <w:sz w:val="22"/>
              <w:szCs w:val="22"/>
            </w:rPr>
          </w:pPr>
          <w:hyperlink w:history="1" w:anchor="_Toc73446204">
            <w:r w:rsidRPr="00393DA0" w:rsidR="005B1770">
              <w:rPr>
                <w:rStyle w:val="Hyperlink"/>
                <w:rFonts w:ascii="Times New Roman" w:hAnsi="Times New Roman" w:cs="Times New Roman"/>
                <w:noProof/>
              </w:rPr>
              <w:t>7.4 Policies</w:t>
            </w:r>
            <w:r w:rsidR="005B1770">
              <w:rPr>
                <w:noProof/>
                <w:webHidden/>
              </w:rPr>
              <w:tab/>
            </w:r>
            <w:r w:rsidR="005B1770">
              <w:rPr>
                <w:noProof/>
                <w:webHidden/>
              </w:rPr>
              <w:fldChar w:fldCharType="begin"/>
            </w:r>
            <w:r w:rsidR="005B1770">
              <w:rPr>
                <w:noProof/>
                <w:webHidden/>
              </w:rPr>
              <w:instrText xml:space="preserve"> PAGEREF _Toc73446204 \h </w:instrText>
            </w:r>
            <w:r w:rsidR="005B1770">
              <w:rPr>
                <w:noProof/>
                <w:webHidden/>
              </w:rPr>
            </w:r>
            <w:r w:rsidR="005B1770">
              <w:rPr>
                <w:noProof/>
                <w:webHidden/>
              </w:rPr>
              <w:fldChar w:fldCharType="separate"/>
            </w:r>
            <w:r w:rsidR="005B1770">
              <w:rPr>
                <w:noProof/>
                <w:webHidden/>
              </w:rPr>
              <w:t>49</w:t>
            </w:r>
            <w:r w:rsidR="005B1770">
              <w:rPr>
                <w:noProof/>
                <w:webHidden/>
              </w:rPr>
              <w:fldChar w:fldCharType="end"/>
            </w:r>
          </w:hyperlink>
        </w:p>
        <w:p w:rsidR="005B1770" w:rsidRDefault="00767C99" w14:paraId="37414B72" w14:textId="7854B615">
          <w:pPr>
            <w:pStyle w:val="TOC2"/>
            <w:tabs>
              <w:tab w:val="right" w:leader="dot" w:pos="9350"/>
            </w:tabs>
            <w:rPr>
              <w:rFonts w:asciiTheme="minorHAnsi" w:hAnsiTheme="minorHAnsi" w:eastAsiaTheme="minorEastAsia" w:cstheme="minorBidi"/>
              <w:noProof/>
              <w:sz w:val="22"/>
              <w:szCs w:val="22"/>
            </w:rPr>
          </w:pPr>
          <w:hyperlink w:history="1" w:anchor="_Toc73446205">
            <w:r w:rsidRPr="00393DA0" w:rsidR="005B1770">
              <w:rPr>
                <w:rStyle w:val="Hyperlink"/>
                <w:rFonts w:ascii="Times New Roman" w:hAnsi="Times New Roman" w:cs="Times New Roman"/>
                <w:noProof/>
              </w:rPr>
              <w:t>7.5 Process Scope</w:t>
            </w:r>
            <w:r w:rsidR="005B1770">
              <w:rPr>
                <w:noProof/>
                <w:webHidden/>
              </w:rPr>
              <w:tab/>
            </w:r>
            <w:r w:rsidR="005B1770">
              <w:rPr>
                <w:noProof/>
                <w:webHidden/>
              </w:rPr>
              <w:fldChar w:fldCharType="begin"/>
            </w:r>
            <w:r w:rsidR="005B1770">
              <w:rPr>
                <w:noProof/>
                <w:webHidden/>
              </w:rPr>
              <w:instrText xml:space="preserve"> PAGEREF _Toc73446205 \h </w:instrText>
            </w:r>
            <w:r w:rsidR="005B1770">
              <w:rPr>
                <w:noProof/>
                <w:webHidden/>
              </w:rPr>
            </w:r>
            <w:r w:rsidR="005B1770">
              <w:rPr>
                <w:noProof/>
                <w:webHidden/>
              </w:rPr>
              <w:fldChar w:fldCharType="separate"/>
            </w:r>
            <w:r w:rsidR="005B1770">
              <w:rPr>
                <w:noProof/>
                <w:webHidden/>
              </w:rPr>
              <w:t>49</w:t>
            </w:r>
            <w:r w:rsidR="005B1770">
              <w:rPr>
                <w:noProof/>
                <w:webHidden/>
              </w:rPr>
              <w:fldChar w:fldCharType="end"/>
            </w:r>
          </w:hyperlink>
        </w:p>
        <w:p w:rsidR="005B1770" w:rsidRDefault="00767C99" w14:paraId="5EF82170" w14:textId="41DE7978">
          <w:pPr>
            <w:pStyle w:val="TOC2"/>
            <w:tabs>
              <w:tab w:val="right" w:leader="dot" w:pos="9350"/>
            </w:tabs>
            <w:rPr>
              <w:rFonts w:asciiTheme="minorHAnsi" w:hAnsiTheme="minorHAnsi" w:eastAsiaTheme="minorEastAsia" w:cstheme="minorBidi"/>
              <w:noProof/>
              <w:sz w:val="22"/>
              <w:szCs w:val="22"/>
            </w:rPr>
          </w:pPr>
          <w:hyperlink w:history="1" w:anchor="_Toc73446206">
            <w:r w:rsidRPr="00393DA0" w:rsidR="005B1770">
              <w:rPr>
                <w:rStyle w:val="Hyperlink"/>
                <w:rFonts w:ascii="Times New Roman" w:hAnsi="Times New Roman" w:cs="Times New Roman"/>
                <w:noProof/>
              </w:rPr>
              <w:t>7.6 Methods of Raising an RFC</w:t>
            </w:r>
            <w:r w:rsidR="005B1770">
              <w:rPr>
                <w:noProof/>
                <w:webHidden/>
              </w:rPr>
              <w:tab/>
            </w:r>
            <w:r w:rsidR="005B1770">
              <w:rPr>
                <w:noProof/>
                <w:webHidden/>
              </w:rPr>
              <w:fldChar w:fldCharType="begin"/>
            </w:r>
            <w:r w:rsidR="005B1770">
              <w:rPr>
                <w:noProof/>
                <w:webHidden/>
              </w:rPr>
              <w:instrText xml:space="preserve"> PAGEREF _Toc73446206 \h </w:instrText>
            </w:r>
            <w:r w:rsidR="005B1770">
              <w:rPr>
                <w:noProof/>
                <w:webHidden/>
              </w:rPr>
            </w:r>
            <w:r w:rsidR="005B1770">
              <w:rPr>
                <w:noProof/>
                <w:webHidden/>
              </w:rPr>
              <w:fldChar w:fldCharType="separate"/>
            </w:r>
            <w:r w:rsidR="005B1770">
              <w:rPr>
                <w:noProof/>
                <w:webHidden/>
              </w:rPr>
              <w:t>50</w:t>
            </w:r>
            <w:r w:rsidR="005B1770">
              <w:rPr>
                <w:noProof/>
                <w:webHidden/>
              </w:rPr>
              <w:fldChar w:fldCharType="end"/>
            </w:r>
          </w:hyperlink>
        </w:p>
        <w:p w:rsidR="005B1770" w:rsidRDefault="00767C99" w14:paraId="7027BB66" w14:textId="24125C3C">
          <w:pPr>
            <w:pStyle w:val="TOC2"/>
            <w:tabs>
              <w:tab w:val="right" w:leader="dot" w:pos="9350"/>
            </w:tabs>
            <w:rPr>
              <w:rFonts w:asciiTheme="minorHAnsi" w:hAnsiTheme="minorHAnsi" w:eastAsiaTheme="minorEastAsia" w:cstheme="minorBidi"/>
              <w:noProof/>
              <w:sz w:val="22"/>
              <w:szCs w:val="22"/>
            </w:rPr>
          </w:pPr>
          <w:hyperlink w:history="1" w:anchor="_Toc73446207">
            <w:r w:rsidRPr="00393DA0" w:rsidR="005B1770">
              <w:rPr>
                <w:rStyle w:val="Hyperlink"/>
                <w:rFonts w:ascii="Times New Roman" w:hAnsi="Times New Roman" w:cs="Times New Roman"/>
                <w:noProof/>
              </w:rPr>
              <w:t>7.7 Change Types</w:t>
            </w:r>
            <w:r w:rsidR="005B1770">
              <w:rPr>
                <w:noProof/>
                <w:webHidden/>
              </w:rPr>
              <w:tab/>
            </w:r>
            <w:r w:rsidR="005B1770">
              <w:rPr>
                <w:noProof/>
                <w:webHidden/>
              </w:rPr>
              <w:fldChar w:fldCharType="begin"/>
            </w:r>
            <w:r w:rsidR="005B1770">
              <w:rPr>
                <w:noProof/>
                <w:webHidden/>
              </w:rPr>
              <w:instrText xml:space="preserve"> PAGEREF _Toc73446207 \h </w:instrText>
            </w:r>
            <w:r w:rsidR="005B1770">
              <w:rPr>
                <w:noProof/>
                <w:webHidden/>
              </w:rPr>
            </w:r>
            <w:r w:rsidR="005B1770">
              <w:rPr>
                <w:noProof/>
                <w:webHidden/>
              </w:rPr>
              <w:fldChar w:fldCharType="separate"/>
            </w:r>
            <w:r w:rsidR="005B1770">
              <w:rPr>
                <w:noProof/>
                <w:webHidden/>
              </w:rPr>
              <w:t>50</w:t>
            </w:r>
            <w:r w:rsidR="005B1770">
              <w:rPr>
                <w:noProof/>
                <w:webHidden/>
              </w:rPr>
              <w:fldChar w:fldCharType="end"/>
            </w:r>
          </w:hyperlink>
        </w:p>
        <w:p w:rsidR="005B1770" w:rsidRDefault="00767C99" w14:paraId="3F4D1F9B" w14:textId="5DCB1680">
          <w:pPr>
            <w:pStyle w:val="TOC2"/>
            <w:tabs>
              <w:tab w:val="right" w:leader="dot" w:pos="9350"/>
            </w:tabs>
            <w:rPr>
              <w:rFonts w:asciiTheme="minorHAnsi" w:hAnsiTheme="minorHAnsi" w:eastAsiaTheme="minorEastAsia" w:cstheme="minorBidi"/>
              <w:noProof/>
              <w:sz w:val="22"/>
              <w:szCs w:val="22"/>
            </w:rPr>
          </w:pPr>
          <w:hyperlink w:history="1" w:anchor="_Toc73446208">
            <w:r w:rsidRPr="00393DA0" w:rsidR="005B1770">
              <w:rPr>
                <w:rStyle w:val="Hyperlink"/>
                <w:rFonts w:ascii="Times New Roman" w:hAnsi="Times New Roman" w:cs="Times New Roman"/>
                <w:noProof/>
              </w:rPr>
              <w:t>7.8. Standard Changes</w:t>
            </w:r>
            <w:r w:rsidR="005B1770">
              <w:rPr>
                <w:noProof/>
                <w:webHidden/>
              </w:rPr>
              <w:tab/>
            </w:r>
            <w:r w:rsidR="005B1770">
              <w:rPr>
                <w:noProof/>
                <w:webHidden/>
              </w:rPr>
              <w:fldChar w:fldCharType="begin"/>
            </w:r>
            <w:r w:rsidR="005B1770">
              <w:rPr>
                <w:noProof/>
                <w:webHidden/>
              </w:rPr>
              <w:instrText xml:space="preserve"> PAGEREF _Toc73446208 \h </w:instrText>
            </w:r>
            <w:r w:rsidR="005B1770">
              <w:rPr>
                <w:noProof/>
                <w:webHidden/>
              </w:rPr>
            </w:r>
            <w:r w:rsidR="005B1770">
              <w:rPr>
                <w:noProof/>
                <w:webHidden/>
              </w:rPr>
              <w:fldChar w:fldCharType="separate"/>
            </w:r>
            <w:r w:rsidR="005B1770">
              <w:rPr>
                <w:noProof/>
                <w:webHidden/>
              </w:rPr>
              <w:t>52</w:t>
            </w:r>
            <w:r w:rsidR="005B1770">
              <w:rPr>
                <w:noProof/>
                <w:webHidden/>
              </w:rPr>
              <w:fldChar w:fldCharType="end"/>
            </w:r>
          </w:hyperlink>
        </w:p>
        <w:p w:rsidR="005B1770" w:rsidRDefault="00767C99" w14:paraId="0CC2585A" w14:textId="1D2C14D7">
          <w:pPr>
            <w:pStyle w:val="TOC2"/>
            <w:tabs>
              <w:tab w:val="right" w:leader="dot" w:pos="9350"/>
            </w:tabs>
            <w:rPr>
              <w:rFonts w:asciiTheme="minorHAnsi" w:hAnsiTheme="minorHAnsi" w:eastAsiaTheme="minorEastAsia" w:cstheme="minorBidi"/>
              <w:noProof/>
              <w:sz w:val="22"/>
              <w:szCs w:val="22"/>
            </w:rPr>
          </w:pPr>
          <w:hyperlink w:history="1" w:anchor="_Toc73446209">
            <w:r w:rsidRPr="00393DA0" w:rsidR="005B1770">
              <w:rPr>
                <w:rStyle w:val="Hyperlink"/>
                <w:rFonts w:ascii="Times New Roman" w:hAnsi="Times New Roman" w:cs="Times New Roman"/>
                <w:noProof/>
              </w:rPr>
              <w:t>7.9 Normal Changes</w:t>
            </w:r>
            <w:r w:rsidR="005B1770">
              <w:rPr>
                <w:noProof/>
                <w:webHidden/>
              </w:rPr>
              <w:tab/>
            </w:r>
            <w:r w:rsidR="005B1770">
              <w:rPr>
                <w:noProof/>
                <w:webHidden/>
              </w:rPr>
              <w:fldChar w:fldCharType="begin"/>
            </w:r>
            <w:r w:rsidR="005B1770">
              <w:rPr>
                <w:noProof/>
                <w:webHidden/>
              </w:rPr>
              <w:instrText xml:space="preserve"> PAGEREF _Toc73446209 \h </w:instrText>
            </w:r>
            <w:r w:rsidR="005B1770">
              <w:rPr>
                <w:noProof/>
                <w:webHidden/>
              </w:rPr>
            </w:r>
            <w:r w:rsidR="005B1770">
              <w:rPr>
                <w:noProof/>
                <w:webHidden/>
              </w:rPr>
              <w:fldChar w:fldCharType="separate"/>
            </w:r>
            <w:r w:rsidR="005B1770">
              <w:rPr>
                <w:noProof/>
                <w:webHidden/>
              </w:rPr>
              <w:t>52</w:t>
            </w:r>
            <w:r w:rsidR="005B1770">
              <w:rPr>
                <w:noProof/>
                <w:webHidden/>
              </w:rPr>
              <w:fldChar w:fldCharType="end"/>
            </w:r>
          </w:hyperlink>
        </w:p>
        <w:p w:rsidR="005B1770" w:rsidRDefault="00767C99" w14:paraId="16C41C69" w14:textId="69F57055">
          <w:pPr>
            <w:pStyle w:val="TOC2"/>
            <w:tabs>
              <w:tab w:val="right" w:leader="dot" w:pos="9350"/>
            </w:tabs>
            <w:rPr>
              <w:rFonts w:asciiTheme="minorHAnsi" w:hAnsiTheme="minorHAnsi" w:eastAsiaTheme="minorEastAsia" w:cstheme="minorBidi"/>
              <w:noProof/>
              <w:sz w:val="22"/>
              <w:szCs w:val="22"/>
            </w:rPr>
          </w:pPr>
          <w:hyperlink w:history="1" w:anchor="_Toc73446210">
            <w:r w:rsidRPr="00393DA0" w:rsidR="005B1770">
              <w:rPr>
                <w:rStyle w:val="Hyperlink"/>
                <w:rFonts w:ascii="Times New Roman" w:hAnsi="Times New Roman" w:cs="Times New Roman"/>
                <w:noProof/>
              </w:rPr>
              <w:t>7.9.1 Normal Minor</w:t>
            </w:r>
            <w:r w:rsidR="005B1770">
              <w:rPr>
                <w:noProof/>
                <w:webHidden/>
              </w:rPr>
              <w:tab/>
            </w:r>
            <w:r w:rsidR="005B1770">
              <w:rPr>
                <w:noProof/>
                <w:webHidden/>
              </w:rPr>
              <w:fldChar w:fldCharType="begin"/>
            </w:r>
            <w:r w:rsidR="005B1770">
              <w:rPr>
                <w:noProof/>
                <w:webHidden/>
              </w:rPr>
              <w:instrText xml:space="preserve"> PAGEREF _Toc73446210 \h </w:instrText>
            </w:r>
            <w:r w:rsidR="005B1770">
              <w:rPr>
                <w:noProof/>
                <w:webHidden/>
              </w:rPr>
            </w:r>
            <w:r w:rsidR="005B1770">
              <w:rPr>
                <w:noProof/>
                <w:webHidden/>
              </w:rPr>
              <w:fldChar w:fldCharType="separate"/>
            </w:r>
            <w:r w:rsidR="005B1770">
              <w:rPr>
                <w:noProof/>
                <w:webHidden/>
              </w:rPr>
              <w:t>52</w:t>
            </w:r>
            <w:r w:rsidR="005B1770">
              <w:rPr>
                <w:noProof/>
                <w:webHidden/>
              </w:rPr>
              <w:fldChar w:fldCharType="end"/>
            </w:r>
          </w:hyperlink>
        </w:p>
        <w:p w:rsidR="005B1770" w:rsidRDefault="00767C99" w14:paraId="7C82A5F5" w14:textId="5163384C">
          <w:pPr>
            <w:pStyle w:val="TOC2"/>
            <w:tabs>
              <w:tab w:val="right" w:leader="dot" w:pos="9350"/>
            </w:tabs>
            <w:rPr>
              <w:rFonts w:asciiTheme="minorHAnsi" w:hAnsiTheme="minorHAnsi" w:eastAsiaTheme="minorEastAsia" w:cstheme="minorBidi"/>
              <w:noProof/>
              <w:sz w:val="22"/>
              <w:szCs w:val="22"/>
            </w:rPr>
          </w:pPr>
          <w:hyperlink w:history="1" w:anchor="_Toc73446211">
            <w:r w:rsidRPr="00393DA0" w:rsidR="005B1770">
              <w:rPr>
                <w:rStyle w:val="Hyperlink"/>
                <w:rFonts w:ascii="Times New Roman" w:hAnsi="Times New Roman" w:cs="Times New Roman"/>
                <w:noProof/>
              </w:rPr>
              <w:t>7.9.2 Normal Significant</w:t>
            </w:r>
            <w:r w:rsidR="005B1770">
              <w:rPr>
                <w:noProof/>
                <w:webHidden/>
              </w:rPr>
              <w:tab/>
            </w:r>
            <w:r w:rsidR="005B1770">
              <w:rPr>
                <w:noProof/>
                <w:webHidden/>
              </w:rPr>
              <w:fldChar w:fldCharType="begin"/>
            </w:r>
            <w:r w:rsidR="005B1770">
              <w:rPr>
                <w:noProof/>
                <w:webHidden/>
              </w:rPr>
              <w:instrText xml:space="preserve"> PAGEREF _Toc73446211 \h </w:instrText>
            </w:r>
            <w:r w:rsidR="005B1770">
              <w:rPr>
                <w:noProof/>
                <w:webHidden/>
              </w:rPr>
            </w:r>
            <w:r w:rsidR="005B1770">
              <w:rPr>
                <w:noProof/>
                <w:webHidden/>
              </w:rPr>
              <w:fldChar w:fldCharType="separate"/>
            </w:r>
            <w:r w:rsidR="005B1770">
              <w:rPr>
                <w:noProof/>
                <w:webHidden/>
              </w:rPr>
              <w:t>54</w:t>
            </w:r>
            <w:r w:rsidR="005B1770">
              <w:rPr>
                <w:noProof/>
                <w:webHidden/>
              </w:rPr>
              <w:fldChar w:fldCharType="end"/>
            </w:r>
          </w:hyperlink>
        </w:p>
        <w:p w:rsidR="005B1770" w:rsidRDefault="00767C99" w14:paraId="3B25A296" w14:textId="04BA52CE">
          <w:pPr>
            <w:pStyle w:val="TOC2"/>
            <w:tabs>
              <w:tab w:val="right" w:leader="dot" w:pos="9350"/>
            </w:tabs>
            <w:rPr>
              <w:rFonts w:asciiTheme="minorHAnsi" w:hAnsiTheme="minorHAnsi" w:eastAsiaTheme="minorEastAsia" w:cstheme="minorBidi"/>
              <w:noProof/>
              <w:sz w:val="22"/>
              <w:szCs w:val="22"/>
            </w:rPr>
          </w:pPr>
          <w:hyperlink w:history="1" w:anchor="_Toc73446212">
            <w:r w:rsidRPr="00393DA0" w:rsidR="005B1770">
              <w:rPr>
                <w:rStyle w:val="Hyperlink"/>
                <w:rFonts w:ascii="Times New Roman" w:hAnsi="Times New Roman" w:cs="Times New Roman"/>
                <w:noProof/>
              </w:rPr>
              <w:t>7.9.3 Normal Expedited</w:t>
            </w:r>
            <w:r w:rsidR="005B1770">
              <w:rPr>
                <w:noProof/>
                <w:webHidden/>
              </w:rPr>
              <w:tab/>
            </w:r>
            <w:r w:rsidR="005B1770">
              <w:rPr>
                <w:noProof/>
                <w:webHidden/>
              </w:rPr>
              <w:fldChar w:fldCharType="begin"/>
            </w:r>
            <w:r w:rsidR="005B1770">
              <w:rPr>
                <w:noProof/>
                <w:webHidden/>
              </w:rPr>
              <w:instrText xml:space="preserve"> PAGEREF _Toc73446212 \h </w:instrText>
            </w:r>
            <w:r w:rsidR="005B1770">
              <w:rPr>
                <w:noProof/>
                <w:webHidden/>
              </w:rPr>
            </w:r>
            <w:r w:rsidR="005B1770">
              <w:rPr>
                <w:noProof/>
                <w:webHidden/>
              </w:rPr>
              <w:fldChar w:fldCharType="separate"/>
            </w:r>
            <w:r w:rsidR="005B1770">
              <w:rPr>
                <w:noProof/>
                <w:webHidden/>
              </w:rPr>
              <w:t>55</w:t>
            </w:r>
            <w:r w:rsidR="005B1770">
              <w:rPr>
                <w:noProof/>
                <w:webHidden/>
              </w:rPr>
              <w:fldChar w:fldCharType="end"/>
            </w:r>
          </w:hyperlink>
        </w:p>
        <w:p w:rsidR="005B1770" w:rsidRDefault="00767C99" w14:paraId="2DDB34A0" w14:textId="34793D3B">
          <w:pPr>
            <w:pStyle w:val="TOC2"/>
            <w:tabs>
              <w:tab w:val="right" w:leader="dot" w:pos="9350"/>
            </w:tabs>
            <w:rPr>
              <w:rFonts w:asciiTheme="minorHAnsi" w:hAnsiTheme="minorHAnsi" w:eastAsiaTheme="minorEastAsia" w:cstheme="minorBidi"/>
              <w:noProof/>
              <w:sz w:val="22"/>
              <w:szCs w:val="22"/>
            </w:rPr>
          </w:pPr>
          <w:hyperlink w:history="1" w:anchor="_Toc73446213">
            <w:r w:rsidRPr="00393DA0" w:rsidR="005B1770">
              <w:rPr>
                <w:rStyle w:val="Hyperlink"/>
                <w:rFonts w:ascii="Times New Roman" w:hAnsi="Times New Roman" w:cs="Times New Roman"/>
                <w:noProof/>
              </w:rPr>
              <w:t>7.10 Emergency Change</w:t>
            </w:r>
            <w:r w:rsidR="005B1770">
              <w:rPr>
                <w:noProof/>
                <w:webHidden/>
              </w:rPr>
              <w:tab/>
            </w:r>
            <w:r w:rsidR="005B1770">
              <w:rPr>
                <w:noProof/>
                <w:webHidden/>
              </w:rPr>
              <w:fldChar w:fldCharType="begin"/>
            </w:r>
            <w:r w:rsidR="005B1770">
              <w:rPr>
                <w:noProof/>
                <w:webHidden/>
              </w:rPr>
              <w:instrText xml:space="preserve"> PAGEREF _Toc73446213 \h </w:instrText>
            </w:r>
            <w:r w:rsidR="005B1770">
              <w:rPr>
                <w:noProof/>
                <w:webHidden/>
              </w:rPr>
            </w:r>
            <w:r w:rsidR="005B1770">
              <w:rPr>
                <w:noProof/>
                <w:webHidden/>
              </w:rPr>
              <w:fldChar w:fldCharType="separate"/>
            </w:r>
            <w:r w:rsidR="005B1770">
              <w:rPr>
                <w:noProof/>
                <w:webHidden/>
              </w:rPr>
              <w:t>55</w:t>
            </w:r>
            <w:r w:rsidR="005B1770">
              <w:rPr>
                <w:noProof/>
                <w:webHidden/>
              </w:rPr>
              <w:fldChar w:fldCharType="end"/>
            </w:r>
          </w:hyperlink>
        </w:p>
        <w:p w:rsidR="005B1770" w:rsidRDefault="00767C99" w14:paraId="4D7EB9B0" w14:textId="35FD9AA8">
          <w:pPr>
            <w:pStyle w:val="TOC2"/>
            <w:tabs>
              <w:tab w:val="right" w:leader="dot" w:pos="9350"/>
            </w:tabs>
            <w:rPr>
              <w:rFonts w:asciiTheme="minorHAnsi" w:hAnsiTheme="minorHAnsi" w:eastAsiaTheme="minorEastAsia" w:cstheme="minorBidi"/>
              <w:noProof/>
              <w:sz w:val="22"/>
              <w:szCs w:val="22"/>
            </w:rPr>
          </w:pPr>
          <w:hyperlink w:history="1" w:anchor="_Toc73446214">
            <w:r w:rsidRPr="00393DA0" w:rsidR="005B1770">
              <w:rPr>
                <w:rStyle w:val="Hyperlink"/>
                <w:rFonts w:ascii="Times New Roman" w:hAnsi="Times New Roman" w:cs="Times New Roman"/>
                <w:noProof/>
              </w:rPr>
              <w:t>7.11 Change State (ServiceNow)</w:t>
            </w:r>
            <w:r w:rsidR="005B1770">
              <w:rPr>
                <w:noProof/>
                <w:webHidden/>
              </w:rPr>
              <w:tab/>
            </w:r>
            <w:r w:rsidR="005B1770">
              <w:rPr>
                <w:noProof/>
                <w:webHidden/>
              </w:rPr>
              <w:fldChar w:fldCharType="begin"/>
            </w:r>
            <w:r w:rsidR="005B1770">
              <w:rPr>
                <w:noProof/>
                <w:webHidden/>
              </w:rPr>
              <w:instrText xml:space="preserve"> PAGEREF _Toc73446214 \h </w:instrText>
            </w:r>
            <w:r w:rsidR="005B1770">
              <w:rPr>
                <w:noProof/>
                <w:webHidden/>
              </w:rPr>
            </w:r>
            <w:r w:rsidR="005B1770">
              <w:rPr>
                <w:noProof/>
                <w:webHidden/>
              </w:rPr>
              <w:fldChar w:fldCharType="separate"/>
            </w:r>
            <w:r w:rsidR="005B1770">
              <w:rPr>
                <w:noProof/>
                <w:webHidden/>
              </w:rPr>
              <w:t>56</w:t>
            </w:r>
            <w:r w:rsidR="005B1770">
              <w:rPr>
                <w:noProof/>
                <w:webHidden/>
              </w:rPr>
              <w:fldChar w:fldCharType="end"/>
            </w:r>
          </w:hyperlink>
        </w:p>
        <w:p w:rsidR="005B1770" w:rsidRDefault="00767C99" w14:paraId="11A66D6E" w14:textId="49E6933B">
          <w:pPr>
            <w:pStyle w:val="TOC2"/>
            <w:tabs>
              <w:tab w:val="right" w:leader="dot" w:pos="9350"/>
            </w:tabs>
            <w:rPr>
              <w:rFonts w:asciiTheme="minorHAnsi" w:hAnsiTheme="minorHAnsi" w:eastAsiaTheme="minorEastAsia" w:cstheme="minorBidi"/>
              <w:noProof/>
              <w:sz w:val="22"/>
              <w:szCs w:val="22"/>
            </w:rPr>
          </w:pPr>
          <w:hyperlink w:history="1" w:anchor="_Toc73446215">
            <w:r w:rsidRPr="00393DA0" w:rsidR="005B1770">
              <w:rPr>
                <w:rStyle w:val="Hyperlink"/>
                <w:rFonts w:ascii="Times New Roman" w:hAnsi="Times New Roman" w:cs="Times New Roman"/>
                <w:noProof/>
              </w:rPr>
              <w:t>7.12 Change Collision</w:t>
            </w:r>
            <w:r w:rsidR="005B1770">
              <w:rPr>
                <w:noProof/>
                <w:webHidden/>
              </w:rPr>
              <w:tab/>
            </w:r>
            <w:r w:rsidR="005B1770">
              <w:rPr>
                <w:noProof/>
                <w:webHidden/>
              </w:rPr>
              <w:fldChar w:fldCharType="begin"/>
            </w:r>
            <w:r w:rsidR="005B1770">
              <w:rPr>
                <w:noProof/>
                <w:webHidden/>
              </w:rPr>
              <w:instrText xml:space="preserve"> PAGEREF _Toc73446215 \h </w:instrText>
            </w:r>
            <w:r w:rsidR="005B1770">
              <w:rPr>
                <w:noProof/>
                <w:webHidden/>
              </w:rPr>
            </w:r>
            <w:r w:rsidR="005B1770">
              <w:rPr>
                <w:noProof/>
                <w:webHidden/>
              </w:rPr>
              <w:fldChar w:fldCharType="separate"/>
            </w:r>
            <w:r w:rsidR="005B1770">
              <w:rPr>
                <w:noProof/>
                <w:webHidden/>
              </w:rPr>
              <w:t>56</w:t>
            </w:r>
            <w:r w:rsidR="005B1770">
              <w:rPr>
                <w:noProof/>
                <w:webHidden/>
              </w:rPr>
              <w:fldChar w:fldCharType="end"/>
            </w:r>
          </w:hyperlink>
        </w:p>
        <w:p w:rsidR="005B1770" w:rsidRDefault="00767C99" w14:paraId="38C0DC4B" w14:textId="7B3A7376">
          <w:pPr>
            <w:pStyle w:val="TOC2"/>
            <w:tabs>
              <w:tab w:val="right" w:leader="dot" w:pos="9350"/>
            </w:tabs>
            <w:rPr>
              <w:rFonts w:asciiTheme="minorHAnsi" w:hAnsiTheme="minorHAnsi" w:eastAsiaTheme="minorEastAsia" w:cstheme="minorBidi"/>
              <w:noProof/>
              <w:sz w:val="22"/>
              <w:szCs w:val="22"/>
            </w:rPr>
          </w:pPr>
          <w:hyperlink w:history="1" w:anchor="_Toc73446216">
            <w:r w:rsidRPr="00393DA0" w:rsidR="005B1770">
              <w:rPr>
                <w:rStyle w:val="Hyperlink"/>
                <w:rFonts w:ascii="Times New Roman" w:hAnsi="Times New Roman" w:cs="Times New Roman"/>
                <w:noProof/>
              </w:rPr>
              <w:t>7.13 Change Calendar</w:t>
            </w:r>
            <w:r w:rsidR="005B1770">
              <w:rPr>
                <w:noProof/>
                <w:webHidden/>
              </w:rPr>
              <w:tab/>
            </w:r>
            <w:r w:rsidR="005B1770">
              <w:rPr>
                <w:noProof/>
                <w:webHidden/>
              </w:rPr>
              <w:fldChar w:fldCharType="begin"/>
            </w:r>
            <w:r w:rsidR="005B1770">
              <w:rPr>
                <w:noProof/>
                <w:webHidden/>
              </w:rPr>
              <w:instrText xml:space="preserve"> PAGEREF _Toc73446216 \h </w:instrText>
            </w:r>
            <w:r w:rsidR="005B1770">
              <w:rPr>
                <w:noProof/>
                <w:webHidden/>
              </w:rPr>
            </w:r>
            <w:r w:rsidR="005B1770">
              <w:rPr>
                <w:noProof/>
                <w:webHidden/>
              </w:rPr>
              <w:fldChar w:fldCharType="separate"/>
            </w:r>
            <w:r w:rsidR="005B1770">
              <w:rPr>
                <w:noProof/>
                <w:webHidden/>
              </w:rPr>
              <w:t>57</w:t>
            </w:r>
            <w:r w:rsidR="005B1770">
              <w:rPr>
                <w:noProof/>
                <w:webHidden/>
              </w:rPr>
              <w:fldChar w:fldCharType="end"/>
            </w:r>
          </w:hyperlink>
        </w:p>
        <w:p w:rsidR="005B1770" w:rsidRDefault="00767C99" w14:paraId="59D00016" w14:textId="1FA43920">
          <w:pPr>
            <w:pStyle w:val="TOC2"/>
            <w:tabs>
              <w:tab w:val="right" w:leader="dot" w:pos="9350"/>
            </w:tabs>
            <w:rPr>
              <w:rFonts w:asciiTheme="minorHAnsi" w:hAnsiTheme="minorHAnsi" w:eastAsiaTheme="minorEastAsia" w:cstheme="minorBidi"/>
              <w:noProof/>
              <w:sz w:val="22"/>
              <w:szCs w:val="22"/>
            </w:rPr>
          </w:pPr>
          <w:hyperlink w:history="1" w:anchor="_Toc73446217">
            <w:r w:rsidRPr="00393DA0" w:rsidR="005B1770">
              <w:rPr>
                <w:rStyle w:val="Hyperlink"/>
                <w:rFonts w:ascii="Times New Roman" w:hAnsi="Times New Roman" w:cs="Times New Roman"/>
                <w:noProof/>
              </w:rPr>
              <w:t>7.14 Blackout Window</w:t>
            </w:r>
            <w:r w:rsidR="005B1770">
              <w:rPr>
                <w:noProof/>
                <w:webHidden/>
              </w:rPr>
              <w:tab/>
            </w:r>
            <w:r w:rsidR="005B1770">
              <w:rPr>
                <w:noProof/>
                <w:webHidden/>
              </w:rPr>
              <w:fldChar w:fldCharType="begin"/>
            </w:r>
            <w:r w:rsidR="005B1770">
              <w:rPr>
                <w:noProof/>
                <w:webHidden/>
              </w:rPr>
              <w:instrText xml:space="preserve"> PAGEREF _Toc73446217 \h </w:instrText>
            </w:r>
            <w:r w:rsidR="005B1770">
              <w:rPr>
                <w:noProof/>
                <w:webHidden/>
              </w:rPr>
            </w:r>
            <w:r w:rsidR="005B1770">
              <w:rPr>
                <w:noProof/>
                <w:webHidden/>
              </w:rPr>
              <w:fldChar w:fldCharType="separate"/>
            </w:r>
            <w:r w:rsidR="005B1770">
              <w:rPr>
                <w:noProof/>
                <w:webHidden/>
              </w:rPr>
              <w:t>57</w:t>
            </w:r>
            <w:r w:rsidR="005B1770">
              <w:rPr>
                <w:noProof/>
                <w:webHidden/>
              </w:rPr>
              <w:fldChar w:fldCharType="end"/>
            </w:r>
          </w:hyperlink>
        </w:p>
        <w:p w:rsidR="005B1770" w:rsidRDefault="00767C99" w14:paraId="1BA039D7" w14:textId="68D01B5B">
          <w:pPr>
            <w:pStyle w:val="TOC2"/>
            <w:tabs>
              <w:tab w:val="right" w:leader="dot" w:pos="9350"/>
            </w:tabs>
            <w:rPr>
              <w:rFonts w:asciiTheme="minorHAnsi" w:hAnsiTheme="minorHAnsi" w:eastAsiaTheme="minorEastAsia" w:cstheme="minorBidi"/>
              <w:noProof/>
              <w:sz w:val="22"/>
              <w:szCs w:val="22"/>
            </w:rPr>
          </w:pPr>
          <w:hyperlink w:history="1" w:anchor="_Toc73446218">
            <w:r w:rsidRPr="00393DA0" w:rsidR="005B1770">
              <w:rPr>
                <w:rStyle w:val="Hyperlink"/>
                <w:rFonts w:ascii="Times New Roman" w:hAnsi="Times New Roman" w:cs="Times New Roman"/>
                <w:noProof/>
              </w:rPr>
              <w:t>7.15 Maintenance Window</w:t>
            </w:r>
            <w:r w:rsidR="005B1770">
              <w:rPr>
                <w:noProof/>
                <w:webHidden/>
              </w:rPr>
              <w:tab/>
            </w:r>
            <w:r w:rsidR="005B1770">
              <w:rPr>
                <w:noProof/>
                <w:webHidden/>
              </w:rPr>
              <w:fldChar w:fldCharType="begin"/>
            </w:r>
            <w:r w:rsidR="005B1770">
              <w:rPr>
                <w:noProof/>
                <w:webHidden/>
              </w:rPr>
              <w:instrText xml:space="preserve"> PAGEREF _Toc73446218 \h </w:instrText>
            </w:r>
            <w:r w:rsidR="005B1770">
              <w:rPr>
                <w:noProof/>
                <w:webHidden/>
              </w:rPr>
            </w:r>
            <w:r w:rsidR="005B1770">
              <w:rPr>
                <w:noProof/>
                <w:webHidden/>
              </w:rPr>
              <w:fldChar w:fldCharType="separate"/>
            </w:r>
            <w:r w:rsidR="005B1770">
              <w:rPr>
                <w:noProof/>
                <w:webHidden/>
              </w:rPr>
              <w:t>57</w:t>
            </w:r>
            <w:r w:rsidR="005B1770">
              <w:rPr>
                <w:noProof/>
                <w:webHidden/>
              </w:rPr>
              <w:fldChar w:fldCharType="end"/>
            </w:r>
          </w:hyperlink>
        </w:p>
        <w:p w:rsidR="005B1770" w:rsidRDefault="00767C99" w14:paraId="6CD7AB85" w14:textId="7D4D5ACC">
          <w:pPr>
            <w:pStyle w:val="TOC2"/>
            <w:tabs>
              <w:tab w:val="right" w:leader="dot" w:pos="9350"/>
            </w:tabs>
            <w:rPr>
              <w:rFonts w:asciiTheme="minorHAnsi" w:hAnsiTheme="minorHAnsi" w:eastAsiaTheme="minorEastAsia" w:cstheme="minorBidi"/>
              <w:noProof/>
              <w:sz w:val="22"/>
              <w:szCs w:val="22"/>
            </w:rPr>
          </w:pPr>
          <w:hyperlink w:history="1" w:anchor="_Toc73446219">
            <w:r w:rsidRPr="00393DA0" w:rsidR="005B1770">
              <w:rPr>
                <w:rStyle w:val="Hyperlink"/>
                <w:rFonts w:ascii="Times New Roman" w:hAnsi="Times New Roman" w:cs="Times New Roman"/>
                <w:noProof/>
              </w:rPr>
              <w:t>7.16 Change Assessment and Evaluation</w:t>
            </w:r>
            <w:r w:rsidR="005B1770">
              <w:rPr>
                <w:noProof/>
                <w:webHidden/>
              </w:rPr>
              <w:tab/>
            </w:r>
            <w:r w:rsidR="005B1770">
              <w:rPr>
                <w:noProof/>
                <w:webHidden/>
              </w:rPr>
              <w:fldChar w:fldCharType="begin"/>
            </w:r>
            <w:r w:rsidR="005B1770">
              <w:rPr>
                <w:noProof/>
                <w:webHidden/>
              </w:rPr>
              <w:instrText xml:space="preserve"> PAGEREF _Toc73446219 \h </w:instrText>
            </w:r>
            <w:r w:rsidR="005B1770">
              <w:rPr>
                <w:noProof/>
                <w:webHidden/>
              </w:rPr>
            </w:r>
            <w:r w:rsidR="005B1770">
              <w:rPr>
                <w:noProof/>
                <w:webHidden/>
              </w:rPr>
              <w:fldChar w:fldCharType="separate"/>
            </w:r>
            <w:r w:rsidR="005B1770">
              <w:rPr>
                <w:noProof/>
                <w:webHidden/>
              </w:rPr>
              <w:t>57</w:t>
            </w:r>
            <w:r w:rsidR="005B1770">
              <w:rPr>
                <w:noProof/>
                <w:webHidden/>
              </w:rPr>
              <w:fldChar w:fldCharType="end"/>
            </w:r>
          </w:hyperlink>
        </w:p>
        <w:p w:rsidR="005B1770" w:rsidRDefault="00767C99" w14:paraId="28DBF2EC" w14:textId="58981654">
          <w:pPr>
            <w:pStyle w:val="TOC2"/>
            <w:tabs>
              <w:tab w:val="right" w:leader="dot" w:pos="9350"/>
            </w:tabs>
            <w:rPr>
              <w:rFonts w:asciiTheme="minorHAnsi" w:hAnsiTheme="minorHAnsi" w:eastAsiaTheme="minorEastAsia" w:cstheme="minorBidi"/>
              <w:noProof/>
              <w:sz w:val="22"/>
              <w:szCs w:val="22"/>
            </w:rPr>
          </w:pPr>
          <w:hyperlink w:history="1" w:anchor="_Toc73446220">
            <w:r w:rsidRPr="00393DA0" w:rsidR="005B1770">
              <w:rPr>
                <w:rStyle w:val="Hyperlink"/>
                <w:rFonts w:ascii="Times New Roman" w:hAnsi="Times New Roman" w:cs="Times New Roman"/>
                <w:noProof/>
              </w:rPr>
              <w:t>7.28 Change Impact Analysis</w:t>
            </w:r>
            <w:r w:rsidR="005B1770">
              <w:rPr>
                <w:noProof/>
                <w:webHidden/>
              </w:rPr>
              <w:tab/>
            </w:r>
            <w:r w:rsidR="005B1770">
              <w:rPr>
                <w:noProof/>
                <w:webHidden/>
              </w:rPr>
              <w:fldChar w:fldCharType="begin"/>
            </w:r>
            <w:r w:rsidR="005B1770">
              <w:rPr>
                <w:noProof/>
                <w:webHidden/>
              </w:rPr>
              <w:instrText xml:space="preserve"> PAGEREF _Toc73446220 \h </w:instrText>
            </w:r>
            <w:r w:rsidR="005B1770">
              <w:rPr>
                <w:noProof/>
                <w:webHidden/>
              </w:rPr>
            </w:r>
            <w:r w:rsidR="005B1770">
              <w:rPr>
                <w:noProof/>
                <w:webHidden/>
              </w:rPr>
              <w:fldChar w:fldCharType="separate"/>
            </w:r>
            <w:r w:rsidR="005B1770">
              <w:rPr>
                <w:noProof/>
                <w:webHidden/>
              </w:rPr>
              <w:t>58</w:t>
            </w:r>
            <w:r w:rsidR="005B1770">
              <w:rPr>
                <w:noProof/>
                <w:webHidden/>
              </w:rPr>
              <w:fldChar w:fldCharType="end"/>
            </w:r>
          </w:hyperlink>
        </w:p>
        <w:p w:rsidR="005B1770" w:rsidRDefault="00767C99" w14:paraId="190306E7" w14:textId="151F87DE">
          <w:pPr>
            <w:pStyle w:val="TOC2"/>
            <w:tabs>
              <w:tab w:val="right" w:leader="dot" w:pos="9350"/>
            </w:tabs>
            <w:rPr>
              <w:rFonts w:asciiTheme="minorHAnsi" w:hAnsiTheme="minorHAnsi" w:eastAsiaTheme="minorEastAsia" w:cstheme="minorBidi"/>
              <w:noProof/>
              <w:sz w:val="22"/>
              <w:szCs w:val="22"/>
            </w:rPr>
          </w:pPr>
          <w:hyperlink w:history="1" w:anchor="_Toc73446221">
            <w:r w:rsidRPr="00393DA0" w:rsidR="005B1770">
              <w:rPr>
                <w:rStyle w:val="Hyperlink"/>
                <w:rFonts w:ascii="Times New Roman" w:hAnsi="Times New Roman" w:cs="Times New Roman"/>
                <w:noProof/>
              </w:rPr>
              <w:t>7.29 Change Risk Assessment</w:t>
            </w:r>
            <w:r w:rsidR="005B1770">
              <w:rPr>
                <w:noProof/>
                <w:webHidden/>
              </w:rPr>
              <w:tab/>
            </w:r>
            <w:r w:rsidR="005B1770">
              <w:rPr>
                <w:noProof/>
                <w:webHidden/>
              </w:rPr>
              <w:fldChar w:fldCharType="begin"/>
            </w:r>
            <w:r w:rsidR="005B1770">
              <w:rPr>
                <w:noProof/>
                <w:webHidden/>
              </w:rPr>
              <w:instrText xml:space="preserve"> PAGEREF _Toc73446221 \h </w:instrText>
            </w:r>
            <w:r w:rsidR="005B1770">
              <w:rPr>
                <w:noProof/>
                <w:webHidden/>
              </w:rPr>
            </w:r>
            <w:r w:rsidR="005B1770">
              <w:rPr>
                <w:noProof/>
                <w:webHidden/>
              </w:rPr>
              <w:fldChar w:fldCharType="separate"/>
            </w:r>
            <w:r w:rsidR="005B1770">
              <w:rPr>
                <w:noProof/>
                <w:webHidden/>
              </w:rPr>
              <w:t>58</w:t>
            </w:r>
            <w:r w:rsidR="005B1770">
              <w:rPr>
                <w:noProof/>
                <w:webHidden/>
              </w:rPr>
              <w:fldChar w:fldCharType="end"/>
            </w:r>
          </w:hyperlink>
        </w:p>
        <w:p w:rsidR="005B1770" w:rsidRDefault="00767C99" w14:paraId="242C841E" w14:textId="00DDB912">
          <w:pPr>
            <w:pStyle w:val="TOC2"/>
            <w:tabs>
              <w:tab w:val="right" w:leader="dot" w:pos="9350"/>
            </w:tabs>
            <w:rPr>
              <w:rFonts w:asciiTheme="minorHAnsi" w:hAnsiTheme="minorHAnsi" w:eastAsiaTheme="minorEastAsia" w:cstheme="minorBidi"/>
              <w:noProof/>
              <w:sz w:val="22"/>
              <w:szCs w:val="22"/>
            </w:rPr>
          </w:pPr>
          <w:hyperlink w:history="1" w:anchor="_Toc73446222">
            <w:r w:rsidRPr="00393DA0" w:rsidR="005B1770">
              <w:rPr>
                <w:rStyle w:val="Hyperlink"/>
                <w:rFonts w:ascii="Times New Roman" w:hAnsi="Times New Roman" w:cs="Times New Roman"/>
                <w:noProof/>
              </w:rPr>
              <w:t>7.30  Change Process Roles and Responsibilities</w:t>
            </w:r>
            <w:r w:rsidR="005B1770">
              <w:rPr>
                <w:noProof/>
                <w:webHidden/>
              </w:rPr>
              <w:tab/>
            </w:r>
            <w:r w:rsidR="005B1770">
              <w:rPr>
                <w:noProof/>
                <w:webHidden/>
              </w:rPr>
              <w:fldChar w:fldCharType="begin"/>
            </w:r>
            <w:r w:rsidR="005B1770">
              <w:rPr>
                <w:noProof/>
                <w:webHidden/>
              </w:rPr>
              <w:instrText xml:space="preserve"> PAGEREF _Toc73446222 \h </w:instrText>
            </w:r>
            <w:r w:rsidR="005B1770">
              <w:rPr>
                <w:noProof/>
                <w:webHidden/>
              </w:rPr>
            </w:r>
            <w:r w:rsidR="005B1770">
              <w:rPr>
                <w:noProof/>
                <w:webHidden/>
              </w:rPr>
              <w:fldChar w:fldCharType="separate"/>
            </w:r>
            <w:r w:rsidR="005B1770">
              <w:rPr>
                <w:noProof/>
                <w:webHidden/>
              </w:rPr>
              <w:t>58</w:t>
            </w:r>
            <w:r w:rsidR="005B1770">
              <w:rPr>
                <w:noProof/>
                <w:webHidden/>
              </w:rPr>
              <w:fldChar w:fldCharType="end"/>
            </w:r>
          </w:hyperlink>
        </w:p>
        <w:p w:rsidR="005B1770" w:rsidRDefault="00767C99" w14:paraId="5AD52F37" w14:textId="1030EB5D">
          <w:pPr>
            <w:pStyle w:val="TOC2"/>
            <w:tabs>
              <w:tab w:val="right" w:leader="dot" w:pos="9350"/>
            </w:tabs>
            <w:rPr>
              <w:rFonts w:asciiTheme="minorHAnsi" w:hAnsiTheme="minorHAnsi" w:eastAsiaTheme="minorEastAsia" w:cstheme="minorBidi"/>
              <w:noProof/>
              <w:sz w:val="22"/>
              <w:szCs w:val="22"/>
            </w:rPr>
          </w:pPr>
          <w:hyperlink w:history="1" w:anchor="_Toc73446223">
            <w:r w:rsidRPr="00393DA0" w:rsidR="005B1770">
              <w:rPr>
                <w:rStyle w:val="Hyperlink"/>
                <w:rFonts w:ascii="Times New Roman" w:hAnsi="Times New Roman" w:cs="Times New Roman"/>
                <w:noProof/>
              </w:rPr>
              <w:t>7.31 RACI Matrix</w:t>
            </w:r>
            <w:r w:rsidR="005B1770">
              <w:rPr>
                <w:noProof/>
                <w:webHidden/>
              </w:rPr>
              <w:tab/>
            </w:r>
            <w:r w:rsidR="005B1770">
              <w:rPr>
                <w:noProof/>
                <w:webHidden/>
              </w:rPr>
              <w:fldChar w:fldCharType="begin"/>
            </w:r>
            <w:r w:rsidR="005B1770">
              <w:rPr>
                <w:noProof/>
                <w:webHidden/>
              </w:rPr>
              <w:instrText xml:space="preserve"> PAGEREF _Toc73446223 \h </w:instrText>
            </w:r>
            <w:r w:rsidR="005B1770">
              <w:rPr>
                <w:noProof/>
                <w:webHidden/>
              </w:rPr>
            </w:r>
            <w:r w:rsidR="005B1770">
              <w:rPr>
                <w:noProof/>
                <w:webHidden/>
              </w:rPr>
              <w:fldChar w:fldCharType="separate"/>
            </w:r>
            <w:r w:rsidR="005B1770">
              <w:rPr>
                <w:noProof/>
                <w:webHidden/>
              </w:rPr>
              <w:t>62</w:t>
            </w:r>
            <w:r w:rsidR="005B1770">
              <w:rPr>
                <w:noProof/>
                <w:webHidden/>
              </w:rPr>
              <w:fldChar w:fldCharType="end"/>
            </w:r>
          </w:hyperlink>
        </w:p>
        <w:p w:rsidR="005B1770" w:rsidRDefault="00767C99" w14:paraId="3F813349" w14:textId="5A9E964A">
          <w:pPr>
            <w:pStyle w:val="TOC2"/>
            <w:tabs>
              <w:tab w:val="right" w:leader="dot" w:pos="9350"/>
            </w:tabs>
            <w:rPr>
              <w:rFonts w:asciiTheme="minorHAnsi" w:hAnsiTheme="minorHAnsi" w:eastAsiaTheme="minorEastAsia" w:cstheme="minorBidi"/>
              <w:noProof/>
              <w:sz w:val="22"/>
              <w:szCs w:val="22"/>
            </w:rPr>
          </w:pPr>
          <w:hyperlink w:history="1" w:anchor="_Toc73446224">
            <w:r w:rsidRPr="00393DA0" w:rsidR="005B1770">
              <w:rPr>
                <w:rStyle w:val="Hyperlink"/>
                <w:rFonts w:ascii="Times New Roman" w:hAnsi="Times New Roman" w:cs="Times New Roman"/>
                <w:noProof/>
              </w:rPr>
              <w:t>7.32 Change Management Process Activities</w:t>
            </w:r>
            <w:r w:rsidR="005B1770">
              <w:rPr>
                <w:noProof/>
                <w:webHidden/>
              </w:rPr>
              <w:tab/>
            </w:r>
            <w:r w:rsidR="005B1770">
              <w:rPr>
                <w:noProof/>
                <w:webHidden/>
              </w:rPr>
              <w:fldChar w:fldCharType="begin"/>
            </w:r>
            <w:r w:rsidR="005B1770">
              <w:rPr>
                <w:noProof/>
                <w:webHidden/>
              </w:rPr>
              <w:instrText xml:space="preserve"> PAGEREF _Toc73446224 \h </w:instrText>
            </w:r>
            <w:r w:rsidR="005B1770">
              <w:rPr>
                <w:noProof/>
                <w:webHidden/>
              </w:rPr>
            </w:r>
            <w:r w:rsidR="005B1770">
              <w:rPr>
                <w:noProof/>
                <w:webHidden/>
              </w:rPr>
              <w:fldChar w:fldCharType="separate"/>
            </w:r>
            <w:r w:rsidR="005B1770">
              <w:rPr>
                <w:noProof/>
                <w:webHidden/>
              </w:rPr>
              <w:t>64</w:t>
            </w:r>
            <w:r w:rsidR="005B1770">
              <w:rPr>
                <w:noProof/>
                <w:webHidden/>
              </w:rPr>
              <w:fldChar w:fldCharType="end"/>
            </w:r>
          </w:hyperlink>
        </w:p>
        <w:p w:rsidR="005B1770" w:rsidRDefault="00767C99" w14:paraId="5A995D59" w14:textId="4BBED1F7">
          <w:pPr>
            <w:pStyle w:val="TOC2"/>
            <w:tabs>
              <w:tab w:val="right" w:leader="dot" w:pos="9350"/>
            </w:tabs>
            <w:rPr>
              <w:rFonts w:asciiTheme="minorHAnsi" w:hAnsiTheme="minorHAnsi" w:eastAsiaTheme="minorEastAsia" w:cstheme="minorBidi"/>
              <w:noProof/>
              <w:sz w:val="22"/>
              <w:szCs w:val="22"/>
            </w:rPr>
          </w:pPr>
          <w:hyperlink w:history="1" w:anchor="_Toc73446225">
            <w:r w:rsidRPr="00393DA0" w:rsidR="005B1770">
              <w:rPr>
                <w:rStyle w:val="Hyperlink"/>
                <w:rFonts w:ascii="Times New Roman" w:hAnsi="Times New Roman" w:cs="Times New Roman"/>
                <w:noProof/>
              </w:rPr>
              <w:t>7.33 Normal Change: Planning and Submission</w:t>
            </w:r>
            <w:r w:rsidR="005B1770">
              <w:rPr>
                <w:noProof/>
                <w:webHidden/>
              </w:rPr>
              <w:tab/>
            </w:r>
            <w:r w:rsidR="005B1770">
              <w:rPr>
                <w:noProof/>
                <w:webHidden/>
              </w:rPr>
              <w:fldChar w:fldCharType="begin"/>
            </w:r>
            <w:r w:rsidR="005B1770">
              <w:rPr>
                <w:noProof/>
                <w:webHidden/>
              </w:rPr>
              <w:instrText xml:space="preserve"> PAGEREF _Toc73446225 \h </w:instrText>
            </w:r>
            <w:r w:rsidR="005B1770">
              <w:rPr>
                <w:noProof/>
                <w:webHidden/>
              </w:rPr>
            </w:r>
            <w:r w:rsidR="005B1770">
              <w:rPr>
                <w:noProof/>
                <w:webHidden/>
              </w:rPr>
              <w:fldChar w:fldCharType="separate"/>
            </w:r>
            <w:r w:rsidR="005B1770">
              <w:rPr>
                <w:noProof/>
                <w:webHidden/>
              </w:rPr>
              <w:t>66</w:t>
            </w:r>
            <w:r w:rsidR="005B1770">
              <w:rPr>
                <w:noProof/>
                <w:webHidden/>
              </w:rPr>
              <w:fldChar w:fldCharType="end"/>
            </w:r>
          </w:hyperlink>
        </w:p>
        <w:p w:rsidR="005B1770" w:rsidRDefault="00767C99" w14:paraId="489EF367" w14:textId="5309E3C0">
          <w:pPr>
            <w:pStyle w:val="TOC2"/>
            <w:tabs>
              <w:tab w:val="right" w:leader="dot" w:pos="9350"/>
            </w:tabs>
            <w:rPr>
              <w:rFonts w:asciiTheme="minorHAnsi" w:hAnsiTheme="minorHAnsi" w:eastAsiaTheme="minorEastAsia" w:cstheme="minorBidi"/>
              <w:noProof/>
              <w:sz w:val="22"/>
              <w:szCs w:val="22"/>
            </w:rPr>
          </w:pPr>
          <w:hyperlink w:history="1" w:anchor="_Toc73446226">
            <w:r w:rsidRPr="00393DA0" w:rsidR="005B1770">
              <w:rPr>
                <w:rStyle w:val="Hyperlink"/>
                <w:rFonts w:ascii="Times New Roman" w:hAnsi="Times New Roman" w:cs="Times New Roman"/>
                <w:noProof/>
              </w:rPr>
              <w:t>7.34 Normal Change: Assessment</w:t>
            </w:r>
            <w:r w:rsidR="005B1770">
              <w:rPr>
                <w:noProof/>
                <w:webHidden/>
              </w:rPr>
              <w:tab/>
            </w:r>
            <w:r w:rsidR="005B1770">
              <w:rPr>
                <w:noProof/>
                <w:webHidden/>
              </w:rPr>
              <w:fldChar w:fldCharType="begin"/>
            </w:r>
            <w:r w:rsidR="005B1770">
              <w:rPr>
                <w:noProof/>
                <w:webHidden/>
              </w:rPr>
              <w:instrText xml:space="preserve"> PAGEREF _Toc73446226 \h </w:instrText>
            </w:r>
            <w:r w:rsidR="005B1770">
              <w:rPr>
                <w:noProof/>
                <w:webHidden/>
              </w:rPr>
            </w:r>
            <w:r w:rsidR="005B1770">
              <w:rPr>
                <w:noProof/>
                <w:webHidden/>
              </w:rPr>
              <w:fldChar w:fldCharType="separate"/>
            </w:r>
            <w:r w:rsidR="005B1770">
              <w:rPr>
                <w:noProof/>
                <w:webHidden/>
              </w:rPr>
              <w:t>66</w:t>
            </w:r>
            <w:r w:rsidR="005B1770">
              <w:rPr>
                <w:noProof/>
                <w:webHidden/>
              </w:rPr>
              <w:fldChar w:fldCharType="end"/>
            </w:r>
          </w:hyperlink>
        </w:p>
        <w:p w:rsidR="005B1770" w:rsidRDefault="00767C99" w14:paraId="14EC889E" w14:textId="5E9213CA">
          <w:pPr>
            <w:pStyle w:val="TOC2"/>
            <w:tabs>
              <w:tab w:val="right" w:leader="dot" w:pos="9350"/>
            </w:tabs>
            <w:rPr>
              <w:rFonts w:asciiTheme="minorHAnsi" w:hAnsiTheme="minorHAnsi" w:eastAsiaTheme="minorEastAsia" w:cstheme="minorBidi"/>
              <w:noProof/>
              <w:sz w:val="22"/>
              <w:szCs w:val="22"/>
            </w:rPr>
          </w:pPr>
          <w:hyperlink w:history="1" w:anchor="_Toc73446227">
            <w:r w:rsidRPr="00393DA0" w:rsidR="005B1770">
              <w:rPr>
                <w:rStyle w:val="Hyperlink"/>
                <w:rFonts w:ascii="Times New Roman" w:hAnsi="Times New Roman" w:cs="Times New Roman"/>
                <w:noProof/>
              </w:rPr>
              <w:t>7.35 Normal Change: Authorization and Scheduling</w:t>
            </w:r>
            <w:r w:rsidR="005B1770">
              <w:rPr>
                <w:noProof/>
                <w:webHidden/>
              </w:rPr>
              <w:tab/>
            </w:r>
            <w:r w:rsidR="005B1770">
              <w:rPr>
                <w:noProof/>
                <w:webHidden/>
              </w:rPr>
              <w:fldChar w:fldCharType="begin"/>
            </w:r>
            <w:r w:rsidR="005B1770">
              <w:rPr>
                <w:noProof/>
                <w:webHidden/>
              </w:rPr>
              <w:instrText xml:space="preserve"> PAGEREF _Toc73446227 \h </w:instrText>
            </w:r>
            <w:r w:rsidR="005B1770">
              <w:rPr>
                <w:noProof/>
                <w:webHidden/>
              </w:rPr>
            </w:r>
            <w:r w:rsidR="005B1770">
              <w:rPr>
                <w:noProof/>
                <w:webHidden/>
              </w:rPr>
              <w:fldChar w:fldCharType="separate"/>
            </w:r>
            <w:r w:rsidR="005B1770">
              <w:rPr>
                <w:noProof/>
                <w:webHidden/>
              </w:rPr>
              <w:t>67</w:t>
            </w:r>
            <w:r w:rsidR="005B1770">
              <w:rPr>
                <w:noProof/>
                <w:webHidden/>
              </w:rPr>
              <w:fldChar w:fldCharType="end"/>
            </w:r>
          </w:hyperlink>
        </w:p>
        <w:p w:rsidR="005B1770" w:rsidRDefault="00767C99" w14:paraId="5141D2D7" w14:textId="6C80900A">
          <w:pPr>
            <w:pStyle w:val="TOC2"/>
            <w:tabs>
              <w:tab w:val="right" w:leader="dot" w:pos="9350"/>
            </w:tabs>
            <w:rPr>
              <w:rFonts w:asciiTheme="minorHAnsi" w:hAnsiTheme="minorHAnsi" w:eastAsiaTheme="minorEastAsia" w:cstheme="minorBidi"/>
              <w:noProof/>
              <w:sz w:val="22"/>
              <w:szCs w:val="22"/>
            </w:rPr>
          </w:pPr>
          <w:hyperlink w:history="1" w:anchor="_Toc73446228">
            <w:r w:rsidRPr="00393DA0" w:rsidR="005B1770">
              <w:rPr>
                <w:rStyle w:val="Hyperlink"/>
                <w:rFonts w:ascii="Times New Roman" w:hAnsi="Times New Roman" w:cs="Times New Roman"/>
                <w:noProof/>
              </w:rPr>
              <w:t>7.36  Normal Change: Implementation</w:t>
            </w:r>
            <w:r w:rsidR="005B1770">
              <w:rPr>
                <w:noProof/>
                <w:webHidden/>
              </w:rPr>
              <w:tab/>
            </w:r>
            <w:r w:rsidR="005B1770">
              <w:rPr>
                <w:noProof/>
                <w:webHidden/>
              </w:rPr>
              <w:fldChar w:fldCharType="begin"/>
            </w:r>
            <w:r w:rsidR="005B1770">
              <w:rPr>
                <w:noProof/>
                <w:webHidden/>
              </w:rPr>
              <w:instrText xml:space="preserve"> PAGEREF _Toc73446228 \h </w:instrText>
            </w:r>
            <w:r w:rsidR="005B1770">
              <w:rPr>
                <w:noProof/>
                <w:webHidden/>
              </w:rPr>
            </w:r>
            <w:r w:rsidR="005B1770">
              <w:rPr>
                <w:noProof/>
                <w:webHidden/>
              </w:rPr>
              <w:fldChar w:fldCharType="separate"/>
            </w:r>
            <w:r w:rsidR="005B1770">
              <w:rPr>
                <w:noProof/>
                <w:webHidden/>
              </w:rPr>
              <w:t>68</w:t>
            </w:r>
            <w:r w:rsidR="005B1770">
              <w:rPr>
                <w:noProof/>
                <w:webHidden/>
              </w:rPr>
              <w:fldChar w:fldCharType="end"/>
            </w:r>
          </w:hyperlink>
        </w:p>
        <w:p w:rsidR="005B1770" w:rsidRDefault="00767C99" w14:paraId="654259D8" w14:textId="6A3072D3">
          <w:pPr>
            <w:pStyle w:val="TOC2"/>
            <w:tabs>
              <w:tab w:val="right" w:leader="dot" w:pos="9350"/>
            </w:tabs>
            <w:rPr>
              <w:rFonts w:asciiTheme="minorHAnsi" w:hAnsiTheme="minorHAnsi" w:eastAsiaTheme="minorEastAsia" w:cstheme="minorBidi"/>
              <w:noProof/>
              <w:sz w:val="22"/>
              <w:szCs w:val="22"/>
            </w:rPr>
          </w:pPr>
          <w:hyperlink w:history="1" w:anchor="_Toc73446229">
            <w:r w:rsidRPr="00393DA0" w:rsidR="005B1770">
              <w:rPr>
                <w:rStyle w:val="Hyperlink"/>
                <w:rFonts w:ascii="Times New Roman" w:hAnsi="Times New Roman" w:cs="Times New Roman"/>
                <w:noProof/>
              </w:rPr>
              <w:t>7.37  Normal Change: Review and Closure</w:t>
            </w:r>
            <w:r w:rsidR="005B1770">
              <w:rPr>
                <w:noProof/>
                <w:webHidden/>
              </w:rPr>
              <w:tab/>
            </w:r>
            <w:r w:rsidR="005B1770">
              <w:rPr>
                <w:noProof/>
                <w:webHidden/>
              </w:rPr>
              <w:fldChar w:fldCharType="begin"/>
            </w:r>
            <w:r w:rsidR="005B1770">
              <w:rPr>
                <w:noProof/>
                <w:webHidden/>
              </w:rPr>
              <w:instrText xml:space="preserve"> PAGEREF _Toc73446229 \h </w:instrText>
            </w:r>
            <w:r w:rsidR="005B1770">
              <w:rPr>
                <w:noProof/>
                <w:webHidden/>
              </w:rPr>
            </w:r>
            <w:r w:rsidR="005B1770">
              <w:rPr>
                <w:noProof/>
                <w:webHidden/>
              </w:rPr>
              <w:fldChar w:fldCharType="separate"/>
            </w:r>
            <w:r w:rsidR="005B1770">
              <w:rPr>
                <w:noProof/>
                <w:webHidden/>
              </w:rPr>
              <w:t>68</w:t>
            </w:r>
            <w:r w:rsidR="005B1770">
              <w:rPr>
                <w:noProof/>
                <w:webHidden/>
              </w:rPr>
              <w:fldChar w:fldCharType="end"/>
            </w:r>
          </w:hyperlink>
        </w:p>
        <w:p w:rsidR="005B1770" w:rsidRDefault="00767C99" w14:paraId="3D7DA835" w14:textId="7DBA90D1">
          <w:pPr>
            <w:pStyle w:val="TOC2"/>
            <w:tabs>
              <w:tab w:val="right" w:leader="dot" w:pos="9350"/>
            </w:tabs>
            <w:rPr>
              <w:rFonts w:asciiTheme="minorHAnsi" w:hAnsiTheme="minorHAnsi" w:eastAsiaTheme="minorEastAsia" w:cstheme="minorBidi"/>
              <w:noProof/>
              <w:sz w:val="22"/>
              <w:szCs w:val="22"/>
            </w:rPr>
          </w:pPr>
          <w:hyperlink w:history="1" w:anchor="_Toc73446230">
            <w:r w:rsidRPr="00393DA0" w:rsidR="005B1770">
              <w:rPr>
                <w:rStyle w:val="Hyperlink"/>
                <w:rFonts w:ascii="Times New Roman" w:hAnsi="Times New Roman" w:cs="Times New Roman"/>
                <w:noProof/>
              </w:rPr>
              <w:t>7.38 Emergency Change</w:t>
            </w:r>
            <w:r w:rsidR="005B1770">
              <w:rPr>
                <w:noProof/>
                <w:webHidden/>
              </w:rPr>
              <w:tab/>
            </w:r>
            <w:r w:rsidR="005B1770">
              <w:rPr>
                <w:noProof/>
                <w:webHidden/>
              </w:rPr>
              <w:fldChar w:fldCharType="begin"/>
            </w:r>
            <w:r w:rsidR="005B1770">
              <w:rPr>
                <w:noProof/>
                <w:webHidden/>
              </w:rPr>
              <w:instrText xml:space="preserve"> PAGEREF _Toc73446230 \h </w:instrText>
            </w:r>
            <w:r w:rsidR="005B1770">
              <w:rPr>
                <w:noProof/>
                <w:webHidden/>
              </w:rPr>
            </w:r>
            <w:r w:rsidR="005B1770">
              <w:rPr>
                <w:noProof/>
                <w:webHidden/>
              </w:rPr>
              <w:fldChar w:fldCharType="separate"/>
            </w:r>
            <w:r w:rsidR="005B1770">
              <w:rPr>
                <w:noProof/>
                <w:webHidden/>
              </w:rPr>
              <w:t>70</w:t>
            </w:r>
            <w:r w:rsidR="005B1770">
              <w:rPr>
                <w:noProof/>
                <w:webHidden/>
              </w:rPr>
              <w:fldChar w:fldCharType="end"/>
            </w:r>
          </w:hyperlink>
        </w:p>
        <w:p w:rsidR="005B1770" w:rsidRDefault="00767C99" w14:paraId="18AAD2F2" w14:textId="5D2E9CE1">
          <w:pPr>
            <w:pStyle w:val="TOC2"/>
            <w:tabs>
              <w:tab w:val="right" w:leader="dot" w:pos="9350"/>
            </w:tabs>
            <w:rPr>
              <w:rFonts w:asciiTheme="minorHAnsi" w:hAnsiTheme="minorHAnsi" w:eastAsiaTheme="minorEastAsia" w:cstheme="minorBidi"/>
              <w:noProof/>
              <w:sz w:val="22"/>
              <w:szCs w:val="22"/>
            </w:rPr>
          </w:pPr>
          <w:hyperlink w:history="1" w:anchor="_Toc73446231">
            <w:r w:rsidRPr="00393DA0" w:rsidR="005B1770">
              <w:rPr>
                <w:rStyle w:val="Hyperlink"/>
                <w:rFonts w:ascii="Times New Roman" w:hAnsi="Times New Roman" w:cs="Times New Roman"/>
                <w:noProof/>
              </w:rPr>
              <w:t>7.38.1  Emergency Change: Planning and Submission</w:t>
            </w:r>
            <w:r w:rsidR="005B1770">
              <w:rPr>
                <w:noProof/>
                <w:webHidden/>
              </w:rPr>
              <w:tab/>
            </w:r>
            <w:r w:rsidR="005B1770">
              <w:rPr>
                <w:noProof/>
                <w:webHidden/>
              </w:rPr>
              <w:fldChar w:fldCharType="begin"/>
            </w:r>
            <w:r w:rsidR="005B1770">
              <w:rPr>
                <w:noProof/>
                <w:webHidden/>
              </w:rPr>
              <w:instrText xml:space="preserve"> PAGEREF _Toc73446231 \h </w:instrText>
            </w:r>
            <w:r w:rsidR="005B1770">
              <w:rPr>
                <w:noProof/>
                <w:webHidden/>
              </w:rPr>
            </w:r>
            <w:r w:rsidR="005B1770">
              <w:rPr>
                <w:noProof/>
                <w:webHidden/>
              </w:rPr>
              <w:fldChar w:fldCharType="separate"/>
            </w:r>
            <w:r w:rsidR="005B1770">
              <w:rPr>
                <w:noProof/>
                <w:webHidden/>
              </w:rPr>
              <w:t>70</w:t>
            </w:r>
            <w:r w:rsidR="005B1770">
              <w:rPr>
                <w:noProof/>
                <w:webHidden/>
              </w:rPr>
              <w:fldChar w:fldCharType="end"/>
            </w:r>
          </w:hyperlink>
        </w:p>
        <w:p w:rsidR="005B1770" w:rsidRDefault="00767C99" w14:paraId="6C6B51A6" w14:textId="1D0D45D7">
          <w:pPr>
            <w:pStyle w:val="TOC2"/>
            <w:tabs>
              <w:tab w:val="right" w:leader="dot" w:pos="9350"/>
            </w:tabs>
            <w:rPr>
              <w:rFonts w:asciiTheme="minorHAnsi" w:hAnsiTheme="minorHAnsi" w:eastAsiaTheme="minorEastAsia" w:cstheme="minorBidi"/>
              <w:noProof/>
              <w:sz w:val="22"/>
              <w:szCs w:val="22"/>
            </w:rPr>
          </w:pPr>
          <w:hyperlink w:history="1" w:anchor="_Toc73446232">
            <w:r w:rsidRPr="00393DA0" w:rsidR="005B1770">
              <w:rPr>
                <w:rStyle w:val="Hyperlink"/>
                <w:rFonts w:ascii="Times New Roman" w:hAnsi="Times New Roman" w:cs="Times New Roman"/>
                <w:noProof/>
              </w:rPr>
              <w:t>7.38.2  Emergency Change: Authorization and Scheduling</w:t>
            </w:r>
            <w:r w:rsidR="005B1770">
              <w:rPr>
                <w:noProof/>
                <w:webHidden/>
              </w:rPr>
              <w:tab/>
            </w:r>
            <w:r w:rsidR="005B1770">
              <w:rPr>
                <w:noProof/>
                <w:webHidden/>
              </w:rPr>
              <w:fldChar w:fldCharType="begin"/>
            </w:r>
            <w:r w:rsidR="005B1770">
              <w:rPr>
                <w:noProof/>
                <w:webHidden/>
              </w:rPr>
              <w:instrText xml:space="preserve"> PAGEREF _Toc73446232 \h </w:instrText>
            </w:r>
            <w:r w:rsidR="005B1770">
              <w:rPr>
                <w:noProof/>
                <w:webHidden/>
              </w:rPr>
            </w:r>
            <w:r w:rsidR="005B1770">
              <w:rPr>
                <w:noProof/>
                <w:webHidden/>
              </w:rPr>
              <w:fldChar w:fldCharType="separate"/>
            </w:r>
            <w:r w:rsidR="005B1770">
              <w:rPr>
                <w:noProof/>
                <w:webHidden/>
              </w:rPr>
              <w:t>70</w:t>
            </w:r>
            <w:r w:rsidR="005B1770">
              <w:rPr>
                <w:noProof/>
                <w:webHidden/>
              </w:rPr>
              <w:fldChar w:fldCharType="end"/>
            </w:r>
          </w:hyperlink>
        </w:p>
        <w:p w:rsidR="005B1770" w:rsidRDefault="00767C99" w14:paraId="6C282EEF" w14:textId="4291E0DC">
          <w:pPr>
            <w:pStyle w:val="TOC2"/>
            <w:tabs>
              <w:tab w:val="right" w:leader="dot" w:pos="9350"/>
            </w:tabs>
            <w:rPr>
              <w:rFonts w:asciiTheme="minorHAnsi" w:hAnsiTheme="minorHAnsi" w:eastAsiaTheme="minorEastAsia" w:cstheme="minorBidi"/>
              <w:noProof/>
              <w:sz w:val="22"/>
              <w:szCs w:val="22"/>
            </w:rPr>
          </w:pPr>
          <w:hyperlink w:history="1" w:anchor="_Toc73446233">
            <w:r w:rsidRPr="00393DA0" w:rsidR="005B1770">
              <w:rPr>
                <w:rStyle w:val="Hyperlink"/>
                <w:rFonts w:ascii="Times New Roman" w:hAnsi="Times New Roman" w:cs="Times New Roman"/>
                <w:noProof/>
              </w:rPr>
              <w:t>7.38.3  Emergency Change: Implementation</w:t>
            </w:r>
            <w:r w:rsidR="005B1770">
              <w:rPr>
                <w:noProof/>
                <w:webHidden/>
              </w:rPr>
              <w:tab/>
            </w:r>
            <w:r w:rsidR="005B1770">
              <w:rPr>
                <w:noProof/>
                <w:webHidden/>
              </w:rPr>
              <w:fldChar w:fldCharType="begin"/>
            </w:r>
            <w:r w:rsidR="005B1770">
              <w:rPr>
                <w:noProof/>
                <w:webHidden/>
              </w:rPr>
              <w:instrText xml:space="preserve"> PAGEREF _Toc73446233 \h </w:instrText>
            </w:r>
            <w:r w:rsidR="005B1770">
              <w:rPr>
                <w:noProof/>
                <w:webHidden/>
              </w:rPr>
            </w:r>
            <w:r w:rsidR="005B1770">
              <w:rPr>
                <w:noProof/>
                <w:webHidden/>
              </w:rPr>
              <w:fldChar w:fldCharType="separate"/>
            </w:r>
            <w:r w:rsidR="005B1770">
              <w:rPr>
                <w:noProof/>
                <w:webHidden/>
              </w:rPr>
              <w:t>70</w:t>
            </w:r>
            <w:r w:rsidR="005B1770">
              <w:rPr>
                <w:noProof/>
                <w:webHidden/>
              </w:rPr>
              <w:fldChar w:fldCharType="end"/>
            </w:r>
          </w:hyperlink>
        </w:p>
        <w:p w:rsidR="005B1770" w:rsidRDefault="00767C99" w14:paraId="5C9D7ABD" w14:textId="60307907">
          <w:pPr>
            <w:pStyle w:val="TOC2"/>
            <w:tabs>
              <w:tab w:val="right" w:leader="dot" w:pos="9350"/>
            </w:tabs>
            <w:rPr>
              <w:rFonts w:asciiTheme="minorHAnsi" w:hAnsiTheme="minorHAnsi" w:eastAsiaTheme="minorEastAsia" w:cstheme="minorBidi"/>
              <w:noProof/>
              <w:sz w:val="22"/>
              <w:szCs w:val="22"/>
            </w:rPr>
          </w:pPr>
          <w:hyperlink w:history="1" w:anchor="_Toc73446234">
            <w:r w:rsidRPr="00393DA0" w:rsidR="005B1770">
              <w:rPr>
                <w:rStyle w:val="Hyperlink"/>
                <w:rFonts w:ascii="Times New Roman" w:hAnsi="Times New Roman" w:cs="Times New Roman"/>
                <w:noProof/>
              </w:rPr>
              <w:t>7.38.4  Emergency Change: Review and Closure</w:t>
            </w:r>
            <w:r w:rsidR="005B1770">
              <w:rPr>
                <w:noProof/>
                <w:webHidden/>
              </w:rPr>
              <w:tab/>
            </w:r>
            <w:r w:rsidR="005B1770">
              <w:rPr>
                <w:noProof/>
                <w:webHidden/>
              </w:rPr>
              <w:fldChar w:fldCharType="begin"/>
            </w:r>
            <w:r w:rsidR="005B1770">
              <w:rPr>
                <w:noProof/>
                <w:webHidden/>
              </w:rPr>
              <w:instrText xml:space="preserve"> PAGEREF _Toc73446234 \h </w:instrText>
            </w:r>
            <w:r w:rsidR="005B1770">
              <w:rPr>
                <w:noProof/>
                <w:webHidden/>
              </w:rPr>
            </w:r>
            <w:r w:rsidR="005B1770">
              <w:rPr>
                <w:noProof/>
                <w:webHidden/>
              </w:rPr>
              <w:fldChar w:fldCharType="separate"/>
            </w:r>
            <w:r w:rsidR="005B1770">
              <w:rPr>
                <w:noProof/>
                <w:webHidden/>
              </w:rPr>
              <w:t>72</w:t>
            </w:r>
            <w:r w:rsidR="005B1770">
              <w:rPr>
                <w:noProof/>
                <w:webHidden/>
              </w:rPr>
              <w:fldChar w:fldCharType="end"/>
            </w:r>
          </w:hyperlink>
        </w:p>
        <w:p w:rsidR="005B1770" w:rsidRDefault="00767C99" w14:paraId="207A7E80" w14:textId="10657FB4">
          <w:pPr>
            <w:pStyle w:val="TOC2"/>
            <w:tabs>
              <w:tab w:val="right" w:leader="dot" w:pos="9350"/>
            </w:tabs>
            <w:rPr>
              <w:rFonts w:asciiTheme="minorHAnsi" w:hAnsiTheme="minorHAnsi" w:eastAsiaTheme="minorEastAsia" w:cstheme="minorBidi"/>
              <w:noProof/>
              <w:sz w:val="22"/>
              <w:szCs w:val="22"/>
            </w:rPr>
          </w:pPr>
          <w:hyperlink w:history="1" w:anchor="_Toc73446235">
            <w:r w:rsidRPr="00393DA0" w:rsidR="005B1770">
              <w:rPr>
                <w:rStyle w:val="Hyperlink"/>
                <w:rFonts w:ascii="Times New Roman" w:hAnsi="Times New Roman" w:cs="Times New Roman"/>
                <w:noProof/>
              </w:rPr>
              <w:t>7.39 Standard Change</w:t>
            </w:r>
            <w:r w:rsidR="005B1770">
              <w:rPr>
                <w:noProof/>
                <w:webHidden/>
              </w:rPr>
              <w:tab/>
            </w:r>
            <w:r w:rsidR="005B1770">
              <w:rPr>
                <w:noProof/>
                <w:webHidden/>
              </w:rPr>
              <w:fldChar w:fldCharType="begin"/>
            </w:r>
            <w:r w:rsidR="005B1770">
              <w:rPr>
                <w:noProof/>
                <w:webHidden/>
              </w:rPr>
              <w:instrText xml:space="preserve"> PAGEREF _Toc73446235 \h </w:instrText>
            </w:r>
            <w:r w:rsidR="005B1770">
              <w:rPr>
                <w:noProof/>
                <w:webHidden/>
              </w:rPr>
            </w:r>
            <w:r w:rsidR="005B1770">
              <w:rPr>
                <w:noProof/>
                <w:webHidden/>
              </w:rPr>
              <w:fldChar w:fldCharType="separate"/>
            </w:r>
            <w:r w:rsidR="005B1770">
              <w:rPr>
                <w:noProof/>
                <w:webHidden/>
              </w:rPr>
              <w:t>72</w:t>
            </w:r>
            <w:r w:rsidR="005B1770">
              <w:rPr>
                <w:noProof/>
                <w:webHidden/>
              </w:rPr>
              <w:fldChar w:fldCharType="end"/>
            </w:r>
          </w:hyperlink>
        </w:p>
        <w:p w:rsidR="005B1770" w:rsidRDefault="00767C99" w14:paraId="1653C62D" w14:textId="3C35BEE8">
          <w:pPr>
            <w:pStyle w:val="TOC2"/>
            <w:tabs>
              <w:tab w:val="right" w:leader="dot" w:pos="9350"/>
            </w:tabs>
            <w:rPr>
              <w:rFonts w:asciiTheme="minorHAnsi" w:hAnsiTheme="minorHAnsi" w:eastAsiaTheme="minorEastAsia" w:cstheme="minorBidi"/>
              <w:noProof/>
              <w:sz w:val="22"/>
              <w:szCs w:val="22"/>
            </w:rPr>
          </w:pPr>
          <w:hyperlink w:history="1" w:anchor="_Toc73446236">
            <w:r w:rsidRPr="00393DA0" w:rsidR="005B1770">
              <w:rPr>
                <w:rStyle w:val="Hyperlink"/>
                <w:rFonts w:ascii="Times New Roman" w:hAnsi="Times New Roman" w:cs="Times New Roman"/>
                <w:noProof/>
              </w:rPr>
              <w:t>7.39.1 Standard Change: Planning and Submission</w:t>
            </w:r>
            <w:r w:rsidR="005B1770">
              <w:rPr>
                <w:noProof/>
                <w:webHidden/>
              </w:rPr>
              <w:tab/>
            </w:r>
            <w:r w:rsidR="005B1770">
              <w:rPr>
                <w:noProof/>
                <w:webHidden/>
              </w:rPr>
              <w:fldChar w:fldCharType="begin"/>
            </w:r>
            <w:r w:rsidR="005B1770">
              <w:rPr>
                <w:noProof/>
                <w:webHidden/>
              </w:rPr>
              <w:instrText xml:space="preserve"> PAGEREF _Toc73446236 \h </w:instrText>
            </w:r>
            <w:r w:rsidR="005B1770">
              <w:rPr>
                <w:noProof/>
                <w:webHidden/>
              </w:rPr>
            </w:r>
            <w:r w:rsidR="005B1770">
              <w:rPr>
                <w:noProof/>
                <w:webHidden/>
              </w:rPr>
              <w:fldChar w:fldCharType="separate"/>
            </w:r>
            <w:r w:rsidR="005B1770">
              <w:rPr>
                <w:noProof/>
                <w:webHidden/>
              </w:rPr>
              <w:t>72</w:t>
            </w:r>
            <w:r w:rsidR="005B1770">
              <w:rPr>
                <w:noProof/>
                <w:webHidden/>
              </w:rPr>
              <w:fldChar w:fldCharType="end"/>
            </w:r>
          </w:hyperlink>
        </w:p>
        <w:p w:rsidR="005B1770" w:rsidRDefault="00767C99" w14:paraId="26E65F60" w14:textId="143E7068">
          <w:pPr>
            <w:pStyle w:val="TOC2"/>
            <w:tabs>
              <w:tab w:val="right" w:leader="dot" w:pos="9350"/>
            </w:tabs>
            <w:rPr>
              <w:rFonts w:asciiTheme="minorHAnsi" w:hAnsiTheme="minorHAnsi" w:eastAsiaTheme="minorEastAsia" w:cstheme="minorBidi"/>
              <w:noProof/>
              <w:sz w:val="22"/>
              <w:szCs w:val="22"/>
            </w:rPr>
          </w:pPr>
          <w:hyperlink w:history="1" w:anchor="_Toc73446237">
            <w:r w:rsidRPr="00393DA0" w:rsidR="005B1770">
              <w:rPr>
                <w:rStyle w:val="Hyperlink"/>
                <w:rFonts w:ascii="Times New Roman" w:hAnsi="Times New Roman" w:cs="Times New Roman"/>
                <w:noProof/>
              </w:rPr>
              <w:t>7.39.2  Standard Change: Implementation</w:t>
            </w:r>
            <w:r w:rsidR="005B1770">
              <w:rPr>
                <w:noProof/>
                <w:webHidden/>
              </w:rPr>
              <w:tab/>
            </w:r>
            <w:r w:rsidR="005B1770">
              <w:rPr>
                <w:noProof/>
                <w:webHidden/>
              </w:rPr>
              <w:fldChar w:fldCharType="begin"/>
            </w:r>
            <w:r w:rsidR="005B1770">
              <w:rPr>
                <w:noProof/>
                <w:webHidden/>
              </w:rPr>
              <w:instrText xml:space="preserve"> PAGEREF _Toc73446237 \h </w:instrText>
            </w:r>
            <w:r w:rsidR="005B1770">
              <w:rPr>
                <w:noProof/>
                <w:webHidden/>
              </w:rPr>
            </w:r>
            <w:r w:rsidR="005B1770">
              <w:rPr>
                <w:noProof/>
                <w:webHidden/>
              </w:rPr>
              <w:fldChar w:fldCharType="separate"/>
            </w:r>
            <w:r w:rsidR="005B1770">
              <w:rPr>
                <w:noProof/>
                <w:webHidden/>
              </w:rPr>
              <w:t>73</w:t>
            </w:r>
            <w:r w:rsidR="005B1770">
              <w:rPr>
                <w:noProof/>
                <w:webHidden/>
              </w:rPr>
              <w:fldChar w:fldCharType="end"/>
            </w:r>
          </w:hyperlink>
        </w:p>
        <w:p w:rsidR="005B1770" w:rsidRDefault="00767C99" w14:paraId="6EE5B419" w14:textId="164D5816">
          <w:pPr>
            <w:pStyle w:val="TOC2"/>
            <w:tabs>
              <w:tab w:val="right" w:leader="dot" w:pos="9350"/>
            </w:tabs>
            <w:rPr>
              <w:rFonts w:asciiTheme="minorHAnsi" w:hAnsiTheme="minorHAnsi" w:eastAsiaTheme="minorEastAsia" w:cstheme="minorBidi"/>
              <w:noProof/>
              <w:sz w:val="22"/>
              <w:szCs w:val="22"/>
            </w:rPr>
          </w:pPr>
          <w:hyperlink w:history="1" w:anchor="_Toc73446238">
            <w:r w:rsidRPr="00393DA0" w:rsidR="005B1770">
              <w:rPr>
                <w:rStyle w:val="Hyperlink"/>
                <w:rFonts w:ascii="Times New Roman" w:hAnsi="Times New Roman" w:cs="Times New Roman"/>
                <w:noProof/>
              </w:rPr>
              <w:t>7.39.3 Standard Change: Review and Closure</w:t>
            </w:r>
            <w:r w:rsidR="005B1770">
              <w:rPr>
                <w:noProof/>
                <w:webHidden/>
              </w:rPr>
              <w:tab/>
            </w:r>
            <w:r w:rsidR="005B1770">
              <w:rPr>
                <w:noProof/>
                <w:webHidden/>
              </w:rPr>
              <w:fldChar w:fldCharType="begin"/>
            </w:r>
            <w:r w:rsidR="005B1770">
              <w:rPr>
                <w:noProof/>
                <w:webHidden/>
              </w:rPr>
              <w:instrText xml:space="preserve"> PAGEREF _Toc73446238 \h </w:instrText>
            </w:r>
            <w:r w:rsidR="005B1770">
              <w:rPr>
                <w:noProof/>
                <w:webHidden/>
              </w:rPr>
            </w:r>
            <w:r w:rsidR="005B1770">
              <w:rPr>
                <w:noProof/>
                <w:webHidden/>
              </w:rPr>
              <w:fldChar w:fldCharType="separate"/>
            </w:r>
            <w:r w:rsidR="005B1770">
              <w:rPr>
                <w:noProof/>
                <w:webHidden/>
              </w:rPr>
              <w:t>73</w:t>
            </w:r>
            <w:r w:rsidR="005B1770">
              <w:rPr>
                <w:noProof/>
                <w:webHidden/>
              </w:rPr>
              <w:fldChar w:fldCharType="end"/>
            </w:r>
          </w:hyperlink>
        </w:p>
        <w:p w:rsidR="005B1770" w:rsidRDefault="00767C99" w14:paraId="7D3B1532" w14:textId="612E0AD6">
          <w:pPr>
            <w:pStyle w:val="TOC1"/>
            <w:tabs>
              <w:tab w:val="left" w:pos="609"/>
              <w:tab w:val="right" w:leader="dot" w:pos="9350"/>
            </w:tabs>
            <w:rPr>
              <w:rFonts w:asciiTheme="minorHAnsi" w:hAnsiTheme="minorHAnsi" w:eastAsiaTheme="minorEastAsia" w:cstheme="minorBidi"/>
              <w:noProof/>
              <w:sz w:val="22"/>
              <w:szCs w:val="22"/>
            </w:rPr>
          </w:pPr>
          <w:hyperlink w:history="1" w:anchor="_Toc73446239">
            <w:r w:rsidRPr="00393DA0" w:rsidR="005B1770">
              <w:rPr>
                <w:rStyle w:val="Hyperlink"/>
                <w:rFonts w:ascii="Times New Roman" w:hAnsi="Times New Roman" w:cs="Times New Roman"/>
                <w:noProof/>
              </w:rPr>
              <w:t>8.0</w:t>
            </w:r>
            <w:r w:rsidR="005B1770">
              <w:rPr>
                <w:rFonts w:asciiTheme="minorHAnsi" w:hAnsiTheme="minorHAnsi" w:eastAsiaTheme="minorEastAsia" w:cstheme="minorBidi"/>
                <w:noProof/>
                <w:sz w:val="22"/>
                <w:szCs w:val="22"/>
              </w:rPr>
              <w:tab/>
            </w:r>
            <w:r w:rsidRPr="00393DA0" w:rsidR="005B1770">
              <w:rPr>
                <w:rStyle w:val="Hyperlink"/>
                <w:rFonts w:ascii="Times New Roman" w:hAnsi="Times New Roman" w:cs="Times New Roman"/>
                <w:noProof/>
              </w:rPr>
              <w:t>Configuration Management</w:t>
            </w:r>
            <w:r w:rsidR="005B1770">
              <w:rPr>
                <w:noProof/>
                <w:webHidden/>
              </w:rPr>
              <w:tab/>
            </w:r>
            <w:r w:rsidR="005B1770">
              <w:rPr>
                <w:noProof/>
                <w:webHidden/>
              </w:rPr>
              <w:fldChar w:fldCharType="begin"/>
            </w:r>
            <w:r w:rsidR="005B1770">
              <w:rPr>
                <w:noProof/>
                <w:webHidden/>
              </w:rPr>
              <w:instrText xml:space="preserve"> PAGEREF _Toc73446239 \h </w:instrText>
            </w:r>
            <w:r w:rsidR="005B1770">
              <w:rPr>
                <w:noProof/>
                <w:webHidden/>
              </w:rPr>
            </w:r>
            <w:r w:rsidR="005B1770">
              <w:rPr>
                <w:noProof/>
                <w:webHidden/>
              </w:rPr>
              <w:fldChar w:fldCharType="separate"/>
            </w:r>
            <w:r w:rsidR="005B1770">
              <w:rPr>
                <w:noProof/>
                <w:webHidden/>
              </w:rPr>
              <w:t>94</w:t>
            </w:r>
            <w:r w:rsidR="005B1770">
              <w:rPr>
                <w:noProof/>
                <w:webHidden/>
              </w:rPr>
              <w:fldChar w:fldCharType="end"/>
            </w:r>
          </w:hyperlink>
        </w:p>
        <w:p w:rsidR="005B1770" w:rsidRDefault="00767C99" w14:paraId="5EA91194" w14:textId="5A2852BA">
          <w:pPr>
            <w:pStyle w:val="TOC2"/>
            <w:tabs>
              <w:tab w:val="right" w:leader="dot" w:pos="9350"/>
            </w:tabs>
            <w:rPr>
              <w:rFonts w:asciiTheme="minorHAnsi" w:hAnsiTheme="minorHAnsi" w:eastAsiaTheme="minorEastAsia" w:cstheme="minorBidi"/>
              <w:noProof/>
              <w:sz w:val="22"/>
              <w:szCs w:val="22"/>
            </w:rPr>
          </w:pPr>
          <w:hyperlink w:history="1" w:anchor="_Toc73446240">
            <w:r w:rsidRPr="00393DA0" w:rsidR="005B1770">
              <w:rPr>
                <w:rStyle w:val="Hyperlink"/>
                <w:rFonts w:ascii="Times New Roman" w:hAnsi="Times New Roman" w:cs="Times New Roman"/>
                <w:noProof/>
              </w:rPr>
              <w:t>8.1 Version control</w:t>
            </w:r>
            <w:r w:rsidR="005B1770">
              <w:rPr>
                <w:noProof/>
                <w:webHidden/>
              </w:rPr>
              <w:tab/>
            </w:r>
            <w:r w:rsidR="005B1770">
              <w:rPr>
                <w:noProof/>
                <w:webHidden/>
              </w:rPr>
              <w:fldChar w:fldCharType="begin"/>
            </w:r>
            <w:r w:rsidR="005B1770">
              <w:rPr>
                <w:noProof/>
                <w:webHidden/>
              </w:rPr>
              <w:instrText xml:space="preserve"> PAGEREF _Toc73446240 \h </w:instrText>
            </w:r>
            <w:r w:rsidR="005B1770">
              <w:rPr>
                <w:noProof/>
                <w:webHidden/>
              </w:rPr>
            </w:r>
            <w:r w:rsidR="005B1770">
              <w:rPr>
                <w:noProof/>
                <w:webHidden/>
              </w:rPr>
              <w:fldChar w:fldCharType="separate"/>
            </w:r>
            <w:r w:rsidR="005B1770">
              <w:rPr>
                <w:noProof/>
                <w:webHidden/>
              </w:rPr>
              <w:t>94</w:t>
            </w:r>
            <w:r w:rsidR="005B1770">
              <w:rPr>
                <w:noProof/>
                <w:webHidden/>
              </w:rPr>
              <w:fldChar w:fldCharType="end"/>
            </w:r>
          </w:hyperlink>
        </w:p>
        <w:p w:rsidR="005B1770" w:rsidRDefault="00767C99" w14:paraId="171442B2" w14:textId="55102CE7">
          <w:pPr>
            <w:pStyle w:val="TOC2"/>
            <w:tabs>
              <w:tab w:val="right" w:leader="dot" w:pos="9350"/>
            </w:tabs>
            <w:rPr>
              <w:rFonts w:asciiTheme="minorHAnsi" w:hAnsiTheme="minorHAnsi" w:eastAsiaTheme="minorEastAsia" w:cstheme="minorBidi"/>
              <w:noProof/>
              <w:sz w:val="22"/>
              <w:szCs w:val="22"/>
            </w:rPr>
          </w:pPr>
          <w:hyperlink w:history="1" w:anchor="_Toc73446241">
            <w:r w:rsidRPr="00393DA0" w:rsidR="005B1770">
              <w:rPr>
                <w:rStyle w:val="Hyperlink"/>
                <w:rFonts w:ascii="Times New Roman" w:hAnsi="Times New Roman" w:cs="Times New Roman"/>
                <w:noProof/>
              </w:rPr>
              <w:t>8.2 Configuration Control Process</w:t>
            </w:r>
            <w:r w:rsidR="005B1770">
              <w:rPr>
                <w:noProof/>
                <w:webHidden/>
              </w:rPr>
              <w:tab/>
            </w:r>
            <w:r w:rsidR="005B1770">
              <w:rPr>
                <w:noProof/>
                <w:webHidden/>
              </w:rPr>
              <w:fldChar w:fldCharType="begin"/>
            </w:r>
            <w:r w:rsidR="005B1770">
              <w:rPr>
                <w:noProof/>
                <w:webHidden/>
              </w:rPr>
              <w:instrText xml:space="preserve"> PAGEREF _Toc73446241 \h </w:instrText>
            </w:r>
            <w:r w:rsidR="005B1770">
              <w:rPr>
                <w:noProof/>
                <w:webHidden/>
              </w:rPr>
            </w:r>
            <w:r w:rsidR="005B1770">
              <w:rPr>
                <w:noProof/>
                <w:webHidden/>
              </w:rPr>
              <w:fldChar w:fldCharType="separate"/>
            </w:r>
            <w:r w:rsidR="005B1770">
              <w:rPr>
                <w:noProof/>
                <w:webHidden/>
              </w:rPr>
              <w:t>95</w:t>
            </w:r>
            <w:r w:rsidR="005B1770">
              <w:rPr>
                <w:noProof/>
                <w:webHidden/>
              </w:rPr>
              <w:fldChar w:fldCharType="end"/>
            </w:r>
          </w:hyperlink>
        </w:p>
        <w:p w:rsidR="005B1770" w:rsidRDefault="00767C99" w14:paraId="7F4F57AA" w14:textId="2526AAB8">
          <w:pPr>
            <w:pStyle w:val="TOC2"/>
            <w:tabs>
              <w:tab w:val="right" w:leader="dot" w:pos="9350"/>
            </w:tabs>
            <w:rPr>
              <w:rFonts w:asciiTheme="minorHAnsi" w:hAnsiTheme="minorHAnsi" w:eastAsiaTheme="minorEastAsia" w:cstheme="minorBidi"/>
              <w:noProof/>
              <w:sz w:val="22"/>
              <w:szCs w:val="22"/>
            </w:rPr>
          </w:pPr>
          <w:hyperlink w:history="1" w:anchor="_Toc73446242">
            <w:r w:rsidRPr="00393DA0" w:rsidR="005B1770">
              <w:rPr>
                <w:rStyle w:val="Hyperlink"/>
                <w:rFonts w:ascii="Times New Roman" w:hAnsi="Times New Roman" w:cs="Times New Roman"/>
                <w:noProof/>
              </w:rPr>
              <w:t>8.3 Configuration Management Database (CMDB)</w:t>
            </w:r>
            <w:r w:rsidR="005B1770">
              <w:rPr>
                <w:noProof/>
                <w:webHidden/>
              </w:rPr>
              <w:tab/>
            </w:r>
            <w:r w:rsidR="005B1770">
              <w:rPr>
                <w:noProof/>
                <w:webHidden/>
              </w:rPr>
              <w:fldChar w:fldCharType="begin"/>
            </w:r>
            <w:r w:rsidR="005B1770">
              <w:rPr>
                <w:noProof/>
                <w:webHidden/>
              </w:rPr>
              <w:instrText xml:space="preserve"> PAGEREF _Toc73446242 \h </w:instrText>
            </w:r>
            <w:r w:rsidR="005B1770">
              <w:rPr>
                <w:noProof/>
                <w:webHidden/>
              </w:rPr>
            </w:r>
            <w:r w:rsidR="005B1770">
              <w:rPr>
                <w:noProof/>
                <w:webHidden/>
              </w:rPr>
              <w:fldChar w:fldCharType="separate"/>
            </w:r>
            <w:r w:rsidR="005B1770">
              <w:rPr>
                <w:noProof/>
                <w:webHidden/>
              </w:rPr>
              <w:t>95</w:t>
            </w:r>
            <w:r w:rsidR="005B1770">
              <w:rPr>
                <w:noProof/>
                <w:webHidden/>
              </w:rPr>
              <w:fldChar w:fldCharType="end"/>
            </w:r>
          </w:hyperlink>
        </w:p>
        <w:p w:rsidR="005B1770" w:rsidRDefault="00767C99" w14:paraId="21E30D05" w14:textId="5D683CFB">
          <w:pPr>
            <w:pStyle w:val="TOC2"/>
            <w:tabs>
              <w:tab w:val="right" w:leader="dot" w:pos="9350"/>
            </w:tabs>
            <w:rPr>
              <w:rFonts w:asciiTheme="minorHAnsi" w:hAnsiTheme="minorHAnsi" w:eastAsiaTheme="minorEastAsia" w:cstheme="minorBidi"/>
              <w:noProof/>
              <w:sz w:val="22"/>
              <w:szCs w:val="22"/>
            </w:rPr>
          </w:pPr>
          <w:hyperlink w:history="1" w:anchor="_Toc73446243">
            <w:r w:rsidRPr="00393DA0" w:rsidR="005B1770">
              <w:rPr>
                <w:rStyle w:val="Hyperlink"/>
                <w:rFonts w:ascii="Times New Roman" w:hAnsi="Times New Roman" w:cs="Times New Roman"/>
                <w:noProof/>
              </w:rPr>
              <w:t>8.4 Logical Access Restrictions</w:t>
            </w:r>
            <w:r w:rsidR="005B1770">
              <w:rPr>
                <w:noProof/>
                <w:webHidden/>
              </w:rPr>
              <w:tab/>
            </w:r>
            <w:r w:rsidR="005B1770">
              <w:rPr>
                <w:noProof/>
                <w:webHidden/>
              </w:rPr>
              <w:fldChar w:fldCharType="begin"/>
            </w:r>
            <w:r w:rsidR="005B1770">
              <w:rPr>
                <w:noProof/>
                <w:webHidden/>
              </w:rPr>
              <w:instrText xml:space="preserve"> PAGEREF _Toc73446243 \h </w:instrText>
            </w:r>
            <w:r w:rsidR="005B1770">
              <w:rPr>
                <w:noProof/>
                <w:webHidden/>
              </w:rPr>
            </w:r>
            <w:r w:rsidR="005B1770">
              <w:rPr>
                <w:noProof/>
                <w:webHidden/>
              </w:rPr>
              <w:fldChar w:fldCharType="separate"/>
            </w:r>
            <w:r w:rsidR="005B1770">
              <w:rPr>
                <w:noProof/>
                <w:webHidden/>
              </w:rPr>
              <w:t>95</w:t>
            </w:r>
            <w:r w:rsidR="005B1770">
              <w:rPr>
                <w:noProof/>
                <w:webHidden/>
              </w:rPr>
              <w:fldChar w:fldCharType="end"/>
            </w:r>
          </w:hyperlink>
        </w:p>
        <w:p w:rsidR="005B1770" w:rsidRDefault="00767C99" w14:paraId="1E7740D3" w14:textId="1E6740EB">
          <w:pPr>
            <w:pStyle w:val="TOC1"/>
            <w:tabs>
              <w:tab w:val="left" w:pos="609"/>
              <w:tab w:val="right" w:leader="dot" w:pos="9350"/>
            </w:tabs>
            <w:rPr>
              <w:rFonts w:asciiTheme="minorHAnsi" w:hAnsiTheme="minorHAnsi" w:eastAsiaTheme="minorEastAsia" w:cstheme="minorBidi"/>
              <w:noProof/>
              <w:sz w:val="22"/>
              <w:szCs w:val="22"/>
            </w:rPr>
          </w:pPr>
          <w:hyperlink w:history="1" w:anchor="_Toc73446244">
            <w:r w:rsidRPr="00393DA0" w:rsidR="005B1770">
              <w:rPr>
                <w:rStyle w:val="Hyperlink"/>
                <w:rFonts w:ascii="Times New Roman" w:hAnsi="Times New Roman" w:cs="Times New Roman"/>
                <w:noProof/>
              </w:rPr>
              <w:t>9.0</w:t>
            </w:r>
            <w:r w:rsidR="005B1770">
              <w:rPr>
                <w:rFonts w:asciiTheme="minorHAnsi" w:hAnsiTheme="minorHAnsi" w:eastAsiaTheme="minorEastAsia" w:cstheme="minorBidi"/>
                <w:noProof/>
                <w:sz w:val="22"/>
                <w:szCs w:val="22"/>
              </w:rPr>
              <w:tab/>
            </w:r>
            <w:r w:rsidRPr="00393DA0" w:rsidR="005B1770">
              <w:rPr>
                <w:rStyle w:val="Hyperlink"/>
                <w:rFonts w:ascii="Times New Roman" w:hAnsi="Times New Roman" w:cs="Times New Roman"/>
                <w:noProof/>
              </w:rPr>
              <w:t>Solution Design Document</w:t>
            </w:r>
            <w:r w:rsidR="005B1770">
              <w:rPr>
                <w:noProof/>
                <w:webHidden/>
              </w:rPr>
              <w:tab/>
            </w:r>
            <w:r w:rsidR="005B1770">
              <w:rPr>
                <w:noProof/>
                <w:webHidden/>
              </w:rPr>
              <w:fldChar w:fldCharType="begin"/>
            </w:r>
            <w:r w:rsidR="005B1770">
              <w:rPr>
                <w:noProof/>
                <w:webHidden/>
              </w:rPr>
              <w:instrText xml:space="preserve"> PAGEREF _Toc73446244 \h </w:instrText>
            </w:r>
            <w:r w:rsidR="005B1770">
              <w:rPr>
                <w:noProof/>
                <w:webHidden/>
              </w:rPr>
            </w:r>
            <w:r w:rsidR="005B1770">
              <w:rPr>
                <w:noProof/>
                <w:webHidden/>
              </w:rPr>
              <w:fldChar w:fldCharType="separate"/>
            </w:r>
            <w:r w:rsidR="005B1770">
              <w:rPr>
                <w:noProof/>
                <w:webHidden/>
              </w:rPr>
              <w:t>96</w:t>
            </w:r>
            <w:r w:rsidR="005B1770">
              <w:rPr>
                <w:noProof/>
                <w:webHidden/>
              </w:rPr>
              <w:fldChar w:fldCharType="end"/>
            </w:r>
          </w:hyperlink>
        </w:p>
        <w:p w:rsidR="005B1770" w:rsidRDefault="00767C99" w14:paraId="5FFEA77B" w14:textId="48C9AF41">
          <w:pPr>
            <w:pStyle w:val="TOC1"/>
            <w:tabs>
              <w:tab w:val="right" w:leader="dot" w:pos="9350"/>
            </w:tabs>
            <w:rPr>
              <w:rFonts w:asciiTheme="minorHAnsi" w:hAnsiTheme="minorHAnsi" w:eastAsiaTheme="minorEastAsia" w:cstheme="minorBidi"/>
              <w:noProof/>
              <w:sz w:val="22"/>
              <w:szCs w:val="22"/>
            </w:rPr>
          </w:pPr>
          <w:hyperlink w:history="1" w:anchor="_Toc73446245">
            <w:r w:rsidRPr="00393DA0" w:rsidR="005B1770">
              <w:rPr>
                <w:rStyle w:val="Hyperlink"/>
                <w:rFonts w:ascii="Times New Roman" w:hAnsi="Times New Roman" w:cs="Times New Roman"/>
                <w:noProof/>
              </w:rPr>
              <w:t>10.0 User Access</w:t>
            </w:r>
            <w:r w:rsidR="005B1770">
              <w:rPr>
                <w:noProof/>
                <w:webHidden/>
              </w:rPr>
              <w:tab/>
            </w:r>
            <w:r w:rsidR="005B1770">
              <w:rPr>
                <w:noProof/>
                <w:webHidden/>
              </w:rPr>
              <w:fldChar w:fldCharType="begin"/>
            </w:r>
            <w:r w:rsidR="005B1770">
              <w:rPr>
                <w:noProof/>
                <w:webHidden/>
              </w:rPr>
              <w:instrText xml:space="preserve"> PAGEREF _Toc73446245 \h </w:instrText>
            </w:r>
            <w:r w:rsidR="005B1770">
              <w:rPr>
                <w:noProof/>
                <w:webHidden/>
              </w:rPr>
            </w:r>
            <w:r w:rsidR="005B1770">
              <w:rPr>
                <w:noProof/>
                <w:webHidden/>
              </w:rPr>
              <w:fldChar w:fldCharType="separate"/>
            </w:r>
            <w:r w:rsidR="005B1770">
              <w:rPr>
                <w:noProof/>
                <w:webHidden/>
              </w:rPr>
              <w:t>96</w:t>
            </w:r>
            <w:r w:rsidR="005B1770">
              <w:rPr>
                <w:noProof/>
                <w:webHidden/>
              </w:rPr>
              <w:fldChar w:fldCharType="end"/>
            </w:r>
          </w:hyperlink>
        </w:p>
        <w:p w:rsidR="005B1770" w:rsidRDefault="00767C99" w14:paraId="476C08CD" w14:textId="728952E8">
          <w:pPr>
            <w:pStyle w:val="TOC2"/>
            <w:tabs>
              <w:tab w:val="right" w:leader="dot" w:pos="9350"/>
            </w:tabs>
            <w:rPr>
              <w:rFonts w:asciiTheme="minorHAnsi" w:hAnsiTheme="minorHAnsi" w:eastAsiaTheme="minorEastAsia" w:cstheme="minorBidi"/>
              <w:noProof/>
              <w:sz w:val="22"/>
              <w:szCs w:val="22"/>
            </w:rPr>
          </w:pPr>
          <w:hyperlink w:history="1" w:anchor="_Toc73446246">
            <w:r w:rsidRPr="00393DA0" w:rsidR="005B1770">
              <w:rPr>
                <w:rStyle w:val="Hyperlink"/>
                <w:rFonts w:ascii="Times New Roman" w:hAnsi="Times New Roman" w:cs="Times New Roman"/>
                <w:noProof/>
              </w:rPr>
              <w:t>10.1 User Password Policy</w:t>
            </w:r>
            <w:r w:rsidR="005B1770">
              <w:rPr>
                <w:noProof/>
                <w:webHidden/>
              </w:rPr>
              <w:tab/>
            </w:r>
            <w:r w:rsidR="005B1770">
              <w:rPr>
                <w:noProof/>
                <w:webHidden/>
              </w:rPr>
              <w:fldChar w:fldCharType="begin"/>
            </w:r>
            <w:r w:rsidR="005B1770">
              <w:rPr>
                <w:noProof/>
                <w:webHidden/>
              </w:rPr>
              <w:instrText xml:space="preserve"> PAGEREF _Toc73446246 \h </w:instrText>
            </w:r>
            <w:r w:rsidR="005B1770">
              <w:rPr>
                <w:noProof/>
                <w:webHidden/>
              </w:rPr>
            </w:r>
            <w:r w:rsidR="005B1770">
              <w:rPr>
                <w:noProof/>
                <w:webHidden/>
              </w:rPr>
              <w:fldChar w:fldCharType="separate"/>
            </w:r>
            <w:r w:rsidR="005B1770">
              <w:rPr>
                <w:noProof/>
                <w:webHidden/>
              </w:rPr>
              <w:t>96</w:t>
            </w:r>
            <w:r w:rsidR="005B1770">
              <w:rPr>
                <w:noProof/>
                <w:webHidden/>
              </w:rPr>
              <w:fldChar w:fldCharType="end"/>
            </w:r>
          </w:hyperlink>
        </w:p>
        <w:p w:rsidR="005B1770" w:rsidRDefault="00767C99" w14:paraId="169A88A0" w14:textId="3AD9782B">
          <w:pPr>
            <w:pStyle w:val="TOC2"/>
            <w:tabs>
              <w:tab w:val="right" w:leader="dot" w:pos="9350"/>
            </w:tabs>
            <w:rPr>
              <w:rFonts w:asciiTheme="minorHAnsi" w:hAnsiTheme="minorHAnsi" w:eastAsiaTheme="minorEastAsia" w:cstheme="minorBidi"/>
              <w:noProof/>
              <w:sz w:val="22"/>
              <w:szCs w:val="22"/>
            </w:rPr>
          </w:pPr>
          <w:hyperlink w:history="1" w:anchor="_Toc73446247">
            <w:r w:rsidRPr="00393DA0" w:rsidR="005B1770">
              <w:rPr>
                <w:rStyle w:val="Hyperlink"/>
                <w:rFonts w:ascii="Times New Roman" w:hAnsi="Times New Roman" w:cs="Times New Roman"/>
                <w:noProof/>
              </w:rPr>
              <w:t>10.2 User Login Security Rules</w:t>
            </w:r>
            <w:r w:rsidR="005B1770">
              <w:rPr>
                <w:noProof/>
                <w:webHidden/>
              </w:rPr>
              <w:tab/>
            </w:r>
            <w:r w:rsidR="005B1770">
              <w:rPr>
                <w:noProof/>
                <w:webHidden/>
              </w:rPr>
              <w:fldChar w:fldCharType="begin"/>
            </w:r>
            <w:r w:rsidR="005B1770">
              <w:rPr>
                <w:noProof/>
                <w:webHidden/>
              </w:rPr>
              <w:instrText xml:space="preserve"> PAGEREF _Toc73446247 \h </w:instrText>
            </w:r>
            <w:r w:rsidR="005B1770">
              <w:rPr>
                <w:noProof/>
                <w:webHidden/>
              </w:rPr>
            </w:r>
            <w:r w:rsidR="005B1770">
              <w:rPr>
                <w:noProof/>
                <w:webHidden/>
              </w:rPr>
              <w:fldChar w:fldCharType="separate"/>
            </w:r>
            <w:r w:rsidR="005B1770">
              <w:rPr>
                <w:noProof/>
                <w:webHidden/>
              </w:rPr>
              <w:t>99</w:t>
            </w:r>
            <w:r w:rsidR="005B1770">
              <w:rPr>
                <w:noProof/>
                <w:webHidden/>
              </w:rPr>
              <w:fldChar w:fldCharType="end"/>
            </w:r>
          </w:hyperlink>
        </w:p>
        <w:p w:rsidR="005B1770" w:rsidRDefault="00767C99" w14:paraId="41782809" w14:textId="21569738">
          <w:pPr>
            <w:pStyle w:val="TOC2"/>
            <w:tabs>
              <w:tab w:val="right" w:leader="dot" w:pos="9350"/>
            </w:tabs>
            <w:rPr>
              <w:rFonts w:asciiTheme="minorHAnsi" w:hAnsiTheme="minorHAnsi" w:eastAsiaTheme="minorEastAsia" w:cstheme="minorBidi"/>
              <w:noProof/>
              <w:sz w:val="22"/>
              <w:szCs w:val="22"/>
            </w:rPr>
          </w:pPr>
          <w:hyperlink w:history="1" w:anchor="_Toc73446248">
            <w:r w:rsidRPr="00393DA0" w:rsidR="005B1770">
              <w:rPr>
                <w:rStyle w:val="Hyperlink"/>
                <w:rFonts w:ascii="Times New Roman" w:hAnsi="Times New Roman" w:cs="Times New Roman"/>
                <w:noProof/>
              </w:rPr>
              <w:t>10.3 User Password Recovery</w:t>
            </w:r>
            <w:r w:rsidR="005B1770">
              <w:rPr>
                <w:noProof/>
                <w:webHidden/>
              </w:rPr>
              <w:tab/>
            </w:r>
            <w:r w:rsidR="005B1770">
              <w:rPr>
                <w:noProof/>
                <w:webHidden/>
              </w:rPr>
              <w:fldChar w:fldCharType="begin"/>
            </w:r>
            <w:r w:rsidR="005B1770">
              <w:rPr>
                <w:noProof/>
                <w:webHidden/>
              </w:rPr>
              <w:instrText xml:space="preserve"> PAGEREF _Toc73446248 \h </w:instrText>
            </w:r>
            <w:r w:rsidR="005B1770">
              <w:rPr>
                <w:noProof/>
                <w:webHidden/>
              </w:rPr>
            </w:r>
            <w:r w:rsidR="005B1770">
              <w:rPr>
                <w:noProof/>
                <w:webHidden/>
              </w:rPr>
              <w:fldChar w:fldCharType="separate"/>
            </w:r>
            <w:r w:rsidR="005B1770">
              <w:rPr>
                <w:noProof/>
                <w:webHidden/>
              </w:rPr>
              <w:t>99</w:t>
            </w:r>
            <w:r w:rsidR="005B1770">
              <w:rPr>
                <w:noProof/>
                <w:webHidden/>
              </w:rPr>
              <w:fldChar w:fldCharType="end"/>
            </w:r>
          </w:hyperlink>
        </w:p>
        <w:p w:rsidR="005B1770" w:rsidRDefault="00767C99" w14:paraId="39A4A6CE" w14:textId="2D8D444A">
          <w:pPr>
            <w:pStyle w:val="TOC2"/>
            <w:tabs>
              <w:tab w:val="right" w:leader="dot" w:pos="9350"/>
            </w:tabs>
            <w:rPr>
              <w:rFonts w:asciiTheme="minorHAnsi" w:hAnsiTheme="minorHAnsi" w:eastAsiaTheme="minorEastAsia" w:cstheme="minorBidi"/>
              <w:noProof/>
              <w:sz w:val="22"/>
              <w:szCs w:val="22"/>
            </w:rPr>
          </w:pPr>
          <w:hyperlink w:history="1" w:anchor="_Toc73446249">
            <w:r w:rsidRPr="00393DA0" w:rsidR="005B1770">
              <w:rPr>
                <w:rStyle w:val="Hyperlink"/>
                <w:rFonts w:ascii="Times New Roman" w:hAnsi="Times New Roman" w:cs="Times New Roman"/>
                <w:noProof/>
              </w:rPr>
              <w:t>10.4 User Termination Reports</w:t>
            </w:r>
            <w:r w:rsidR="005B1770">
              <w:rPr>
                <w:noProof/>
                <w:webHidden/>
              </w:rPr>
              <w:tab/>
            </w:r>
            <w:r w:rsidR="005B1770">
              <w:rPr>
                <w:noProof/>
                <w:webHidden/>
              </w:rPr>
              <w:fldChar w:fldCharType="begin"/>
            </w:r>
            <w:r w:rsidR="005B1770">
              <w:rPr>
                <w:noProof/>
                <w:webHidden/>
              </w:rPr>
              <w:instrText xml:space="preserve"> PAGEREF _Toc73446249 \h </w:instrText>
            </w:r>
            <w:r w:rsidR="005B1770">
              <w:rPr>
                <w:noProof/>
                <w:webHidden/>
              </w:rPr>
            </w:r>
            <w:r w:rsidR="005B1770">
              <w:rPr>
                <w:noProof/>
                <w:webHidden/>
              </w:rPr>
              <w:fldChar w:fldCharType="separate"/>
            </w:r>
            <w:r w:rsidR="005B1770">
              <w:rPr>
                <w:noProof/>
                <w:webHidden/>
              </w:rPr>
              <w:t>100</w:t>
            </w:r>
            <w:r w:rsidR="005B1770">
              <w:rPr>
                <w:noProof/>
                <w:webHidden/>
              </w:rPr>
              <w:fldChar w:fldCharType="end"/>
            </w:r>
          </w:hyperlink>
        </w:p>
        <w:p w:rsidR="005B1770" w:rsidRDefault="00767C99" w14:paraId="7C9FF5E3" w14:textId="0AC44339">
          <w:pPr>
            <w:pStyle w:val="TOC2"/>
            <w:tabs>
              <w:tab w:val="right" w:leader="dot" w:pos="9350"/>
            </w:tabs>
            <w:rPr>
              <w:rFonts w:asciiTheme="minorHAnsi" w:hAnsiTheme="minorHAnsi" w:eastAsiaTheme="minorEastAsia" w:cstheme="minorBidi"/>
              <w:noProof/>
              <w:sz w:val="22"/>
              <w:szCs w:val="22"/>
            </w:rPr>
          </w:pPr>
          <w:hyperlink w:history="1" w:anchor="_Toc73446250">
            <w:r w:rsidRPr="00393DA0" w:rsidR="005B1770">
              <w:rPr>
                <w:rStyle w:val="Hyperlink"/>
                <w:rFonts w:ascii="Times New Roman" w:hAnsi="Times New Roman" w:cs="Times New Roman"/>
                <w:noProof/>
              </w:rPr>
              <w:t>10.5 User Inactivity</w:t>
            </w:r>
            <w:r w:rsidR="005B1770">
              <w:rPr>
                <w:noProof/>
                <w:webHidden/>
              </w:rPr>
              <w:tab/>
            </w:r>
            <w:r w:rsidR="005B1770">
              <w:rPr>
                <w:noProof/>
                <w:webHidden/>
              </w:rPr>
              <w:fldChar w:fldCharType="begin"/>
            </w:r>
            <w:r w:rsidR="005B1770">
              <w:rPr>
                <w:noProof/>
                <w:webHidden/>
              </w:rPr>
              <w:instrText xml:space="preserve"> PAGEREF _Toc73446250 \h </w:instrText>
            </w:r>
            <w:r w:rsidR="005B1770">
              <w:rPr>
                <w:noProof/>
                <w:webHidden/>
              </w:rPr>
            </w:r>
            <w:r w:rsidR="005B1770">
              <w:rPr>
                <w:noProof/>
                <w:webHidden/>
              </w:rPr>
              <w:fldChar w:fldCharType="separate"/>
            </w:r>
            <w:r w:rsidR="005B1770">
              <w:rPr>
                <w:noProof/>
                <w:webHidden/>
              </w:rPr>
              <w:t>100</w:t>
            </w:r>
            <w:r w:rsidR="005B1770">
              <w:rPr>
                <w:noProof/>
                <w:webHidden/>
              </w:rPr>
              <w:fldChar w:fldCharType="end"/>
            </w:r>
          </w:hyperlink>
        </w:p>
        <w:p w:rsidR="005B1770" w:rsidRDefault="00767C99" w14:paraId="1FA9097E" w14:textId="6B730813">
          <w:pPr>
            <w:pStyle w:val="TOC2"/>
            <w:tabs>
              <w:tab w:val="right" w:leader="dot" w:pos="9350"/>
            </w:tabs>
            <w:rPr>
              <w:rFonts w:asciiTheme="minorHAnsi" w:hAnsiTheme="minorHAnsi" w:eastAsiaTheme="minorEastAsia" w:cstheme="minorBidi"/>
              <w:noProof/>
              <w:sz w:val="22"/>
              <w:szCs w:val="22"/>
            </w:rPr>
          </w:pPr>
          <w:hyperlink w:history="1" w:anchor="_Toc73446251">
            <w:r w:rsidRPr="00393DA0" w:rsidR="005B1770">
              <w:rPr>
                <w:rStyle w:val="Hyperlink"/>
                <w:rFonts w:ascii="Times New Roman" w:hAnsi="Times New Roman" w:cs="Times New Roman"/>
                <w:noProof/>
              </w:rPr>
              <w:t>10.6 Privileged Access</w:t>
            </w:r>
            <w:r w:rsidR="005B1770">
              <w:rPr>
                <w:noProof/>
                <w:webHidden/>
              </w:rPr>
              <w:tab/>
            </w:r>
            <w:r w:rsidR="005B1770">
              <w:rPr>
                <w:noProof/>
                <w:webHidden/>
              </w:rPr>
              <w:fldChar w:fldCharType="begin"/>
            </w:r>
            <w:r w:rsidR="005B1770">
              <w:rPr>
                <w:noProof/>
                <w:webHidden/>
              </w:rPr>
              <w:instrText xml:space="preserve"> PAGEREF _Toc73446251 \h </w:instrText>
            </w:r>
            <w:r w:rsidR="005B1770">
              <w:rPr>
                <w:noProof/>
                <w:webHidden/>
              </w:rPr>
            </w:r>
            <w:r w:rsidR="005B1770">
              <w:rPr>
                <w:noProof/>
                <w:webHidden/>
              </w:rPr>
              <w:fldChar w:fldCharType="separate"/>
            </w:r>
            <w:r w:rsidR="005B1770">
              <w:rPr>
                <w:noProof/>
                <w:webHidden/>
              </w:rPr>
              <w:t>100</w:t>
            </w:r>
            <w:r w:rsidR="005B1770">
              <w:rPr>
                <w:noProof/>
                <w:webHidden/>
              </w:rPr>
              <w:fldChar w:fldCharType="end"/>
            </w:r>
          </w:hyperlink>
        </w:p>
        <w:p w:rsidR="005B1770" w:rsidRDefault="00767C99" w14:paraId="32DDDC59" w14:textId="72CB2970">
          <w:pPr>
            <w:pStyle w:val="TOC2"/>
            <w:tabs>
              <w:tab w:val="right" w:leader="dot" w:pos="9350"/>
            </w:tabs>
            <w:rPr>
              <w:rFonts w:asciiTheme="minorHAnsi" w:hAnsiTheme="minorHAnsi" w:eastAsiaTheme="minorEastAsia" w:cstheme="minorBidi"/>
              <w:noProof/>
              <w:sz w:val="22"/>
              <w:szCs w:val="22"/>
            </w:rPr>
          </w:pPr>
          <w:hyperlink w:history="1" w:anchor="_Toc73446252">
            <w:r w:rsidRPr="00393DA0" w:rsidR="005B1770">
              <w:rPr>
                <w:rStyle w:val="Hyperlink"/>
                <w:rFonts w:ascii="Times New Roman" w:hAnsi="Times New Roman" w:cs="Times New Roman"/>
                <w:noProof/>
              </w:rPr>
              <w:t>10.7 User Access Review</w:t>
            </w:r>
            <w:r w:rsidR="005B1770">
              <w:rPr>
                <w:noProof/>
                <w:webHidden/>
              </w:rPr>
              <w:tab/>
            </w:r>
            <w:r w:rsidR="005B1770">
              <w:rPr>
                <w:noProof/>
                <w:webHidden/>
              </w:rPr>
              <w:fldChar w:fldCharType="begin"/>
            </w:r>
            <w:r w:rsidR="005B1770">
              <w:rPr>
                <w:noProof/>
                <w:webHidden/>
              </w:rPr>
              <w:instrText xml:space="preserve"> PAGEREF _Toc73446252 \h </w:instrText>
            </w:r>
            <w:r w:rsidR="005B1770">
              <w:rPr>
                <w:noProof/>
                <w:webHidden/>
              </w:rPr>
            </w:r>
            <w:r w:rsidR="005B1770">
              <w:rPr>
                <w:noProof/>
                <w:webHidden/>
              </w:rPr>
              <w:fldChar w:fldCharType="separate"/>
            </w:r>
            <w:r w:rsidR="005B1770">
              <w:rPr>
                <w:noProof/>
                <w:webHidden/>
              </w:rPr>
              <w:t>100</w:t>
            </w:r>
            <w:r w:rsidR="005B1770">
              <w:rPr>
                <w:noProof/>
                <w:webHidden/>
              </w:rPr>
              <w:fldChar w:fldCharType="end"/>
            </w:r>
          </w:hyperlink>
        </w:p>
        <w:p w:rsidR="005B1770" w:rsidRDefault="00767C99" w14:paraId="045B174E" w14:textId="40B600FB">
          <w:pPr>
            <w:pStyle w:val="TOC1"/>
            <w:tabs>
              <w:tab w:val="right" w:leader="dot" w:pos="9350"/>
            </w:tabs>
            <w:rPr>
              <w:rFonts w:asciiTheme="minorHAnsi" w:hAnsiTheme="minorHAnsi" w:eastAsiaTheme="minorEastAsia" w:cstheme="minorBidi"/>
              <w:noProof/>
              <w:sz w:val="22"/>
              <w:szCs w:val="22"/>
            </w:rPr>
          </w:pPr>
          <w:hyperlink w:history="1" w:anchor="_Toc73446253">
            <w:r w:rsidRPr="00393DA0" w:rsidR="005B1770">
              <w:rPr>
                <w:rStyle w:val="Hyperlink"/>
                <w:rFonts w:ascii="Times New Roman" w:hAnsi="Times New Roman" w:cs="Times New Roman"/>
                <w:noProof/>
              </w:rPr>
              <w:t>11. Operational Maintenance</w:t>
            </w:r>
            <w:r w:rsidR="005B1770">
              <w:rPr>
                <w:noProof/>
                <w:webHidden/>
              </w:rPr>
              <w:tab/>
            </w:r>
            <w:r w:rsidR="005B1770">
              <w:rPr>
                <w:noProof/>
                <w:webHidden/>
              </w:rPr>
              <w:fldChar w:fldCharType="begin"/>
            </w:r>
            <w:r w:rsidR="005B1770">
              <w:rPr>
                <w:noProof/>
                <w:webHidden/>
              </w:rPr>
              <w:instrText xml:space="preserve"> PAGEREF _Toc73446253 \h </w:instrText>
            </w:r>
            <w:r w:rsidR="005B1770">
              <w:rPr>
                <w:noProof/>
                <w:webHidden/>
              </w:rPr>
            </w:r>
            <w:r w:rsidR="005B1770">
              <w:rPr>
                <w:noProof/>
                <w:webHidden/>
              </w:rPr>
              <w:fldChar w:fldCharType="separate"/>
            </w:r>
            <w:r w:rsidR="005B1770">
              <w:rPr>
                <w:noProof/>
                <w:webHidden/>
              </w:rPr>
              <w:t>101</w:t>
            </w:r>
            <w:r w:rsidR="005B1770">
              <w:rPr>
                <w:noProof/>
                <w:webHidden/>
              </w:rPr>
              <w:fldChar w:fldCharType="end"/>
            </w:r>
          </w:hyperlink>
        </w:p>
        <w:p w:rsidR="005B1770" w:rsidRDefault="00767C99" w14:paraId="3599BE10" w14:textId="3589CBED">
          <w:pPr>
            <w:pStyle w:val="TOC2"/>
            <w:tabs>
              <w:tab w:val="right" w:leader="dot" w:pos="9350"/>
            </w:tabs>
            <w:rPr>
              <w:rFonts w:asciiTheme="minorHAnsi" w:hAnsiTheme="minorHAnsi" w:eastAsiaTheme="minorEastAsia" w:cstheme="minorBidi"/>
              <w:noProof/>
              <w:sz w:val="22"/>
              <w:szCs w:val="22"/>
            </w:rPr>
          </w:pPr>
          <w:hyperlink w:history="1" w:anchor="_Toc73446254">
            <w:r w:rsidRPr="00393DA0" w:rsidR="005B1770">
              <w:rPr>
                <w:rStyle w:val="Hyperlink"/>
                <w:rFonts w:ascii="Times New Roman" w:hAnsi="Times New Roman" w:cs="Times New Roman"/>
                <w:noProof/>
              </w:rPr>
              <w:t>11.1 Daily Tasks</w:t>
            </w:r>
            <w:r w:rsidR="005B1770">
              <w:rPr>
                <w:noProof/>
                <w:webHidden/>
              </w:rPr>
              <w:tab/>
            </w:r>
            <w:r w:rsidR="005B1770">
              <w:rPr>
                <w:noProof/>
                <w:webHidden/>
              </w:rPr>
              <w:fldChar w:fldCharType="begin"/>
            </w:r>
            <w:r w:rsidR="005B1770">
              <w:rPr>
                <w:noProof/>
                <w:webHidden/>
              </w:rPr>
              <w:instrText xml:space="preserve"> PAGEREF _Toc73446254 \h </w:instrText>
            </w:r>
            <w:r w:rsidR="005B1770">
              <w:rPr>
                <w:noProof/>
                <w:webHidden/>
              </w:rPr>
            </w:r>
            <w:r w:rsidR="005B1770">
              <w:rPr>
                <w:noProof/>
                <w:webHidden/>
              </w:rPr>
              <w:fldChar w:fldCharType="separate"/>
            </w:r>
            <w:r w:rsidR="005B1770">
              <w:rPr>
                <w:noProof/>
                <w:webHidden/>
              </w:rPr>
              <w:t>101</w:t>
            </w:r>
            <w:r w:rsidR="005B1770">
              <w:rPr>
                <w:noProof/>
                <w:webHidden/>
              </w:rPr>
              <w:fldChar w:fldCharType="end"/>
            </w:r>
          </w:hyperlink>
        </w:p>
        <w:p w:rsidR="005B1770" w:rsidRDefault="00767C99" w14:paraId="661D4487" w14:textId="65C5D987">
          <w:pPr>
            <w:pStyle w:val="TOC2"/>
            <w:tabs>
              <w:tab w:val="right" w:leader="dot" w:pos="9350"/>
            </w:tabs>
            <w:rPr>
              <w:rFonts w:asciiTheme="minorHAnsi" w:hAnsiTheme="minorHAnsi" w:eastAsiaTheme="minorEastAsia" w:cstheme="minorBidi"/>
              <w:noProof/>
              <w:sz w:val="22"/>
              <w:szCs w:val="22"/>
            </w:rPr>
          </w:pPr>
          <w:hyperlink w:history="1" w:anchor="_Toc73446255">
            <w:r w:rsidRPr="00393DA0" w:rsidR="005B1770">
              <w:rPr>
                <w:rStyle w:val="Hyperlink"/>
                <w:rFonts w:ascii="Times New Roman" w:hAnsi="Times New Roman" w:cs="Times New Roman"/>
                <w:noProof/>
              </w:rPr>
              <w:t>11.2 Maintenance Test and Diagnostic Tools</w:t>
            </w:r>
            <w:r w:rsidR="005B1770">
              <w:rPr>
                <w:noProof/>
                <w:webHidden/>
              </w:rPr>
              <w:tab/>
            </w:r>
            <w:r w:rsidR="005B1770">
              <w:rPr>
                <w:noProof/>
                <w:webHidden/>
              </w:rPr>
              <w:fldChar w:fldCharType="begin"/>
            </w:r>
            <w:r w:rsidR="005B1770">
              <w:rPr>
                <w:noProof/>
                <w:webHidden/>
              </w:rPr>
              <w:instrText xml:space="preserve"> PAGEREF _Toc73446255 \h </w:instrText>
            </w:r>
            <w:r w:rsidR="005B1770">
              <w:rPr>
                <w:noProof/>
                <w:webHidden/>
              </w:rPr>
            </w:r>
            <w:r w:rsidR="005B1770">
              <w:rPr>
                <w:noProof/>
                <w:webHidden/>
              </w:rPr>
              <w:fldChar w:fldCharType="separate"/>
            </w:r>
            <w:r w:rsidR="005B1770">
              <w:rPr>
                <w:noProof/>
                <w:webHidden/>
              </w:rPr>
              <w:t>102</w:t>
            </w:r>
            <w:r w:rsidR="005B1770">
              <w:rPr>
                <w:noProof/>
                <w:webHidden/>
              </w:rPr>
              <w:fldChar w:fldCharType="end"/>
            </w:r>
          </w:hyperlink>
        </w:p>
        <w:p w:rsidR="005B1770" w:rsidRDefault="00767C99" w14:paraId="0BDACB49" w14:textId="19D61EB3">
          <w:pPr>
            <w:pStyle w:val="TOC1"/>
            <w:tabs>
              <w:tab w:val="right" w:leader="dot" w:pos="9350"/>
            </w:tabs>
            <w:rPr>
              <w:rFonts w:asciiTheme="minorHAnsi" w:hAnsiTheme="minorHAnsi" w:eastAsiaTheme="minorEastAsia" w:cstheme="minorBidi"/>
              <w:noProof/>
              <w:sz w:val="22"/>
              <w:szCs w:val="22"/>
            </w:rPr>
          </w:pPr>
          <w:hyperlink w:history="1" w:anchor="_Toc73446256">
            <w:r w:rsidRPr="00393DA0" w:rsidR="005B1770">
              <w:rPr>
                <w:rStyle w:val="Hyperlink"/>
                <w:rFonts w:ascii="Times New Roman" w:hAnsi="Times New Roman" w:cs="Times New Roman"/>
                <w:noProof/>
              </w:rPr>
              <w:t>12. Operational Activities</w:t>
            </w:r>
            <w:r w:rsidR="005B1770">
              <w:rPr>
                <w:noProof/>
                <w:webHidden/>
              </w:rPr>
              <w:tab/>
            </w:r>
            <w:r w:rsidR="005B1770">
              <w:rPr>
                <w:noProof/>
                <w:webHidden/>
              </w:rPr>
              <w:fldChar w:fldCharType="begin"/>
            </w:r>
            <w:r w:rsidR="005B1770">
              <w:rPr>
                <w:noProof/>
                <w:webHidden/>
              </w:rPr>
              <w:instrText xml:space="preserve"> PAGEREF _Toc73446256 \h </w:instrText>
            </w:r>
            <w:r w:rsidR="005B1770">
              <w:rPr>
                <w:noProof/>
                <w:webHidden/>
              </w:rPr>
            </w:r>
            <w:r w:rsidR="005B1770">
              <w:rPr>
                <w:noProof/>
                <w:webHidden/>
              </w:rPr>
              <w:fldChar w:fldCharType="separate"/>
            </w:r>
            <w:r w:rsidR="005B1770">
              <w:rPr>
                <w:noProof/>
                <w:webHidden/>
              </w:rPr>
              <w:t>103</w:t>
            </w:r>
            <w:r w:rsidR="005B1770">
              <w:rPr>
                <w:noProof/>
                <w:webHidden/>
              </w:rPr>
              <w:fldChar w:fldCharType="end"/>
            </w:r>
          </w:hyperlink>
        </w:p>
        <w:p w:rsidR="005B1770" w:rsidRDefault="00767C99" w14:paraId="63B553A2" w14:textId="397545A6">
          <w:pPr>
            <w:pStyle w:val="TOC2"/>
            <w:tabs>
              <w:tab w:val="right" w:leader="dot" w:pos="9350"/>
            </w:tabs>
            <w:rPr>
              <w:rFonts w:asciiTheme="minorHAnsi" w:hAnsiTheme="minorHAnsi" w:eastAsiaTheme="minorEastAsia" w:cstheme="minorBidi"/>
              <w:noProof/>
              <w:sz w:val="22"/>
              <w:szCs w:val="22"/>
            </w:rPr>
          </w:pPr>
          <w:hyperlink w:history="1" w:anchor="_Toc73446257">
            <w:r w:rsidRPr="00393DA0" w:rsidR="005B1770">
              <w:rPr>
                <w:rStyle w:val="Hyperlink"/>
                <w:rFonts w:ascii="Times New Roman" w:hAnsi="Times New Roman" w:cs="Times New Roman"/>
                <w:noProof/>
              </w:rPr>
              <w:t>12.1 Daily Tasks</w:t>
            </w:r>
            <w:r w:rsidR="005B1770">
              <w:rPr>
                <w:noProof/>
                <w:webHidden/>
              </w:rPr>
              <w:tab/>
            </w:r>
            <w:r w:rsidR="005B1770">
              <w:rPr>
                <w:noProof/>
                <w:webHidden/>
              </w:rPr>
              <w:fldChar w:fldCharType="begin"/>
            </w:r>
            <w:r w:rsidR="005B1770">
              <w:rPr>
                <w:noProof/>
                <w:webHidden/>
              </w:rPr>
              <w:instrText xml:space="preserve"> PAGEREF _Toc73446257 \h </w:instrText>
            </w:r>
            <w:r w:rsidR="005B1770">
              <w:rPr>
                <w:noProof/>
                <w:webHidden/>
              </w:rPr>
            </w:r>
            <w:r w:rsidR="005B1770">
              <w:rPr>
                <w:noProof/>
                <w:webHidden/>
              </w:rPr>
              <w:fldChar w:fldCharType="separate"/>
            </w:r>
            <w:r w:rsidR="005B1770">
              <w:rPr>
                <w:noProof/>
                <w:webHidden/>
              </w:rPr>
              <w:t>103</w:t>
            </w:r>
            <w:r w:rsidR="005B1770">
              <w:rPr>
                <w:noProof/>
                <w:webHidden/>
              </w:rPr>
              <w:fldChar w:fldCharType="end"/>
            </w:r>
          </w:hyperlink>
        </w:p>
        <w:p w:rsidR="005B1770" w:rsidRDefault="00767C99" w14:paraId="3E565CD2" w14:textId="7E917816">
          <w:pPr>
            <w:pStyle w:val="TOC2"/>
            <w:tabs>
              <w:tab w:val="right" w:leader="dot" w:pos="9350"/>
            </w:tabs>
            <w:rPr>
              <w:rFonts w:asciiTheme="minorHAnsi" w:hAnsiTheme="minorHAnsi" w:eastAsiaTheme="minorEastAsia" w:cstheme="minorBidi"/>
              <w:noProof/>
              <w:sz w:val="22"/>
              <w:szCs w:val="22"/>
            </w:rPr>
          </w:pPr>
          <w:hyperlink w:history="1" w:anchor="_Toc73446258">
            <w:r w:rsidRPr="00393DA0" w:rsidR="005B1770">
              <w:rPr>
                <w:rStyle w:val="Hyperlink"/>
                <w:rFonts w:ascii="Times New Roman" w:hAnsi="Times New Roman" w:cs="Times New Roman"/>
                <w:noProof/>
              </w:rPr>
              <w:t>12.2 Weekly Tasks</w:t>
            </w:r>
            <w:r w:rsidR="005B1770">
              <w:rPr>
                <w:noProof/>
                <w:webHidden/>
              </w:rPr>
              <w:tab/>
            </w:r>
            <w:r w:rsidR="005B1770">
              <w:rPr>
                <w:noProof/>
                <w:webHidden/>
              </w:rPr>
              <w:fldChar w:fldCharType="begin"/>
            </w:r>
            <w:r w:rsidR="005B1770">
              <w:rPr>
                <w:noProof/>
                <w:webHidden/>
              </w:rPr>
              <w:instrText xml:space="preserve"> PAGEREF _Toc73446258 \h </w:instrText>
            </w:r>
            <w:r w:rsidR="005B1770">
              <w:rPr>
                <w:noProof/>
                <w:webHidden/>
              </w:rPr>
            </w:r>
            <w:r w:rsidR="005B1770">
              <w:rPr>
                <w:noProof/>
                <w:webHidden/>
              </w:rPr>
              <w:fldChar w:fldCharType="separate"/>
            </w:r>
            <w:r w:rsidR="005B1770">
              <w:rPr>
                <w:noProof/>
                <w:webHidden/>
              </w:rPr>
              <w:t>103</w:t>
            </w:r>
            <w:r w:rsidR="005B1770">
              <w:rPr>
                <w:noProof/>
                <w:webHidden/>
              </w:rPr>
              <w:fldChar w:fldCharType="end"/>
            </w:r>
          </w:hyperlink>
        </w:p>
        <w:p w:rsidR="005B1770" w:rsidRDefault="00767C99" w14:paraId="1233BE81" w14:textId="2262F9C4">
          <w:pPr>
            <w:pStyle w:val="TOC2"/>
            <w:tabs>
              <w:tab w:val="right" w:leader="dot" w:pos="9350"/>
            </w:tabs>
            <w:rPr>
              <w:rFonts w:asciiTheme="minorHAnsi" w:hAnsiTheme="minorHAnsi" w:eastAsiaTheme="minorEastAsia" w:cstheme="minorBidi"/>
              <w:noProof/>
              <w:sz w:val="22"/>
              <w:szCs w:val="22"/>
            </w:rPr>
          </w:pPr>
          <w:hyperlink w:history="1" w:anchor="_Toc73446259">
            <w:r w:rsidRPr="00393DA0" w:rsidR="005B1770">
              <w:rPr>
                <w:rStyle w:val="Hyperlink"/>
                <w:rFonts w:ascii="Times New Roman" w:hAnsi="Times New Roman" w:cs="Times New Roman"/>
                <w:noProof/>
              </w:rPr>
              <w:t>12.3 Monthly Tasks</w:t>
            </w:r>
            <w:r w:rsidR="005B1770">
              <w:rPr>
                <w:noProof/>
                <w:webHidden/>
              </w:rPr>
              <w:tab/>
            </w:r>
            <w:r w:rsidR="005B1770">
              <w:rPr>
                <w:noProof/>
                <w:webHidden/>
              </w:rPr>
              <w:fldChar w:fldCharType="begin"/>
            </w:r>
            <w:r w:rsidR="005B1770">
              <w:rPr>
                <w:noProof/>
                <w:webHidden/>
              </w:rPr>
              <w:instrText xml:space="preserve"> PAGEREF _Toc73446259 \h </w:instrText>
            </w:r>
            <w:r w:rsidR="005B1770">
              <w:rPr>
                <w:noProof/>
                <w:webHidden/>
              </w:rPr>
            </w:r>
            <w:r w:rsidR="005B1770">
              <w:rPr>
                <w:noProof/>
                <w:webHidden/>
              </w:rPr>
              <w:fldChar w:fldCharType="separate"/>
            </w:r>
            <w:r w:rsidR="005B1770">
              <w:rPr>
                <w:noProof/>
                <w:webHidden/>
              </w:rPr>
              <w:t>103</w:t>
            </w:r>
            <w:r w:rsidR="005B1770">
              <w:rPr>
                <w:noProof/>
                <w:webHidden/>
              </w:rPr>
              <w:fldChar w:fldCharType="end"/>
            </w:r>
          </w:hyperlink>
        </w:p>
        <w:p w:rsidR="005B1770" w:rsidRDefault="00767C99" w14:paraId="66202903" w14:textId="10AB3945">
          <w:pPr>
            <w:pStyle w:val="TOC2"/>
            <w:tabs>
              <w:tab w:val="right" w:leader="dot" w:pos="9350"/>
            </w:tabs>
            <w:rPr>
              <w:rFonts w:asciiTheme="minorHAnsi" w:hAnsiTheme="minorHAnsi" w:eastAsiaTheme="minorEastAsia" w:cstheme="minorBidi"/>
              <w:noProof/>
              <w:sz w:val="22"/>
              <w:szCs w:val="22"/>
            </w:rPr>
          </w:pPr>
          <w:hyperlink w:history="1" w:anchor="_Toc73446260">
            <w:r w:rsidRPr="00393DA0" w:rsidR="005B1770">
              <w:rPr>
                <w:rStyle w:val="Hyperlink"/>
                <w:rFonts w:ascii="Times New Roman" w:hAnsi="Times New Roman" w:cs="Times New Roman"/>
                <w:noProof/>
              </w:rPr>
              <w:t>12.4 Quarterly Tasks</w:t>
            </w:r>
            <w:r w:rsidR="005B1770">
              <w:rPr>
                <w:noProof/>
                <w:webHidden/>
              </w:rPr>
              <w:tab/>
            </w:r>
            <w:r w:rsidR="005B1770">
              <w:rPr>
                <w:noProof/>
                <w:webHidden/>
              </w:rPr>
              <w:fldChar w:fldCharType="begin"/>
            </w:r>
            <w:r w:rsidR="005B1770">
              <w:rPr>
                <w:noProof/>
                <w:webHidden/>
              </w:rPr>
              <w:instrText xml:space="preserve"> PAGEREF _Toc73446260 \h </w:instrText>
            </w:r>
            <w:r w:rsidR="005B1770">
              <w:rPr>
                <w:noProof/>
                <w:webHidden/>
              </w:rPr>
            </w:r>
            <w:r w:rsidR="005B1770">
              <w:rPr>
                <w:noProof/>
                <w:webHidden/>
              </w:rPr>
              <w:fldChar w:fldCharType="separate"/>
            </w:r>
            <w:r w:rsidR="005B1770">
              <w:rPr>
                <w:noProof/>
                <w:webHidden/>
              </w:rPr>
              <w:t>104</w:t>
            </w:r>
            <w:r w:rsidR="005B1770">
              <w:rPr>
                <w:noProof/>
                <w:webHidden/>
              </w:rPr>
              <w:fldChar w:fldCharType="end"/>
            </w:r>
          </w:hyperlink>
        </w:p>
        <w:p w:rsidR="005B1770" w:rsidRDefault="00767C99" w14:paraId="7AD2433C" w14:textId="327A996D">
          <w:pPr>
            <w:pStyle w:val="TOC2"/>
            <w:tabs>
              <w:tab w:val="right" w:leader="dot" w:pos="9350"/>
            </w:tabs>
            <w:rPr>
              <w:rFonts w:asciiTheme="minorHAnsi" w:hAnsiTheme="minorHAnsi" w:eastAsiaTheme="minorEastAsia" w:cstheme="minorBidi"/>
              <w:noProof/>
              <w:sz w:val="22"/>
              <w:szCs w:val="22"/>
            </w:rPr>
          </w:pPr>
          <w:hyperlink w:history="1" w:anchor="_Toc73446261">
            <w:r w:rsidRPr="00393DA0" w:rsidR="005B1770">
              <w:rPr>
                <w:rStyle w:val="Hyperlink"/>
                <w:rFonts w:ascii="Times New Roman" w:hAnsi="Times New Roman" w:cs="Times New Roman"/>
                <w:noProof/>
              </w:rPr>
              <w:t>12.5 Yearly Tasks</w:t>
            </w:r>
            <w:r w:rsidR="005B1770">
              <w:rPr>
                <w:noProof/>
                <w:webHidden/>
              </w:rPr>
              <w:tab/>
            </w:r>
            <w:r w:rsidR="005B1770">
              <w:rPr>
                <w:noProof/>
                <w:webHidden/>
              </w:rPr>
              <w:fldChar w:fldCharType="begin"/>
            </w:r>
            <w:r w:rsidR="005B1770">
              <w:rPr>
                <w:noProof/>
                <w:webHidden/>
              </w:rPr>
              <w:instrText xml:space="preserve"> PAGEREF _Toc73446261 \h </w:instrText>
            </w:r>
            <w:r w:rsidR="005B1770">
              <w:rPr>
                <w:noProof/>
                <w:webHidden/>
              </w:rPr>
            </w:r>
            <w:r w:rsidR="005B1770">
              <w:rPr>
                <w:noProof/>
                <w:webHidden/>
              </w:rPr>
              <w:fldChar w:fldCharType="separate"/>
            </w:r>
            <w:r w:rsidR="005B1770">
              <w:rPr>
                <w:noProof/>
                <w:webHidden/>
              </w:rPr>
              <w:t>105</w:t>
            </w:r>
            <w:r w:rsidR="005B1770">
              <w:rPr>
                <w:noProof/>
                <w:webHidden/>
              </w:rPr>
              <w:fldChar w:fldCharType="end"/>
            </w:r>
          </w:hyperlink>
        </w:p>
        <w:p w:rsidR="005B1770" w:rsidRDefault="00767C99" w14:paraId="6F6A4B42" w14:textId="6A9501B3">
          <w:pPr>
            <w:pStyle w:val="TOC1"/>
            <w:tabs>
              <w:tab w:val="right" w:leader="dot" w:pos="9350"/>
            </w:tabs>
            <w:rPr>
              <w:rFonts w:asciiTheme="minorHAnsi" w:hAnsiTheme="minorHAnsi" w:eastAsiaTheme="minorEastAsia" w:cstheme="minorBidi"/>
              <w:noProof/>
              <w:sz w:val="22"/>
              <w:szCs w:val="22"/>
            </w:rPr>
          </w:pPr>
          <w:hyperlink w:history="1" w:anchor="_Toc73446262">
            <w:r w:rsidRPr="00393DA0" w:rsidR="005B1770">
              <w:rPr>
                <w:rStyle w:val="Hyperlink"/>
                <w:rFonts w:ascii="Times New Roman" w:hAnsi="Times New Roman" w:cs="Times New Roman"/>
                <w:noProof/>
              </w:rPr>
              <w:t>13.0 Vendor O&amp;M</w:t>
            </w:r>
            <w:r w:rsidR="005B1770">
              <w:rPr>
                <w:noProof/>
                <w:webHidden/>
              </w:rPr>
              <w:tab/>
            </w:r>
            <w:r w:rsidR="005B1770">
              <w:rPr>
                <w:noProof/>
                <w:webHidden/>
              </w:rPr>
              <w:fldChar w:fldCharType="begin"/>
            </w:r>
            <w:r w:rsidR="005B1770">
              <w:rPr>
                <w:noProof/>
                <w:webHidden/>
              </w:rPr>
              <w:instrText xml:space="preserve"> PAGEREF _Toc73446262 \h </w:instrText>
            </w:r>
            <w:r w:rsidR="005B1770">
              <w:rPr>
                <w:noProof/>
                <w:webHidden/>
              </w:rPr>
            </w:r>
            <w:r w:rsidR="005B1770">
              <w:rPr>
                <w:noProof/>
                <w:webHidden/>
              </w:rPr>
              <w:fldChar w:fldCharType="separate"/>
            </w:r>
            <w:r w:rsidR="005B1770">
              <w:rPr>
                <w:noProof/>
                <w:webHidden/>
              </w:rPr>
              <w:t>106</w:t>
            </w:r>
            <w:r w:rsidR="005B1770">
              <w:rPr>
                <w:noProof/>
                <w:webHidden/>
              </w:rPr>
              <w:fldChar w:fldCharType="end"/>
            </w:r>
          </w:hyperlink>
        </w:p>
        <w:p w:rsidR="005B1770" w:rsidRDefault="00767C99" w14:paraId="5BD6038F" w14:textId="15B8D9E6">
          <w:pPr>
            <w:pStyle w:val="TOC2"/>
            <w:tabs>
              <w:tab w:val="right" w:leader="dot" w:pos="9350"/>
            </w:tabs>
            <w:rPr>
              <w:rFonts w:asciiTheme="minorHAnsi" w:hAnsiTheme="minorHAnsi" w:eastAsiaTheme="minorEastAsia" w:cstheme="minorBidi"/>
              <w:noProof/>
              <w:sz w:val="22"/>
              <w:szCs w:val="22"/>
            </w:rPr>
          </w:pPr>
          <w:hyperlink w:history="1" w:anchor="_Toc73446263">
            <w:r w:rsidRPr="00393DA0" w:rsidR="005B1770">
              <w:rPr>
                <w:rStyle w:val="Hyperlink"/>
                <w:rFonts w:ascii="Times New Roman" w:hAnsi="Times New Roman" w:cs="Times New Roman"/>
                <w:noProof/>
              </w:rPr>
              <w:t>13.2 Vendor Incident Response Time</w:t>
            </w:r>
            <w:r w:rsidR="005B1770">
              <w:rPr>
                <w:noProof/>
                <w:webHidden/>
              </w:rPr>
              <w:tab/>
            </w:r>
            <w:r w:rsidR="005B1770">
              <w:rPr>
                <w:noProof/>
                <w:webHidden/>
              </w:rPr>
              <w:fldChar w:fldCharType="begin"/>
            </w:r>
            <w:r w:rsidR="005B1770">
              <w:rPr>
                <w:noProof/>
                <w:webHidden/>
              </w:rPr>
              <w:instrText xml:space="preserve"> PAGEREF _Toc73446263 \h </w:instrText>
            </w:r>
            <w:r w:rsidR="005B1770">
              <w:rPr>
                <w:noProof/>
                <w:webHidden/>
              </w:rPr>
            </w:r>
            <w:r w:rsidR="005B1770">
              <w:rPr>
                <w:noProof/>
                <w:webHidden/>
              </w:rPr>
              <w:fldChar w:fldCharType="separate"/>
            </w:r>
            <w:r w:rsidR="005B1770">
              <w:rPr>
                <w:noProof/>
                <w:webHidden/>
              </w:rPr>
              <w:t>107</w:t>
            </w:r>
            <w:r w:rsidR="005B1770">
              <w:rPr>
                <w:noProof/>
                <w:webHidden/>
              </w:rPr>
              <w:fldChar w:fldCharType="end"/>
            </w:r>
          </w:hyperlink>
        </w:p>
        <w:p w:rsidR="005B1770" w:rsidRDefault="00767C99" w14:paraId="3C536409" w14:textId="18A75915">
          <w:pPr>
            <w:pStyle w:val="TOC1"/>
            <w:tabs>
              <w:tab w:val="right" w:leader="dot" w:pos="9350"/>
            </w:tabs>
            <w:rPr>
              <w:rFonts w:asciiTheme="minorHAnsi" w:hAnsiTheme="minorHAnsi" w:eastAsiaTheme="minorEastAsia" w:cstheme="minorBidi"/>
              <w:noProof/>
              <w:sz w:val="22"/>
              <w:szCs w:val="22"/>
            </w:rPr>
          </w:pPr>
          <w:hyperlink w:history="1" w:anchor="_Toc73446264">
            <w:r w:rsidRPr="00393DA0" w:rsidR="005B1770">
              <w:rPr>
                <w:rStyle w:val="Hyperlink"/>
                <w:rFonts w:ascii="Times New Roman" w:hAnsi="Times New Roman" w:cs="Times New Roman"/>
                <w:noProof/>
              </w:rPr>
              <w:t>14.0 Document Maintenance</w:t>
            </w:r>
            <w:r w:rsidR="005B1770">
              <w:rPr>
                <w:noProof/>
                <w:webHidden/>
              </w:rPr>
              <w:tab/>
            </w:r>
            <w:r w:rsidR="005B1770">
              <w:rPr>
                <w:noProof/>
                <w:webHidden/>
              </w:rPr>
              <w:fldChar w:fldCharType="begin"/>
            </w:r>
            <w:r w:rsidR="005B1770">
              <w:rPr>
                <w:noProof/>
                <w:webHidden/>
              </w:rPr>
              <w:instrText xml:space="preserve"> PAGEREF _Toc73446264 \h </w:instrText>
            </w:r>
            <w:r w:rsidR="005B1770">
              <w:rPr>
                <w:noProof/>
                <w:webHidden/>
              </w:rPr>
            </w:r>
            <w:r w:rsidR="005B1770">
              <w:rPr>
                <w:noProof/>
                <w:webHidden/>
              </w:rPr>
              <w:fldChar w:fldCharType="separate"/>
            </w:r>
            <w:r w:rsidR="005B1770">
              <w:rPr>
                <w:noProof/>
                <w:webHidden/>
              </w:rPr>
              <w:t>108</w:t>
            </w:r>
            <w:r w:rsidR="005B1770">
              <w:rPr>
                <w:noProof/>
                <w:webHidden/>
              </w:rPr>
              <w:fldChar w:fldCharType="end"/>
            </w:r>
          </w:hyperlink>
        </w:p>
        <w:p w:rsidR="005B1770" w:rsidRDefault="00767C99" w14:paraId="66317400" w14:textId="6B346E46">
          <w:pPr>
            <w:pStyle w:val="TOC1"/>
            <w:tabs>
              <w:tab w:val="right" w:leader="dot" w:pos="9350"/>
            </w:tabs>
            <w:rPr>
              <w:rFonts w:asciiTheme="minorHAnsi" w:hAnsiTheme="minorHAnsi" w:eastAsiaTheme="minorEastAsia" w:cstheme="minorBidi"/>
              <w:noProof/>
              <w:sz w:val="22"/>
              <w:szCs w:val="22"/>
            </w:rPr>
          </w:pPr>
          <w:hyperlink w:history="1" w:anchor="_Toc73446265">
            <w:r w:rsidRPr="00393DA0" w:rsidR="005B1770">
              <w:rPr>
                <w:rStyle w:val="Hyperlink"/>
                <w:rFonts w:ascii="Times New Roman" w:hAnsi="Times New Roman" w:cs="Times New Roman"/>
                <w:noProof/>
              </w:rPr>
              <w:t>Appendices</w:t>
            </w:r>
            <w:r w:rsidR="005B1770">
              <w:rPr>
                <w:noProof/>
                <w:webHidden/>
              </w:rPr>
              <w:tab/>
            </w:r>
            <w:r w:rsidR="005B1770">
              <w:rPr>
                <w:noProof/>
                <w:webHidden/>
              </w:rPr>
              <w:fldChar w:fldCharType="begin"/>
            </w:r>
            <w:r w:rsidR="005B1770">
              <w:rPr>
                <w:noProof/>
                <w:webHidden/>
              </w:rPr>
              <w:instrText xml:space="preserve"> PAGEREF _Toc73446265 \h </w:instrText>
            </w:r>
            <w:r w:rsidR="005B1770">
              <w:rPr>
                <w:noProof/>
                <w:webHidden/>
              </w:rPr>
            </w:r>
            <w:r w:rsidR="005B1770">
              <w:rPr>
                <w:noProof/>
                <w:webHidden/>
              </w:rPr>
              <w:fldChar w:fldCharType="separate"/>
            </w:r>
            <w:r w:rsidR="005B1770">
              <w:rPr>
                <w:noProof/>
                <w:webHidden/>
              </w:rPr>
              <w:t>109</w:t>
            </w:r>
            <w:r w:rsidR="005B1770">
              <w:rPr>
                <w:noProof/>
                <w:webHidden/>
              </w:rPr>
              <w:fldChar w:fldCharType="end"/>
            </w:r>
          </w:hyperlink>
        </w:p>
        <w:p w:rsidR="005B1770" w:rsidRDefault="00767C99" w14:paraId="123C0FD3" w14:textId="64782B31">
          <w:pPr>
            <w:pStyle w:val="TOC2"/>
            <w:tabs>
              <w:tab w:val="right" w:leader="dot" w:pos="9350"/>
            </w:tabs>
            <w:rPr>
              <w:rFonts w:asciiTheme="minorHAnsi" w:hAnsiTheme="minorHAnsi" w:eastAsiaTheme="minorEastAsia" w:cstheme="minorBidi"/>
              <w:noProof/>
              <w:sz w:val="22"/>
              <w:szCs w:val="22"/>
            </w:rPr>
          </w:pPr>
          <w:hyperlink w:history="1" w:anchor="_Toc73446266">
            <w:r w:rsidRPr="00393DA0" w:rsidR="005B1770">
              <w:rPr>
                <w:rStyle w:val="Hyperlink"/>
                <w:rFonts w:ascii="Times New Roman" w:hAnsi="Times New Roman" w:cs="Times New Roman"/>
                <w:noProof/>
              </w:rPr>
              <w:t>Appendix A: P1 Escalation List</w:t>
            </w:r>
            <w:r w:rsidR="005B1770">
              <w:rPr>
                <w:noProof/>
                <w:webHidden/>
              </w:rPr>
              <w:tab/>
            </w:r>
            <w:r w:rsidR="005B1770">
              <w:rPr>
                <w:noProof/>
                <w:webHidden/>
              </w:rPr>
              <w:fldChar w:fldCharType="begin"/>
            </w:r>
            <w:r w:rsidR="005B1770">
              <w:rPr>
                <w:noProof/>
                <w:webHidden/>
              </w:rPr>
              <w:instrText xml:space="preserve"> PAGEREF _Toc73446266 \h </w:instrText>
            </w:r>
            <w:r w:rsidR="005B1770">
              <w:rPr>
                <w:noProof/>
                <w:webHidden/>
              </w:rPr>
            </w:r>
            <w:r w:rsidR="005B1770">
              <w:rPr>
                <w:noProof/>
                <w:webHidden/>
              </w:rPr>
              <w:fldChar w:fldCharType="separate"/>
            </w:r>
            <w:r w:rsidR="005B1770">
              <w:rPr>
                <w:noProof/>
                <w:webHidden/>
              </w:rPr>
              <w:t>109</w:t>
            </w:r>
            <w:r w:rsidR="005B1770">
              <w:rPr>
                <w:noProof/>
                <w:webHidden/>
              </w:rPr>
              <w:fldChar w:fldCharType="end"/>
            </w:r>
          </w:hyperlink>
        </w:p>
        <w:p w:rsidR="005B1770" w:rsidRDefault="00767C99" w14:paraId="2537D3BE" w14:textId="382FF2D7">
          <w:pPr>
            <w:pStyle w:val="TOC2"/>
            <w:tabs>
              <w:tab w:val="right" w:leader="dot" w:pos="9350"/>
            </w:tabs>
            <w:rPr>
              <w:rFonts w:asciiTheme="minorHAnsi" w:hAnsiTheme="minorHAnsi" w:eastAsiaTheme="minorEastAsia" w:cstheme="minorBidi"/>
              <w:noProof/>
              <w:sz w:val="22"/>
              <w:szCs w:val="22"/>
            </w:rPr>
          </w:pPr>
          <w:hyperlink w:history="1" w:anchor="_Toc73446267">
            <w:r w:rsidRPr="00393DA0" w:rsidR="005B1770">
              <w:rPr>
                <w:rStyle w:val="Hyperlink"/>
                <w:rFonts w:ascii="Times New Roman" w:hAnsi="Times New Roman" w:cs="Times New Roman"/>
                <w:noProof/>
              </w:rPr>
              <w:t>Appendix B: P2 Escalation List</w:t>
            </w:r>
            <w:r w:rsidR="005B1770">
              <w:rPr>
                <w:noProof/>
                <w:webHidden/>
              </w:rPr>
              <w:tab/>
            </w:r>
            <w:r w:rsidR="005B1770">
              <w:rPr>
                <w:noProof/>
                <w:webHidden/>
              </w:rPr>
              <w:fldChar w:fldCharType="begin"/>
            </w:r>
            <w:r w:rsidR="005B1770">
              <w:rPr>
                <w:noProof/>
                <w:webHidden/>
              </w:rPr>
              <w:instrText xml:space="preserve"> PAGEREF _Toc73446267 \h </w:instrText>
            </w:r>
            <w:r w:rsidR="005B1770">
              <w:rPr>
                <w:noProof/>
                <w:webHidden/>
              </w:rPr>
            </w:r>
            <w:r w:rsidR="005B1770">
              <w:rPr>
                <w:noProof/>
                <w:webHidden/>
              </w:rPr>
              <w:fldChar w:fldCharType="separate"/>
            </w:r>
            <w:r w:rsidR="005B1770">
              <w:rPr>
                <w:noProof/>
                <w:webHidden/>
              </w:rPr>
              <w:t>109</w:t>
            </w:r>
            <w:r w:rsidR="005B1770">
              <w:rPr>
                <w:noProof/>
                <w:webHidden/>
              </w:rPr>
              <w:fldChar w:fldCharType="end"/>
            </w:r>
          </w:hyperlink>
        </w:p>
        <w:p w:rsidR="005B1770" w:rsidRDefault="00767C99" w14:paraId="69C2DB70" w14:textId="1840439C">
          <w:pPr>
            <w:pStyle w:val="TOC2"/>
            <w:tabs>
              <w:tab w:val="right" w:leader="dot" w:pos="9350"/>
            </w:tabs>
            <w:rPr>
              <w:rFonts w:asciiTheme="minorHAnsi" w:hAnsiTheme="minorHAnsi" w:eastAsiaTheme="minorEastAsia" w:cstheme="minorBidi"/>
              <w:noProof/>
              <w:sz w:val="22"/>
              <w:szCs w:val="22"/>
            </w:rPr>
          </w:pPr>
          <w:hyperlink w:history="1" w:anchor="_Toc73446268">
            <w:r w:rsidRPr="00393DA0" w:rsidR="005B1770">
              <w:rPr>
                <w:rStyle w:val="Hyperlink"/>
                <w:rFonts w:ascii="Times New Roman" w:hAnsi="Times New Roman" w:cs="Times New Roman"/>
                <w:noProof/>
              </w:rPr>
              <w:t>Appendix C: P3 Escalation List</w:t>
            </w:r>
            <w:r w:rsidR="005B1770">
              <w:rPr>
                <w:noProof/>
                <w:webHidden/>
              </w:rPr>
              <w:tab/>
            </w:r>
            <w:r w:rsidR="005B1770">
              <w:rPr>
                <w:noProof/>
                <w:webHidden/>
              </w:rPr>
              <w:fldChar w:fldCharType="begin"/>
            </w:r>
            <w:r w:rsidR="005B1770">
              <w:rPr>
                <w:noProof/>
                <w:webHidden/>
              </w:rPr>
              <w:instrText xml:space="preserve"> PAGEREF _Toc73446268 \h </w:instrText>
            </w:r>
            <w:r w:rsidR="005B1770">
              <w:rPr>
                <w:noProof/>
                <w:webHidden/>
              </w:rPr>
            </w:r>
            <w:r w:rsidR="005B1770">
              <w:rPr>
                <w:noProof/>
                <w:webHidden/>
              </w:rPr>
              <w:fldChar w:fldCharType="separate"/>
            </w:r>
            <w:r w:rsidR="005B1770">
              <w:rPr>
                <w:noProof/>
                <w:webHidden/>
              </w:rPr>
              <w:t>109</w:t>
            </w:r>
            <w:r w:rsidR="005B1770">
              <w:rPr>
                <w:noProof/>
                <w:webHidden/>
              </w:rPr>
              <w:fldChar w:fldCharType="end"/>
            </w:r>
          </w:hyperlink>
        </w:p>
        <w:p w:rsidR="005B1770" w:rsidRDefault="00767C99" w14:paraId="73695976" w14:textId="1FD8AE2A">
          <w:pPr>
            <w:pStyle w:val="TOC2"/>
            <w:tabs>
              <w:tab w:val="right" w:leader="dot" w:pos="9350"/>
            </w:tabs>
            <w:rPr>
              <w:rFonts w:asciiTheme="minorHAnsi" w:hAnsiTheme="minorHAnsi" w:eastAsiaTheme="minorEastAsia" w:cstheme="minorBidi"/>
              <w:noProof/>
              <w:sz w:val="22"/>
              <w:szCs w:val="22"/>
            </w:rPr>
          </w:pPr>
          <w:hyperlink w:history="1" w:anchor="_Toc73446269">
            <w:r w:rsidRPr="00393DA0" w:rsidR="005B1770">
              <w:rPr>
                <w:rStyle w:val="Hyperlink"/>
                <w:rFonts w:ascii="Times New Roman" w:hAnsi="Times New Roman" w:cs="Times New Roman"/>
                <w:noProof/>
              </w:rPr>
              <w:t>Appendix D: P4 Escalation List</w:t>
            </w:r>
            <w:r w:rsidR="005B1770">
              <w:rPr>
                <w:noProof/>
                <w:webHidden/>
              </w:rPr>
              <w:tab/>
            </w:r>
            <w:r w:rsidR="005B1770">
              <w:rPr>
                <w:noProof/>
                <w:webHidden/>
              </w:rPr>
              <w:fldChar w:fldCharType="begin"/>
            </w:r>
            <w:r w:rsidR="005B1770">
              <w:rPr>
                <w:noProof/>
                <w:webHidden/>
              </w:rPr>
              <w:instrText xml:space="preserve"> PAGEREF _Toc73446269 \h </w:instrText>
            </w:r>
            <w:r w:rsidR="005B1770">
              <w:rPr>
                <w:noProof/>
                <w:webHidden/>
              </w:rPr>
            </w:r>
            <w:r w:rsidR="005B1770">
              <w:rPr>
                <w:noProof/>
                <w:webHidden/>
              </w:rPr>
              <w:fldChar w:fldCharType="separate"/>
            </w:r>
            <w:r w:rsidR="005B1770">
              <w:rPr>
                <w:noProof/>
                <w:webHidden/>
              </w:rPr>
              <w:t>109</w:t>
            </w:r>
            <w:r w:rsidR="005B1770">
              <w:rPr>
                <w:noProof/>
                <w:webHidden/>
              </w:rPr>
              <w:fldChar w:fldCharType="end"/>
            </w:r>
          </w:hyperlink>
        </w:p>
        <w:p w:rsidR="005B1770" w:rsidRDefault="00767C99" w14:paraId="2B99F4C9" w14:textId="371C62A3">
          <w:pPr>
            <w:pStyle w:val="TOC2"/>
            <w:tabs>
              <w:tab w:val="right" w:leader="dot" w:pos="9350"/>
            </w:tabs>
            <w:rPr>
              <w:rFonts w:asciiTheme="minorHAnsi" w:hAnsiTheme="minorHAnsi" w:eastAsiaTheme="minorEastAsia" w:cstheme="minorBidi"/>
              <w:noProof/>
              <w:sz w:val="22"/>
              <w:szCs w:val="22"/>
            </w:rPr>
          </w:pPr>
          <w:hyperlink w:history="1" w:anchor="_Toc73446270">
            <w:r w:rsidRPr="00393DA0" w:rsidR="005B1770">
              <w:rPr>
                <w:rStyle w:val="Hyperlink"/>
                <w:rFonts w:ascii="Times New Roman" w:hAnsi="Times New Roman" w:cs="Times New Roman"/>
                <w:noProof/>
              </w:rPr>
              <w:t>Appendix E: Contact List</w:t>
            </w:r>
            <w:r w:rsidR="005B1770">
              <w:rPr>
                <w:noProof/>
                <w:webHidden/>
              </w:rPr>
              <w:tab/>
            </w:r>
            <w:r w:rsidR="005B1770">
              <w:rPr>
                <w:noProof/>
                <w:webHidden/>
              </w:rPr>
              <w:fldChar w:fldCharType="begin"/>
            </w:r>
            <w:r w:rsidR="005B1770">
              <w:rPr>
                <w:noProof/>
                <w:webHidden/>
              </w:rPr>
              <w:instrText xml:space="preserve"> PAGEREF _Toc73446270 \h </w:instrText>
            </w:r>
            <w:r w:rsidR="005B1770">
              <w:rPr>
                <w:noProof/>
                <w:webHidden/>
              </w:rPr>
            </w:r>
            <w:r w:rsidR="005B1770">
              <w:rPr>
                <w:noProof/>
                <w:webHidden/>
              </w:rPr>
              <w:fldChar w:fldCharType="separate"/>
            </w:r>
            <w:r w:rsidR="005B1770">
              <w:rPr>
                <w:noProof/>
                <w:webHidden/>
              </w:rPr>
              <w:t>109</w:t>
            </w:r>
            <w:r w:rsidR="005B1770">
              <w:rPr>
                <w:noProof/>
                <w:webHidden/>
              </w:rPr>
              <w:fldChar w:fldCharType="end"/>
            </w:r>
          </w:hyperlink>
        </w:p>
        <w:p w:rsidR="005B1770" w:rsidRDefault="00767C99" w14:paraId="4C5092AB" w14:textId="483E0125">
          <w:pPr>
            <w:pStyle w:val="TOC2"/>
            <w:tabs>
              <w:tab w:val="right" w:leader="dot" w:pos="9350"/>
            </w:tabs>
            <w:rPr>
              <w:rFonts w:asciiTheme="minorHAnsi" w:hAnsiTheme="minorHAnsi" w:eastAsiaTheme="minorEastAsia" w:cstheme="minorBidi"/>
              <w:noProof/>
              <w:sz w:val="22"/>
              <w:szCs w:val="22"/>
            </w:rPr>
          </w:pPr>
          <w:hyperlink w:history="1" w:anchor="_Toc73446271">
            <w:r w:rsidRPr="00393DA0" w:rsidR="005B1770">
              <w:rPr>
                <w:rStyle w:val="Hyperlink"/>
                <w:rFonts w:ascii="Times New Roman" w:hAnsi="Times New Roman" w:cs="Times New Roman"/>
                <w:noProof/>
              </w:rPr>
              <w:t>Appendix F: Log Review Form</w:t>
            </w:r>
            <w:r w:rsidR="005B1770">
              <w:rPr>
                <w:noProof/>
                <w:webHidden/>
              </w:rPr>
              <w:tab/>
            </w:r>
            <w:r w:rsidR="005B1770">
              <w:rPr>
                <w:noProof/>
                <w:webHidden/>
              </w:rPr>
              <w:fldChar w:fldCharType="begin"/>
            </w:r>
            <w:r w:rsidR="005B1770">
              <w:rPr>
                <w:noProof/>
                <w:webHidden/>
              </w:rPr>
              <w:instrText xml:space="preserve"> PAGEREF _Toc73446271 \h </w:instrText>
            </w:r>
            <w:r w:rsidR="005B1770">
              <w:rPr>
                <w:noProof/>
                <w:webHidden/>
              </w:rPr>
            </w:r>
            <w:r w:rsidR="005B1770">
              <w:rPr>
                <w:noProof/>
                <w:webHidden/>
              </w:rPr>
              <w:fldChar w:fldCharType="separate"/>
            </w:r>
            <w:r w:rsidR="005B1770">
              <w:rPr>
                <w:noProof/>
                <w:webHidden/>
              </w:rPr>
              <w:t>110</w:t>
            </w:r>
            <w:r w:rsidR="005B1770">
              <w:rPr>
                <w:noProof/>
                <w:webHidden/>
              </w:rPr>
              <w:fldChar w:fldCharType="end"/>
            </w:r>
          </w:hyperlink>
        </w:p>
        <w:p w:rsidR="005B1770" w:rsidRDefault="00767C99" w14:paraId="4A17872F" w14:textId="32CA28C7">
          <w:pPr>
            <w:pStyle w:val="TOC2"/>
            <w:tabs>
              <w:tab w:val="right" w:leader="dot" w:pos="9350"/>
            </w:tabs>
            <w:rPr>
              <w:rFonts w:asciiTheme="minorHAnsi" w:hAnsiTheme="minorHAnsi" w:eastAsiaTheme="minorEastAsia" w:cstheme="minorBidi"/>
              <w:noProof/>
              <w:sz w:val="22"/>
              <w:szCs w:val="22"/>
            </w:rPr>
          </w:pPr>
          <w:hyperlink w:history="1" w:anchor="_Toc73446272">
            <w:r w:rsidRPr="00393DA0" w:rsidR="005B1770">
              <w:rPr>
                <w:rStyle w:val="Hyperlink"/>
                <w:rFonts w:ascii="Times New Roman" w:hAnsi="Times New Roman" w:cs="Times New Roman"/>
                <w:noProof/>
              </w:rPr>
              <w:t>Appendix G: Server Daily Backup Check</w:t>
            </w:r>
            <w:r w:rsidR="005B1770">
              <w:rPr>
                <w:noProof/>
                <w:webHidden/>
              </w:rPr>
              <w:tab/>
            </w:r>
            <w:r w:rsidR="005B1770">
              <w:rPr>
                <w:noProof/>
                <w:webHidden/>
              </w:rPr>
              <w:fldChar w:fldCharType="begin"/>
            </w:r>
            <w:r w:rsidR="005B1770">
              <w:rPr>
                <w:noProof/>
                <w:webHidden/>
              </w:rPr>
              <w:instrText xml:space="preserve"> PAGEREF _Toc73446272 \h </w:instrText>
            </w:r>
            <w:r w:rsidR="005B1770">
              <w:rPr>
                <w:noProof/>
                <w:webHidden/>
              </w:rPr>
            </w:r>
            <w:r w:rsidR="005B1770">
              <w:rPr>
                <w:noProof/>
                <w:webHidden/>
              </w:rPr>
              <w:fldChar w:fldCharType="separate"/>
            </w:r>
            <w:r w:rsidR="005B1770">
              <w:rPr>
                <w:noProof/>
                <w:webHidden/>
              </w:rPr>
              <w:t>110</w:t>
            </w:r>
            <w:r w:rsidR="005B1770">
              <w:rPr>
                <w:noProof/>
                <w:webHidden/>
              </w:rPr>
              <w:fldChar w:fldCharType="end"/>
            </w:r>
          </w:hyperlink>
        </w:p>
        <w:p w:rsidR="005B1770" w:rsidRDefault="00767C99" w14:paraId="03A9E07B" w14:textId="65D12642">
          <w:pPr>
            <w:pStyle w:val="TOC2"/>
            <w:tabs>
              <w:tab w:val="right" w:leader="dot" w:pos="9350"/>
            </w:tabs>
            <w:rPr>
              <w:rFonts w:asciiTheme="minorHAnsi" w:hAnsiTheme="minorHAnsi" w:eastAsiaTheme="minorEastAsia" w:cstheme="minorBidi"/>
              <w:noProof/>
              <w:sz w:val="22"/>
              <w:szCs w:val="22"/>
            </w:rPr>
          </w:pPr>
          <w:hyperlink w:history="1" w:anchor="_Toc73446273">
            <w:r w:rsidRPr="00393DA0" w:rsidR="005B1770">
              <w:rPr>
                <w:rStyle w:val="Hyperlink"/>
                <w:rFonts w:ascii="Times New Roman" w:hAnsi="Times New Roman" w:cs="Times New Roman"/>
                <w:noProof/>
              </w:rPr>
              <w:t>Appendix H: Database Daily Backup Check</w:t>
            </w:r>
            <w:r w:rsidR="005B1770">
              <w:rPr>
                <w:noProof/>
                <w:webHidden/>
              </w:rPr>
              <w:tab/>
            </w:r>
            <w:r w:rsidR="005B1770">
              <w:rPr>
                <w:noProof/>
                <w:webHidden/>
              </w:rPr>
              <w:fldChar w:fldCharType="begin"/>
            </w:r>
            <w:r w:rsidR="005B1770">
              <w:rPr>
                <w:noProof/>
                <w:webHidden/>
              </w:rPr>
              <w:instrText xml:space="preserve"> PAGEREF _Toc73446273 \h </w:instrText>
            </w:r>
            <w:r w:rsidR="005B1770">
              <w:rPr>
                <w:noProof/>
                <w:webHidden/>
              </w:rPr>
            </w:r>
            <w:r w:rsidR="005B1770">
              <w:rPr>
                <w:noProof/>
                <w:webHidden/>
              </w:rPr>
              <w:fldChar w:fldCharType="separate"/>
            </w:r>
            <w:r w:rsidR="005B1770">
              <w:rPr>
                <w:noProof/>
                <w:webHidden/>
              </w:rPr>
              <w:t>112</w:t>
            </w:r>
            <w:r w:rsidR="005B1770">
              <w:rPr>
                <w:noProof/>
                <w:webHidden/>
              </w:rPr>
              <w:fldChar w:fldCharType="end"/>
            </w:r>
          </w:hyperlink>
        </w:p>
        <w:p w:rsidR="005B1770" w:rsidRDefault="00767C99" w14:paraId="27159053" w14:textId="1BEC2B97">
          <w:pPr>
            <w:pStyle w:val="TOC2"/>
            <w:tabs>
              <w:tab w:val="right" w:leader="dot" w:pos="9350"/>
            </w:tabs>
            <w:rPr>
              <w:rFonts w:asciiTheme="minorHAnsi" w:hAnsiTheme="minorHAnsi" w:eastAsiaTheme="minorEastAsia" w:cstheme="minorBidi"/>
              <w:noProof/>
              <w:sz w:val="22"/>
              <w:szCs w:val="22"/>
            </w:rPr>
          </w:pPr>
          <w:hyperlink w:history="1" w:anchor="_Toc73446274">
            <w:r w:rsidRPr="00393DA0" w:rsidR="005B1770">
              <w:rPr>
                <w:rStyle w:val="Hyperlink"/>
                <w:rFonts w:ascii="Times New Roman" w:hAnsi="Times New Roman" w:cs="Times New Roman"/>
                <w:noProof/>
              </w:rPr>
              <w:t>Appendix I: Filestore Daily Backup Check</w:t>
            </w:r>
            <w:r w:rsidR="005B1770">
              <w:rPr>
                <w:noProof/>
                <w:webHidden/>
              </w:rPr>
              <w:tab/>
            </w:r>
            <w:r w:rsidR="005B1770">
              <w:rPr>
                <w:noProof/>
                <w:webHidden/>
              </w:rPr>
              <w:fldChar w:fldCharType="begin"/>
            </w:r>
            <w:r w:rsidR="005B1770">
              <w:rPr>
                <w:noProof/>
                <w:webHidden/>
              </w:rPr>
              <w:instrText xml:space="preserve"> PAGEREF _Toc73446274 \h </w:instrText>
            </w:r>
            <w:r w:rsidR="005B1770">
              <w:rPr>
                <w:noProof/>
                <w:webHidden/>
              </w:rPr>
            </w:r>
            <w:r w:rsidR="005B1770">
              <w:rPr>
                <w:noProof/>
                <w:webHidden/>
              </w:rPr>
              <w:fldChar w:fldCharType="separate"/>
            </w:r>
            <w:r w:rsidR="005B1770">
              <w:rPr>
                <w:noProof/>
                <w:webHidden/>
              </w:rPr>
              <w:t>113</w:t>
            </w:r>
            <w:r w:rsidR="005B1770">
              <w:rPr>
                <w:noProof/>
                <w:webHidden/>
              </w:rPr>
              <w:fldChar w:fldCharType="end"/>
            </w:r>
          </w:hyperlink>
        </w:p>
        <w:p w:rsidR="005B1770" w:rsidRDefault="00767C99" w14:paraId="014E7821" w14:textId="3006EA84">
          <w:pPr>
            <w:pStyle w:val="TOC2"/>
            <w:tabs>
              <w:tab w:val="right" w:leader="dot" w:pos="9350"/>
            </w:tabs>
            <w:rPr>
              <w:rFonts w:asciiTheme="minorHAnsi" w:hAnsiTheme="minorHAnsi" w:eastAsiaTheme="minorEastAsia" w:cstheme="minorBidi"/>
              <w:noProof/>
              <w:sz w:val="22"/>
              <w:szCs w:val="22"/>
            </w:rPr>
          </w:pPr>
          <w:hyperlink w:history="1" w:anchor="_Toc73446275">
            <w:r w:rsidRPr="00393DA0" w:rsidR="005B1770">
              <w:rPr>
                <w:rStyle w:val="Hyperlink"/>
                <w:rFonts w:ascii="Times New Roman" w:hAnsi="Times New Roman" w:cs="Times New Roman"/>
                <w:noProof/>
              </w:rPr>
              <w:t>Appendix J: User Role and Active Directory Security Group</w:t>
            </w:r>
            <w:r w:rsidR="005B1770">
              <w:rPr>
                <w:noProof/>
                <w:webHidden/>
              </w:rPr>
              <w:tab/>
            </w:r>
            <w:r w:rsidR="005B1770">
              <w:rPr>
                <w:noProof/>
                <w:webHidden/>
              </w:rPr>
              <w:fldChar w:fldCharType="begin"/>
            </w:r>
            <w:r w:rsidR="005B1770">
              <w:rPr>
                <w:noProof/>
                <w:webHidden/>
              </w:rPr>
              <w:instrText xml:space="preserve"> PAGEREF _Toc73446275 \h </w:instrText>
            </w:r>
            <w:r w:rsidR="005B1770">
              <w:rPr>
                <w:noProof/>
                <w:webHidden/>
              </w:rPr>
            </w:r>
            <w:r w:rsidR="005B1770">
              <w:rPr>
                <w:noProof/>
                <w:webHidden/>
              </w:rPr>
              <w:fldChar w:fldCharType="separate"/>
            </w:r>
            <w:r w:rsidR="005B1770">
              <w:rPr>
                <w:noProof/>
                <w:webHidden/>
              </w:rPr>
              <w:t>113</w:t>
            </w:r>
            <w:r w:rsidR="005B1770">
              <w:rPr>
                <w:noProof/>
                <w:webHidden/>
              </w:rPr>
              <w:fldChar w:fldCharType="end"/>
            </w:r>
          </w:hyperlink>
        </w:p>
        <w:p w:rsidR="005B1770" w:rsidRDefault="00767C99" w14:paraId="3A633167" w14:textId="45A0BFA8">
          <w:pPr>
            <w:pStyle w:val="TOC2"/>
            <w:tabs>
              <w:tab w:val="right" w:leader="dot" w:pos="9350"/>
            </w:tabs>
            <w:rPr>
              <w:rFonts w:asciiTheme="minorHAnsi" w:hAnsiTheme="minorHAnsi" w:eastAsiaTheme="minorEastAsia" w:cstheme="minorBidi"/>
              <w:noProof/>
              <w:sz w:val="22"/>
              <w:szCs w:val="22"/>
            </w:rPr>
          </w:pPr>
          <w:hyperlink w:history="1" w:anchor="_Toc73446276">
            <w:r w:rsidRPr="00393DA0" w:rsidR="005B1770">
              <w:rPr>
                <w:rStyle w:val="Hyperlink"/>
                <w:rFonts w:ascii="Times New Roman" w:hAnsi="Times New Roman" w:cs="Times New Roman"/>
                <w:noProof/>
              </w:rPr>
              <w:t>Appendix K: Software Approved List</w:t>
            </w:r>
            <w:r w:rsidR="005B1770">
              <w:rPr>
                <w:noProof/>
                <w:webHidden/>
              </w:rPr>
              <w:tab/>
            </w:r>
            <w:r w:rsidR="005B1770">
              <w:rPr>
                <w:noProof/>
                <w:webHidden/>
              </w:rPr>
              <w:fldChar w:fldCharType="begin"/>
            </w:r>
            <w:r w:rsidR="005B1770">
              <w:rPr>
                <w:noProof/>
                <w:webHidden/>
              </w:rPr>
              <w:instrText xml:space="preserve"> PAGEREF _Toc73446276 \h </w:instrText>
            </w:r>
            <w:r w:rsidR="005B1770">
              <w:rPr>
                <w:noProof/>
                <w:webHidden/>
              </w:rPr>
            </w:r>
            <w:r w:rsidR="005B1770">
              <w:rPr>
                <w:noProof/>
                <w:webHidden/>
              </w:rPr>
              <w:fldChar w:fldCharType="separate"/>
            </w:r>
            <w:r w:rsidR="005B1770">
              <w:rPr>
                <w:noProof/>
                <w:webHidden/>
              </w:rPr>
              <w:t>113</w:t>
            </w:r>
            <w:r w:rsidR="005B1770">
              <w:rPr>
                <w:noProof/>
                <w:webHidden/>
              </w:rPr>
              <w:fldChar w:fldCharType="end"/>
            </w:r>
          </w:hyperlink>
        </w:p>
        <w:p w:rsidR="005B1770" w:rsidRDefault="00767C99" w14:paraId="0A6B04BB" w14:textId="09DA1997">
          <w:pPr>
            <w:pStyle w:val="TOC2"/>
            <w:tabs>
              <w:tab w:val="right" w:leader="dot" w:pos="9350"/>
            </w:tabs>
            <w:rPr>
              <w:rFonts w:asciiTheme="minorHAnsi" w:hAnsiTheme="minorHAnsi" w:eastAsiaTheme="minorEastAsia" w:cstheme="minorBidi"/>
              <w:noProof/>
              <w:sz w:val="22"/>
              <w:szCs w:val="22"/>
            </w:rPr>
          </w:pPr>
          <w:hyperlink w:history="1" w:anchor="_Toc73446277">
            <w:r w:rsidRPr="00393DA0" w:rsidR="005B1770">
              <w:rPr>
                <w:rStyle w:val="Hyperlink"/>
                <w:rFonts w:ascii="Times New Roman" w:hAnsi="Times New Roman" w:cs="Times New Roman"/>
                <w:noProof/>
              </w:rPr>
              <w:t>Appendix L: Authorized Maintenance Personnel</w:t>
            </w:r>
            <w:r w:rsidR="005B1770">
              <w:rPr>
                <w:noProof/>
                <w:webHidden/>
              </w:rPr>
              <w:tab/>
            </w:r>
            <w:r w:rsidR="005B1770">
              <w:rPr>
                <w:noProof/>
                <w:webHidden/>
              </w:rPr>
              <w:fldChar w:fldCharType="begin"/>
            </w:r>
            <w:r w:rsidR="005B1770">
              <w:rPr>
                <w:noProof/>
                <w:webHidden/>
              </w:rPr>
              <w:instrText xml:space="preserve"> PAGEREF _Toc73446277 \h </w:instrText>
            </w:r>
            <w:r w:rsidR="005B1770">
              <w:rPr>
                <w:noProof/>
                <w:webHidden/>
              </w:rPr>
            </w:r>
            <w:r w:rsidR="005B1770">
              <w:rPr>
                <w:noProof/>
                <w:webHidden/>
              </w:rPr>
              <w:fldChar w:fldCharType="separate"/>
            </w:r>
            <w:r w:rsidR="005B1770">
              <w:rPr>
                <w:noProof/>
                <w:webHidden/>
              </w:rPr>
              <w:t>114</w:t>
            </w:r>
            <w:r w:rsidR="005B1770">
              <w:rPr>
                <w:noProof/>
                <w:webHidden/>
              </w:rPr>
              <w:fldChar w:fldCharType="end"/>
            </w:r>
          </w:hyperlink>
        </w:p>
        <w:p w:rsidR="005B1770" w:rsidRDefault="00767C99" w14:paraId="46A11D60" w14:textId="74D1E272">
          <w:pPr>
            <w:pStyle w:val="TOC2"/>
            <w:tabs>
              <w:tab w:val="right" w:leader="dot" w:pos="9350"/>
            </w:tabs>
            <w:rPr>
              <w:rFonts w:asciiTheme="minorHAnsi" w:hAnsiTheme="minorHAnsi" w:eastAsiaTheme="minorEastAsia" w:cstheme="minorBidi"/>
              <w:noProof/>
              <w:sz w:val="22"/>
              <w:szCs w:val="22"/>
            </w:rPr>
          </w:pPr>
          <w:hyperlink w:history="1" w:anchor="_Toc73446278">
            <w:r w:rsidRPr="00393DA0" w:rsidR="005B1770">
              <w:rPr>
                <w:rStyle w:val="Hyperlink"/>
                <w:rFonts w:ascii="Times New Roman" w:hAnsi="Times New Roman" w:cs="Times New Roman"/>
                <w:noProof/>
              </w:rPr>
              <w:t>Appendix M: Vendor POC List</w:t>
            </w:r>
            <w:r w:rsidR="005B1770">
              <w:rPr>
                <w:noProof/>
                <w:webHidden/>
              </w:rPr>
              <w:tab/>
            </w:r>
            <w:r w:rsidR="005B1770">
              <w:rPr>
                <w:noProof/>
                <w:webHidden/>
              </w:rPr>
              <w:fldChar w:fldCharType="begin"/>
            </w:r>
            <w:r w:rsidR="005B1770">
              <w:rPr>
                <w:noProof/>
                <w:webHidden/>
              </w:rPr>
              <w:instrText xml:space="preserve"> PAGEREF _Toc73446278 \h </w:instrText>
            </w:r>
            <w:r w:rsidR="005B1770">
              <w:rPr>
                <w:noProof/>
                <w:webHidden/>
              </w:rPr>
            </w:r>
            <w:r w:rsidR="005B1770">
              <w:rPr>
                <w:noProof/>
                <w:webHidden/>
              </w:rPr>
              <w:fldChar w:fldCharType="separate"/>
            </w:r>
            <w:r w:rsidR="005B1770">
              <w:rPr>
                <w:noProof/>
                <w:webHidden/>
              </w:rPr>
              <w:t>114</w:t>
            </w:r>
            <w:r w:rsidR="005B1770">
              <w:rPr>
                <w:noProof/>
                <w:webHidden/>
              </w:rPr>
              <w:fldChar w:fldCharType="end"/>
            </w:r>
          </w:hyperlink>
        </w:p>
        <w:p w:rsidR="005B1770" w:rsidRDefault="00767C99" w14:paraId="2DF0C27E" w14:textId="13D15C1F">
          <w:pPr>
            <w:pStyle w:val="TOC2"/>
            <w:tabs>
              <w:tab w:val="right" w:leader="dot" w:pos="9350"/>
            </w:tabs>
            <w:rPr>
              <w:rFonts w:asciiTheme="minorHAnsi" w:hAnsiTheme="minorHAnsi" w:eastAsiaTheme="minorEastAsia" w:cstheme="minorBidi"/>
              <w:noProof/>
              <w:sz w:val="22"/>
              <w:szCs w:val="22"/>
            </w:rPr>
          </w:pPr>
          <w:hyperlink w:history="1" w:anchor="_Toc73446279">
            <w:r w:rsidRPr="00393DA0" w:rsidR="005B1770">
              <w:rPr>
                <w:rStyle w:val="Hyperlink"/>
                <w:rFonts w:ascii="Times New Roman" w:hAnsi="Times New Roman" w:cs="Times New Roman"/>
                <w:noProof/>
              </w:rPr>
              <w:t>Appendix N: Change Roles</w:t>
            </w:r>
            <w:r w:rsidR="005B1770">
              <w:rPr>
                <w:noProof/>
                <w:webHidden/>
              </w:rPr>
              <w:tab/>
            </w:r>
            <w:r w:rsidR="005B1770">
              <w:rPr>
                <w:noProof/>
                <w:webHidden/>
              </w:rPr>
              <w:fldChar w:fldCharType="begin"/>
            </w:r>
            <w:r w:rsidR="005B1770">
              <w:rPr>
                <w:noProof/>
                <w:webHidden/>
              </w:rPr>
              <w:instrText xml:space="preserve"> PAGEREF _Toc73446279 \h </w:instrText>
            </w:r>
            <w:r w:rsidR="005B1770">
              <w:rPr>
                <w:noProof/>
                <w:webHidden/>
              </w:rPr>
            </w:r>
            <w:r w:rsidR="005B1770">
              <w:rPr>
                <w:noProof/>
                <w:webHidden/>
              </w:rPr>
              <w:fldChar w:fldCharType="separate"/>
            </w:r>
            <w:r w:rsidR="005B1770">
              <w:rPr>
                <w:noProof/>
                <w:webHidden/>
              </w:rPr>
              <w:t>114</w:t>
            </w:r>
            <w:r w:rsidR="005B1770">
              <w:rPr>
                <w:noProof/>
                <w:webHidden/>
              </w:rPr>
              <w:fldChar w:fldCharType="end"/>
            </w:r>
          </w:hyperlink>
        </w:p>
        <w:p w:rsidRPr="00AE0971" w:rsidR="00782A62" w:rsidRDefault="00782A62" w14:paraId="4811B406" w14:textId="086234B8">
          <w:pPr>
            <w:rPr>
              <w:rFonts w:ascii="Times New Roman" w:hAnsi="Times New Roman" w:cs="Times New Roman"/>
            </w:rPr>
          </w:pPr>
          <w:r w:rsidRPr="00AE0971">
            <w:rPr>
              <w:rFonts w:ascii="Times New Roman" w:hAnsi="Times New Roman" w:cs="Times New Roman"/>
              <w:b/>
              <w:bCs/>
              <w:noProof/>
            </w:rPr>
            <w:fldChar w:fldCharType="end"/>
          </w:r>
        </w:p>
      </w:sdtContent>
    </w:sdt>
    <w:p w:rsidRPr="00AE0971" w:rsidR="00940DC9" w:rsidRDefault="00940DC9" w14:paraId="6C0E6D89" w14:textId="6A75FE62">
      <w:pPr>
        <w:rPr>
          <w:rFonts w:ascii="Times New Roman" w:hAnsi="Times New Roman" w:cs="Times New Roman"/>
        </w:rPr>
      </w:pPr>
      <w:r w:rsidRPr="00AE0971">
        <w:rPr>
          <w:rFonts w:ascii="Times New Roman" w:hAnsi="Times New Roman" w:cs="Times New Roman"/>
        </w:rPr>
        <w:br w:type="page"/>
      </w:r>
    </w:p>
    <w:p w:rsidRPr="00AE0971" w:rsidR="000D6F85" w:rsidP="009D32FE" w:rsidRDefault="000D6F85" w14:paraId="4BACF488" w14:textId="77777777">
      <w:pPr>
        <w:rPr>
          <w:rFonts w:ascii="Times New Roman" w:hAnsi="Times New Roman" w:cs="Times New Roman"/>
        </w:rPr>
      </w:pPr>
    </w:p>
    <w:p w:rsidRPr="00AE0971" w:rsidR="00F24678" w:rsidP="009D32FE" w:rsidRDefault="00F24678" w14:paraId="77A3BB53" w14:textId="1416613E">
      <w:pPr>
        <w:rPr>
          <w:rFonts w:ascii="Times New Roman" w:hAnsi="Times New Roman" w:cs="Times New Roman"/>
          <w:b/>
          <w:bCs/>
        </w:rPr>
      </w:pPr>
      <w:r w:rsidRPr="00AE0971">
        <w:rPr>
          <w:rFonts w:ascii="Times New Roman" w:hAnsi="Times New Roman" w:cs="Times New Roman"/>
          <w:b/>
          <w:bCs/>
        </w:rPr>
        <w:t xml:space="preserve">Procedure Table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75"/>
        <w:gridCol w:w="4675"/>
      </w:tblGrid>
      <w:tr w:rsidRPr="00AE0971" w:rsidR="00F24678" w:rsidTr="0097001C" w14:paraId="150B4107" w14:textId="77777777">
        <w:tc>
          <w:tcPr>
            <w:tcW w:w="4675" w:type="dxa"/>
            <w:shd w:val="clear" w:color="auto" w:fill="4472C4" w:themeFill="accent1"/>
          </w:tcPr>
          <w:p w:rsidRPr="00AE0971" w:rsidR="00F24678" w:rsidP="00782A62" w:rsidRDefault="00F24678" w14:paraId="26C96E5A" w14:textId="03198130">
            <w:pPr>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Number</w:t>
            </w:r>
          </w:p>
        </w:tc>
        <w:tc>
          <w:tcPr>
            <w:tcW w:w="4675" w:type="dxa"/>
            <w:shd w:val="clear" w:color="auto" w:fill="4472C4" w:themeFill="accent1"/>
          </w:tcPr>
          <w:p w:rsidRPr="00AE0971" w:rsidR="00F24678" w:rsidP="00782A62" w:rsidRDefault="00F24678" w14:paraId="189B3349" w14:textId="57FE75A4">
            <w:pPr>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Procedure</w:t>
            </w:r>
          </w:p>
        </w:tc>
      </w:tr>
      <w:tr w:rsidRPr="00AE0971" w:rsidR="000E47FB" w:rsidTr="0097001C" w14:paraId="39F7112D" w14:textId="77777777">
        <w:tc>
          <w:tcPr>
            <w:tcW w:w="4675" w:type="dxa"/>
          </w:tcPr>
          <w:p w:rsidRPr="00AE0971" w:rsidR="000E47FB" w:rsidP="00782A62" w:rsidRDefault="000E47FB" w14:paraId="7EB6AE61" w14:textId="1F53B13D">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4</w:t>
            </w:r>
            <w:r w:rsidRPr="00AE0971">
              <w:rPr>
                <w:rFonts w:ascii="Times New Roman" w:hAnsi="Times New Roman" w:cs="Times New Roman"/>
              </w:rPr>
              <w:t>.1</w:t>
            </w:r>
          </w:p>
        </w:tc>
        <w:tc>
          <w:tcPr>
            <w:tcW w:w="4675" w:type="dxa"/>
          </w:tcPr>
          <w:p w:rsidRPr="00AE0971" w:rsidR="000E47FB" w:rsidP="00782A62" w:rsidRDefault="000E47FB" w14:paraId="414CCA3B" w14:textId="4D1984C4">
            <w:pPr>
              <w:rPr>
                <w:rFonts w:ascii="Times New Roman" w:hAnsi="Times New Roman" w:cs="Times New Roman"/>
              </w:rPr>
            </w:pPr>
            <w:r w:rsidRPr="00AE0971">
              <w:rPr>
                <w:rFonts w:ascii="Times New Roman" w:hAnsi="Times New Roman" w:cs="Times New Roman"/>
              </w:rPr>
              <w:t>Windows Monitoring Agent Install</w:t>
            </w:r>
          </w:p>
        </w:tc>
      </w:tr>
      <w:tr w:rsidRPr="00AE0971" w:rsidR="000E47FB" w:rsidTr="0097001C" w14:paraId="099E8EE3" w14:textId="77777777">
        <w:tc>
          <w:tcPr>
            <w:tcW w:w="4675" w:type="dxa"/>
          </w:tcPr>
          <w:p w:rsidRPr="00AE0971" w:rsidR="000E47FB" w:rsidP="00782A62" w:rsidRDefault="000E47FB" w14:paraId="29CEF65B" w14:textId="2643BAA2">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4</w:t>
            </w:r>
            <w:r w:rsidRPr="00AE0971">
              <w:rPr>
                <w:rFonts w:ascii="Times New Roman" w:hAnsi="Times New Roman" w:cs="Times New Roman"/>
              </w:rPr>
              <w:t>.2</w:t>
            </w:r>
          </w:p>
        </w:tc>
        <w:tc>
          <w:tcPr>
            <w:tcW w:w="4675" w:type="dxa"/>
          </w:tcPr>
          <w:p w:rsidRPr="00AE0971" w:rsidR="000E47FB" w:rsidP="00782A62" w:rsidRDefault="000E47FB" w14:paraId="03CDCF83" w14:textId="493E1813">
            <w:pPr>
              <w:rPr>
                <w:rFonts w:ascii="Times New Roman" w:hAnsi="Times New Roman" w:cs="Times New Roman"/>
              </w:rPr>
            </w:pPr>
            <w:r w:rsidRPr="00AE0971">
              <w:rPr>
                <w:rFonts w:ascii="Times New Roman" w:hAnsi="Times New Roman" w:cs="Times New Roman"/>
              </w:rPr>
              <w:t>Windows Logging Agent Install</w:t>
            </w:r>
          </w:p>
        </w:tc>
      </w:tr>
      <w:tr w:rsidRPr="00AE0971" w:rsidR="4D6980D8" w:rsidTr="0097001C" w14:paraId="2C2CB7E2" w14:textId="77777777">
        <w:tc>
          <w:tcPr>
            <w:tcW w:w="4675" w:type="dxa"/>
          </w:tcPr>
          <w:p w:rsidRPr="00AE0971" w:rsidR="6BF73B4A" w:rsidP="4D6980D8" w:rsidRDefault="6BF73B4A" w14:paraId="784A5B73" w14:textId="47A192FD">
            <w:pPr>
              <w:rPr>
                <w:rFonts w:ascii="Times New Roman" w:hAnsi="Times New Roman" w:eastAsia="Times New Roman" w:cs="Times New Roman"/>
              </w:rPr>
            </w:pPr>
            <w:r w:rsidRPr="00AE0971">
              <w:rPr>
                <w:rFonts w:ascii="Times New Roman" w:hAnsi="Times New Roman" w:eastAsia="Times New Roman" w:cs="Times New Roman"/>
                <w:color w:val="000000" w:themeColor="text1"/>
              </w:rPr>
              <w:t xml:space="preserve">Procedure </w:t>
            </w:r>
            <w:r w:rsidR="00CB615D">
              <w:rPr>
                <w:rFonts w:ascii="Times New Roman" w:hAnsi="Times New Roman" w:eastAsia="Times New Roman" w:cs="Times New Roman"/>
                <w:color w:val="000000" w:themeColor="text1"/>
              </w:rPr>
              <w:t>4</w:t>
            </w:r>
            <w:r w:rsidRPr="00AE0971">
              <w:rPr>
                <w:rFonts w:ascii="Times New Roman" w:hAnsi="Times New Roman" w:eastAsia="Times New Roman" w:cs="Times New Roman"/>
                <w:color w:val="000000" w:themeColor="text1"/>
              </w:rPr>
              <w:t>.3</w:t>
            </w:r>
          </w:p>
        </w:tc>
        <w:tc>
          <w:tcPr>
            <w:tcW w:w="4675" w:type="dxa"/>
          </w:tcPr>
          <w:p w:rsidRPr="00AE0971" w:rsidR="6BF73B4A" w:rsidP="4D6980D8" w:rsidRDefault="6BF73B4A" w14:paraId="61596A27" w14:textId="60E8C6FC">
            <w:pPr>
              <w:pStyle w:val="NoSpacing"/>
              <w:rPr>
                <w:rFonts w:ascii="Times New Roman" w:hAnsi="Times New Roman" w:cs="Times New Roman"/>
              </w:rPr>
            </w:pPr>
            <w:r w:rsidRPr="00AE0971">
              <w:rPr>
                <w:rFonts w:ascii="Times New Roman" w:hAnsi="Times New Roman" w:cs="Times New Roman"/>
              </w:rPr>
              <w:t>Windows Tanium Agent Install</w:t>
            </w:r>
          </w:p>
        </w:tc>
      </w:tr>
      <w:tr w:rsidRPr="00AE0971" w:rsidR="4D6980D8" w:rsidTr="0097001C" w14:paraId="79E19E04" w14:textId="77777777">
        <w:tc>
          <w:tcPr>
            <w:tcW w:w="4675" w:type="dxa"/>
          </w:tcPr>
          <w:p w:rsidRPr="00AE0971" w:rsidR="6BF73B4A" w:rsidP="4D6980D8" w:rsidRDefault="6BF73B4A" w14:paraId="7F40E70C" w14:textId="787A4435">
            <w:pPr>
              <w:rPr>
                <w:rFonts w:ascii="Times New Roman" w:hAnsi="Times New Roman" w:eastAsia="Times New Roman" w:cs="Times New Roman"/>
              </w:rPr>
            </w:pPr>
            <w:r w:rsidRPr="00AE0971">
              <w:rPr>
                <w:rFonts w:ascii="Times New Roman" w:hAnsi="Times New Roman" w:eastAsia="Times New Roman" w:cs="Times New Roman"/>
                <w:color w:val="000000" w:themeColor="text1"/>
              </w:rPr>
              <w:t xml:space="preserve">Procedure </w:t>
            </w:r>
            <w:r w:rsidR="00CB615D">
              <w:rPr>
                <w:rFonts w:ascii="Times New Roman" w:hAnsi="Times New Roman" w:eastAsia="Times New Roman" w:cs="Times New Roman"/>
                <w:color w:val="000000" w:themeColor="text1"/>
              </w:rPr>
              <w:t>4</w:t>
            </w:r>
            <w:r w:rsidRPr="00AE0971">
              <w:rPr>
                <w:rFonts w:ascii="Times New Roman" w:hAnsi="Times New Roman" w:eastAsia="Times New Roman" w:cs="Times New Roman"/>
                <w:color w:val="000000" w:themeColor="text1"/>
              </w:rPr>
              <w:t>.4</w:t>
            </w:r>
          </w:p>
        </w:tc>
        <w:tc>
          <w:tcPr>
            <w:tcW w:w="4675" w:type="dxa"/>
          </w:tcPr>
          <w:p w:rsidRPr="00AE0971" w:rsidR="6BF73B4A" w:rsidP="4D6980D8" w:rsidRDefault="6BF73B4A" w14:paraId="75BD7986" w14:textId="74356E44">
            <w:pPr>
              <w:rPr>
                <w:rFonts w:ascii="Times New Roman" w:hAnsi="Times New Roman" w:cs="Times New Roman"/>
              </w:rPr>
            </w:pPr>
            <w:r w:rsidRPr="00AE0971">
              <w:rPr>
                <w:rFonts w:ascii="Times New Roman" w:hAnsi="Times New Roman" w:cs="Times New Roman"/>
              </w:rPr>
              <w:t>Linux Tanium Agent Install</w:t>
            </w:r>
          </w:p>
        </w:tc>
      </w:tr>
      <w:tr w:rsidRPr="00AE0971" w:rsidR="003172BD" w:rsidTr="0097001C" w14:paraId="73739EAD" w14:textId="77777777">
        <w:tc>
          <w:tcPr>
            <w:tcW w:w="4675" w:type="dxa"/>
          </w:tcPr>
          <w:p w:rsidRPr="00AE0971" w:rsidR="003172BD" w:rsidP="4D6980D8" w:rsidRDefault="003172BD" w14:paraId="7DCD7004" w14:textId="22635154">
            <w:pPr>
              <w:rPr>
                <w:rFonts w:ascii="Times New Roman" w:hAnsi="Times New Roman" w:eastAsia="Times New Roman" w:cs="Times New Roman"/>
                <w:color w:val="000000" w:themeColor="text1"/>
              </w:rPr>
            </w:pPr>
            <w:r w:rsidRPr="00AE0971">
              <w:rPr>
                <w:rFonts w:ascii="Times New Roman" w:hAnsi="Times New Roman" w:eastAsia="Times New Roman" w:cs="Times New Roman"/>
                <w:color w:val="000000" w:themeColor="text1"/>
              </w:rPr>
              <w:t xml:space="preserve">Procedure </w:t>
            </w:r>
            <w:r w:rsidR="00CB615D">
              <w:rPr>
                <w:rFonts w:ascii="Times New Roman" w:hAnsi="Times New Roman" w:eastAsia="Times New Roman" w:cs="Times New Roman"/>
                <w:color w:val="000000" w:themeColor="text1"/>
              </w:rPr>
              <w:t>4</w:t>
            </w:r>
            <w:r w:rsidRPr="00AE0971">
              <w:rPr>
                <w:rFonts w:ascii="Times New Roman" w:hAnsi="Times New Roman" w:eastAsia="Times New Roman" w:cs="Times New Roman"/>
                <w:color w:val="000000" w:themeColor="text1"/>
              </w:rPr>
              <w:t>.5</w:t>
            </w:r>
          </w:p>
        </w:tc>
        <w:tc>
          <w:tcPr>
            <w:tcW w:w="4675" w:type="dxa"/>
          </w:tcPr>
          <w:p w:rsidRPr="00AE0971" w:rsidR="003172BD" w:rsidP="4D6980D8" w:rsidRDefault="003172BD" w14:paraId="4D4F3A12" w14:textId="6C007D5D">
            <w:pPr>
              <w:rPr>
                <w:rFonts w:ascii="Times New Roman" w:hAnsi="Times New Roman" w:cs="Times New Roman"/>
              </w:rPr>
            </w:pPr>
            <w:r w:rsidRPr="00AE0971">
              <w:rPr>
                <w:rFonts w:ascii="Times New Roman" w:hAnsi="Times New Roman" w:cs="Times New Roman"/>
              </w:rPr>
              <w:t>Linux Splunk Agent Install</w:t>
            </w:r>
          </w:p>
        </w:tc>
      </w:tr>
      <w:tr w:rsidRPr="00AE0971" w:rsidR="00436080" w:rsidTr="0097001C" w14:paraId="7756FCDE" w14:textId="77777777">
        <w:tc>
          <w:tcPr>
            <w:tcW w:w="4675" w:type="dxa"/>
          </w:tcPr>
          <w:p w:rsidRPr="00AE0971" w:rsidR="00436080" w:rsidP="00436080" w:rsidRDefault="00436080" w14:paraId="03BDEFE6" w14:textId="79E57311">
            <w:pPr>
              <w:rPr>
                <w:rFonts w:ascii="Times New Roman" w:hAnsi="Times New Roman" w:eastAsia="Times New Roman" w:cs="Times New Roman"/>
                <w:color w:val="000000" w:themeColor="text1"/>
              </w:rPr>
            </w:pPr>
            <w:r w:rsidRPr="00AE0971">
              <w:rPr>
                <w:rFonts w:ascii="Times New Roman" w:hAnsi="Times New Roman" w:eastAsia="Times New Roman" w:cs="Times New Roman"/>
                <w:color w:val="000000" w:themeColor="text1"/>
              </w:rPr>
              <w:t xml:space="preserve">Procedure </w:t>
            </w:r>
            <w:r w:rsidR="00CB615D">
              <w:rPr>
                <w:rFonts w:ascii="Times New Roman" w:hAnsi="Times New Roman" w:eastAsia="Times New Roman" w:cs="Times New Roman"/>
                <w:color w:val="000000" w:themeColor="text1"/>
              </w:rPr>
              <w:t>4</w:t>
            </w:r>
            <w:r w:rsidRPr="00AE0971">
              <w:rPr>
                <w:rFonts w:ascii="Times New Roman" w:hAnsi="Times New Roman" w:eastAsia="Times New Roman" w:cs="Times New Roman"/>
                <w:color w:val="000000" w:themeColor="text1"/>
              </w:rPr>
              <w:t>.6</w:t>
            </w:r>
          </w:p>
        </w:tc>
        <w:tc>
          <w:tcPr>
            <w:tcW w:w="4675" w:type="dxa"/>
          </w:tcPr>
          <w:p w:rsidRPr="00AE0971" w:rsidR="00436080" w:rsidP="00436080" w:rsidRDefault="00436080" w14:paraId="28A905F9" w14:textId="0D1BD05D">
            <w:pPr>
              <w:rPr>
                <w:rFonts w:ascii="Times New Roman" w:hAnsi="Times New Roman" w:cs="Times New Roman"/>
              </w:rPr>
            </w:pPr>
            <w:r w:rsidRPr="00AE0971">
              <w:rPr>
                <w:rFonts w:ascii="Times New Roman" w:hAnsi="Times New Roman" w:cs="Times New Roman"/>
              </w:rPr>
              <w:t>Linux McAfee Software Installation</w:t>
            </w:r>
          </w:p>
        </w:tc>
      </w:tr>
      <w:tr w:rsidRPr="00AE0971" w:rsidR="00436080" w:rsidTr="0097001C" w14:paraId="46C6379A" w14:textId="77777777">
        <w:tc>
          <w:tcPr>
            <w:tcW w:w="4675" w:type="dxa"/>
          </w:tcPr>
          <w:p w:rsidRPr="00AE0971" w:rsidR="00436080" w:rsidP="00436080" w:rsidRDefault="00436080" w14:paraId="141CF837" w14:textId="24F0F4EC">
            <w:pPr>
              <w:rPr>
                <w:rFonts w:ascii="Times New Roman" w:hAnsi="Times New Roman" w:eastAsia="Times New Roman" w:cs="Times New Roman"/>
                <w:color w:val="000000" w:themeColor="text1"/>
              </w:rPr>
            </w:pPr>
            <w:r w:rsidRPr="00AE0971">
              <w:rPr>
                <w:rFonts w:ascii="Times New Roman" w:hAnsi="Times New Roman" w:eastAsia="Times New Roman" w:cs="Times New Roman"/>
                <w:color w:val="000000" w:themeColor="text1"/>
              </w:rPr>
              <w:t xml:space="preserve">Procedure </w:t>
            </w:r>
            <w:r w:rsidR="00CB615D">
              <w:rPr>
                <w:rFonts w:ascii="Times New Roman" w:hAnsi="Times New Roman" w:eastAsia="Times New Roman" w:cs="Times New Roman"/>
                <w:color w:val="000000" w:themeColor="text1"/>
              </w:rPr>
              <w:t>4</w:t>
            </w:r>
            <w:r w:rsidRPr="00AE0971">
              <w:rPr>
                <w:rFonts w:ascii="Times New Roman" w:hAnsi="Times New Roman" w:eastAsia="Times New Roman" w:cs="Times New Roman"/>
                <w:color w:val="000000" w:themeColor="text1"/>
              </w:rPr>
              <w:t>.7</w:t>
            </w:r>
          </w:p>
        </w:tc>
        <w:tc>
          <w:tcPr>
            <w:tcW w:w="4675" w:type="dxa"/>
          </w:tcPr>
          <w:p w:rsidRPr="00AE0971" w:rsidR="00436080" w:rsidP="00436080" w:rsidRDefault="00436080" w14:paraId="366B2063" w14:textId="6926012F">
            <w:pPr>
              <w:rPr>
                <w:rFonts w:ascii="Times New Roman" w:hAnsi="Times New Roman" w:cs="Times New Roman"/>
              </w:rPr>
            </w:pPr>
            <w:r w:rsidRPr="00AE0971">
              <w:rPr>
                <w:rFonts w:ascii="Times New Roman" w:hAnsi="Times New Roman" w:cs="Times New Roman"/>
              </w:rPr>
              <w:t>Windows McAfee Software Installation</w:t>
            </w:r>
          </w:p>
        </w:tc>
      </w:tr>
      <w:tr w:rsidRPr="00AE0971" w:rsidR="00436080" w:rsidTr="0097001C" w14:paraId="50414358" w14:textId="77777777">
        <w:tc>
          <w:tcPr>
            <w:tcW w:w="4675" w:type="dxa"/>
          </w:tcPr>
          <w:p w:rsidRPr="00AE0971" w:rsidR="00436080" w:rsidP="00436080" w:rsidRDefault="00436080" w14:paraId="3780D448" w14:textId="13E27690">
            <w:pPr>
              <w:rPr>
                <w:rFonts w:ascii="Times New Roman" w:hAnsi="Times New Roman" w:eastAsia="Times New Roman" w:cs="Times New Roman"/>
                <w:color w:val="000000" w:themeColor="text1"/>
              </w:rPr>
            </w:pPr>
            <w:r w:rsidRPr="00AE0971">
              <w:rPr>
                <w:rFonts w:ascii="Times New Roman" w:hAnsi="Times New Roman" w:eastAsia="Times New Roman" w:cs="Times New Roman"/>
                <w:color w:val="000000" w:themeColor="text1"/>
              </w:rPr>
              <w:t xml:space="preserve">Procedure </w:t>
            </w:r>
            <w:r w:rsidR="00CB615D">
              <w:rPr>
                <w:rFonts w:ascii="Times New Roman" w:hAnsi="Times New Roman" w:eastAsia="Times New Roman" w:cs="Times New Roman"/>
                <w:color w:val="000000" w:themeColor="text1"/>
              </w:rPr>
              <w:t>4</w:t>
            </w:r>
            <w:r w:rsidRPr="00AE0971">
              <w:rPr>
                <w:rFonts w:ascii="Times New Roman" w:hAnsi="Times New Roman" w:eastAsia="Times New Roman" w:cs="Times New Roman"/>
                <w:color w:val="000000" w:themeColor="text1"/>
              </w:rPr>
              <w:t>.8</w:t>
            </w:r>
          </w:p>
        </w:tc>
        <w:tc>
          <w:tcPr>
            <w:tcW w:w="4675" w:type="dxa"/>
          </w:tcPr>
          <w:p w:rsidRPr="00AE0971" w:rsidR="00436080" w:rsidP="00436080" w:rsidRDefault="00436080" w14:paraId="645C9EB4" w14:textId="519F0CA9">
            <w:pPr>
              <w:rPr>
                <w:rFonts w:ascii="Times New Roman" w:hAnsi="Times New Roman" w:cs="Times New Roman"/>
              </w:rPr>
            </w:pPr>
            <w:r w:rsidRPr="00AE0971">
              <w:rPr>
                <w:rFonts w:ascii="Times New Roman" w:hAnsi="Times New Roman" w:cs="Times New Roman"/>
              </w:rPr>
              <w:t>Tenable Windows Software Installation</w:t>
            </w:r>
          </w:p>
        </w:tc>
      </w:tr>
      <w:tr w:rsidRPr="00AE0971" w:rsidR="00436080" w:rsidTr="0097001C" w14:paraId="388CB3F0" w14:textId="77777777">
        <w:tc>
          <w:tcPr>
            <w:tcW w:w="4675" w:type="dxa"/>
          </w:tcPr>
          <w:p w:rsidRPr="00AE0971" w:rsidR="00436080" w:rsidP="00436080" w:rsidRDefault="00436080" w14:paraId="6BE68921" w14:textId="653246C2">
            <w:pPr>
              <w:rPr>
                <w:rFonts w:ascii="Times New Roman" w:hAnsi="Times New Roman" w:eastAsia="Times New Roman" w:cs="Times New Roman"/>
                <w:color w:val="000000" w:themeColor="text1"/>
              </w:rPr>
            </w:pPr>
            <w:r w:rsidRPr="00AE0971">
              <w:rPr>
                <w:rFonts w:ascii="Times New Roman" w:hAnsi="Times New Roman" w:eastAsia="Times New Roman" w:cs="Times New Roman"/>
                <w:color w:val="000000" w:themeColor="text1"/>
              </w:rPr>
              <w:t xml:space="preserve">Procedure </w:t>
            </w:r>
            <w:r w:rsidR="00CB615D">
              <w:rPr>
                <w:rFonts w:ascii="Times New Roman" w:hAnsi="Times New Roman" w:eastAsia="Times New Roman" w:cs="Times New Roman"/>
                <w:color w:val="000000" w:themeColor="text1"/>
              </w:rPr>
              <w:t>4</w:t>
            </w:r>
            <w:r w:rsidRPr="00AE0971">
              <w:rPr>
                <w:rFonts w:ascii="Times New Roman" w:hAnsi="Times New Roman" w:eastAsia="Times New Roman" w:cs="Times New Roman"/>
                <w:color w:val="000000" w:themeColor="text1"/>
              </w:rPr>
              <w:t>.9</w:t>
            </w:r>
          </w:p>
        </w:tc>
        <w:tc>
          <w:tcPr>
            <w:tcW w:w="4675" w:type="dxa"/>
          </w:tcPr>
          <w:p w:rsidRPr="00AE0971" w:rsidR="00436080" w:rsidP="00436080" w:rsidRDefault="00436080" w14:paraId="06279BB2" w14:textId="7D2E8AB7">
            <w:pPr>
              <w:rPr>
                <w:rFonts w:ascii="Times New Roman" w:hAnsi="Times New Roman" w:cs="Times New Roman"/>
              </w:rPr>
            </w:pPr>
            <w:r w:rsidRPr="00AE0971">
              <w:rPr>
                <w:rFonts w:ascii="Times New Roman" w:hAnsi="Times New Roman" w:cs="Times New Roman"/>
              </w:rPr>
              <w:t>Tenable Linux Software Installation</w:t>
            </w:r>
          </w:p>
        </w:tc>
      </w:tr>
      <w:tr w:rsidRPr="00AE0971" w:rsidR="00436080" w:rsidTr="0097001C" w14:paraId="26CD6645" w14:textId="77777777">
        <w:tc>
          <w:tcPr>
            <w:tcW w:w="4675" w:type="dxa"/>
          </w:tcPr>
          <w:p w:rsidRPr="00AE0971" w:rsidR="00436080" w:rsidP="00436080" w:rsidRDefault="00436080" w14:paraId="6BCA6449" w14:textId="03C3EA94">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5</w:t>
            </w:r>
            <w:r w:rsidRPr="00AE0971">
              <w:rPr>
                <w:rFonts w:ascii="Times New Roman" w:hAnsi="Times New Roman" w:cs="Times New Roman"/>
              </w:rPr>
              <w:t xml:space="preserve">.1 </w:t>
            </w:r>
          </w:p>
        </w:tc>
        <w:tc>
          <w:tcPr>
            <w:tcW w:w="4675" w:type="dxa"/>
          </w:tcPr>
          <w:p w:rsidRPr="00AE0971" w:rsidR="00436080" w:rsidP="00436080" w:rsidRDefault="00436080" w14:paraId="4E762DF1" w14:textId="79D839B7">
            <w:pPr>
              <w:rPr>
                <w:rFonts w:ascii="Times New Roman" w:hAnsi="Times New Roman" w:cs="Times New Roman"/>
              </w:rPr>
            </w:pPr>
            <w:r w:rsidRPr="00AE0971">
              <w:rPr>
                <w:rFonts w:ascii="Times New Roman" w:hAnsi="Times New Roman" w:cs="Times New Roman"/>
              </w:rPr>
              <w:t xml:space="preserve">Configuring Scheduled VM Backup </w:t>
            </w:r>
          </w:p>
        </w:tc>
      </w:tr>
      <w:tr w:rsidRPr="00AE0971" w:rsidR="00436080" w:rsidTr="0097001C" w14:paraId="347568C3" w14:textId="77777777">
        <w:tc>
          <w:tcPr>
            <w:tcW w:w="4675" w:type="dxa"/>
          </w:tcPr>
          <w:p w:rsidRPr="00AE0971" w:rsidR="00436080" w:rsidP="00436080" w:rsidRDefault="00436080" w14:paraId="30D9383D" w14:textId="5118E613">
            <w:pPr>
              <w:rPr>
                <w:rFonts w:ascii="Times New Roman" w:hAnsi="Times New Roman" w:cs="Times New Roman" w:eastAsiaTheme="majorEastAsia"/>
              </w:rPr>
            </w:pPr>
            <w:r w:rsidRPr="00AE0971">
              <w:rPr>
                <w:rFonts w:ascii="Times New Roman" w:hAnsi="Times New Roman" w:cs="Times New Roman" w:eastAsiaTheme="majorEastAsia"/>
              </w:rPr>
              <w:t xml:space="preserve">Procedure </w:t>
            </w:r>
            <w:r w:rsidR="00CB615D">
              <w:rPr>
                <w:rFonts w:ascii="Times New Roman" w:hAnsi="Times New Roman" w:cs="Times New Roman" w:eastAsiaTheme="majorEastAsia"/>
              </w:rPr>
              <w:t>5</w:t>
            </w:r>
            <w:r w:rsidRPr="00AE0971">
              <w:rPr>
                <w:rFonts w:ascii="Times New Roman" w:hAnsi="Times New Roman" w:cs="Times New Roman" w:eastAsiaTheme="majorEastAsia"/>
              </w:rPr>
              <w:t xml:space="preserve">.2 </w:t>
            </w:r>
          </w:p>
        </w:tc>
        <w:tc>
          <w:tcPr>
            <w:tcW w:w="4675" w:type="dxa"/>
          </w:tcPr>
          <w:p w:rsidRPr="00AE0971" w:rsidR="00436080" w:rsidP="00436080" w:rsidRDefault="00436080" w14:paraId="184F4777" w14:textId="218A70C5">
            <w:pPr>
              <w:rPr>
                <w:rFonts w:ascii="Times New Roman" w:hAnsi="Times New Roman" w:cs="Times New Roman"/>
              </w:rPr>
            </w:pPr>
            <w:r w:rsidRPr="00AE0971">
              <w:rPr>
                <w:rFonts w:ascii="Times New Roman" w:hAnsi="Times New Roman" w:cs="Times New Roman" w:eastAsiaTheme="majorEastAsia"/>
              </w:rPr>
              <w:t>Configured Scheduled Backup</w:t>
            </w:r>
          </w:p>
        </w:tc>
      </w:tr>
      <w:tr w:rsidRPr="00AE0971" w:rsidR="00436080" w:rsidTr="0097001C" w14:paraId="1ED04F1D" w14:textId="77777777">
        <w:tc>
          <w:tcPr>
            <w:tcW w:w="4675" w:type="dxa"/>
          </w:tcPr>
          <w:p w:rsidRPr="00AE0971" w:rsidR="00436080" w:rsidP="00436080" w:rsidRDefault="00436080" w14:paraId="1740D417" w14:textId="70805E34">
            <w:pPr>
              <w:rPr>
                <w:rFonts w:ascii="Times New Roman" w:hAnsi="Times New Roman" w:cs="Times New Roman"/>
              </w:rPr>
            </w:pPr>
            <w:r w:rsidRPr="00AE0971">
              <w:rPr>
                <w:rFonts w:ascii="Times New Roman" w:hAnsi="Times New Roman" w:cs="Times New Roman" w:eastAsiaTheme="majorEastAsia"/>
              </w:rPr>
              <w:t xml:space="preserve">Procedure </w:t>
            </w:r>
            <w:r w:rsidR="00CB615D">
              <w:rPr>
                <w:rFonts w:ascii="Times New Roman" w:hAnsi="Times New Roman" w:cs="Times New Roman" w:eastAsiaTheme="majorEastAsia"/>
              </w:rPr>
              <w:t>5</w:t>
            </w:r>
            <w:r w:rsidRPr="00AE0971">
              <w:rPr>
                <w:rFonts w:ascii="Times New Roman" w:hAnsi="Times New Roman" w:cs="Times New Roman" w:eastAsiaTheme="majorEastAsia"/>
              </w:rPr>
              <w:t xml:space="preserve">.3 </w:t>
            </w:r>
          </w:p>
        </w:tc>
        <w:tc>
          <w:tcPr>
            <w:tcW w:w="4675" w:type="dxa"/>
          </w:tcPr>
          <w:p w:rsidRPr="00AE0971" w:rsidR="00436080" w:rsidP="00436080" w:rsidRDefault="00436080" w14:paraId="2D152244" w14:textId="070BB0AD">
            <w:pPr>
              <w:rPr>
                <w:rFonts w:ascii="Times New Roman" w:hAnsi="Times New Roman" w:cs="Times New Roman" w:eastAsiaTheme="majorEastAsia"/>
              </w:rPr>
            </w:pPr>
            <w:r w:rsidRPr="00AE0971">
              <w:rPr>
                <w:rFonts w:ascii="Times New Roman" w:hAnsi="Times New Roman" w:cs="Times New Roman" w:eastAsiaTheme="majorEastAsia"/>
              </w:rPr>
              <w:t xml:space="preserve">Configured Scheduled </w:t>
            </w:r>
            <w:proofErr w:type="spellStart"/>
            <w:r w:rsidRPr="00AE0971">
              <w:rPr>
                <w:rFonts w:ascii="Times New Roman" w:hAnsi="Times New Roman" w:cs="Times New Roman" w:eastAsiaTheme="majorEastAsia"/>
              </w:rPr>
              <w:t>Filestore</w:t>
            </w:r>
            <w:proofErr w:type="spellEnd"/>
            <w:r w:rsidRPr="00AE0971">
              <w:rPr>
                <w:rFonts w:ascii="Times New Roman" w:hAnsi="Times New Roman" w:cs="Times New Roman" w:eastAsiaTheme="majorEastAsia"/>
              </w:rPr>
              <w:t xml:space="preserve"> Backup </w:t>
            </w:r>
          </w:p>
        </w:tc>
      </w:tr>
      <w:tr w:rsidRPr="00AE0971" w:rsidR="00436080" w:rsidTr="0097001C" w14:paraId="721B3052" w14:textId="77777777">
        <w:tc>
          <w:tcPr>
            <w:tcW w:w="4675" w:type="dxa"/>
          </w:tcPr>
          <w:p w:rsidRPr="00AE0971" w:rsidR="00436080" w:rsidP="00436080" w:rsidRDefault="00436080" w14:paraId="3877DF28" w14:textId="4423B523">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5</w:t>
            </w:r>
            <w:r w:rsidRPr="00AE0971">
              <w:rPr>
                <w:rFonts w:ascii="Times New Roman" w:hAnsi="Times New Roman" w:cs="Times New Roman"/>
              </w:rPr>
              <w:t xml:space="preserve">.4 </w:t>
            </w:r>
          </w:p>
        </w:tc>
        <w:tc>
          <w:tcPr>
            <w:tcW w:w="4675" w:type="dxa"/>
          </w:tcPr>
          <w:p w:rsidRPr="00AE0971" w:rsidR="00436080" w:rsidP="00436080" w:rsidRDefault="00436080" w14:paraId="69B8D047" w14:textId="0E3D9E4C">
            <w:pPr>
              <w:rPr>
                <w:rFonts w:ascii="Times New Roman" w:hAnsi="Times New Roman" w:cs="Times New Roman"/>
              </w:rPr>
            </w:pPr>
            <w:r w:rsidRPr="00AE0971">
              <w:rPr>
                <w:rFonts w:ascii="Times New Roman" w:hAnsi="Times New Roman" w:cs="Times New Roman"/>
              </w:rPr>
              <w:t>Backup Validation Process</w:t>
            </w:r>
          </w:p>
        </w:tc>
      </w:tr>
      <w:tr w:rsidRPr="00AE0971" w:rsidR="00436080" w:rsidTr="0097001C" w14:paraId="7EE8FD83" w14:textId="77777777">
        <w:tc>
          <w:tcPr>
            <w:tcW w:w="4675" w:type="dxa"/>
          </w:tcPr>
          <w:p w:rsidRPr="00AE0971" w:rsidR="00436080" w:rsidP="00436080" w:rsidRDefault="00436080" w14:paraId="1819B5A6" w14:textId="094ABE9D">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5</w:t>
            </w:r>
            <w:r w:rsidRPr="00AE0971">
              <w:rPr>
                <w:rFonts w:ascii="Times New Roman" w:hAnsi="Times New Roman" w:cs="Times New Roman"/>
              </w:rPr>
              <w:t xml:space="preserve">.5 </w:t>
            </w:r>
          </w:p>
        </w:tc>
        <w:tc>
          <w:tcPr>
            <w:tcW w:w="4675" w:type="dxa"/>
          </w:tcPr>
          <w:p w:rsidRPr="00AE0971" w:rsidR="00436080" w:rsidP="00436080" w:rsidRDefault="00436080" w14:paraId="2D5A5E86" w14:textId="37C611C4">
            <w:pPr>
              <w:rPr>
                <w:rFonts w:ascii="Times New Roman" w:hAnsi="Times New Roman" w:cs="Times New Roman"/>
              </w:rPr>
            </w:pPr>
            <w:r w:rsidRPr="00AE0971">
              <w:rPr>
                <w:rFonts w:ascii="Times New Roman" w:hAnsi="Times New Roman" w:cs="Times New Roman"/>
              </w:rPr>
              <w:t>Restore Process</w:t>
            </w:r>
          </w:p>
        </w:tc>
      </w:tr>
      <w:tr w:rsidRPr="00AE0971" w:rsidR="00743C11" w:rsidTr="0097001C" w14:paraId="68B204FC" w14:textId="77777777">
        <w:tc>
          <w:tcPr>
            <w:tcW w:w="4675" w:type="dxa"/>
          </w:tcPr>
          <w:p w:rsidRPr="00AE0971" w:rsidR="00743C11" w:rsidP="00743C11" w:rsidRDefault="00743C11" w14:paraId="75B0AD75" w14:textId="13CC53E9">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5</w:t>
            </w:r>
            <w:r w:rsidRPr="00AE0971">
              <w:rPr>
                <w:rFonts w:ascii="Times New Roman" w:hAnsi="Times New Roman" w:cs="Times New Roman"/>
              </w:rPr>
              <w:t>.6</w:t>
            </w:r>
          </w:p>
        </w:tc>
        <w:tc>
          <w:tcPr>
            <w:tcW w:w="4675" w:type="dxa"/>
          </w:tcPr>
          <w:p w:rsidRPr="00AE0971" w:rsidR="00743C11" w:rsidP="00436080" w:rsidRDefault="00743C11" w14:paraId="15FB672E" w14:textId="6E664F79">
            <w:pPr>
              <w:rPr>
                <w:rFonts w:ascii="Times New Roman" w:hAnsi="Times New Roman" w:cs="Times New Roman"/>
              </w:rPr>
            </w:pPr>
            <w:r w:rsidRPr="00AE0971">
              <w:rPr>
                <w:rFonts w:ascii="Times New Roman" w:hAnsi="Times New Roman" w:cs="Times New Roman"/>
              </w:rPr>
              <w:t xml:space="preserve">Blue Prism Application Backup Process </w:t>
            </w:r>
          </w:p>
        </w:tc>
      </w:tr>
      <w:tr w:rsidRPr="00AE0971" w:rsidR="00743C11" w:rsidTr="0097001C" w14:paraId="28B66E33" w14:textId="77777777">
        <w:tc>
          <w:tcPr>
            <w:tcW w:w="4675" w:type="dxa"/>
          </w:tcPr>
          <w:p w:rsidRPr="00AE0971" w:rsidR="00743C11" w:rsidP="00743C11" w:rsidRDefault="00743C11" w14:paraId="23DC5068" w14:textId="618B4525">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5</w:t>
            </w:r>
            <w:r w:rsidRPr="00AE0971">
              <w:rPr>
                <w:rFonts w:ascii="Times New Roman" w:hAnsi="Times New Roman" w:cs="Times New Roman"/>
              </w:rPr>
              <w:t>.7</w:t>
            </w:r>
          </w:p>
        </w:tc>
        <w:tc>
          <w:tcPr>
            <w:tcW w:w="4675" w:type="dxa"/>
          </w:tcPr>
          <w:p w:rsidRPr="00AE0971" w:rsidR="00743C11" w:rsidP="00743C11" w:rsidRDefault="00743C11" w14:paraId="560569BD" w14:textId="16EE2643">
            <w:pPr>
              <w:rPr>
                <w:rFonts w:ascii="Times New Roman" w:hAnsi="Times New Roman" w:cs="Times New Roman"/>
              </w:rPr>
            </w:pPr>
            <w:r w:rsidRPr="00AE0971">
              <w:rPr>
                <w:rFonts w:ascii="Times New Roman" w:hAnsi="Times New Roman" w:cs="Times New Roman"/>
              </w:rPr>
              <w:t>Blue Prism Database Backup Process</w:t>
            </w:r>
          </w:p>
        </w:tc>
      </w:tr>
      <w:tr w:rsidRPr="00AE0971" w:rsidR="00743C11" w:rsidTr="0097001C" w14:paraId="27FD81AC" w14:textId="77777777">
        <w:tc>
          <w:tcPr>
            <w:tcW w:w="4675" w:type="dxa"/>
          </w:tcPr>
          <w:p w:rsidRPr="00AE0971" w:rsidR="00743C11" w:rsidP="00743C11" w:rsidRDefault="00743C11" w14:paraId="2D14D0C3" w14:textId="0F9593C1">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5</w:t>
            </w:r>
            <w:r w:rsidRPr="00AE0971">
              <w:rPr>
                <w:rFonts w:ascii="Times New Roman" w:hAnsi="Times New Roman" w:cs="Times New Roman"/>
              </w:rPr>
              <w:t>.8</w:t>
            </w:r>
          </w:p>
        </w:tc>
        <w:tc>
          <w:tcPr>
            <w:tcW w:w="4675" w:type="dxa"/>
          </w:tcPr>
          <w:p w:rsidRPr="00AE0971" w:rsidR="00743C11" w:rsidP="00743C11" w:rsidRDefault="00743C11" w14:paraId="12998E87" w14:textId="7A249FA8">
            <w:pPr>
              <w:rPr>
                <w:rFonts w:ascii="Times New Roman" w:hAnsi="Times New Roman" w:cs="Times New Roman"/>
              </w:rPr>
            </w:pPr>
            <w:r w:rsidRPr="00AE0971">
              <w:rPr>
                <w:rFonts w:ascii="Times New Roman" w:hAnsi="Times New Roman" w:cs="Times New Roman"/>
              </w:rPr>
              <w:t>Blue Prism Application Server Restore Process</w:t>
            </w:r>
          </w:p>
        </w:tc>
      </w:tr>
      <w:tr w:rsidRPr="00AE0971" w:rsidR="00743C11" w:rsidTr="0097001C" w14:paraId="28996D31" w14:textId="77777777">
        <w:tc>
          <w:tcPr>
            <w:tcW w:w="4675" w:type="dxa"/>
          </w:tcPr>
          <w:p w:rsidRPr="00AE0971" w:rsidR="00743C11" w:rsidP="00743C11" w:rsidRDefault="00743C11" w14:paraId="25F3D27F" w14:textId="61277E35">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5</w:t>
            </w:r>
            <w:r w:rsidRPr="00AE0971">
              <w:rPr>
                <w:rFonts w:ascii="Times New Roman" w:hAnsi="Times New Roman" w:cs="Times New Roman"/>
              </w:rPr>
              <w:t>.9</w:t>
            </w:r>
          </w:p>
        </w:tc>
        <w:tc>
          <w:tcPr>
            <w:tcW w:w="4675" w:type="dxa"/>
          </w:tcPr>
          <w:p w:rsidRPr="00AE0971" w:rsidR="00743C11" w:rsidP="00743C11" w:rsidRDefault="00743C11" w14:paraId="15DF0A43" w14:textId="2BAF33E9">
            <w:pPr>
              <w:rPr>
                <w:rFonts w:ascii="Times New Roman" w:hAnsi="Times New Roman" w:cs="Times New Roman"/>
              </w:rPr>
            </w:pPr>
            <w:r w:rsidRPr="00AE0971">
              <w:rPr>
                <w:rFonts w:ascii="Times New Roman" w:hAnsi="Times New Roman" w:cs="Times New Roman"/>
              </w:rPr>
              <w:t>Blue Prism Database Server Restore Process</w:t>
            </w:r>
          </w:p>
        </w:tc>
      </w:tr>
      <w:tr w:rsidRPr="00AE0971" w:rsidR="00743C11" w:rsidTr="0097001C" w14:paraId="52E01F6B" w14:textId="77777777">
        <w:tc>
          <w:tcPr>
            <w:tcW w:w="4675" w:type="dxa"/>
          </w:tcPr>
          <w:p w:rsidRPr="00AE0971" w:rsidR="00743C11" w:rsidP="00743C11" w:rsidRDefault="00743C11" w14:paraId="30CA0619" w14:textId="7CF592CA">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5</w:t>
            </w:r>
            <w:r w:rsidRPr="00AE0971">
              <w:rPr>
                <w:rFonts w:ascii="Times New Roman" w:hAnsi="Times New Roman" w:cs="Times New Roman"/>
              </w:rPr>
              <w:t>.10</w:t>
            </w:r>
          </w:p>
        </w:tc>
        <w:tc>
          <w:tcPr>
            <w:tcW w:w="4675" w:type="dxa"/>
          </w:tcPr>
          <w:p w:rsidRPr="00AE0971" w:rsidR="00743C11" w:rsidP="00743C11" w:rsidRDefault="00743C11" w14:paraId="5158B337" w14:textId="1AB8C15B">
            <w:pPr>
              <w:pStyle w:val="NoSpacing"/>
              <w:rPr>
                <w:rFonts w:ascii="Times New Roman" w:hAnsi="Times New Roman" w:cs="Times New Roman"/>
              </w:rPr>
            </w:pPr>
            <w:r w:rsidRPr="00AE0971">
              <w:rPr>
                <w:rFonts w:ascii="Times New Roman" w:hAnsi="Times New Roman" w:cs="Times New Roman"/>
              </w:rPr>
              <w:t xml:space="preserve">Blue Prism Database Server Scheduling Process </w:t>
            </w:r>
          </w:p>
        </w:tc>
      </w:tr>
      <w:tr w:rsidRPr="00AE0971" w:rsidR="00743C11" w:rsidTr="0097001C" w14:paraId="7292F1BD" w14:textId="77777777">
        <w:tc>
          <w:tcPr>
            <w:tcW w:w="4675" w:type="dxa"/>
          </w:tcPr>
          <w:p w:rsidRPr="00AE0971" w:rsidR="00743C11" w:rsidP="00743C11" w:rsidRDefault="00743C11" w14:paraId="455C4318" w14:textId="3B547A74">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6</w:t>
            </w:r>
            <w:r w:rsidRPr="00AE0971">
              <w:rPr>
                <w:rFonts w:ascii="Times New Roman" w:hAnsi="Times New Roman" w:cs="Times New Roman"/>
              </w:rPr>
              <w:t xml:space="preserve">.1 </w:t>
            </w:r>
          </w:p>
        </w:tc>
        <w:tc>
          <w:tcPr>
            <w:tcW w:w="4675" w:type="dxa"/>
          </w:tcPr>
          <w:p w:rsidRPr="00AE0971" w:rsidR="00743C11" w:rsidP="00743C11" w:rsidRDefault="00743C11" w14:paraId="7F86D47E" w14:textId="0C89F3E6">
            <w:pPr>
              <w:rPr>
                <w:rFonts w:ascii="Times New Roman" w:hAnsi="Times New Roman" w:cs="Times New Roman"/>
              </w:rPr>
            </w:pPr>
            <w:r w:rsidRPr="00AE0971">
              <w:rPr>
                <w:rFonts w:ascii="Times New Roman" w:hAnsi="Times New Roman" w:cs="Times New Roman"/>
              </w:rPr>
              <w:t>Incident Response Process</w:t>
            </w:r>
          </w:p>
        </w:tc>
      </w:tr>
      <w:tr w:rsidRPr="00AE0971" w:rsidR="00743C11" w:rsidTr="0097001C" w14:paraId="6B59AC30" w14:textId="77777777">
        <w:tc>
          <w:tcPr>
            <w:tcW w:w="4675" w:type="dxa"/>
          </w:tcPr>
          <w:p w:rsidRPr="00AE0971" w:rsidR="00743C11" w:rsidP="00743C11" w:rsidRDefault="00743C11" w14:paraId="14F6B7C6" w14:textId="695BBE9D">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7</w:t>
            </w:r>
            <w:r w:rsidRPr="00AE0971">
              <w:rPr>
                <w:rFonts w:ascii="Times New Roman" w:hAnsi="Times New Roman" w:cs="Times New Roman"/>
              </w:rPr>
              <w:t>.</w:t>
            </w:r>
            <w:r w:rsidR="00CC780E">
              <w:rPr>
                <w:rFonts w:ascii="Times New Roman" w:hAnsi="Times New Roman" w:cs="Times New Roman"/>
              </w:rPr>
              <w:t>1</w:t>
            </w:r>
          </w:p>
        </w:tc>
        <w:tc>
          <w:tcPr>
            <w:tcW w:w="4675" w:type="dxa"/>
          </w:tcPr>
          <w:p w:rsidRPr="00AE0971" w:rsidR="00743C11" w:rsidP="00743C11" w:rsidRDefault="00743C11" w14:paraId="57F4F4A1" w14:textId="03239FCB">
            <w:pPr>
              <w:pStyle w:val="NoSpacing"/>
              <w:rPr>
                <w:rFonts w:ascii="Times New Roman" w:hAnsi="Times New Roman" w:cs="Times New Roman"/>
              </w:rPr>
            </w:pPr>
            <w:r w:rsidRPr="00AE0971">
              <w:rPr>
                <w:rFonts w:ascii="Times New Roman" w:hAnsi="Times New Roman" w:cs="Times New Roman"/>
              </w:rPr>
              <w:t xml:space="preserve">Detailed User Creation Change Request </w:t>
            </w:r>
          </w:p>
        </w:tc>
      </w:tr>
      <w:tr w:rsidRPr="00AE0971" w:rsidR="00743C11" w:rsidTr="0097001C" w14:paraId="3F99E60F" w14:textId="77777777">
        <w:tc>
          <w:tcPr>
            <w:tcW w:w="4675" w:type="dxa"/>
          </w:tcPr>
          <w:p w:rsidRPr="00AE0971" w:rsidR="00743C11" w:rsidP="00743C11" w:rsidRDefault="00743C11" w14:paraId="5A60A27A" w14:textId="1917F5D1">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7</w:t>
            </w:r>
            <w:r w:rsidRPr="00AE0971">
              <w:rPr>
                <w:rFonts w:ascii="Times New Roman" w:hAnsi="Times New Roman" w:cs="Times New Roman"/>
              </w:rPr>
              <w:t>.</w:t>
            </w:r>
            <w:r w:rsidR="00CC780E">
              <w:rPr>
                <w:rFonts w:ascii="Times New Roman" w:hAnsi="Times New Roman" w:cs="Times New Roman"/>
              </w:rPr>
              <w:t>2</w:t>
            </w:r>
          </w:p>
        </w:tc>
        <w:tc>
          <w:tcPr>
            <w:tcW w:w="4675" w:type="dxa"/>
          </w:tcPr>
          <w:p w:rsidRPr="00AE0971" w:rsidR="00743C11" w:rsidP="00743C11" w:rsidRDefault="00743C11" w14:paraId="4845FA23" w14:textId="6C136834">
            <w:pPr>
              <w:rPr>
                <w:rFonts w:ascii="Times New Roman" w:hAnsi="Times New Roman" w:cs="Times New Roman"/>
              </w:rPr>
            </w:pPr>
            <w:r w:rsidRPr="00AE0971">
              <w:rPr>
                <w:rFonts w:ascii="Times New Roman" w:hAnsi="Times New Roman" w:cs="Times New Roman"/>
              </w:rPr>
              <w:t xml:space="preserve">GCP User Creation Change Request </w:t>
            </w:r>
          </w:p>
        </w:tc>
      </w:tr>
      <w:tr w:rsidRPr="00AE0971" w:rsidR="00743C11" w:rsidTr="0097001C" w14:paraId="098F8FC3" w14:textId="77777777">
        <w:tc>
          <w:tcPr>
            <w:tcW w:w="4675" w:type="dxa"/>
          </w:tcPr>
          <w:p w:rsidRPr="00AE0971" w:rsidR="00743C11" w:rsidP="00743C11" w:rsidRDefault="00743C11" w14:paraId="490E1687" w14:textId="3611BAD8">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7</w:t>
            </w:r>
            <w:r w:rsidRPr="00AE0971">
              <w:rPr>
                <w:rFonts w:ascii="Times New Roman" w:hAnsi="Times New Roman" w:cs="Times New Roman"/>
              </w:rPr>
              <w:t>.</w:t>
            </w:r>
            <w:r w:rsidR="00CC780E">
              <w:rPr>
                <w:rFonts w:ascii="Times New Roman" w:hAnsi="Times New Roman" w:cs="Times New Roman"/>
              </w:rPr>
              <w:t>3</w:t>
            </w:r>
            <w:r w:rsidRPr="00AE0971">
              <w:rPr>
                <w:rFonts w:ascii="Times New Roman" w:hAnsi="Times New Roman" w:cs="Times New Roman"/>
              </w:rPr>
              <w:t xml:space="preserve"> </w:t>
            </w:r>
          </w:p>
        </w:tc>
        <w:tc>
          <w:tcPr>
            <w:tcW w:w="4675" w:type="dxa"/>
          </w:tcPr>
          <w:p w:rsidRPr="00AE0971" w:rsidR="00743C11" w:rsidP="00743C11" w:rsidRDefault="00743C11" w14:paraId="3C830625" w14:textId="312BF6C0">
            <w:pPr>
              <w:rPr>
                <w:rFonts w:ascii="Times New Roman" w:hAnsi="Times New Roman" w:cs="Times New Roman"/>
              </w:rPr>
            </w:pPr>
            <w:r w:rsidRPr="00AE0971">
              <w:rPr>
                <w:rFonts w:ascii="Times New Roman" w:hAnsi="Times New Roman" w:cs="Times New Roman"/>
              </w:rPr>
              <w:t xml:space="preserve">Magneto User Creation Change Request </w:t>
            </w:r>
          </w:p>
        </w:tc>
      </w:tr>
      <w:tr w:rsidRPr="00AE0971" w:rsidR="00743C11" w:rsidTr="0097001C" w14:paraId="44A9F2D2" w14:textId="77777777">
        <w:tc>
          <w:tcPr>
            <w:tcW w:w="4675" w:type="dxa"/>
          </w:tcPr>
          <w:p w:rsidRPr="00AE0971" w:rsidR="00743C11" w:rsidP="00743C11" w:rsidRDefault="00743C11" w14:paraId="08CFFDE8" w14:textId="7EB76587">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7</w:t>
            </w:r>
            <w:r w:rsidRPr="00AE0971">
              <w:rPr>
                <w:rFonts w:ascii="Times New Roman" w:hAnsi="Times New Roman" w:cs="Times New Roman"/>
              </w:rPr>
              <w:t>.</w:t>
            </w:r>
            <w:r w:rsidR="00CC780E">
              <w:rPr>
                <w:rFonts w:ascii="Times New Roman" w:hAnsi="Times New Roman" w:cs="Times New Roman"/>
              </w:rPr>
              <w:t>4</w:t>
            </w:r>
          </w:p>
        </w:tc>
        <w:tc>
          <w:tcPr>
            <w:tcW w:w="4675" w:type="dxa"/>
          </w:tcPr>
          <w:p w:rsidRPr="00AE0971" w:rsidR="00743C11" w:rsidP="00743C11" w:rsidRDefault="00743C11" w14:paraId="2E4C6ACC" w14:textId="7589D1DE">
            <w:pPr>
              <w:rPr>
                <w:rFonts w:ascii="Times New Roman" w:hAnsi="Times New Roman" w:cs="Times New Roman"/>
              </w:rPr>
            </w:pPr>
            <w:r w:rsidRPr="00AE0971">
              <w:rPr>
                <w:rFonts w:ascii="Times New Roman" w:hAnsi="Times New Roman" w:cs="Times New Roman"/>
              </w:rPr>
              <w:t>Windows User Creation Change Request</w:t>
            </w:r>
          </w:p>
        </w:tc>
      </w:tr>
      <w:tr w:rsidRPr="00AE0971" w:rsidR="00743C11" w:rsidTr="0097001C" w14:paraId="5B9A925F" w14:textId="77777777">
        <w:tc>
          <w:tcPr>
            <w:tcW w:w="4675" w:type="dxa"/>
          </w:tcPr>
          <w:p w:rsidRPr="00AE0971" w:rsidR="00743C11" w:rsidP="00743C11" w:rsidRDefault="00743C11" w14:paraId="318027DC" w14:textId="20DF1CA4">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7</w:t>
            </w:r>
            <w:r w:rsidRPr="00AE0971">
              <w:rPr>
                <w:rFonts w:ascii="Times New Roman" w:hAnsi="Times New Roman" w:cs="Times New Roman"/>
              </w:rPr>
              <w:t>.</w:t>
            </w:r>
            <w:r w:rsidR="00CC780E">
              <w:rPr>
                <w:rFonts w:ascii="Times New Roman" w:hAnsi="Times New Roman" w:cs="Times New Roman"/>
              </w:rPr>
              <w:t>5</w:t>
            </w:r>
          </w:p>
        </w:tc>
        <w:tc>
          <w:tcPr>
            <w:tcW w:w="4675" w:type="dxa"/>
          </w:tcPr>
          <w:p w:rsidRPr="00AE0971" w:rsidR="00743C11" w:rsidP="00743C11" w:rsidRDefault="00743C11" w14:paraId="1C85FF29" w14:textId="54E3E9E7">
            <w:pPr>
              <w:rPr>
                <w:rFonts w:ascii="Times New Roman" w:hAnsi="Times New Roman" w:cs="Times New Roman"/>
              </w:rPr>
            </w:pPr>
            <w:r w:rsidRPr="00AE0971">
              <w:rPr>
                <w:rFonts w:ascii="Times New Roman" w:hAnsi="Times New Roman" w:cs="Times New Roman"/>
              </w:rPr>
              <w:t>Rollback Change Request</w:t>
            </w:r>
          </w:p>
        </w:tc>
      </w:tr>
      <w:tr w:rsidRPr="00AE0971" w:rsidR="00743C11" w:rsidTr="0097001C" w14:paraId="0DC1DA88" w14:textId="77777777">
        <w:tc>
          <w:tcPr>
            <w:tcW w:w="4675" w:type="dxa"/>
          </w:tcPr>
          <w:p w:rsidRPr="00AE0971" w:rsidR="00743C11" w:rsidP="00743C11" w:rsidRDefault="00743C11" w14:paraId="3918084B" w14:textId="6B83CBAD">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7</w:t>
            </w:r>
            <w:r w:rsidRPr="00AE0971">
              <w:rPr>
                <w:rFonts w:ascii="Times New Roman" w:hAnsi="Times New Roman" w:cs="Times New Roman"/>
              </w:rPr>
              <w:t>.</w:t>
            </w:r>
            <w:r w:rsidR="00CC780E">
              <w:rPr>
                <w:rFonts w:ascii="Times New Roman" w:hAnsi="Times New Roman" w:cs="Times New Roman"/>
              </w:rPr>
              <w:t>6</w:t>
            </w:r>
          </w:p>
        </w:tc>
        <w:tc>
          <w:tcPr>
            <w:tcW w:w="4675" w:type="dxa"/>
          </w:tcPr>
          <w:p w:rsidRPr="00AE0971" w:rsidR="00743C11" w:rsidP="00743C11" w:rsidRDefault="00743C11" w14:paraId="6A02F019" w14:textId="369B9EEC">
            <w:pPr>
              <w:rPr>
                <w:rFonts w:ascii="Times New Roman" w:hAnsi="Times New Roman" w:cs="Times New Roman"/>
              </w:rPr>
            </w:pPr>
            <w:r w:rsidRPr="00AE0971">
              <w:rPr>
                <w:rFonts w:ascii="Times New Roman" w:hAnsi="Times New Roman" w:cs="Times New Roman"/>
              </w:rPr>
              <w:t xml:space="preserve">User Termination Change Request </w:t>
            </w:r>
          </w:p>
        </w:tc>
      </w:tr>
      <w:tr w:rsidRPr="00AE0971" w:rsidR="00743C11" w:rsidTr="0097001C" w14:paraId="2884E320" w14:textId="77777777">
        <w:tc>
          <w:tcPr>
            <w:tcW w:w="4675" w:type="dxa"/>
          </w:tcPr>
          <w:p w:rsidRPr="00AE0971" w:rsidR="00743C11" w:rsidP="00743C11" w:rsidRDefault="00743C11" w14:paraId="6CF880BF" w14:textId="6B612467">
            <w:pPr>
              <w:rPr>
                <w:rFonts w:ascii="Times New Roman" w:hAnsi="Times New Roman" w:cs="Times New Roman"/>
              </w:rPr>
            </w:pPr>
            <w:r w:rsidRPr="00AE0971">
              <w:rPr>
                <w:rFonts w:ascii="Times New Roman" w:hAnsi="Times New Roman" w:cs="Times New Roman"/>
              </w:rPr>
              <w:lastRenderedPageBreak/>
              <w:t xml:space="preserve">Procedure </w:t>
            </w:r>
            <w:r w:rsidR="00CB615D">
              <w:rPr>
                <w:rFonts w:ascii="Times New Roman" w:hAnsi="Times New Roman" w:cs="Times New Roman"/>
              </w:rPr>
              <w:t>7</w:t>
            </w:r>
            <w:r w:rsidRPr="00AE0971">
              <w:rPr>
                <w:rFonts w:ascii="Times New Roman" w:hAnsi="Times New Roman" w:cs="Times New Roman"/>
              </w:rPr>
              <w:t>.</w:t>
            </w:r>
            <w:r w:rsidR="00CC780E">
              <w:rPr>
                <w:rFonts w:ascii="Times New Roman" w:hAnsi="Times New Roman" w:cs="Times New Roman"/>
              </w:rPr>
              <w:t>7</w:t>
            </w:r>
          </w:p>
        </w:tc>
        <w:tc>
          <w:tcPr>
            <w:tcW w:w="4675" w:type="dxa"/>
          </w:tcPr>
          <w:p w:rsidRPr="00AE0971" w:rsidR="00743C11" w:rsidP="00743C11" w:rsidRDefault="00743C11" w14:paraId="14700538" w14:textId="664160F7">
            <w:pPr>
              <w:rPr>
                <w:rFonts w:ascii="Times New Roman" w:hAnsi="Times New Roman" w:cs="Times New Roman"/>
              </w:rPr>
            </w:pPr>
            <w:r w:rsidRPr="00AE0971">
              <w:rPr>
                <w:rFonts w:ascii="Times New Roman" w:hAnsi="Times New Roman" w:cs="Times New Roman"/>
              </w:rPr>
              <w:t>Patching/Updates Process</w:t>
            </w:r>
          </w:p>
        </w:tc>
      </w:tr>
      <w:tr w:rsidRPr="00AE0971" w:rsidR="00743C11" w:rsidTr="0097001C" w14:paraId="2B4CCD06" w14:textId="77777777">
        <w:tc>
          <w:tcPr>
            <w:tcW w:w="4675" w:type="dxa"/>
          </w:tcPr>
          <w:p w:rsidRPr="00AE0971" w:rsidR="00743C11" w:rsidP="00743C11" w:rsidRDefault="00743C11" w14:paraId="292B183A" w14:textId="0BE109B9">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7</w:t>
            </w:r>
            <w:r w:rsidRPr="00AE0971">
              <w:rPr>
                <w:rFonts w:ascii="Times New Roman" w:hAnsi="Times New Roman" w:cs="Times New Roman"/>
              </w:rPr>
              <w:t>.</w:t>
            </w:r>
            <w:r w:rsidR="00CC780E">
              <w:rPr>
                <w:rFonts w:ascii="Times New Roman" w:hAnsi="Times New Roman" w:cs="Times New Roman"/>
              </w:rPr>
              <w:t>8</w:t>
            </w:r>
          </w:p>
        </w:tc>
        <w:tc>
          <w:tcPr>
            <w:tcW w:w="4675" w:type="dxa"/>
          </w:tcPr>
          <w:p w:rsidRPr="00AE0971" w:rsidR="00743C11" w:rsidP="00743C11" w:rsidRDefault="00743C11" w14:paraId="754D2336" w14:textId="66CCA92E">
            <w:pPr>
              <w:rPr>
                <w:rFonts w:ascii="Times New Roman" w:hAnsi="Times New Roman" w:cs="Times New Roman"/>
              </w:rPr>
            </w:pPr>
            <w:r w:rsidRPr="00AE0971">
              <w:rPr>
                <w:rFonts w:ascii="Times New Roman" w:hAnsi="Times New Roman" w:cs="Times New Roman"/>
              </w:rPr>
              <w:t xml:space="preserve">Configuration Change Process </w:t>
            </w:r>
          </w:p>
        </w:tc>
      </w:tr>
      <w:tr w:rsidRPr="00AE0971" w:rsidR="00743C11" w:rsidTr="0097001C" w14:paraId="7256AAEC" w14:textId="77777777">
        <w:tc>
          <w:tcPr>
            <w:tcW w:w="4675" w:type="dxa"/>
          </w:tcPr>
          <w:p w:rsidRPr="00AE0971" w:rsidR="00743C11" w:rsidP="00743C11" w:rsidRDefault="00743C11" w14:paraId="7DA272C7" w14:textId="264A82B9">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7</w:t>
            </w:r>
            <w:r w:rsidRPr="00AE0971">
              <w:rPr>
                <w:rFonts w:ascii="Times New Roman" w:hAnsi="Times New Roman" w:cs="Times New Roman"/>
              </w:rPr>
              <w:t>.</w:t>
            </w:r>
            <w:r w:rsidR="00CC780E">
              <w:rPr>
                <w:rFonts w:ascii="Times New Roman" w:hAnsi="Times New Roman" w:cs="Times New Roman"/>
              </w:rPr>
              <w:t>9</w:t>
            </w:r>
          </w:p>
        </w:tc>
        <w:tc>
          <w:tcPr>
            <w:tcW w:w="4675" w:type="dxa"/>
          </w:tcPr>
          <w:p w:rsidRPr="00AE0971" w:rsidR="00743C11" w:rsidP="00743C11" w:rsidRDefault="00743C11" w14:paraId="5C1A26FD" w14:textId="772B08E1">
            <w:pPr>
              <w:rPr>
                <w:rFonts w:ascii="Times New Roman" w:hAnsi="Times New Roman" w:cs="Times New Roman"/>
              </w:rPr>
            </w:pPr>
            <w:r w:rsidRPr="00AE0971">
              <w:rPr>
                <w:rFonts w:ascii="Times New Roman" w:hAnsi="Times New Roman" w:cs="Times New Roman"/>
              </w:rPr>
              <w:t>Software Installation Request</w:t>
            </w:r>
          </w:p>
        </w:tc>
      </w:tr>
      <w:tr w:rsidRPr="00AE0971" w:rsidR="00743C11" w:rsidTr="0097001C" w14:paraId="25209298" w14:textId="77777777">
        <w:tc>
          <w:tcPr>
            <w:tcW w:w="4675" w:type="dxa"/>
          </w:tcPr>
          <w:p w:rsidRPr="00AE0971" w:rsidR="00743C11" w:rsidP="00743C11" w:rsidRDefault="00743C11" w14:paraId="464781A0" w14:textId="0D4F0B99">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7</w:t>
            </w:r>
            <w:r w:rsidRPr="00AE0971">
              <w:rPr>
                <w:rFonts w:ascii="Times New Roman" w:hAnsi="Times New Roman" w:cs="Times New Roman"/>
              </w:rPr>
              <w:t>.1</w:t>
            </w:r>
            <w:r w:rsidR="00CC780E">
              <w:rPr>
                <w:rFonts w:ascii="Times New Roman" w:hAnsi="Times New Roman" w:cs="Times New Roman"/>
              </w:rPr>
              <w:t>0</w:t>
            </w:r>
          </w:p>
        </w:tc>
        <w:tc>
          <w:tcPr>
            <w:tcW w:w="4675" w:type="dxa"/>
          </w:tcPr>
          <w:p w:rsidRPr="00AE0971" w:rsidR="00743C11" w:rsidP="00743C11" w:rsidRDefault="00743C11" w14:paraId="4044A952" w14:textId="224A34B6">
            <w:pPr>
              <w:rPr>
                <w:rFonts w:ascii="Times New Roman" w:hAnsi="Times New Roman" w:cs="Times New Roman"/>
              </w:rPr>
            </w:pPr>
            <w:r w:rsidRPr="00AE0971">
              <w:rPr>
                <w:rFonts w:ascii="Times New Roman" w:hAnsi="Times New Roman" w:cs="Times New Roman"/>
              </w:rPr>
              <w:t>Client Software Installation</w:t>
            </w:r>
          </w:p>
        </w:tc>
      </w:tr>
      <w:tr w:rsidRPr="00AE0971" w:rsidR="00743C11" w:rsidTr="0097001C" w14:paraId="58EC4464" w14:textId="77777777">
        <w:tc>
          <w:tcPr>
            <w:tcW w:w="4675" w:type="dxa"/>
          </w:tcPr>
          <w:p w:rsidRPr="00AE0971" w:rsidR="00743C11" w:rsidP="00743C11" w:rsidRDefault="00743C11" w14:paraId="59E659DC" w14:textId="4479CC98">
            <w:pPr>
              <w:rPr>
                <w:rFonts w:ascii="Times New Roman" w:hAnsi="Times New Roman" w:cs="Times New Roman"/>
              </w:rPr>
            </w:pPr>
            <w:r w:rsidRPr="00AE0971">
              <w:rPr>
                <w:rFonts w:ascii="Times New Roman" w:hAnsi="Times New Roman" w:cs="Times New Roman"/>
              </w:rPr>
              <w:t xml:space="preserve">Procedure </w:t>
            </w:r>
            <w:r w:rsidR="00CB615D">
              <w:rPr>
                <w:rFonts w:ascii="Times New Roman" w:hAnsi="Times New Roman" w:cs="Times New Roman"/>
              </w:rPr>
              <w:t>7</w:t>
            </w:r>
            <w:r w:rsidRPr="00AE0971">
              <w:rPr>
                <w:rFonts w:ascii="Times New Roman" w:hAnsi="Times New Roman" w:cs="Times New Roman"/>
              </w:rPr>
              <w:t>.1</w:t>
            </w:r>
            <w:r w:rsidR="00CC780E">
              <w:rPr>
                <w:rFonts w:ascii="Times New Roman" w:hAnsi="Times New Roman" w:cs="Times New Roman"/>
              </w:rPr>
              <w:t>1</w:t>
            </w:r>
          </w:p>
        </w:tc>
        <w:tc>
          <w:tcPr>
            <w:tcW w:w="4675" w:type="dxa"/>
          </w:tcPr>
          <w:p w:rsidRPr="00AE0971" w:rsidR="00743C11" w:rsidP="00743C11" w:rsidRDefault="00743C11" w14:paraId="751244F4" w14:textId="3D98682D">
            <w:pPr>
              <w:rPr>
                <w:rFonts w:ascii="Times New Roman" w:hAnsi="Times New Roman" w:cs="Times New Roman"/>
              </w:rPr>
            </w:pPr>
            <w:r w:rsidRPr="00AE0971">
              <w:rPr>
                <w:rFonts w:ascii="Times New Roman" w:hAnsi="Times New Roman" w:cs="Times New Roman"/>
              </w:rPr>
              <w:t xml:space="preserve">Post Implementation Process </w:t>
            </w:r>
          </w:p>
        </w:tc>
      </w:tr>
      <w:tr w:rsidRPr="00AE0971" w:rsidR="00743C11" w:rsidTr="0097001C" w14:paraId="12AC39EC" w14:textId="77777777">
        <w:tc>
          <w:tcPr>
            <w:tcW w:w="4675" w:type="dxa"/>
          </w:tcPr>
          <w:p w:rsidRPr="00AE0971" w:rsidR="00743C11" w:rsidP="00743C11" w:rsidRDefault="00743C11" w14:paraId="76F813B1" w14:textId="25740AFE">
            <w:pPr>
              <w:rPr>
                <w:rFonts w:ascii="Times New Roman" w:hAnsi="Times New Roman" w:cs="Times New Roman"/>
              </w:rPr>
            </w:pPr>
            <w:r w:rsidRPr="00AE0971">
              <w:rPr>
                <w:rFonts w:ascii="Times New Roman" w:hAnsi="Times New Roman" w:cs="Times New Roman"/>
              </w:rPr>
              <w:t>Procedure 1</w:t>
            </w:r>
            <w:r w:rsidR="00CB615D">
              <w:rPr>
                <w:rFonts w:ascii="Times New Roman" w:hAnsi="Times New Roman" w:cs="Times New Roman"/>
              </w:rPr>
              <w:t>0</w:t>
            </w:r>
            <w:r w:rsidRPr="00AE0971">
              <w:rPr>
                <w:rFonts w:ascii="Times New Roman" w:hAnsi="Times New Roman" w:cs="Times New Roman"/>
              </w:rPr>
              <w:t>.1</w:t>
            </w:r>
          </w:p>
        </w:tc>
        <w:tc>
          <w:tcPr>
            <w:tcW w:w="4675" w:type="dxa"/>
          </w:tcPr>
          <w:p w:rsidRPr="00AE0971" w:rsidR="00743C11" w:rsidP="00743C11" w:rsidRDefault="00743C11" w14:paraId="261870CD" w14:textId="52AF3DDA">
            <w:pPr>
              <w:rPr>
                <w:rFonts w:ascii="Times New Roman" w:hAnsi="Times New Roman" w:cs="Times New Roman"/>
              </w:rPr>
            </w:pPr>
            <w:r w:rsidRPr="00AE0971">
              <w:rPr>
                <w:rFonts w:ascii="Times New Roman" w:hAnsi="Times New Roman" w:cs="Times New Roman"/>
              </w:rPr>
              <w:t>GCP Password Recovery Process</w:t>
            </w:r>
          </w:p>
        </w:tc>
      </w:tr>
      <w:tr w:rsidRPr="00AE0971" w:rsidR="00743C11" w:rsidTr="0097001C" w14:paraId="4B741D4F" w14:textId="77777777">
        <w:tc>
          <w:tcPr>
            <w:tcW w:w="4675" w:type="dxa"/>
          </w:tcPr>
          <w:p w:rsidRPr="00AE0971" w:rsidR="00743C11" w:rsidP="00743C11" w:rsidRDefault="00743C11" w14:paraId="3DE5F087" w14:textId="11744C9F">
            <w:pPr>
              <w:rPr>
                <w:rFonts w:ascii="Times New Roman" w:hAnsi="Times New Roman" w:cs="Times New Roman"/>
              </w:rPr>
            </w:pPr>
            <w:r w:rsidRPr="00AE0971">
              <w:rPr>
                <w:rFonts w:ascii="Times New Roman" w:hAnsi="Times New Roman" w:cs="Times New Roman"/>
              </w:rPr>
              <w:t>Procedure 1</w:t>
            </w:r>
            <w:r w:rsidR="00CB615D">
              <w:rPr>
                <w:rFonts w:ascii="Times New Roman" w:hAnsi="Times New Roman" w:cs="Times New Roman"/>
              </w:rPr>
              <w:t>0</w:t>
            </w:r>
            <w:r w:rsidRPr="00AE0971">
              <w:rPr>
                <w:rFonts w:ascii="Times New Roman" w:hAnsi="Times New Roman" w:cs="Times New Roman"/>
              </w:rPr>
              <w:t>.2</w:t>
            </w:r>
          </w:p>
        </w:tc>
        <w:tc>
          <w:tcPr>
            <w:tcW w:w="4675" w:type="dxa"/>
          </w:tcPr>
          <w:p w:rsidRPr="00AE0971" w:rsidR="00743C11" w:rsidP="00743C11" w:rsidRDefault="00743C11" w14:paraId="394948A1" w14:textId="0A236C3B">
            <w:pPr>
              <w:rPr>
                <w:rFonts w:ascii="Times New Roman" w:hAnsi="Times New Roman" w:cs="Times New Roman"/>
              </w:rPr>
            </w:pPr>
            <w:r w:rsidRPr="00AE0971">
              <w:rPr>
                <w:rFonts w:ascii="Times New Roman" w:hAnsi="Times New Roman" w:cs="Times New Roman"/>
              </w:rPr>
              <w:t>GCP Password Recovery Process – Admin Steps</w:t>
            </w:r>
          </w:p>
        </w:tc>
      </w:tr>
      <w:tr w:rsidRPr="00AE0971" w:rsidR="00743C11" w:rsidTr="0097001C" w14:paraId="2EB3B049" w14:textId="77777777">
        <w:tc>
          <w:tcPr>
            <w:tcW w:w="4675" w:type="dxa"/>
          </w:tcPr>
          <w:p w:rsidRPr="00AE0971" w:rsidR="00743C11" w:rsidP="00743C11" w:rsidRDefault="00743C11" w14:paraId="288041D9" w14:textId="273573D1">
            <w:pPr>
              <w:rPr>
                <w:rFonts w:ascii="Times New Roman" w:hAnsi="Times New Roman" w:cs="Times New Roman"/>
              </w:rPr>
            </w:pPr>
            <w:r w:rsidRPr="00AE0971">
              <w:rPr>
                <w:rFonts w:ascii="Times New Roman" w:hAnsi="Times New Roman" w:cs="Times New Roman"/>
              </w:rPr>
              <w:t>Procedure 1</w:t>
            </w:r>
            <w:r w:rsidR="00CB615D">
              <w:rPr>
                <w:rFonts w:ascii="Times New Roman" w:hAnsi="Times New Roman" w:cs="Times New Roman"/>
              </w:rPr>
              <w:t>1</w:t>
            </w:r>
            <w:r w:rsidRPr="00AE0971">
              <w:rPr>
                <w:rFonts w:ascii="Times New Roman" w:hAnsi="Times New Roman" w:cs="Times New Roman"/>
              </w:rPr>
              <w:t xml:space="preserve">.1.1 </w:t>
            </w:r>
          </w:p>
        </w:tc>
        <w:tc>
          <w:tcPr>
            <w:tcW w:w="4675" w:type="dxa"/>
          </w:tcPr>
          <w:p w:rsidRPr="00AE0971" w:rsidR="00743C11" w:rsidP="00743C11" w:rsidRDefault="00743C11" w14:paraId="5B6AE3D8" w14:textId="388D5E74">
            <w:pPr>
              <w:rPr>
                <w:rFonts w:ascii="Times New Roman" w:hAnsi="Times New Roman" w:cs="Times New Roman"/>
              </w:rPr>
            </w:pPr>
            <w:r w:rsidRPr="00AE0971">
              <w:rPr>
                <w:rFonts w:ascii="Times New Roman" w:hAnsi="Times New Roman" w:cs="Times New Roman"/>
              </w:rPr>
              <w:t xml:space="preserve">Daily Operational Testing Process </w:t>
            </w:r>
          </w:p>
        </w:tc>
      </w:tr>
      <w:tr w:rsidRPr="00AE0971" w:rsidR="00743C11" w:rsidTr="0097001C" w14:paraId="4456897B" w14:textId="77777777">
        <w:tc>
          <w:tcPr>
            <w:tcW w:w="4675" w:type="dxa"/>
          </w:tcPr>
          <w:p w:rsidRPr="00AE0971" w:rsidR="00743C11" w:rsidP="00743C11" w:rsidRDefault="00743C11" w14:paraId="1CD45680" w14:textId="133FA8D8">
            <w:pPr>
              <w:rPr>
                <w:rFonts w:ascii="Times New Roman" w:hAnsi="Times New Roman" w:cs="Times New Roman"/>
              </w:rPr>
            </w:pPr>
            <w:r w:rsidRPr="00AE0971">
              <w:rPr>
                <w:rFonts w:ascii="Times New Roman" w:hAnsi="Times New Roman" w:cs="Times New Roman"/>
              </w:rPr>
              <w:t>Procedure 1</w:t>
            </w:r>
            <w:r w:rsidR="00CB615D">
              <w:rPr>
                <w:rFonts w:ascii="Times New Roman" w:hAnsi="Times New Roman" w:cs="Times New Roman"/>
              </w:rPr>
              <w:t>1</w:t>
            </w:r>
            <w:r w:rsidRPr="00AE0971">
              <w:rPr>
                <w:rFonts w:ascii="Times New Roman" w:hAnsi="Times New Roman" w:cs="Times New Roman"/>
              </w:rPr>
              <w:t xml:space="preserve">.1.2 </w:t>
            </w:r>
          </w:p>
        </w:tc>
        <w:tc>
          <w:tcPr>
            <w:tcW w:w="4675" w:type="dxa"/>
          </w:tcPr>
          <w:p w:rsidRPr="00AE0971" w:rsidR="00743C11" w:rsidP="00743C11" w:rsidRDefault="00743C11" w14:paraId="190733AF" w14:textId="015768FF">
            <w:pPr>
              <w:rPr>
                <w:rFonts w:ascii="Times New Roman" w:hAnsi="Times New Roman" w:cs="Times New Roman"/>
              </w:rPr>
            </w:pPr>
            <w:r w:rsidRPr="00AE0971">
              <w:rPr>
                <w:rFonts w:ascii="Times New Roman" w:hAnsi="Times New Roman" w:cs="Times New Roman"/>
              </w:rPr>
              <w:t xml:space="preserve">Execute </w:t>
            </w:r>
            <w:r w:rsidR="00365ED0">
              <w:rPr>
                <w:rFonts w:ascii="Times New Roman" w:hAnsi="Times New Roman" w:cs="Times New Roman"/>
              </w:rPr>
              <w:t>B</w:t>
            </w:r>
            <w:r w:rsidRPr="00AE0971" w:rsidR="00365ED0">
              <w:rPr>
                <w:rFonts w:ascii="Times New Roman" w:hAnsi="Times New Roman" w:cs="Times New Roman"/>
              </w:rPr>
              <w:t xml:space="preserve">ackup </w:t>
            </w:r>
            <w:r w:rsidR="00365ED0">
              <w:rPr>
                <w:rFonts w:ascii="Times New Roman" w:hAnsi="Times New Roman" w:cs="Times New Roman"/>
              </w:rPr>
              <w:t>V</w:t>
            </w:r>
            <w:r w:rsidRPr="00AE0971" w:rsidR="00365ED0">
              <w:rPr>
                <w:rFonts w:ascii="Times New Roman" w:hAnsi="Times New Roman" w:cs="Times New Roman"/>
              </w:rPr>
              <w:t xml:space="preserve">alidate </w:t>
            </w:r>
            <w:r w:rsidRPr="00AE0971">
              <w:rPr>
                <w:rFonts w:ascii="Times New Roman" w:hAnsi="Times New Roman" w:cs="Times New Roman"/>
              </w:rPr>
              <w:t>Process</w:t>
            </w:r>
          </w:p>
        </w:tc>
      </w:tr>
      <w:tr w:rsidRPr="00AE0971" w:rsidR="00743C11" w:rsidTr="0097001C" w14:paraId="498EC3CE" w14:textId="77777777">
        <w:tc>
          <w:tcPr>
            <w:tcW w:w="4675" w:type="dxa"/>
          </w:tcPr>
          <w:p w:rsidRPr="00AE0971" w:rsidR="00743C11" w:rsidP="00743C11" w:rsidRDefault="00743C11" w14:paraId="0CE156C1" w14:textId="227D4388">
            <w:pPr>
              <w:rPr>
                <w:rFonts w:ascii="Times New Roman" w:hAnsi="Times New Roman" w:cs="Times New Roman"/>
              </w:rPr>
            </w:pPr>
            <w:r w:rsidRPr="00AE0971">
              <w:rPr>
                <w:rFonts w:ascii="Times New Roman" w:hAnsi="Times New Roman" w:cs="Times New Roman"/>
              </w:rPr>
              <w:t>Procedure 1</w:t>
            </w:r>
            <w:r w:rsidR="00CB615D">
              <w:rPr>
                <w:rFonts w:ascii="Times New Roman" w:hAnsi="Times New Roman" w:cs="Times New Roman"/>
              </w:rPr>
              <w:t>2</w:t>
            </w:r>
            <w:r w:rsidRPr="00AE0971">
              <w:rPr>
                <w:rFonts w:ascii="Times New Roman" w:hAnsi="Times New Roman" w:cs="Times New Roman"/>
              </w:rPr>
              <w:t xml:space="preserve">.1.2 </w:t>
            </w:r>
          </w:p>
        </w:tc>
        <w:tc>
          <w:tcPr>
            <w:tcW w:w="4675" w:type="dxa"/>
          </w:tcPr>
          <w:p w:rsidRPr="00AE0971" w:rsidR="00743C11" w:rsidP="00743C11" w:rsidRDefault="00743C11" w14:paraId="3BC9D8CB" w14:textId="46725EBE">
            <w:pPr>
              <w:rPr>
                <w:rFonts w:ascii="Times New Roman" w:hAnsi="Times New Roman" w:cs="Times New Roman"/>
              </w:rPr>
            </w:pPr>
            <w:r w:rsidRPr="00AE0971">
              <w:rPr>
                <w:rFonts w:ascii="Times New Roman" w:hAnsi="Times New Roman" w:cs="Times New Roman"/>
              </w:rPr>
              <w:t>Daily Stale Accounts Process</w:t>
            </w:r>
          </w:p>
        </w:tc>
      </w:tr>
      <w:tr w:rsidRPr="00AE0971" w:rsidR="00743C11" w:rsidTr="0097001C" w14:paraId="4E49B14F" w14:textId="77777777">
        <w:tc>
          <w:tcPr>
            <w:tcW w:w="4675" w:type="dxa"/>
          </w:tcPr>
          <w:p w:rsidRPr="00AE0971" w:rsidR="00743C11" w:rsidP="00743C11" w:rsidRDefault="00743C11" w14:paraId="7902D1DB" w14:textId="6E206A8F">
            <w:pPr>
              <w:rPr>
                <w:rFonts w:ascii="Times New Roman" w:hAnsi="Times New Roman" w:cs="Times New Roman"/>
              </w:rPr>
            </w:pPr>
            <w:r w:rsidRPr="00AE0971">
              <w:rPr>
                <w:rFonts w:ascii="Times New Roman" w:hAnsi="Times New Roman" w:cs="Times New Roman"/>
              </w:rPr>
              <w:t>Procedure 1</w:t>
            </w:r>
            <w:r w:rsidR="00CB615D">
              <w:rPr>
                <w:rFonts w:ascii="Times New Roman" w:hAnsi="Times New Roman" w:cs="Times New Roman"/>
              </w:rPr>
              <w:t>2</w:t>
            </w:r>
            <w:r w:rsidRPr="00AE0971">
              <w:rPr>
                <w:rFonts w:ascii="Times New Roman" w:hAnsi="Times New Roman" w:cs="Times New Roman"/>
              </w:rPr>
              <w:t xml:space="preserve">.3.1 </w:t>
            </w:r>
          </w:p>
        </w:tc>
        <w:tc>
          <w:tcPr>
            <w:tcW w:w="4675" w:type="dxa"/>
          </w:tcPr>
          <w:p w:rsidRPr="00AE0971" w:rsidR="00743C11" w:rsidP="00743C11" w:rsidRDefault="00743C11" w14:paraId="7C39BE62" w14:textId="0FE9C8C7">
            <w:pPr>
              <w:rPr>
                <w:rFonts w:ascii="Times New Roman" w:hAnsi="Times New Roman" w:cs="Times New Roman"/>
              </w:rPr>
            </w:pPr>
            <w:r w:rsidRPr="00AE0971">
              <w:rPr>
                <w:rFonts w:ascii="Times New Roman" w:hAnsi="Times New Roman" w:cs="Times New Roman"/>
              </w:rPr>
              <w:t>Review Admin Accounts Process</w:t>
            </w:r>
          </w:p>
        </w:tc>
      </w:tr>
      <w:tr w:rsidRPr="00AE0971" w:rsidR="00743C11" w:rsidTr="0097001C" w14:paraId="4DD9979F" w14:textId="77777777">
        <w:tc>
          <w:tcPr>
            <w:tcW w:w="4675" w:type="dxa"/>
          </w:tcPr>
          <w:p w:rsidRPr="00AE0971" w:rsidR="00743C11" w:rsidP="00743C11" w:rsidRDefault="00743C11" w14:paraId="431288A3" w14:textId="0E199FDE">
            <w:pPr>
              <w:rPr>
                <w:rFonts w:ascii="Times New Roman" w:hAnsi="Times New Roman" w:cs="Times New Roman"/>
              </w:rPr>
            </w:pPr>
            <w:r w:rsidRPr="00AE0971">
              <w:rPr>
                <w:rFonts w:ascii="Times New Roman" w:hAnsi="Times New Roman" w:cs="Times New Roman"/>
              </w:rPr>
              <w:t>Procedure 1</w:t>
            </w:r>
            <w:r w:rsidR="00CB615D">
              <w:rPr>
                <w:rFonts w:ascii="Times New Roman" w:hAnsi="Times New Roman" w:cs="Times New Roman"/>
              </w:rPr>
              <w:t>2</w:t>
            </w:r>
            <w:r w:rsidRPr="00AE0971">
              <w:rPr>
                <w:rFonts w:ascii="Times New Roman" w:hAnsi="Times New Roman" w:cs="Times New Roman"/>
              </w:rPr>
              <w:t xml:space="preserve">.4.1 </w:t>
            </w:r>
          </w:p>
        </w:tc>
        <w:tc>
          <w:tcPr>
            <w:tcW w:w="4675" w:type="dxa"/>
          </w:tcPr>
          <w:p w:rsidRPr="00AE0971" w:rsidR="00743C11" w:rsidP="00743C11" w:rsidRDefault="00743C11" w14:paraId="3910A012" w14:textId="2F9A9ABC">
            <w:pPr>
              <w:rPr>
                <w:rFonts w:ascii="Times New Roman" w:hAnsi="Times New Roman" w:cs="Times New Roman"/>
              </w:rPr>
            </w:pPr>
            <w:r w:rsidRPr="00AE0971">
              <w:rPr>
                <w:rFonts w:ascii="Times New Roman" w:hAnsi="Times New Roman" w:cs="Times New Roman"/>
              </w:rPr>
              <w:t>Review Authorized Software List</w:t>
            </w:r>
          </w:p>
        </w:tc>
      </w:tr>
      <w:tr w:rsidRPr="00AE0971" w:rsidR="00743C11" w:rsidTr="0097001C" w14:paraId="6359B100" w14:textId="77777777">
        <w:tc>
          <w:tcPr>
            <w:tcW w:w="4675" w:type="dxa"/>
          </w:tcPr>
          <w:p w:rsidRPr="00AE0971" w:rsidR="00743C11" w:rsidP="00743C11" w:rsidRDefault="00743C11" w14:paraId="1E24C322" w14:textId="6BBC44CB">
            <w:pPr>
              <w:rPr>
                <w:rFonts w:ascii="Times New Roman" w:hAnsi="Times New Roman" w:cs="Times New Roman"/>
              </w:rPr>
            </w:pPr>
            <w:r w:rsidRPr="00AE0971">
              <w:rPr>
                <w:rFonts w:ascii="Times New Roman" w:hAnsi="Times New Roman" w:cs="Times New Roman"/>
              </w:rPr>
              <w:t>Procedure 1</w:t>
            </w:r>
            <w:r w:rsidR="00CB615D">
              <w:rPr>
                <w:rFonts w:ascii="Times New Roman" w:hAnsi="Times New Roman" w:cs="Times New Roman"/>
              </w:rPr>
              <w:t>2</w:t>
            </w:r>
            <w:r w:rsidRPr="00AE0971">
              <w:rPr>
                <w:rFonts w:ascii="Times New Roman" w:hAnsi="Times New Roman" w:cs="Times New Roman"/>
              </w:rPr>
              <w:t xml:space="preserve">.5.1 </w:t>
            </w:r>
          </w:p>
        </w:tc>
        <w:tc>
          <w:tcPr>
            <w:tcW w:w="4675" w:type="dxa"/>
          </w:tcPr>
          <w:p w:rsidRPr="00AE0971" w:rsidR="00743C11" w:rsidP="00743C11" w:rsidRDefault="00743C11" w14:paraId="035EB530" w14:textId="311EE695">
            <w:pPr>
              <w:rPr>
                <w:rFonts w:ascii="Times New Roman" w:hAnsi="Times New Roman" w:cs="Times New Roman"/>
              </w:rPr>
            </w:pPr>
            <w:r w:rsidRPr="00AE0971">
              <w:rPr>
                <w:rFonts w:ascii="Times New Roman" w:hAnsi="Times New Roman" w:cs="Times New Roman"/>
              </w:rPr>
              <w:t>Review Access Agreements Process</w:t>
            </w:r>
          </w:p>
        </w:tc>
      </w:tr>
      <w:tr w:rsidRPr="00AE0971" w:rsidR="00743C11" w:rsidTr="0097001C" w14:paraId="07E12D00" w14:textId="77777777">
        <w:tc>
          <w:tcPr>
            <w:tcW w:w="4675" w:type="dxa"/>
          </w:tcPr>
          <w:p w:rsidRPr="00AE0971" w:rsidR="00743C11" w:rsidP="00743C11" w:rsidRDefault="00743C11" w14:paraId="11D5C5AE" w14:textId="3B7A0F10">
            <w:pPr>
              <w:rPr>
                <w:rFonts w:ascii="Times New Roman" w:hAnsi="Times New Roman" w:cs="Times New Roman"/>
              </w:rPr>
            </w:pPr>
            <w:r w:rsidRPr="00AE0971">
              <w:rPr>
                <w:rFonts w:ascii="Times New Roman" w:hAnsi="Times New Roman" w:cs="Times New Roman"/>
              </w:rPr>
              <w:t>Procedure 1</w:t>
            </w:r>
            <w:r w:rsidR="00CB615D">
              <w:rPr>
                <w:rFonts w:ascii="Times New Roman" w:hAnsi="Times New Roman" w:cs="Times New Roman"/>
              </w:rPr>
              <w:t>2</w:t>
            </w:r>
            <w:r w:rsidRPr="00AE0971">
              <w:rPr>
                <w:rFonts w:ascii="Times New Roman" w:hAnsi="Times New Roman" w:cs="Times New Roman"/>
              </w:rPr>
              <w:t>.5.2</w:t>
            </w:r>
          </w:p>
        </w:tc>
        <w:tc>
          <w:tcPr>
            <w:tcW w:w="4675" w:type="dxa"/>
          </w:tcPr>
          <w:p w:rsidRPr="00AE0971" w:rsidR="00743C11" w:rsidP="00743C11" w:rsidRDefault="00743C11" w14:paraId="510D5776" w14:textId="1DD85326">
            <w:pPr>
              <w:rPr>
                <w:rFonts w:ascii="Times New Roman" w:hAnsi="Times New Roman" w:cs="Times New Roman"/>
              </w:rPr>
            </w:pPr>
            <w:r w:rsidRPr="00AE0971">
              <w:rPr>
                <w:rFonts w:ascii="Times New Roman" w:hAnsi="Times New Roman" w:cs="Times New Roman"/>
              </w:rPr>
              <w:t xml:space="preserve">Review </w:t>
            </w:r>
            <w:r w:rsidR="00365ED0">
              <w:rPr>
                <w:rFonts w:ascii="Times New Roman" w:hAnsi="Times New Roman" w:cs="Times New Roman"/>
              </w:rPr>
              <w:t>E</w:t>
            </w:r>
            <w:r w:rsidRPr="00AE0971" w:rsidR="00365ED0">
              <w:rPr>
                <w:rFonts w:ascii="Times New Roman" w:hAnsi="Times New Roman" w:cs="Times New Roman"/>
              </w:rPr>
              <w:t xml:space="preserve">xceptions </w:t>
            </w:r>
            <w:r w:rsidRPr="00AE0971">
              <w:rPr>
                <w:rFonts w:ascii="Times New Roman" w:hAnsi="Times New Roman" w:cs="Times New Roman"/>
              </w:rPr>
              <w:t xml:space="preserve">to the </w:t>
            </w:r>
            <w:r w:rsidR="00365ED0">
              <w:rPr>
                <w:rFonts w:ascii="Times New Roman" w:hAnsi="Times New Roman" w:cs="Times New Roman"/>
              </w:rPr>
              <w:t>T</w:t>
            </w:r>
            <w:r w:rsidRPr="00AE0971" w:rsidR="00365ED0">
              <w:rPr>
                <w:rFonts w:ascii="Times New Roman" w:hAnsi="Times New Roman" w:cs="Times New Roman"/>
              </w:rPr>
              <w:t xml:space="preserve">raffic </w:t>
            </w:r>
            <w:r w:rsidR="00365ED0">
              <w:rPr>
                <w:rFonts w:ascii="Times New Roman" w:hAnsi="Times New Roman" w:cs="Times New Roman"/>
              </w:rPr>
              <w:t>F</w:t>
            </w:r>
            <w:r w:rsidRPr="00AE0971" w:rsidR="00365ED0">
              <w:rPr>
                <w:rFonts w:ascii="Times New Roman" w:hAnsi="Times New Roman" w:cs="Times New Roman"/>
              </w:rPr>
              <w:t xml:space="preserve">low </w:t>
            </w:r>
            <w:r w:rsidRPr="00AE0971">
              <w:rPr>
                <w:rFonts w:ascii="Times New Roman" w:hAnsi="Times New Roman" w:cs="Times New Roman"/>
              </w:rPr>
              <w:t>policy</w:t>
            </w:r>
          </w:p>
        </w:tc>
      </w:tr>
      <w:tr w:rsidRPr="00AE0971" w:rsidR="00743C11" w:rsidTr="0097001C" w14:paraId="3BED0CAB" w14:textId="77777777">
        <w:tc>
          <w:tcPr>
            <w:tcW w:w="4675" w:type="dxa"/>
          </w:tcPr>
          <w:p w:rsidRPr="00AE0971" w:rsidR="00743C11" w:rsidP="00743C11" w:rsidRDefault="00743C11" w14:paraId="462B3CFA" w14:textId="31044418">
            <w:pPr>
              <w:rPr>
                <w:rFonts w:ascii="Times New Roman" w:hAnsi="Times New Roman" w:cs="Times New Roman"/>
              </w:rPr>
            </w:pPr>
            <w:r w:rsidRPr="00AE0971">
              <w:rPr>
                <w:rFonts w:ascii="Times New Roman" w:hAnsi="Times New Roman" w:cs="Times New Roman"/>
              </w:rPr>
              <w:t>Procedure 1</w:t>
            </w:r>
            <w:r w:rsidR="00CB615D">
              <w:rPr>
                <w:rFonts w:ascii="Times New Roman" w:hAnsi="Times New Roman" w:cs="Times New Roman"/>
              </w:rPr>
              <w:t>3</w:t>
            </w:r>
            <w:r w:rsidRPr="00AE0971">
              <w:rPr>
                <w:rFonts w:ascii="Times New Roman" w:hAnsi="Times New Roman" w:cs="Times New Roman"/>
              </w:rPr>
              <w:t>.1</w:t>
            </w:r>
          </w:p>
        </w:tc>
        <w:tc>
          <w:tcPr>
            <w:tcW w:w="4675" w:type="dxa"/>
          </w:tcPr>
          <w:p w:rsidRPr="00AE0971" w:rsidR="00743C11" w:rsidP="00743C11" w:rsidRDefault="00743C11" w14:paraId="03CF1F36" w14:textId="5A642E43">
            <w:pPr>
              <w:rPr>
                <w:rFonts w:ascii="Times New Roman" w:hAnsi="Times New Roman" w:cs="Times New Roman"/>
              </w:rPr>
            </w:pPr>
            <w:r w:rsidRPr="00AE0971">
              <w:rPr>
                <w:rFonts w:ascii="Times New Roman" w:hAnsi="Times New Roman" w:cs="Times New Roman"/>
              </w:rPr>
              <w:t>Vendor Incident Process</w:t>
            </w:r>
          </w:p>
        </w:tc>
      </w:tr>
    </w:tbl>
    <w:p w:rsidRPr="00AE0971" w:rsidR="000D6F85" w:rsidP="009D32FE" w:rsidRDefault="000D6F85" w14:paraId="3C573A55" w14:textId="17C76742">
      <w:pPr>
        <w:rPr>
          <w:rFonts w:ascii="Times New Roman" w:hAnsi="Times New Roman" w:cs="Times New Roman"/>
        </w:rPr>
      </w:pPr>
    </w:p>
    <w:p w:rsidRPr="00AE0971" w:rsidR="000D6F85" w:rsidP="009D32FE" w:rsidRDefault="000D6F85" w14:paraId="71C6C1F5" w14:textId="2EBE7B33">
      <w:pPr>
        <w:rPr>
          <w:rFonts w:ascii="Times New Roman" w:hAnsi="Times New Roman" w:cs="Times New Roman"/>
        </w:rPr>
      </w:pPr>
    </w:p>
    <w:p w:rsidRPr="00AE0971" w:rsidR="000D6F85" w:rsidP="009D32FE" w:rsidRDefault="00046611" w14:paraId="07DB7C39" w14:textId="1EB71CD4">
      <w:pPr>
        <w:rPr>
          <w:rFonts w:ascii="Times New Roman" w:hAnsi="Times New Roman" w:cs="Times New Roman"/>
        </w:rPr>
      </w:pPr>
      <w:r w:rsidRPr="00AE0971">
        <w:rPr>
          <w:rFonts w:ascii="Times New Roman" w:hAnsi="Times New Roman" w:cs="Times New Roman"/>
        </w:rPr>
        <w:br w:type="page"/>
      </w:r>
    </w:p>
    <w:p w:rsidRPr="00AE0971" w:rsidR="00D45465" w:rsidP="000A1323" w:rsidRDefault="00D45465" w14:paraId="1EBEB9C0" w14:textId="27C309FC">
      <w:pPr>
        <w:pStyle w:val="Heading1"/>
        <w:numPr>
          <w:ilvl w:val="0"/>
          <w:numId w:val="30"/>
        </w:numPr>
        <w:rPr>
          <w:rFonts w:ascii="Times New Roman" w:hAnsi="Times New Roman" w:eastAsia="Arial" w:cs="Times New Roman"/>
        </w:rPr>
      </w:pPr>
      <w:bookmarkStart w:name="_Toc531077976" w:id="1"/>
      <w:bookmarkStart w:name="_Toc66970599" w:id="2"/>
      <w:bookmarkStart w:name="_Toc73446161" w:id="3"/>
      <w:r w:rsidRPr="00AE0971">
        <w:rPr>
          <w:rFonts w:ascii="Times New Roman" w:hAnsi="Times New Roman" w:eastAsia="Arial" w:cs="Times New Roman"/>
        </w:rPr>
        <w:lastRenderedPageBreak/>
        <w:t>Introduction</w:t>
      </w:r>
      <w:bookmarkEnd w:id="1"/>
      <w:bookmarkEnd w:id="2"/>
      <w:bookmarkEnd w:id="3"/>
    </w:p>
    <w:p w:rsidRPr="00AE0971" w:rsidR="00936042" w:rsidP="00936042" w:rsidRDefault="00936042" w14:paraId="43AA5FFF" w14:textId="77777777">
      <w:pPr>
        <w:pStyle w:val="Heading4"/>
        <w:rPr>
          <w:rFonts w:ascii="Times New Roman" w:hAnsi="Times New Roman" w:cs="Times New Roman"/>
        </w:rPr>
      </w:pPr>
      <w:bookmarkStart w:name="_Toc531077977" w:id="4"/>
      <w:bookmarkStart w:name="_Toc66970600" w:id="5"/>
    </w:p>
    <w:p w:rsidRPr="00AE0971" w:rsidR="00D45465" w:rsidP="00782A62" w:rsidRDefault="00EF677F" w14:paraId="15E8B7D2" w14:textId="0275587C">
      <w:pPr>
        <w:pStyle w:val="Heading2"/>
        <w:ind w:left="0" w:firstLine="180"/>
        <w:rPr>
          <w:rFonts w:ascii="Times New Roman" w:hAnsi="Times New Roman" w:cs="Times New Roman"/>
          <w:sz w:val="24"/>
          <w:szCs w:val="24"/>
        </w:rPr>
      </w:pPr>
      <w:bookmarkStart w:name="_Toc73446162" w:id="6"/>
      <w:proofErr w:type="gramStart"/>
      <w:r>
        <w:rPr>
          <w:rFonts w:ascii="Times New Roman" w:hAnsi="Times New Roman" w:cs="Times New Roman"/>
          <w:sz w:val="24"/>
          <w:szCs w:val="24"/>
        </w:rPr>
        <w:t xml:space="preserve">1.1  </w:t>
      </w:r>
      <w:r w:rsidRPr="00AE0971" w:rsidR="00D45465">
        <w:rPr>
          <w:rFonts w:ascii="Times New Roman" w:hAnsi="Times New Roman" w:cs="Times New Roman"/>
          <w:sz w:val="24"/>
          <w:szCs w:val="24"/>
        </w:rPr>
        <w:t>D</w:t>
      </w:r>
      <w:proofErr w:type="gramEnd"/>
      <w:r w:rsidRPr="00AE0971" w:rsidR="00D45465">
        <w:rPr>
          <w:rFonts w:ascii="Times New Roman" w:hAnsi="Times New Roman" w:cs="Times New Roman"/>
          <w:sz w:val="24"/>
          <w:szCs w:val="24"/>
        </w:rPr>
        <w:t>2C2 Program</w:t>
      </w:r>
      <w:bookmarkEnd w:id="4"/>
      <w:bookmarkEnd w:id="5"/>
      <w:bookmarkEnd w:id="6"/>
    </w:p>
    <w:p w:rsidRPr="00AE0971" w:rsidR="00936042" w:rsidP="00936042" w:rsidRDefault="00936042" w14:paraId="5B103FB3" w14:textId="77777777">
      <w:pPr>
        <w:pStyle w:val="NoSpacing"/>
        <w:rPr>
          <w:rFonts w:ascii="Times New Roman" w:hAnsi="Times New Roman" w:cs="Times New Roman"/>
        </w:rPr>
      </w:pPr>
    </w:p>
    <w:p w:rsidRPr="00AE0971" w:rsidR="001E1858" w:rsidP="008605C3" w:rsidRDefault="001E1858" w14:paraId="622A8915" w14:textId="77777777">
      <w:pPr>
        <w:ind w:left="180"/>
        <w:rPr>
          <w:rFonts w:ascii="Times New Roman" w:hAnsi="Times New Roman" w:eastAsia="Times New Roman" w:cs="Times New Roman"/>
          <w:spacing w:val="-1"/>
        </w:rPr>
      </w:pPr>
      <w:r w:rsidRPr="00AE0971">
        <w:rPr>
          <w:rFonts w:ascii="Times New Roman" w:hAnsi="Times New Roman" w:eastAsia="Times New Roman" w:cs="Times New Roman"/>
          <w:spacing w:val="-1"/>
        </w:rPr>
        <w:t>Amid changing competitive dynamics, heightened demand, and a lack of contact center solutions that truly integrate future technology and the human experience, Deloitte, Google, and Cisco have partnered to create a unique market offering that is first of its type and addresses core needs across all customer segments. Our platform reimagines the contact center with a suite of best-in-class capabilities. We are also putting the customer at the forefront of designing contact centers as a service. Through this world-class, integrated platform, we will disrupt the market by delivering the only FedRAMP-certified, Google CCAI-enabled contact center platform and subsequently position our firms to rapidly expand across various sectors. We will be able to sell our solution to our clients at a competitive cost, positioning us to capture part of a $13.17B market.</w:t>
      </w:r>
    </w:p>
    <w:p w:rsidRPr="00AE0971" w:rsidR="00D45465" w:rsidP="00782A62" w:rsidRDefault="00EF677F" w14:paraId="65F2D395" w14:textId="300D1F45">
      <w:pPr>
        <w:pStyle w:val="Heading2"/>
        <w:ind w:left="713"/>
        <w:rPr>
          <w:rFonts w:ascii="Times New Roman" w:hAnsi="Times New Roman" w:cs="Times New Roman"/>
          <w:sz w:val="24"/>
          <w:szCs w:val="24"/>
        </w:rPr>
      </w:pPr>
      <w:bookmarkStart w:name="_Toc531077978" w:id="7"/>
      <w:bookmarkStart w:name="_Toc66970601" w:id="8"/>
      <w:bookmarkStart w:name="_Toc73446163" w:id="9"/>
      <w:proofErr w:type="gramStart"/>
      <w:r>
        <w:rPr>
          <w:rFonts w:ascii="Times New Roman" w:hAnsi="Times New Roman" w:cs="Times New Roman"/>
          <w:sz w:val="24"/>
          <w:szCs w:val="24"/>
        </w:rPr>
        <w:t xml:space="preserve">1.2  </w:t>
      </w:r>
      <w:r w:rsidRPr="00AE0971" w:rsidR="00D45465">
        <w:rPr>
          <w:rFonts w:ascii="Times New Roman" w:hAnsi="Times New Roman" w:cs="Times New Roman"/>
          <w:sz w:val="24"/>
          <w:szCs w:val="24"/>
        </w:rPr>
        <w:t>Purpose</w:t>
      </w:r>
      <w:bookmarkEnd w:id="7"/>
      <w:bookmarkEnd w:id="8"/>
      <w:bookmarkEnd w:id="9"/>
      <w:proofErr w:type="gramEnd"/>
    </w:p>
    <w:p w:rsidRPr="00AE0971" w:rsidR="00936042" w:rsidP="00936042" w:rsidRDefault="00936042" w14:paraId="7C84EE2E" w14:textId="77777777">
      <w:pPr>
        <w:pStyle w:val="NoSpacing"/>
        <w:rPr>
          <w:rFonts w:ascii="Times New Roman" w:hAnsi="Times New Roman" w:cs="Times New Roman"/>
        </w:rPr>
      </w:pPr>
    </w:p>
    <w:p w:rsidRPr="00AE0971" w:rsidR="00D45465" w:rsidP="00D45465" w:rsidRDefault="00D45465" w14:paraId="05310984" w14:textId="5AE68F85">
      <w:pPr>
        <w:pStyle w:val="BodyText"/>
        <w:ind w:left="180"/>
        <w:rPr>
          <w:spacing w:val="-1"/>
        </w:rPr>
      </w:pPr>
      <w:r w:rsidRPr="00AE0971">
        <w:rPr>
          <w:spacing w:val="-1"/>
        </w:rPr>
        <w:t xml:space="preserve">The </w:t>
      </w:r>
      <w:r w:rsidRPr="00AE0971" w:rsidR="00FB5DB7">
        <w:rPr>
          <w:spacing w:val="-1"/>
        </w:rPr>
        <w:t>NOC SOP</w:t>
      </w:r>
      <w:r w:rsidRPr="00AE0971">
        <w:rPr>
          <w:spacing w:val="-1"/>
        </w:rPr>
        <w:t xml:space="preserve"> </w:t>
      </w:r>
      <w:r w:rsidRPr="00AE0971" w:rsidR="00FB5DB7">
        <w:rPr>
          <w:spacing w:val="-1"/>
        </w:rPr>
        <w:t xml:space="preserve">(SOP) </w:t>
      </w:r>
      <w:r w:rsidRPr="00AE0971">
        <w:rPr>
          <w:spacing w:val="-1"/>
        </w:rPr>
        <w:t xml:space="preserve">provides guidance and documentation on </w:t>
      </w:r>
      <w:r w:rsidRPr="00AE0971" w:rsidR="001934D2">
        <w:rPr>
          <w:spacing w:val="-1"/>
        </w:rPr>
        <w:t xml:space="preserve">the Operations of the NOC, including </w:t>
      </w:r>
      <w:commentRangeStart w:id="10"/>
      <w:r w:rsidRPr="00AE0971" w:rsidR="00587BF8">
        <w:rPr>
          <w:spacing w:val="-1"/>
        </w:rPr>
        <w:t>Environment Monitoring</w:t>
      </w:r>
      <w:r w:rsidRPr="00AE0971" w:rsidR="00982FA5">
        <w:rPr>
          <w:spacing w:val="-1"/>
        </w:rPr>
        <w:t>,</w:t>
      </w:r>
      <w:r w:rsidRPr="00AE0971" w:rsidR="00587BF8">
        <w:rPr>
          <w:spacing w:val="-1"/>
        </w:rPr>
        <w:t xml:space="preserve"> </w:t>
      </w:r>
      <w:commentRangeEnd w:id="10"/>
      <w:r w:rsidRPr="00AE0971" w:rsidR="00587BF8">
        <w:rPr>
          <w:rStyle w:val="CommentReference"/>
          <w:rFonts w:eastAsiaTheme="minorHAnsi"/>
        </w:rPr>
        <w:commentReference w:id="10"/>
      </w:r>
      <w:r w:rsidRPr="00AE0971">
        <w:rPr>
          <w:spacing w:val="-1"/>
        </w:rPr>
        <w:t>Incident Response</w:t>
      </w:r>
      <w:r w:rsidRPr="00AE0971" w:rsidR="00495EE7">
        <w:rPr>
          <w:spacing w:val="-1"/>
        </w:rPr>
        <w:t>, Change Management, Configuration Management</w:t>
      </w:r>
      <w:r w:rsidRPr="00AE0971" w:rsidR="000005AA">
        <w:rPr>
          <w:spacing w:val="-1"/>
        </w:rPr>
        <w:t>,</w:t>
      </w:r>
      <w:r w:rsidRPr="00AE0971">
        <w:rPr>
          <w:spacing w:val="-1"/>
        </w:rPr>
        <w:t xml:space="preserve"> and </w:t>
      </w:r>
      <w:r w:rsidRPr="00AE0971" w:rsidR="00495EE7">
        <w:rPr>
          <w:spacing w:val="-1"/>
        </w:rPr>
        <w:t xml:space="preserve">related </w:t>
      </w:r>
      <w:r w:rsidRPr="00AE0971">
        <w:rPr>
          <w:spacing w:val="-1"/>
        </w:rPr>
        <w:t>communication efforts.</w:t>
      </w:r>
      <w:r w:rsidRPr="00AE0971" w:rsidR="00D73A79">
        <w:rPr>
          <w:spacing w:val="-1"/>
        </w:rPr>
        <w:t xml:space="preserve"> </w:t>
      </w:r>
      <w:r w:rsidRPr="00AE0971">
        <w:rPr>
          <w:spacing w:val="-1"/>
        </w:rPr>
        <w:t>Th</w:t>
      </w:r>
      <w:r w:rsidRPr="00AE0971" w:rsidR="001934D2">
        <w:rPr>
          <w:spacing w:val="-1"/>
        </w:rPr>
        <w:t>ese</w:t>
      </w:r>
      <w:r w:rsidRPr="00AE0971">
        <w:rPr>
          <w:spacing w:val="-1"/>
        </w:rPr>
        <w:t xml:space="preserve"> </w:t>
      </w:r>
      <w:r w:rsidRPr="00AE0971" w:rsidR="001934D2">
        <w:rPr>
          <w:spacing w:val="-1"/>
        </w:rPr>
        <w:t>procedures drive</w:t>
      </w:r>
      <w:r w:rsidRPr="00AE0971">
        <w:rPr>
          <w:spacing w:val="-1"/>
        </w:rPr>
        <w:t xml:space="preserve"> responses to all incidents</w:t>
      </w:r>
      <w:r w:rsidRPr="00AE0971" w:rsidR="00587BF8">
        <w:rPr>
          <w:spacing w:val="-1"/>
        </w:rPr>
        <w:t>, including issues</w:t>
      </w:r>
      <w:r w:rsidRPr="00AE0971">
        <w:rPr>
          <w:spacing w:val="-1"/>
        </w:rPr>
        <w:t xml:space="preserve"> whose severity is such that it can affect the ability of the system to do business and undermine its reputation.</w:t>
      </w:r>
      <w:r w:rsidRPr="00AE0971" w:rsidR="00D73A79">
        <w:rPr>
          <w:spacing w:val="-1"/>
        </w:rPr>
        <w:t xml:space="preserve"> </w:t>
      </w:r>
      <w:r w:rsidRPr="00AE0971" w:rsidR="00FB5DB7">
        <w:rPr>
          <w:spacing w:val="-1"/>
        </w:rPr>
        <w:t xml:space="preserve">The </w:t>
      </w:r>
      <w:r w:rsidRPr="00AE0971" w:rsidR="005B788D">
        <w:rPr>
          <w:spacing w:val="-1"/>
        </w:rPr>
        <w:t>NOC</w:t>
      </w:r>
      <w:r w:rsidRPr="00AE0971">
        <w:rPr>
          <w:spacing w:val="-1"/>
        </w:rPr>
        <w:t xml:space="preserve"> must be prepared to deal with these incidents as soon as they occur.</w:t>
      </w:r>
      <w:r w:rsidRPr="00AE0971" w:rsidR="00D73A79">
        <w:rPr>
          <w:spacing w:val="-1"/>
        </w:rPr>
        <w:t xml:space="preserve"> </w:t>
      </w:r>
      <w:r w:rsidRPr="00AE0971">
        <w:rPr>
          <w:spacing w:val="-1"/>
        </w:rPr>
        <w:t xml:space="preserve">The </w:t>
      </w:r>
      <w:r w:rsidRPr="00AE0971" w:rsidR="005B788D">
        <w:rPr>
          <w:spacing w:val="-1"/>
        </w:rPr>
        <w:t>NOC</w:t>
      </w:r>
      <w:r w:rsidRPr="00AE0971">
        <w:rPr>
          <w:spacing w:val="-1"/>
        </w:rPr>
        <w:t xml:space="preserve"> </w:t>
      </w:r>
      <w:r w:rsidRPr="00AE0971" w:rsidR="00FB5DB7">
        <w:rPr>
          <w:spacing w:val="-1"/>
        </w:rPr>
        <w:t>SOP</w:t>
      </w:r>
      <w:r w:rsidRPr="00AE0971">
        <w:rPr>
          <w:spacing w:val="-1"/>
        </w:rPr>
        <w:t xml:space="preserve"> will identify the process and personnel that will be required to mitigate these incidents.</w:t>
      </w:r>
    </w:p>
    <w:p w:rsidRPr="00AE0971" w:rsidR="00587BF8" w:rsidP="00D45465" w:rsidRDefault="00587BF8" w14:paraId="064D15B6" w14:textId="77777777">
      <w:pPr>
        <w:pStyle w:val="BodyText"/>
        <w:ind w:left="180"/>
        <w:rPr>
          <w:spacing w:val="-1"/>
        </w:rPr>
      </w:pPr>
    </w:p>
    <w:p w:rsidRPr="00AE0971" w:rsidR="00D45465" w:rsidP="00D45465" w:rsidRDefault="00D45465" w14:paraId="4546C646" w14:textId="251EFDDC">
      <w:pPr>
        <w:pStyle w:val="BodyText"/>
        <w:ind w:left="180"/>
        <w:rPr>
          <w:spacing w:val="-1"/>
        </w:rPr>
      </w:pPr>
      <w:r w:rsidRPr="00AE0971">
        <w:rPr>
          <w:spacing w:val="-1"/>
        </w:rPr>
        <w:t xml:space="preserve">This </w:t>
      </w:r>
      <w:r w:rsidRPr="00AE0971" w:rsidR="00FB5DB7">
        <w:rPr>
          <w:spacing w:val="-1"/>
        </w:rPr>
        <w:t>SOP</w:t>
      </w:r>
      <w:r w:rsidRPr="00AE0971">
        <w:rPr>
          <w:spacing w:val="-1"/>
        </w:rPr>
        <w:t xml:space="preserve"> details the type of monitoring, detection, action, and reporting that is required to adequately protect </w:t>
      </w:r>
      <w:r w:rsidRPr="00AE0971" w:rsidR="005B788D">
        <w:rPr>
          <w:spacing w:val="-1"/>
        </w:rPr>
        <w:t>our</w:t>
      </w:r>
      <w:r w:rsidRPr="00AE0971">
        <w:rPr>
          <w:spacing w:val="-1"/>
        </w:rPr>
        <w:t xml:space="preserve"> infrastructure, data and provide business continuity.</w:t>
      </w:r>
      <w:r w:rsidRPr="00AE0971" w:rsidR="00D73A79">
        <w:rPr>
          <w:spacing w:val="-1"/>
        </w:rPr>
        <w:t xml:space="preserve"> </w:t>
      </w:r>
    </w:p>
    <w:p w:rsidRPr="00AE0971" w:rsidR="003D7317" w:rsidP="00D45465" w:rsidRDefault="003D7317" w14:paraId="2C45FE90" w14:textId="77777777">
      <w:pPr>
        <w:pStyle w:val="BodyText"/>
        <w:ind w:left="187"/>
        <w:rPr>
          <w:spacing w:val="-1"/>
        </w:rPr>
      </w:pPr>
    </w:p>
    <w:p w:rsidRPr="00AE0971" w:rsidR="00D45465" w:rsidP="00D45465" w:rsidRDefault="00D45465" w14:paraId="4731438C" w14:textId="30FDA8EE">
      <w:pPr>
        <w:pStyle w:val="BodyText"/>
        <w:ind w:left="187"/>
      </w:pPr>
      <w:r w:rsidRPr="00AE0971">
        <w:rPr>
          <w:spacing w:val="-1"/>
        </w:rPr>
        <w:t>This</w:t>
      </w:r>
      <w:r w:rsidRPr="00AE0971">
        <w:t xml:space="preserve"> </w:t>
      </w:r>
      <w:r w:rsidRPr="00AE0971" w:rsidR="005B788D">
        <w:t>NOC</w:t>
      </w:r>
      <w:r w:rsidRPr="00AE0971">
        <w:rPr>
          <w:spacing w:val="3"/>
        </w:rPr>
        <w:t xml:space="preserve"> </w:t>
      </w:r>
      <w:r w:rsidRPr="00AE0971" w:rsidR="00FB5DB7">
        <w:rPr>
          <w:spacing w:val="-1"/>
        </w:rPr>
        <w:t>SOP</w:t>
      </w:r>
      <w:r w:rsidRPr="00AE0971">
        <w:t xml:space="preserve"> is </w:t>
      </w:r>
      <w:r w:rsidRPr="00AE0971">
        <w:rPr>
          <w:spacing w:val="-1"/>
        </w:rPr>
        <w:t>intended</w:t>
      </w:r>
      <w:r w:rsidRPr="00AE0971">
        <w:t xml:space="preserve"> to </w:t>
      </w:r>
      <w:r w:rsidRPr="00AE0971">
        <w:rPr>
          <w:spacing w:val="-1"/>
        </w:rPr>
        <w:t xml:space="preserve">provide guidance </w:t>
      </w:r>
      <w:r w:rsidRPr="00AE0971">
        <w:t>necessary</w:t>
      </w:r>
      <w:r w:rsidRPr="00AE0971">
        <w:rPr>
          <w:spacing w:val="-5"/>
        </w:rPr>
        <w:t xml:space="preserve"> </w:t>
      </w:r>
      <w:r w:rsidRPr="00AE0971">
        <w:t>to:</w:t>
      </w:r>
    </w:p>
    <w:p w:rsidRPr="00AE0971" w:rsidR="00D45465" w:rsidP="008A0D05" w:rsidRDefault="00D45465" w14:paraId="47F91CB6" w14:textId="0E467B4B">
      <w:pPr>
        <w:pStyle w:val="BodyText"/>
        <w:numPr>
          <w:ilvl w:val="2"/>
          <w:numId w:val="3"/>
        </w:numPr>
        <w:autoSpaceDE/>
        <w:autoSpaceDN/>
        <w:spacing w:before="120"/>
        <w:ind w:left="720"/>
      </w:pPr>
      <w:r w:rsidRPr="00AE0971">
        <w:t>Quickly</w:t>
      </w:r>
      <w:r w:rsidRPr="00AE0971">
        <w:rPr>
          <w:spacing w:val="-3"/>
        </w:rPr>
        <w:t xml:space="preserve"> </w:t>
      </w:r>
      <w:r w:rsidRPr="00AE0971">
        <w:rPr>
          <w:spacing w:val="-1"/>
        </w:rPr>
        <w:t>and</w:t>
      </w:r>
      <w:r w:rsidRPr="00AE0971">
        <w:t xml:space="preserve"> efficiently</w:t>
      </w:r>
      <w:r w:rsidRPr="00AE0971">
        <w:rPr>
          <w:spacing w:val="-5"/>
        </w:rPr>
        <w:t xml:space="preserve"> </w:t>
      </w:r>
      <w:r w:rsidRPr="00AE0971">
        <w:rPr>
          <w:spacing w:val="-1"/>
        </w:rPr>
        <w:t>recover</w:t>
      </w:r>
      <w:r w:rsidRPr="00AE0971">
        <w:rPr>
          <w:spacing w:val="1"/>
        </w:rPr>
        <w:t xml:space="preserve"> </w:t>
      </w:r>
      <w:r w:rsidRPr="00AE0971">
        <w:rPr>
          <w:spacing w:val="-1"/>
        </w:rPr>
        <w:t>from</w:t>
      </w:r>
      <w:r w:rsidRPr="00AE0971">
        <w:rPr>
          <w:spacing w:val="-5"/>
        </w:rPr>
        <w:t xml:space="preserve"> </w:t>
      </w:r>
      <w:r w:rsidRPr="00AE0971">
        <w:t>incidents.</w:t>
      </w:r>
    </w:p>
    <w:p w:rsidRPr="00AE0971" w:rsidR="00D45465" w:rsidP="008A0D05" w:rsidRDefault="00D45465" w14:paraId="3ACF5D91" w14:textId="240A1E3A">
      <w:pPr>
        <w:pStyle w:val="BodyText"/>
        <w:numPr>
          <w:ilvl w:val="2"/>
          <w:numId w:val="3"/>
        </w:numPr>
        <w:autoSpaceDE/>
        <w:autoSpaceDN/>
        <w:spacing w:before="69"/>
        <w:ind w:left="720" w:right="458"/>
      </w:pPr>
      <w:r w:rsidRPr="00AE0971">
        <w:rPr>
          <w:spacing w:val="-1"/>
        </w:rPr>
        <w:t>Minimize disruption</w:t>
      </w:r>
      <w:r w:rsidRPr="00AE0971">
        <w:t xml:space="preserve"> of</w:t>
      </w:r>
      <w:r w:rsidRPr="00AE0971">
        <w:rPr>
          <w:spacing w:val="-1"/>
        </w:rPr>
        <w:t xml:space="preserve"> critical</w:t>
      </w:r>
      <w:r w:rsidRPr="00AE0971">
        <w:t xml:space="preserve"> </w:t>
      </w:r>
      <w:r w:rsidRPr="00AE0971">
        <w:rPr>
          <w:spacing w:val="-1"/>
        </w:rPr>
        <w:t>information</w:t>
      </w:r>
      <w:r w:rsidRPr="00AE0971">
        <w:t xml:space="preserve"> </w:t>
      </w:r>
      <w:r w:rsidRPr="00AE0971">
        <w:rPr>
          <w:spacing w:val="-1"/>
        </w:rPr>
        <w:t>system</w:t>
      </w:r>
      <w:r w:rsidRPr="00AE0971" w:rsidR="005B788D">
        <w:rPr>
          <w:spacing w:val="-1"/>
        </w:rPr>
        <w:t xml:space="preserve"> and </w:t>
      </w:r>
      <w:r w:rsidRPr="00AE0971">
        <w:rPr>
          <w:spacing w:val="-1"/>
        </w:rPr>
        <w:t>services</w:t>
      </w:r>
      <w:r w:rsidRPr="00AE0971">
        <w:t xml:space="preserve"> when </w:t>
      </w:r>
      <w:r w:rsidRPr="00AE0971">
        <w:rPr>
          <w:spacing w:val="-1"/>
        </w:rPr>
        <w:t>incidents</w:t>
      </w:r>
      <w:r w:rsidRPr="00AE0971">
        <w:rPr>
          <w:spacing w:val="2"/>
        </w:rPr>
        <w:t xml:space="preserve"> </w:t>
      </w:r>
      <w:r w:rsidRPr="00AE0971">
        <w:rPr>
          <w:spacing w:val="-1"/>
        </w:rPr>
        <w:t>occur.</w:t>
      </w:r>
    </w:p>
    <w:p w:rsidRPr="00AE0971" w:rsidR="00D45465" w:rsidP="008A0D05" w:rsidRDefault="00D45465" w14:paraId="40454949" w14:textId="2AD94DAC">
      <w:pPr>
        <w:pStyle w:val="BodyText"/>
        <w:numPr>
          <w:ilvl w:val="2"/>
          <w:numId w:val="3"/>
        </w:numPr>
        <w:autoSpaceDE/>
        <w:autoSpaceDN/>
        <w:spacing w:before="60"/>
        <w:ind w:left="720" w:right="122"/>
      </w:pPr>
      <w:r w:rsidRPr="00AE0971">
        <w:rPr>
          <w:spacing w:val="-1"/>
        </w:rPr>
        <w:t xml:space="preserve">Emphasize </w:t>
      </w:r>
      <w:r w:rsidRPr="00AE0971">
        <w:t>the</w:t>
      </w:r>
      <w:r w:rsidRPr="00AE0971">
        <w:rPr>
          <w:spacing w:val="-1"/>
        </w:rPr>
        <w:t xml:space="preserve"> need</w:t>
      </w:r>
      <w:r w:rsidRPr="00AE0971">
        <w:t xml:space="preserve"> to respond </w:t>
      </w:r>
      <w:r w:rsidRPr="00AE0971">
        <w:rPr>
          <w:spacing w:val="-1"/>
        </w:rPr>
        <w:t>systematically.</w:t>
      </w:r>
      <w:r w:rsidRPr="00AE0971" w:rsidR="00D73A79">
        <w:t xml:space="preserve"> </w:t>
      </w:r>
      <w:r w:rsidRPr="00AE0971">
        <w:rPr>
          <w:spacing w:val="-1"/>
        </w:rPr>
        <w:t>Following</w:t>
      </w:r>
      <w:r w:rsidRPr="00AE0971">
        <w:rPr>
          <w:spacing w:val="-3"/>
        </w:rPr>
        <w:t xml:space="preserve"> </w:t>
      </w:r>
      <w:r w:rsidRPr="00AE0971">
        <w:rPr>
          <w:spacing w:val="-1"/>
        </w:rPr>
        <w:t>established</w:t>
      </w:r>
      <w:r w:rsidRPr="00AE0971">
        <w:t xml:space="preserve"> </w:t>
      </w:r>
      <w:r w:rsidRPr="00AE0971">
        <w:rPr>
          <w:spacing w:val="-1"/>
        </w:rPr>
        <w:t>procedures</w:t>
      </w:r>
      <w:r w:rsidRPr="00AE0971">
        <w:t xml:space="preserve"> </w:t>
      </w:r>
      <w:r w:rsidRPr="00AE0971" w:rsidR="005B788D">
        <w:rPr>
          <w:spacing w:val="-1"/>
        </w:rPr>
        <w:t>will increase</w:t>
      </w:r>
      <w:r w:rsidRPr="00AE0971">
        <w:rPr>
          <w:spacing w:val="-1"/>
        </w:rPr>
        <w:t xml:space="preserve"> </w:t>
      </w:r>
      <w:r w:rsidRPr="00AE0971">
        <w:t>the</w:t>
      </w:r>
      <w:r w:rsidRPr="00AE0971">
        <w:rPr>
          <w:spacing w:val="-1"/>
        </w:rPr>
        <w:t xml:space="preserve"> likelihood</w:t>
      </w:r>
      <w:r w:rsidRPr="00AE0971">
        <w:t xml:space="preserve"> </w:t>
      </w:r>
      <w:r w:rsidRPr="00AE0971">
        <w:rPr>
          <w:spacing w:val="-1"/>
        </w:rPr>
        <w:t>that</w:t>
      </w:r>
      <w:r w:rsidRPr="00AE0971">
        <w:t xml:space="preserve"> </w:t>
      </w:r>
      <w:r w:rsidRPr="00AE0971">
        <w:rPr>
          <w:spacing w:val="-1"/>
        </w:rPr>
        <w:t>personnel</w:t>
      </w:r>
      <w:r w:rsidRPr="00AE0971">
        <w:t xml:space="preserve"> </w:t>
      </w:r>
      <w:r w:rsidRPr="00AE0971">
        <w:rPr>
          <w:spacing w:val="-1"/>
        </w:rPr>
        <w:t>will</w:t>
      </w:r>
      <w:r w:rsidRPr="00AE0971">
        <w:t xml:space="preserve"> carry</w:t>
      </w:r>
      <w:r w:rsidRPr="00AE0971">
        <w:rPr>
          <w:spacing w:val="-5"/>
        </w:rPr>
        <w:t xml:space="preserve"> </w:t>
      </w:r>
      <w:r w:rsidRPr="00AE0971">
        <w:t xml:space="preserve">out </w:t>
      </w:r>
      <w:r w:rsidRPr="00AE0971">
        <w:rPr>
          <w:spacing w:val="-1"/>
        </w:rPr>
        <w:t>all</w:t>
      </w:r>
      <w:r w:rsidRPr="00AE0971">
        <w:t xml:space="preserve"> necessary</w:t>
      </w:r>
      <w:r w:rsidRPr="00AE0971">
        <w:rPr>
          <w:spacing w:val="-5"/>
        </w:rPr>
        <w:t xml:space="preserve"> </w:t>
      </w:r>
      <w:r w:rsidRPr="00AE0971">
        <w:t xml:space="preserve">steps to </w:t>
      </w:r>
      <w:r w:rsidRPr="00AE0971" w:rsidR="005B788D">
        <w:t>handle an incident</w:t>
      </w:r>
      <w:r w:rsidRPr="00AE0971">
        <w:t xml:space="preserve"> correctly</w:t>
      </w:r>
      <w:r w:rsidRPr="00AE0971">
        <w:rPr>
          <w:spacing w:val="-1"/>
        </w:rPr>
        <w:t>.</w:t>
      </w:r>
    </w:p>
    <w:p w:rsidRPr="00AE0971" w:rsidR="00D45465" w:rsidP="008A0D05" w:rsidRDefault="00D45465" w14:paraId="3D19458B" w14:textId="476987D6">
      <w:pPr>
        <w:pStyle w:val="BodyText"/>
        <w:numPr>
          <w:ilvl w:val="2"/>
          <w:numId w:val="3"/>
        </w:numPr>
        <w:autoSpaceDE/>
        <w:autoSpaceDN/>
        <w:spacing w:before="60"/>
        <w:ind w:left="720" w:right="111"/>
        <w:rPr>
          <w:spacing w:val="-1"/>
        </w:rPr>
      </w:pPr>
      <w:r w:rsidRPr="00AE0971">
        <w:rPr>
          <w:spacing w:val="-1"/>
        </w:rPr>
        <w:t>Protect</w:t>
      </w:r>
      <w:r w:rsidRPr="00AE0971">
        <w:t xml:space="preserve"> </w:t>
      </w:r>
      <w:r w:rsidRPr="00AE0971" w:rsidR="005B788D">
        <w:t>system</w:t>
      </w:r>
      <w:r w:rsidRPr="00AE0971">
        <w:t xml:space="preserve"> </w:t>
      </w:r>
      <w:r w:rsidRPr="00AE0971">
        <w:rPr>
          <w:spacing w:val="-1"/>
        </w:rPr>
        <w:t xml:space="preserve">infrastructure </w:t>
      </w:r>
      <w:r w:rsidRPr="00AE0971">
        <w:t xml:space="preserve">and </w:t>
      </w:r>
      <w:r w:rsidRPr="00AE0971">
        <w:rPr>
          <w:spacing w:val="-1"/>
        </w:rPr>
        <w:t>interrelated</w:t>
      </w:r>
      <w:r w:rsidRPr="00AE0971">
        <w:t xml:space="preserve"> </w:t>
      </w:r>
      <w:r w:rsidRPr="00AE0971">
        <w:rPr>
          <w:spacing w:val="-1"/>
        </w:rPr>
        <w:t>systems.</w:t>
      </w:r>
      <w:r w:rsidRPr="00AE0971" w:rsidR="00D73A79">
        <w:rPr>
          <w:spacing w:val="2"/>
        </w:rPr>
        <w:t xml:space="preserve"> </w:t>
      </w:r>
    </w:p>
    <w:p w:rsidRPr="00AE0971" w:rsidR="00A45705" w:rsidP="008A0D05" w:rsidRDefault="001D4445" w14:paraId="2C73D3B5" w14:textId="026C6BB7">
      <w:pPr>
        <w:pStyle w:val="BodyText"/>
        <w:numPr>
          <w:ilvl w:val="2"/>
          <w:numId w:val="3"/>
        </w:numPr>
        <w:autoSpaceDE/>
        <w:autoSpaceDN/>
        <w:spacing w:before="60"/>
        <w:ind w:left="720" w:right="155"/>
        <w:rPr>
          <w:spacing w:val="-1"/>
        </w:rPr>
      </w:pPr>
      <w:r w:rsidRPr="00AE0971">
        <w:rPr>
          <w:spacing w:val="-1"/>
        </w:rPr>
        <w:t>Promote efficient use of resources.</w:t>
      </w:r>
      <w:r w:rsidRPr="00AE0971" w:rsidR="00D73A79">
        <w:rPr>
          <w:spacing w:val="-1"/>
        </w:rPr>
        <w:t xml:space="preserve"> </w:t>
      </w:r>
      <w:r w:rsidRPr="00AE0971">
        <w:rPr>
          <w:spacing w:val="-1"/>
        </w:rPr>
        <w:t>Ensuring that both technical and managerial personnel respond to an incident requires substantial resources.</w:t>
      </w:r>
      <w:r w:rsidRPr="00AE0971" w:rsidR="00D73A79">
        <w:rPr>
          <w:spacing w:val="-1"/>
        </w:rPr>
        <w:t xml:space="preserve"> </w:t>
      </w:r>
      <w:r w:rsidRPr="00AE0971">
        <w:rPr>
          <w:spacing w:val="-1"/>
        </w:rPr>
        <w:t xml:space="preserve">These resources could be devoted </w:t>
      </w:r>
      <w:r w:rsidRPr="00AE0971" w:rsidR="00BF1E83">
        <w:rPr>
          <w:spacing w:val="-1"/>
        </w:rPr>
        <w:t>elsewhere</w:t>
      </w:r>
      <w:r w:rsidRPr="00AE0971">
        <w:rPr>
          <w:spacing w:val="-1"/>
        </w:rPr>
        <w:t xml:space="preserve"> if an incident were short-lived.</w:t>
      </w:r>
      <w:r w:rsidRPr="00AE0971" w:rsidR="00D73A79">
        <w:rPr>
          <w:spacing w:val="-1"/>
        </w:rPr>
        <w:t xml:space="preserve"> </w:t>
      </w:r>
      <w:r w:rsidRPr="00AE0971">
        <w:rPr>
          <w:spacing w:val="-1"/>
        </w:rPr>
        <w:t>Therefore, resolving the incident as quickly as possible is a high priority.</w:t>
      </w:r>
    </w:p>
    <w:p w:rsidRPr="00AE0971" w:rsidR="00ED2678" w:rsidP="00046611" w:rsidRDefault="00ED2678" w14:paraId="45F2A2A9" w14:textId="2677D61C">
      <w:pPr>
        <w:rPr>
          <w:rFonts w:ascii="Times New Roman" w:hAnsi="Times New Roman" w:cs="Times New Roman"/>
        </w:rPr>
      </w:pPr>
    </w:p>
    <w:p w:rsidRPr="00AE0971" w:rsidR="00046611" w:rsidP="00046611" w:rsidRDefault="00046611" w14:paraId="5E5DC165" w14:textId="4DD115A2">
      <w:pPr>
        <w:rPr>
          <w:rFonts w:ascii="Times New Roman" w:hAnsi="Times New Roman" w:cs="Times New Roman"/>
        </w:rPr>
      </w:pPr>
    </w:p>
    <w:p w:rsidRPr="00AE0971" w:rsidR="00046611" w:rsidP="00046611" w:rsidRDefault="00046611" w14:paraId="6937CECD" w14:textId="1D057E58">
      <w:pPr>
        <w:rPr>
          <w:rFonts w:ascii="Times New Roman" w:hAnsi="Times New Roman" w:cs="Times New Roman"/>
        </w:rPr>
      </w:pPr>
    </w:p>
    <w:p w:rsidRPr="00AE0971" w:rsidR="00046611" w:rsidP="00046611" w:rsidRDefault="00046611" w14:paraId="76CCB0B6" w14:textId="25A41F8B">
      <w:pPr>
        <w:rPr>
          <w:rFonts w:ascii="Times New Roman" w:hAnsi="Times New Roman" w:cs="Times New Roman"/>
        </w:rPr>
      </w:pPr>
    </w:p>
    <w:p w:rsidR="001E1858" w:rsidP="00046611" w:rsidRDefault="001E1858" w14:paraId="358EC32C" w14:textId="36867AA0">
      <w:pPr>
        <w:rPr>
          <w:rFonts w:ascii="Times New Roman" w:hAnsi="Times New Roman" w:cs="Times New Roman"/>
        </w:rPr>
      </w:pPr>
    </w:p>
    <w:p w:rsidRPr="00AE0971" w:rsidR="0097001C" w:rsidP="00046611" w:rsidRDefault="0097001C" w14:paraId="601B29C9" w14:textId="77777777">
      <w:pPr>
        <w:rPr>
          <w:rFonts w:ascii="Times New Roman" w:hAnsi="Times New Roman" w:cs="Times New Roman"/>
        </w:rPr>
      </w:pPr>
    </w:p>
    <w:p w:rsidRPr="00AE0971" w:rsidR="00A45705" w:rsidP="009C6730" w:rsidRDefault="00A45705" w14:paraId="6F54991F" w14:textId="77777777">
      <w:pPr>
        <w:pStyle w:val="BodyText"/>
        <w:ind w:right="173"/>
        <w:rPr>
          <w:spacing w:val="-1"/>
        </w:rPr>
      </w:pPr>
    </w:p>
    <w:p w:rsidRPr="00AE0971" w:rsidR="002C69C1" w:rsidP="000A1323" w:rsidRDefault="002C69C1" w14:paraId="5D076DEE" w14:textId="1B832BDB">
      <w:pPr>
        <w:pStyle w:val="Heading1"/>
        <w:numPr>
          <w:ilvl w:val="0"/>
          <w:numId w:val="30"/>
        </w:numPr>
        <w:rPr>
          <w:rFonts w:ascii="Times New Roman" w:hAnsi="Times New Roman" w:cs="Times New Roman"/>
        </w:rPr>
      </w:pPr>
      <w:bookmarkStart w:name="_Toc69124678" w:id="11"/>
      <w:bookmarkStart w:name="_Toc69124854" w:id="12"/>
      <w:bookmarkStart w:name="_Toc69125001" w:id="13"/>
      <w:bookmarkStart w:name="_Toc69125147" w:id="14"/>
      <w:bookmarkStart w:name="_Toc69125293" w:id="15"/>
      <w:bookmarkStart w:name="_Toc69126302" w:id="16"/>
      <w:bookmarkStart w:name="_Toc69127337" w:id="17"/>
      <w:bookmarkStart w:name="_Toc69134559" w:id="18"/>
      <w:bookmarkStart w:name="_Toc69147660" w:id="19"/>
      <w:bookmarkStart w:name="_Toc69210628" w:id="20"/>
      <w:bookmarkStart w:name="_Toc69220400" w:id="21"/>
      <w:bookmarkStart w:name="_Toc69373920" w:id="22"/>
      <w:bookmarkStart w:name="_Toc69382622" w:id="23"/>
      <w:bookmarkStart w:name="_Toc69394246" w:id="24"/>
      <w:bookmarkStart w:name="_Toc69394400" w:id="25"/>
      <w:bookmarkStart w:name="_Toc69407514" w:id="26"/>
      <w:bookmarkStart w:name="_Toc69407668" w:id="27"/>
      <w:bookmarkStart w:name="_Toc69467120" w:id="28"/>
      <w:bookmarkStart w:name="_Toc69742476" w:id="29"/>
      <w:bookmarkStart w:name="_Toc69901665" w:id="30"/>
      <w:bookmarkStart w:name="_Toc69910765" w:id="31"/>
      <w:bookmarkStart w:name="_Toc69912873" w:id="32"/>
      <w:bookmarkStart w:name="_Toc69913029" w:id="33"/>
      <w:bookmarkStart w:name="_Toc69124679" w:id="34"/>
      <w:bookmarkStart w:name="_Toc69124855" w:id="35"/>
      <w:bookmarkStart w:name="_Toc69125002" w:id="36"/>
      <w:bookmarkStart w:name="_Toc69125148" w:id="37"/>
      <w:bookmarkStart w:name="_Toc69125294" w:id="38"/>
      <w:bookmarkStart w:name="_Toc69126303" w:id="39"/>
      <w:bookmarkStart w:name="_Toc69127338" w:id="40"/>
      <w:bookmarkStart w:name="_Toc69134560" w:id="41"/>
      <w:bookmarkStart w:name="_Toc69147661" w:id="42"/>
      <w:bookmarkStart w:name="_Toc69210629" w:id="43"/>
      <w:bookmarkStart w:name="_Toc69220401" w:id="44"/>
      <w:bookmarkStart w:name="_Toc69373921" w:id="45"/>
      <w:bookmarkStart w:name="_Toc69382623" w:id="46"/>
      <w:bookmarkStart w:name="_Toc69394247" w:id="47"/>
      <w:bookmarkStart w:name="_Toc69394401" w:id="48"/>
      <w:bookmarkStart w:name="_Toc69407515" w:id="49"/>
      <w:bookmarkStart w:name="_Toc69407669" w:id="50"/>
      <w:bookmarkStart w:name="_Toc69467121" w:id="51"/>
      <w:bookmarkStart w:name="_Toc69742477" w:id="52"/>
      <w:bookmarkStart w:name="_Toc69901666" w:id="53"/>
      <w:bookmarkStart w:name="_Toc69910766" w:id="54"/>
      <w:bookmarkStart w:name="_Toc69912874" w:id="55"/>
      <w:bookmarkStart w:name="_Toc69913030" w:id="56"/>
      <w:bookmarkStart w:name="_Toc69124680" w:id="57"/>
      <w:bookmarkStart w:name="_Toc69124856" w:id="58"/>
      <w:bookmarkStart w:name="_Toc69125003" w:id="59"/>
      <w:bookmarkStart w:name="_Toc69125149" w:id="60"/>
      <w:bookmarkStart w:name="_Toc69125295" w:id="61"/>
      <w:bookmarkStart w:name="_Toc69126304" w:id="62"/>
      <w:bookmarkStart w:name="_Toc69127339" w:id="63"/>
      <w:bookmarkStart w:name="_Toc69134561" w:id="64"/>
      <w:bookmarkStart w:name="_Toc69147662" w:id="65"/>
      <w:bookmarkStart w:name="_Toc69210630" w:id="66"/>
      <w:bookmarkStart w:name="_Toc69220402" w:id="67"/>
      <w:bookmarkStart w:name="_Toc69373922" w:id="68"/>
      <w:bookmarkStart w:name="_Toc69382624" w:id="69"/>
      <w:bookmarkStart w:name="_Toc69394248" w:id="70"/>
      <w:bookmarkStart w:name="_Toc69394402" w:id="71"/>
      <w:bookmarkStart w:name="_Toc69407516" w:id="72"/>
      <w:bookmarkStart w:name="_Toc69407670" w:id="73"/>
      <w:bookmarkStart w:name="_Toc69467122" w:id="74"/>
      <w:bookmarkStart w:name="_Toc69742478" w:id="75"/>
      <w:bookmarkStart w:name="_Toc69901667" w:id="76"/>
      <w:bookmarkStart w:name="_Toc69910767" w:id="77"/>
      <w:bookmarkStart w:name="_Toc69912875" w:id="78"/>
      <w:bookmarkStart w:name="_Toc69913031" w:id="79"/>
      <w:bookmarkStart w:name="_Toc69124681" w:id="80"/>
      <w:bookmarkStart w:name="_Toc69124857" w:id="81"/>
      <w:bookmarkStart w:name="_Toc69125004" w:id="82"/>
      <w:bookmarkStart w:name="_Toc69125150" w:id="83"/>
      <w:bookmarkStart w:name="_Toc69125296" w:id="84"/>
      <w:bookmarkStart w:name="_Toc69126305" w:id="85"/>
      <w:bookmarkStart w:name="_Toc69127340" w:id="86"/>
      <w:bookmarkStart w:name="_Toc69134562" w:id="87"/>
      <w:bookmarkStart w:name="_Toc69147663" w:id="88"/>
      <w:bookmarkStart w:name="_Toc69210631" w:id="89"/>
      <w:bookmarkStart w:name="_Toc69220403" w:id="90"/>
      <w:bookmarkStart w:name="_Toc69373923" w:id="91"/>
      <w:bookmarkStart w:name="_Toc69382625" w:id="92"/>
      <w:bookmarkStart w:name="_Toc69394249" w:id="93"/>
      <w:bookmarkStart w:name="_Toc69394403" w:id="94"/>
      <w:bookmarkStart w:name="_Toc69407517" w:id="95"/>
      <w:bookmarkStart w:name="_Toc69407671" w:id="96"/>
      <w:bookmarkStart w:name="_Toc69467123" w:id="97"/>
      <w:bookmarkStart w:name="_Toc69742479" w:id="98"/>
      <w:bookmarkStart w:name="_Toc69901668" w:id="99"/>
      <w:bookmarkStart w:name="_Toc69910768" w:id="100"/>
      <w:bookmarkStart w:name="_Toc69912876" w:id="101"/>
      <w:bookmarkStart w:name="_Toc69913032" w:id="102"/>
      <w:bookmarkStart w:name="_Toc69124682" w:id="103"/>
      <w:bookmarkStart w:name="_Toc69124858" w:id="104"/>
      <w:bookmarkStart w:name="_Toc69125005" w:id="105"/>
      <w:bookmarkStart w:name="_Toc69125151" w:id="106"/>
      <w:bookmarkStart w:name="_Toc69125297" w:id="107"/>
      <w:bookmarkStart w:name="_Toc69126306" w:id="108"/>
      <w:bookmarkStart w:name="_Toc69127341" w:id="109"/>
      <w:bookmarkStart w:name="_Toc69134563" w:id="110"/>
      <w:bookmarkStart w:name="_Toc69147664" w:id="111"/>
      <w:bookmarkStart w:name="_Toc69210632" w:id="112"/>
      <w:bookmarkStart w:name="_Toc69220404" w:id="113"/>
      <w:bookmarkStart w:name="_Toc69373924" w:id="114"/>
      <w:bookmarkStart w:name="_Toc69382626" w:id="115"/>
      <w:bookmarkStart w:name="_Toc69394250" w:id="116"/>
      <w:bookmarkStart w:name="_Toc69394404" w:id="117"/>
      <w:bookmarkStart w:name="_Toc69407518" w:id="118"/>
      <w:bookmarkStart w:name="_Toc69407672" w:id="119"/>
      <w:bookmarkStart w:name="_Toc69467124" w:id="120"/>
      <w:bookmarkStart w:name="_Toc69742480" w:id="121"/>
      <w:bookmarkStart w:name="_Toc69901669" w:id="122"/>
      <w:bookmarkStart w:name="_Toc69910769" w:id="123"/>
      <w:bookmarkStart w:name="_Toc69912877" w:id="124"/>
      <w:bookmarkStart w:name="_Toc69913033" w:id="125"/>
      <w:bookmarkStart w:name="_Toc69124683" w:id="126"/>
      <w:bookmarkStart w:name="_Toc69124859" w:id="127"/>
      <w:bookmarkStart w:name="_Toc69125006" w:id="128"/>
      <w:bookmarkStart w:name="_Toc69125152" w:id="129"/>
      <w:bookmarkStart w:name="_Toc69125298" w:id="130"/>
      <w:bookmarkStart w:name="_Toc69126307" w:id="131"/>
      <w:bookmarkStart w:name="_Toc69127342" w:id="132"/>
      <w:bookmarkStart w:name="_Toc69134564" w:id="133"/>
      <w:bookmarkStart w:name="_Toc69147665" w:id="134"/>
      <w:bookmarkStart w:name="_Toc69210633" w:id="135"/>
      <w:bookmarkStart w:name="_Toc69220405" w:id="136"/>
      <w:bookmarkStart w:name="_Toc69373925" w:id="137"/>
      <w:bookmarkStart w:name="_Toc69382627" w:id="138"/>
      <w:bookmarkStart w:name="_Toc69394251" w:id="139"/>
      <w:bookmarkStart w:name="_Toc69394405" w:id="140"/>
      <w:bookmarkStart w:name="_Toc69407519" w:id="141"/>
      <w:bookmarkStart w:name="_Toc69407673" w:id="142"/>
      <w:bookmarkStart w:name="_Toc69467125" w:id="143"/>
      <w:bookmarkStart w:name="_Toc69742481" w:id="144"/>
      <w:bookmarkStart w:name="_Toc69901670" w:id="145"/>
      <w:bookmarkStart w:name="_Toc69910770" w:id="146"/>
      <w:bookmarkStart w:name="_Toc69912878" w:id="147"/>
      <w:bookmarkStart w:name="_Toc69913034" w:id="148"/>
      <w:bookmarkStart w:name="_Toc69124684" w:id="149"/>
      <w:bookmarkStart w:name="_Toc69124860" w:id="150"/>
      <w:bookmarkStart w:name="_Toc69125007" w:id="151"/>
      <w:bookmarkStart w:name="_Toc69125153" w:id="152"/>
      <w:bookmarkStart w:name="_Toc69125299" w:id="153"/>
      <w:bookmarkStart w:name="_Toc69126308" w:id="154"/>
      <w:bookmarkStart w:name="_Toc69127343" w:id="155"/>
      <w:bookmarkStart w:name="_Toc69134565" w:id="156"/>
      <w:bookmarkStart w:name="_Toc69147666" w:id="157"/>
      <w:bookmarkStart w:name="_Toc69210634" w:id="158"/>
      <w:bookmarkStart w:name="_Toc69220406" w:id="159"/>
      <w:bookmarkStart w:name="_Toc69373926" w:id="160"/>
      <w:bookmarkStart w:name="_Toc69382628" w:id="161"/>
      <w:bookmarkStart w:name="_Toc69394252" w:id="162"/>
      <w:bookmarkStart w:name="_Toc69394406" w:id="163"/>
      <w:bookmarkStart w:name="_Toc69407520" w:id="164"/>
      <w:bookmarkStart w:name="_Toc69407674" w:id="165"/>
      <w:bookmarkStart w:name="_Toc69467126" w:id="166"/>
      <w:bookmarkStart w:name="_Toc69742482" w:id="167"/>
      <w:bookmarkStart w:name="_Toc69901671" w:id="168"/>
      <w:bookmarkStart w:name="_Toc69910771" w:id="169"/>
      <w:bookmarkStart w:name="_Toc69912879" w:id="170"/>
      <w:bookmarkStart w:name="_Toc69913035" w:id="171"/>
      <w:bookmarkStart w:name="_Toc69124685" w:id="172"/>
      <w:bookmarkStart w:name="_Toc69124861" w:id="173"/>
      <w:bookmarkStart w:name="_Toc69125008" w:id="174"/>
      <w:bookmarkStart w:name="_Toc69125154" w:id="175"/>
      <w:bookmarkStart w:name="_Toc69125300" w:id="176"/>
      <w:bookmarkStart w:name="_Toc69126309" w:id="177"/>
      <w:bookmarkStart w:name="_Toc69127344" w:id="178"/>
      <w:bookmarkStart w:name="_Toc69134566" w:id="179"/>
      <w:bookmarkStart w:name="_Toc69147667" w:id="180"/>
      <w:bookmarkStart w:name="_Toc69210635" w:id="181"/>
      <w:bookmarkStart w:name="_Toc69220407" w:id="182"/>
      <w:bookmarkStart w:name="_Toc69373927" w:id="183"/>
      <w:bookmarkStart w:name="_Toc69382629" w:id="184"/>
      <w:bookmarkStart w:name="_Toc69394253" w:id="185"/>
      <w:bookmarkStart w:name="_Toc69394407" w:id="186"/>
      <w:bookmarkStart w:name="_Toc69407521" w:id="187"/>
      <w:bookmarkStart w:name="_Toc69407675" w:id="188"/>
      <w:bookmarkStart w:name="_Toc69467127" w:id="189"/>
      <w:bookmarkStart w:name="_Toc69742483" w:id="190"/>
      <w:bookmarkStart w:name="_Toc69901672" w:id="191"/>
      <w:bookmarkStart w:name="_Toc69910772" w:id="192"/>
      <w:bookmarkStart w:name="_Toc69912880" w:id="193"/>
      <w:bookmarkStart w:name="_Toc69913036" w:id="194"/>
      <w:bookmarkStart w:name="_Toc69124686" w:id="195"/>
      <w:bookmarkStart w:name="_Toc69124862" w:id="196"/>
      <w:bookmarkStart w:name="_Toc69125009" w:id="197"/>
      <w:bookmarkStart w:name="_Toc69125155" w:id="198"/>
      <w:bookmarkStart w:name="_Toc69125301" w:id="199"/>
      <w:bookmarkStart w:name="_Toc69126310" w:id="200"/>
      <w:bookmarkStart w:name="_Toc69127345" w:id="201"/>
      <w:bookmarkStart w:name="_Toc69134567" w:id="202"/>
      <w:bookmarkStart w:name="_Toc69147668" w:id="203"/>
      <w:bookmarkStart w:name="_Toc69210636" w:id="204"/>
      <w:bookmarkStart w:name="_Toc69220408" w:id="205"/>
      <w:bookmarkStart w:name="_Toc69373928" w:id="206"/>
      <w:bookmarkStart w:name="_Toc69382630" w:id="207"/>
      <w:bookmarkStart w:name="_Toc69394254" w:id="208"/>
      <w:bookmarkStart w:name="_Toc69394408" w:id="209"/>
      <w:bookmarkStart w:name="_Toc69407522" w:id="210"/>
      <w:bookmarkStart w:name="_Toc69407676" w:id="211"/>
      <w:bookmarkStart w:name="_Toc69467128" w:id="212"/>
      <w:bookmarkStart w:name="_Toc69742484" w:id="213"/>
      <w:bookmarkStart w:name="_Toc69901673" w:id="214"/>
      <w:bookmarkStart w:name="_Toc69910773" w:id="215"/>
      <w:bookmarkStart w:name="_Toc69912881" w:id="216"/>
      <w:bookmarkStart w:name="_Toc69913037" w:id="217"/>
      <w:bookmarkStart w:name="_Toc69124687" w:id="218"/>
      <w:bookmarkStart w:name="_Toc69124863" w:id="219"/>
      <w:bookmarkStart w:name="_Toc69125010" w:id="220"/>
      <w:bookmarkStart w:name="_Toc69125156" w:id="221"/>
      <w:bookmarkStart w:name="_Toc69125302" w:id="222"/>
      <w:bookmarkStart w:name="_Toc69126311" w:id="223"/>
      <w:bookmarkStart w:name="_Toc69127346" w:id="224"/>
      <w:bookmarkStart w:name="_Toc69134568" w:id="225"/>
      <w:bookmarkStart w:name="_Toc69147669" w:id="226"/>
      <w:bookmarkStart w:name="_Toc69210637" w:id="227"/>
      <w:bookmarkStart w:name="_Toc69220409" w:id="228"/>
      <w:bookmarkStart w:name="_Toc69373929" w:id="229"/>
      <w:bookmarkStart w:name="_Toc69382631" w:id="230"/>
      <w:bookmarkStart w:name="_Toc69394255" w:id="231"/>
      <w:bookmarkStart w:name="_Toc69394409" w:id="232"/>
      <w:bookmarkStart w:name="_Toc69407523" w:id="233"/>
      <w:bookmarkStart w:name="_Toc69407677" w:id="234"/>
      <w:bookmarkStart w:name="_Toc69467129" w:id="235"/>
      <w:bookmarkStart w:name="_Toc69742485" w:id="236"/>
      <w:bookmarkStart w:name="_Toc69901674" w:id="237"/>
      <w:bookmarkStart w:name="_Toc69910774" w:id="238"/>
      <w:bookmarkStart w:name="_Toc69912882" w:id="239"/>
      <w:bookmarkStart w:name="_Toc69913038" w:id="240"/>
      <w:bookmarkStart w:name="_Toc69124688" w:id="241"/>
      <w:bookmarkStart w:name="_Toc69124864" w:id="242"/>
      <w:bookmarkStart w:name="_Toc69125011" w:id="243"/>
      <w:bookmarkStart w:name="_Toc69125157" w:id="244"/>
      <w:bookmarkStart w:name="_Toc69125303" w:id="245"/>
      <w:bookmarkStart w:name="_Toc69126312" w:id="246"/>
      <w:bookmarkStart w:name="_Toc69127347" w:id="247"/>
      <w:bookmarkStart w:name="_Toc69134569" w:id="248"/>
      <w:bookmarkStart w:name="_Toc69147670" w:id="249"/>
      <w:bookmarkStart w:name="_Toc69210638" w:id="250"/>
      <w:bookmarkStart w:name="_Toc69220410" w:id="251"/>
      <w:bookmarkStart w:name="_Toc69373930" w:id="252"/>
      <w:bookmarkStart w:name="_Toc69382632" w:id="253"/>
      <w:bookmarkStart w:name="_Toc69394256" w:id="254"/>
      <w:bookmarkStart w:name="_Toc69394410" w:id="255"/>
      <w:bookmarkStart w:name="_Toc69407524" w:id="256"/>
      <w:bookmarkStart w:name="_Toc69407678" w:id="257"/>
      <w:bookmarkStart w:name="_Toc69467130" w:id="258"/>
      <w:bookmarkStart w:name="_Toc69742486" w:id="259"/>
      <w:bookmarkStart w:name="_Toc69901675" w:id="260"/>
      <w:bookmarkStart w:name="_Toc69910775" w:id="261"/>
      <w:bookmarkStart w:name="_Toc69912883" w:id="262"/>
      <w:bookmarkStart w:name="_Toc69913039" w:id="263"/>
      <w:bookmarkStart w:name="_Toc69124689" w:id="264"/>
      <w:bookmarkStart w:name="_Toc69124865" w:id="265"/>
      <w:bookmarkStart w:name="_Toc69125012" w:id="266"/>
      <w:bookmarkStart w:name="_Toc69125158" w:id="267"/>
      <w:bookmarkStart w:name="_Toc69125304" w:id="268"/>
      <w:bookmarkStart w:name="_Toc69126313" w:id="269"/>
      <w:bookmarkStart w:name="_Toc69127348" w:id="270"/>
      <w:bookmarkStart w:name="_Toc69134570" w:id="271"/>
      <w:bookmarkStart w:name="_Toc69147671" w:id="272"/>
      <w:bookmarkStart w:name="_Toc69210639" w:id="273"/>
      <w:bookmarkStart w:name="_Toc69220411" w:id="274"/>
      <w:bookmarkStart w:name="_Toc69373931" w:id="275"/>
      <w:bookmarkStart w:name="_Toc69382633" w:id="276"/>
      <w:bookmarkStart w:name="_Toc69394257" w:id="277"/>
      <w:bookmarkStart w:name="_Toc69394411" w:id="278"/>
      <w:bookmarkStart w:name="_Toc69407525" w:id="279"/>
      <w:bookmarkStart w:name="_Toc69407679" w:id="280"/>
      <w:bookmarkStart w:name="_Toc69467131" w:id="281"/>
      <w:bookmarkStart w:name="_Toc69742487" w:id="282"/>
      <w:bookmarkStart w:name="_Toc69901676" w:id="283"/>
      <w:bookmarkStart w:name="_Toc69910776" w:id="284"/>
      <w:bookmarkStart w:name="_Toc69912884" w:id="285"/>
      <w:bookmarkStart w:name="_Toc69913040" w:id="286"/>
      <w:bookmarkStart w:name="_Toc69124690" w:id="287"/>
      <w:bookmarkStart w:name="_Toc69124866" w:id="288"/>
      <w:bookmarkStart w:name="_Toc69125013" w:id="289"/>
      <w:bookmarkStart w:name="_Toc69125159" w:id="290"/>
      <w:bookmarkStart w:name="_Toc69125305" w:id="291"/>
      <w:bookmarkStart w:name="_Toc69126314" w:id="292"/>
      <w:bookmarkStart w:name="_Toc69127349" w:id="293"/>
      <w:bookmarkStart w:name="_Toc69134571" w:id="294"/>
      <w:bookmarkStart w:name="_Toc69147672" w:id="295"/>
      <w:bookmarkStart w:name="_Toc69210640" w:id="296"/>
      <w:bookmarkStart w:name="_Toc69220412" w:id="297"/>
      <w:bookmarkStart w:name="_Toc69373932" w:id="298"/>
      <w:bookmarkStart w:name="_Toc69382634" w:id="299"/>
      <w:bookmarkStart w:name="_Toc69394258" w:id="300"/>
      <w:bookmarkStart w:name="_Toc69394412" w:id="301"/>
      <w:bookmarkStart w:name="_Toc69407526" w:id="302"/>
      <w:bookmarkStart w:name="_Toc69407680" w:id="303"/>
      <w:bookmarkStart w:name="_Toc69467132" w:id="304"/>
      <w:bookmarkStart w:name="_Toc69742488" w:id="305"/>
      <w:bookmarkStart w:name="_Toc69901677" w:id="306"/>
      <w:bookmarkStart w:name="_Toc69910777" w:id="307"/>
      <w:bookmarkStart w:name="_Toc69912885" w:id="308"/>
      <w:bookmarkStart w:name="_Toc69913041" w:id="309"/>
      <w:bookmarkStart w:name="_Toc69124691" w:id="310"/>
      <w:bookmarkStart w:name="_Toc69124867" w:id="311"/>
      <w:bookmarkStart w:name="_Toc69125014" w:id="312"/>
      <w:bookmarkStart w:name="_Toc69125160" w:id="313"/>
      <w:bookmarkStart w:name="_Toc69125306" w:id="314"/>
      <w:bookmarkStart w:name="_Toc69126315" w:id="315"/>
      <w:bookmarkStart w:name="_Toc69127350" w:id="316"/>
      <w:bookmarkStart w:name="_Toc69134572" w:id="317"/>
      <w:bookmarkStart w:name="_Toc69147673" w:id="318"/>
      <w:bookmarkStart w:name="_Toc69210641" w:id="319"/>
      <w:bookmarkStart w:name="_Toc69220413" w:id="320"/>
      <w:bookmarkStart w:name="_Toc69373933" w:id="321"/>
      <w:bookmarkStart w:name="_Toc69382635" w:id="322"/>
      <w:bookmarkStart w:name="_Toc69394259" w:id="323"/>
      <w:bookmarkStart w:name="_Toc69394413" w:id="324"/>
      <w:bookmarkStart w:name="_Toc69407527" w:id="325"/>
      <w:bookmarkStart w:name="_Toc69407681" w:id="326"/>
      <w:bookmarkStart w:name="_Toc69467133" w:id="327"/>
      <w:bookmarkStart w:name="_Toc69742489" w:id="328"/>
      <w:bookmarkStart w:name="_Toc69901678" w:id="329"/>
      <w:bookmarkStart w:name="_Toc69910778" w:id="330"/>
      <w:bookmarkStart w:name="_Toc69912886" w:id="331"/>
      <w:bookmarkStart w:name="_Toc69913042" w:id="332"/>
      <w:bookmarkStart w:name="_Toc69124692" w:id="333"/>
      <w:bookmarkStart w:name="_Toc69124868" w:id="334"/>
      <w:bookmarkStart w:name="_Toc69125015" w:id="335"/>
      <w:bookmarkStart w:name="_Toc69125161" w:id="336"/>
      <w:bookmarkStart w:name="_Toc69125307" w:id="337"/>
      <w:bookmarkStart w:name="_Toc69126316" w:id="338"/>
      <w:bookmarkStart w:name="_Toc69127351" w:id="339"/>
      <w:bookmarkStart w:name="_Toc69134573" w:id="340"/>
      <w:bookmarkStart w:name="_Toc69147674" w:id="341"/>
      <w:bookmarkStart w:name="_Toc69210642" w:id="342"/>
      <w:bookmarkStart w:name="_Toc69220414" w:id="343"/>
      <w:bookmarkStart w:name="_Toc69373934" w:id="344"/>
      <w:bookmarkStart w:name="_Toc69382636" w:id="345"/>
      <w:bookmarkStart w:name="_Toc69394260" w:id="346"/>
      <w:bookmarkStart w:name="_Toc69394414" w:id="347"/>
      <w:bookmarkStart w:name="_Toc69407528" w:id="348"/>
      <w:bookmarkStart w:name="_Toc69407682" w:id="349"/>
      <w:bookmarkStart w:name="_Toc69467134" w:id="350"/>
      <w:bookmarkStart w:name="_Toc69742490" w:id="351"/>
      <w:bookmarkStart w:name="_Toc69901679" w:id="352"/>
      <w:bookmarkStart w:name="_Toc69910779" w:id="353"/>
      <w:bookmarkStart w:name="_Toc69912887" w:id="354"/>
      <w:bookmarkStart w:name="_Toc69913043" w:id="355"/>
      <w:bookmarkStart w:name="_Toc69124693" w:id="356"/>
      <w:bookmarkStart w:name="_Toc69124869" w:id="357"/>
      <w:bookmarkStart w:name="_Toc69125016" w:id="358"/>
      <w:bookmarkStart w:name="_Toc69125162" w:id="359"/>
      <w:bookmarkStart w:name="_Toc69125308" w:id="360"/>
      <w:bookmarkStart w:name="_Toc69126317" w:id="361"/>
      <w:bookmarkStart w:name="_Toc69127352" w:id="362"/>
      <w:bookmarkStart w:name="_Toc69134574" w:id="363"/>
      <w:bookmarkStart w:name="_Toc69147675" w:id="364"/>
      <w:bookmarkStart w:name="_Toc69210643" w:id="365"/>
      <w:bookmarkStart w:name="_Toc69220415" w:id="366"/>
      <w:bookmarkStart w:name="_Toc69373935" w:id="367"/>
      <w:bookmarkStart w:name="_Toc69382637" w:id="368"/>
      <w:bookmarkStart w:name="_Toc69394261" w:id="369"/>
      <w:bookmarkStart w:name="_Toc69394415" w:id="370"/>
      <w:bookmarkStart w:name="_Toc69407529" w:id="371"/>
      <w:bookmarkStart w:name="_Toc69407683" w:id="372"/>
      <w:bookmarkStart w:name="_Toc69467135" w:id="373"/>
      <w:bookmarkStart w:name="_Toc69742491" w:id="374"/>
      <w:bookmarkStart w:name="_Toc69901680" w:id="375"/>
      <w:bookmarkStart w:name="_Toc69910780" w:id="376"/>
      <w:bookmarkStart w:name="_Toc69912888" w:id="377"/>
      <w:bookmarkStart w:name="_Toc69913044" w:id="378"/>
      <w:bookmarkStart w:name="_Toc69124694" w:id="379"/>
      <w:bookmarkStart w:name="_Toc69124870" w:id="380"/>
      <w:bookmarkStart w:name="_Toc69125017" w:id="381"/>
      <w:bookmarkStart w:name="_Toc69125163" w:id="382"/>
      <w:bookmarkStart w:name="_Toc69125309" w:id="383"/>
      <w:bookmarkStart w:name="_Toc69126318" w:id="384"/>
      <w:bookmarkStart w:name="_Toc69127353" w:id="385"/>
      <w:bookmarkStart w:name="_Toc69134575" w:id="386"/>
      <w:bookmarkStart w:name="_Toc69147676" w:id="387"/>
      <w:bookmarkStart w:name="_Toc69210644" w:id="388"/>
      <w:bookmarkStart w:name="_Toc69220416" w:id="389"/>
      <w:bookmarkStart w:name="_Toc69373936" w:id="390"/>
      <w:bookmarkStart w:name="_Toc69382638" w:id="391"/>
      <w:bookmarkStart w:name="_Toc69394262" w:id="392"/>
      <w:bookmarkStart w:name="_Toc69394416" w:id="393"/>
      <w:bookmarkStart w:name="_Toc69407530" w:id="394"/>
      <w:bookmarkStart w:name="_Toc69407684" w:id="395"/>
      <w:bookmarkStart w:name="_Toc69467136" w:id="396"/>
      <w:bookmarkStart w:name="_Toc69742492" w:id="397"/>
      <w:bookmarkStart w:name="_Toc69901681" w:id="398"/>
      <w:bookmarkStart w:name="_Toc69910781" w:id="399"/>
      <w:bookmarkStart w:name="_Toc69912889" w:id="400"/>
      <w:bookmarkStart w:name="_Toc69913045" w:id="401"/>
      <w:bookmarkStart w:name="_Toc69124695" w:id="402"/>
      <w:bookmarkStart w:name="_Toc69124871" w:id="403"/>
      <w:bookmarkStart w:name="_Toc69125018" w:id="404"/>
      <w:bookmarkStart w:name="_Toc69125164" w:id="405"/>
      <w:bookmarkStart w:name="_Toc69125310" w:id="406"/>
      <w:bookmarkStart w:name="_Toc69126319" w:id="407"/>
      <w:bookmarkStart w:name="_Toc69127354" w:id="408"/>
      <w:bookmarkStart w:name="_Toc69134576" w:id="409"/>
      <w:bookmarkStart w:name="_Toc69147677" w:id="410"/>
      <w:bookmarkStart w:name="_Toc69210645" w:id="411"/>
      <w:bookmarkStart w:name="_Toc69220417" w:id="412"/>
      <w:bookmarkStart w:name="_Toc69373937" w:id="413"/>
      <w:bookmarkStart w:name="_Toc69382639" w:id="414"/>
      <w:bookmarkStart w:name="_Toc69394263" w:id="415"/>
      <w:bookmarkStart w:name="_Toc69394417" w:id="416"/>
      <w:bookmarkStart w:name="_Toc69407531" w:id="417"/>
      <w:bookmarkStart w:name="_Toc69407685" w:id="418"/>
      <w:bookmarkStart w:name="_Toc69467137" w:id="419"/>
      <w:bookmarkStart w:name="_Toc69742493" w:id="420"/>
      <w:bookmarkStart w:name="_Toc69901682" w:id="421"/>
      <w:bookmarkStart w:name="_Toc69910782" w:id="422"/>
      <w:bookmarkStart w:name="_Toc69912890" w:id="423"/>
      <w:bookmarkStart w:name="_Toc69913046" w:id="424"/>
      <w:bookmarkStart w:name="_Toc69124696" w:id="425"/>
      <w:bookmarkStart w:name="_Toc69124872" w:id="426"/>
      <w:bookmarkStart w:name="_Toc69125019" w:id="427"/>
      <w:bookmarkStart w:name="_Toc69125165" w:id="428"/>
      <w:bookmarkStart w:name="_Toc69125311" w:id="429"/>
      <w:bookmarkStart w:name="_Toc69126320" w:id="430"/>
      <w:bookmarkStart w:name="_Toc69127355" w:id="431"/>
      <w:bookmarkStart w:name="_Toc69134577" w:id="432"/>
      <w:bookmarkStart w:name="_Toc69147678" w:id="433"/>
      <w:bookmarkStart w:name="_Toc69210646" w:id="434"/>
      <w:bookmarkStart w:name="_Toc69220418" w:id="435"/>
      <w:bookmarkStart w:name="_Toc69373938" w:id="436"/>
      <w:bookmarkStart w:name="_Toc69382640" w:id="437"/>
      <w:bookmarkStart w:name="_Toc69394264" w:id="438"/>
      <w:bookmarkStart w:name="_Toc69394418" w:id="439"/>
      <w:bookmarkStart w:name="_Toc69407532" w:id="440"/>
      <w:bookmarkStart w:name="_Toc69407686" w:id="441"/>
      <w:bookmarkStart w:name="_Toc69467138" w:id="442"/>
      <w:bookmarkStart w:name="_Toc69742494" w:id="443"/>
      <w:bookmarkStart w:name="_Toc69901683" w:id="444"/>
      <w:bookmarkStart w:name="_Toc69910783" w:id="445"/>
      <w:bookmarkStart w:name="_Toc69912891" w:id="446"/>
      <w:bookmarkStart w:name="_Toc69913047" w:id="447"/>
      <w:bookmarkStart w:name="_Toc69124697" w:id="448"/>
      <w:bookmarkStart w:name="_Toc69124873" w:id="449"/>
      <w:bookmarkStart w:name="_Toc69125020" w:id="450"/>
      <w:bookmarkStart w:name="_Toc69125166" w:id="451"/>
      <w:bookmarkStart w:name="_Toc69125312" w:id="452"/>
      <w:bookmarkStart w:name="_Toc69126321" w:id="453"/>
      <w:bookmarkStart w:name="_Toc69127356" w:id="454"/>
      <w:bookmarkStart w:name="_Toc69134578" w:id="455"/>
      <w:bookmarkStart w:name="_Toc69147679" w:id="456"/>
      <w:bookmarkStart w:name="_Toc69210647" w:id="457"/>
      <w:bookmarkStart w:name="_Toc69220419" w:id="458"/>
      <w:bookmarkStart w:name="_Toc69373939" w:id="459"/>
      <w:bookmarkStart w:name="_Toc69382641" w:id="460"/>
      <w:bookmarkStart w:name="_Toc69394265" w:id="461"/>
      <w:bookmarkStart w:name="_Toc69394419" w:id="462"/>
      <w:bookmarkStart w:name="_Toc69407533" w:id="463"/>
      <w:bookmarkStart w:name="_Toc69407687" w:id="464"/>
      <w:bookmarkStart w:name="_Toc69467139" w:id="465"/>
      <w:bookmarkStart w:name="_Toc69742495" w:id="466"/>
      <w:bookmarkStart w:name="_Toc69901684" w:id="467"/>
      <w:bookmarkStart w:name="_Toc69910784" w:id="468"/>
      <w:bookmarkStart w:name="_Toc69912892" w:id="469"/>
      <w:bookmarkStart w:name="_Toc69913048" w:id="470"/>
      <w:bookmarkStart w:name="_Toc69124698" w:id="471"/>
      <w:bookmarkStart w:name="_Toc69124874" w:id="472"/>
      <w:bookmarkStart w:name="_Toc69125021" w:id="473"/>
      <w:bookmarkStart w:name="_Toc69125167" w:id="474"/>
      <w:bookmarkStart w:name="_Toc69125313" w:id="475"/>
      <w:bookmarkStart w:name="_Toc69126322" w:id="476"/>
      <w:bookmarkStart w:name="_Toc69127357" w:id="477"/>
      <w:bookmarkStart w:name="_Toc69134579" w:id="478"/>
      <w:bookmarkStart w:name="_Toc69147680" w:id="479"/>
      <w:bookmarkStart w:name="_Toc69210648" w:id="480"/>
      <w:bookmarkStart w:name="_Toc69220420" w:id="481"/>
      <w:bookmarkStart w:name="_Toc69373940" w:id="482"/>
      <w:bookmarkStart w:name="_Toc69382642" w:id="483"/>
      <w:bookmarkStart w:name="_Toc69394266" w:id="484"/>
      <w:bookmarkStart w:name="_Toc69394420" w:id="485"/>
      <w:bookmarkStart w:name="_Toc69407534" w:id="486"/>
      <w:bookmarkStart w:name="_Toc69407688" w:id="487"/>
      <w:bookmarkStart w:name="_Toc69467140" w:id="488"/>
      <w:bookmarkStart w:name="_Toc69742496" w:id="489"/>
      <w:bookmarkStart w:name="_Toc69901685" w:id="490"/>
      <w:bookmarkStart w:name="_Toc69910785" w:id="491"/>
      <w:bookmarkStart w:name="_Toc69912893" w:id="492"/>
      <w:bookmarkStart w:name="_Toc69913049" w:id="493"/>
      <w:bookmarkStart w:name="_Toc69124699" w:id="494"/>
      <w:bookmarkStart w:name="_Toc69124875" w:id="495"/>
      <w:bookmarkStart w:name="_Toc69125022" w:id="496"/>
      <w:bookmarkStart w:name="_Toc69125168" w:id="497"/>
      <w:bookmarkStart w:name="_Toc69125314" w:id="498"/>
      <w:bookmarkStart w:name="_Toc69126323" w:id="499"/>
      <w:bookmarkStart w:name="_Toc69127358" w:id="500"/>
      <w:bookmarkStart w:name="_Toc69134580" w:id="501"/>
      <w:bookmarkStart w:name="_Toc69147681" w:id="502"/>
      <w:bookmarkStart w:name="_Toc69210649" w:id="503"/>
      <w:bookmarkStart w:name="_Toc69220421" w:id="504"/>
      <w:bookmarkStart w:name="_Toc69373941" w:id="505"/>
      <w:bookmarkStart w:name="_Toc69382643" w:id="506"/>
      <w:bookmarkStart w:name="_Toc69394267" w:id="507"/>
      <w:bookmarkStart w:name="_Toc69394421" w:id="508"/>
      <w:bookmarkStart w:name="_Toc69407535" w:id="509"/>
      <w:bookmarkStart w:name="_Toc69407689" w:id="510"/>
      <w:bookmarkStart w:name="_Toc69467141" w:id="511"/>
      <w:bookmarkStart w:name="_Toc69742497" w:id="512"/>
      <w:bookmarkStart w:name="_Toc69901686" w:id="513"/>
      <w:bookmarkStart w:name="_Toc69910786" w:id="514"/>
      <w:bookmarkStart w:name="_Toc69912894" w:id="515"/>
      <w:bookmarkStart w:name="_Toc69913050" w:id="516"/>
      <w:bookmarkStart w:name="_Toc69124700" w:id="517"/>
      <w:bookmarkStart w:name="_Toc69124876" w:id="518"/>
      <w:bookmarkStart w:name="_Toc69125023" w:id="519"/>
      <w:bookmarkStart w:name="_Toc69125169" w:id="520"/>
      <w:bookmarkStart w:name="_Toc69125315" w:id="521"/>
      <w:bookmarkStart w:name="_Toc69126324" w:id="522"/>
      <w:bookmarkStart w:name="_Toc69127359" w:id="523"/>
      <w:bookmarkStart w:name="_Toc69134581" w:id="524"/>
      <w:bookmarkStart w:name="_Toc69147682" w:id="525"/>
      <w:bookmarkStart w:name="_Toc69210650" w:id="526"/>
      <w:bookmarkStart w:name="_Toc69220422" w:id="527"/>
      <w:bookmarkStart w:name="_Toc69373942" w:id="528"/>
      <w:bookmarkStart w:name="_Toc69382644" w:id="529"/>
      <w:bookmarkStart w:name="_Toc69394268" w:id="530"/>
      <w:bookmarkStart w:name="_Toc69394422" w:id="531"/>
      <w:bookmarkStart w:name="_Toc69407536" w:id="532"/>
      <w:bookmarkStart w:name="_Toc69407690" w:id="533"/>
      <w:bookmarkStart w:name="_Toc69467142" w:id="534"/>
      <w:bookmarkStart w:name="_Toc69742498" w:id="535"/>
      <w:bookmarkStart w:name="_Toc69901687" w:id="536"/>
      <w:bookmarkStart w:name="_Toc69910787" w:id="537"/>
      <w:bookmarkStart w:name="_Toc69912895" w:id="538"/>
      <w:bookmarkStart w:name="_Toc69913051" w:id="539"/>
      <w:bookmarkStart w:name="_Toc69124701" w:id="540"/>
      <w:bookmarkStart w:name="_Toc69124877" w:id="541"/>
      <w:bookmarkStart w:name="_Toc69125024" w:id="542"/>
      <w:bookmarkStart w:name="_Toc69125170" w:id="543"/>
      <w:bookmarkStart w:name="_Toc69125316" w:id="544"/>
      <w:bookmarkStart w:name="_Toc69126325" w:id="545"/>
      <w:bookmarkStart w:name="_Toc69127360" w:id="546"/>
      <w:bookmarkStart w:name="_Toc69134582" w:id="547"/>
      <w:bookmarkStart w:name="_Toc69147683" w:id="548"/>
      <w:bookmarkStart w:name="_Toc69210651" w:id="549"/>
      <w:bookmarkStart w:name="_Toc69220423" w:id="550"/>
      <w:bookmarkStart w:name="_Toc69373943" w:id="551"/>
      <w:bookmarkStart w:name="_Toc69382645" w:id="552"/>
      <w:bookmarkStart w:name="_Toc69394269" w:id="553"/>
      <w:bookmarkStart w:name="_Toc69394423" w:id="554"/>
      <w:bookmarkStart w:name="_Toc69407537" w:id="555"/>
      <w:bookmarkStart w:name="_Toc69407691" w:id="556"/>
      <w:bookmarkStart w:name="_Toc69467143" w:id="557"/>
      <w:bookmarkStart w:name="_Toc69742499" w:id="558"/>
      <w:bookmarkStart w:name="_Toc69901688" w:id="559"/>
      <w:bookmarkStart w:name="_Toc69910788" w:id="560"/>
      <w:bookmarkStart w:name="_Toc69912896" w:id="561"/>
      <w:bookmarkStart w:name="_Toc69913052" w:id="562"/>
      <w:bookmarkStart w:name="_Toc69124702" w:id="563"/>
      <w:bookmarkStart w:name="_Toc69124878" w:id="564"/>
      <w:bookmarkStart w:name="_Toc69125025" w:id="565"/>
      <w:bookmarkStart w:name="_Toc69125171" w:id="566"/>
      <w:bookmarkStart w:name="_Toc69125317" w:id="567"/>
      <w:bookmarkStart w:name="_Toc69126326" w:id="568"/>
      <w:bookmarkStart w:name="_Toc69127361" w:id="569"/>
      <w:bookmarkStart w:name="_Toc69134583" w:id="570"/>
      <w:bookmarkStart w:name="_Toc69147684" w:id="571"/>
      <w:bookmarkStart w:name="_Toc69210652" w:id="572"/>
      <w:bookmarkStart w:name="_Toc69220424" w:id="573"/>
      <w:bookmarkStart w:name="_Toc69373944" w:id="574"/>
      <w:bookmarkStart w:name="_Toc69382646" w:id="575"/>
      <w:bookmarkStart w:name="_Toc69394270" w:id="576"/>
      <w:bookmarkStart w:name="_Toc69394424" w:id="577"/>
      <w:bookmarkStart w:name="_Toc69407538" w:id="578"/>
      <w:bookmarkStart w:name="_Toc69407692" w:id="579"/>
      <w:bookmarkStart w:name="_Toc69467144" w:id="580"/>
      <w:bookmarkStart w:name="_Toc69742500" w:id="581"/>
      <w:bookmarkStart w:name="_Toc69901689" w:id="582"/>
      <w:bookmarkStart w:name="_Toc69910789" w:id="583"/>
      <w:bookmarkStart w:name="_Toc69912897" w:id="584"/>
      <w:bookmarkStart w:name="_Toc69913053" w:id="585"/>
      <w:bookmarkStart w:name="_Toc69124703" w:id="586"/>
      <w:bookmarkStart w:name="_Toc69124879" w:id="587"/>
      <w:bookmarkStart w:name="_Toc69125026" w:id="588"/>
      <w:bookmarkStart w:name="_Toc69125172" w:id="589"/>
      <w:bookmarkStart w:name="_Toc69125318" w:id="590"/>
      <w:bookmarkStart w:name="_Toc69126327" w:id="591"/>
      <w:bookmarkStart w:name="_Toc69127362" w:id="592"/>
      <w:bookmarkStart w:name="_Toc69134584" w:id="593"/>
      <w:bookmarkStart w:name="_Toc69147685" w:id="594"/>
      <w:bookmarkStart w:name="_Toc69210653" w:id="595"/>
      <w:bookmarkStart w:name="_Toc69220425" w:id="596"/>
      <w:bookmarkStart w:name="_Toc69373945" w:id="597"/>
      <w:bookmarkStart w:name="_Toc69382647" w:id="598"/>
      <w:bookmarkStart w:name="_Toc69394271" w:id="599"/>
      <w:bookmarkStart w:name="_Toc69394425" w:id="600"/>
      <w:bookmarkStart w:name="_Toc69407539" w:id="601"/>
      <w:bookmarkStart w:name="_Toc69407693" w:id="602"/>
      <w:bookmarkStart w:name="_Toc69467145" w:id="603"/>
      <w:bookmarkStart w:name="_Toc69742501" w:id="604"/>
      <w:bookmarkStart w:name="_Toc69901690" w:id="605"/>
      <w:bookmarkStart w:name="_Toc69910790" w:id="606"/>
      <w:bookmarkStart w:name="_Toc69912898" w:id="607"/>
      <w:bookmarkStart w:name="_Toc69913054" w:id="608"/>
      <w:bookmarkStart w:name="_Toc69124704" w:id="609"/>
      <w:bookmarkStart w:name="_Toc69124880" w:id="610"/>
      <w:bookmarkStart w:name="_Toc69125027" w:id="611"/>
      <w:bookmarkStart w:name="_Toc69125173" w:id="612"/>
      <w:bookmarkStart w:name="_Toc69125319" w:id="613"/>
      <w:bookmarkStart w:name="_Toc69126328" w:id="614"/>
      <w:bookmarkStart w:name="_Toc69127363" w:id="615"/>
      <w:bookmarkStart w:name="_Toc69134585" w:id="616"/>
      <w:bookmarkStart w:name="_Toc69147686" w:id="617"/>
      <w:bookmarkStart w:name="_Toc69210654" w:id="618"/>
      <w:bookmarkStart w:name="_Toc69220426" w:id="619"/>
      <w:bookmarkStart w:name="_Toc69373946" w:id="620"/>
      <w:bookmarkStart w:name="_Toc69382648" w:id="621"/>
      <w:bookmarkStart w:name="_Toc69394272" w:id="622"/>
      <w:bookmarkStart w:name="_Toc69394426" w:id="623"/>
      <w:bookmarkStart w:name="_Toc69407540" w:id="624"/>
      <w:bookmarkStart w:name="_Toc69407694" w:id="625"/>
      <w:bookmarkStart w:name="_Toc69467146" w:id="626"/>
      <w:bookmarkStart w:name="_Toc69742502" w:id="627"/>
      <w:bookmarkStart w:name="_Toc69901691" w:id="628"/>
      <w:bookmarkStart w:name="_Toc69910791" w:id="629"/>
      <w:bookmarkStart w:name="_Toc69912899" w:id="630"/>
      <w:bookmarkStart w:name="_Toc69913055" w:id="631"/>
      <w:bookmarkStart w:name="_Toc69124705" w:id="632"/>
      <w:bookmarkStart w:name="_Toc69124881" w:id="633"/>
      <w:bookmarkStart w:name="_Toc69125028" w:id="634"/>
      <w:bookmarkStart w:name="_Toc69125174" w:id="635"/>
      <w:bookmarkStart w:name="_Toc69125320" w:id="636"/>
      <w:bookmarkStart w:name="_Toc69126329" w:id="637"/>
      <w:bookmarkStart w:name="_Toc69127364" w:id="638"/>
      <w:bookmarkStart w:name="_Toc69134586" w:id="639"/>
      <w:bookmarkStart w:name="_Toc69147687" w:id="640"/>
      <w:bookmarkStart w:name="_Toc69210655" w:id="641"/>
      <w:bookmarkStart w:name="_Toc69220427" w:id="642"/>
      <w:bookmarkStart w:name="_Toc69373947" w:id="643"/>
      <w:bookmarkStart w:name="_Toc69382649" w:id="644"/>
      <w:bookmarkStart w:name="_Toc69394273" w:id="645"/>
      <w:bookmarkStart w:name="_Toc69394427" w:id="646"/>
      <w:bookmarkStart w:name="_Toc69407541" w:id="647"/>
      <w:bookmarkStart w:name="_Toc69407695" w:id="648"/>
      <w:bookmarkStart w:name="_Toc69467147" w:id="649"/>
      <w:bookmarkStart w:name="_Toc69742503" w:id="650"/>
      <w:bookmarkStart w:name="_Toc69901692" w:id="651"/>
      <w:bookmarkStart w:name="_Toc69910792" w:id="652"/>
      <w:bookmarkStart w:name="_Toc69912900" w:id="653"/>
      <w:bookmarkStart w:name="_Toc69913056" w:id="654"/>
      <w:bookmarkStart w:name="_Toc69124706" w:id="655"/>
      <w:bookmarkStart w:name="_Toc69124882" w:id="656"/>
      <w:bookmarkStart w:name="_Toc69125029" w:id="657"/>
      <w:bookmarkStart w:name="_Toc69125175" w:id="658"/>
      <w:bookmarkStart w:name="_Toc69125321" w:id="659"/>
      <w:bookmarkStart w:name="_Toc69126330" w:id="660"/>
      <w:bookmarkStart w:name="_Toc69127365" w:id="661"/>
      <w:bookmarkStart w:name="_Toc69134587" w:id="662"/>
      <w:bookmarkStart w:name="_Toc69147688" w:id="663"/>
      <w:bookmarkStart w:name="_Toc69210656" w:id="664"/>
      <w:bookmarkStart w:name="_Toc69220428" w:id="665"/>
      <w:bookmarkStart w:name="_Toc69373948" w:id="666"/>
      <w:bookmarkStart w:name="_Toc69382650" w:id="667"/>
      <w:bookmarkStart w:name="_Toc69394274" w:id="668"/>
      <w:bookmarkStart w:name="_Toc69394428" w:id="669"/>
      <w:bookmarkStart w:name="_Toc69407542" w:id="670"/>
      <w:bookmarkStart w:name="_Toc69407696" w:id="671"/>
      <w:bookmarkStart w:name="_Toc69467148" w:id="672"/>
      <w:bookmarkStart w:name="_Toc69742504" w:id="673"/>
      <w:bookmarkStart w:name="_Toc69901693" w:id="674"/>
      <w:bookmarkStart w:name="_Toc69910793" w:id="675"/>
      <w:bookmarkStart w:name="_Toc69912901" w:id="676"/>
      <w:bookmarkStart w:name="_Toc69913057" w:id="677"/>
      <w:bookmarkStart w:name="_Toc69124707" w:id="678"/>
      <w:bookmarkStart w:name="_Toc69124883" w:id="679"/>
      <w:bookmarkStart w:name="_Toc69125030" w:id="680"/>
      <w:bookmarkStart w:name="_Toc69125176" w:id="681"/>
      <w:bookmarkStart w:name="_Toc69125322" w:id="682"/>
      <w:bookmarkStart w:name="_Toc69126331" w:id="683"/>
      <w:bookmarkStart w:name="_Toc69127366" w:id="684"/>
      <w:bookmarkStart w:name="_Toc69134588" w:id="685"/>
      <w:bookmarkStart w:name="_Toc69147689" w:id="686"/>
      <w:bookmarkStart w:name="_Toc69210657" w:id="687"/>
      <w:bookmarkStart w:name="_Toc69220429" w:id="688"/>
      <w:bookmarkStart w:name="_Toc69373949" w:id="689"/>
      <w:bookmarkStart w:name="_Toc69382651" w:id="690"/>
      <w:bookmarkStart w:name="_Toc69394275" w:id="691"/>
      <w:bookmarkStart w:name="_Toc69394429" w:id="692"/>
      <w:bookmarkStart w:name="_Toc69407543" w:id="693"/>
      <w:bookmarkStart w:name="_Toc69407697" w:id="694"/>
      <w:bookmarkStart w:name="_Toc69467149" w:id="695"/>
      <w:bookmarkStart w:name="_Toc69742505" w:id="696"/>
      <w:bookmarkStart w:name="_Toc69901694" w:id="697"/>
      <w:bookmarkStart w:name="_Toc69910794" w:id="698"/>
      <w:bookmarkStart w:name="_Toc69912902" w:id="699"/>
      <w:bookmarkStart w:name="_Toc69913058" w:id="700"/>
      <w:bookmarkStart w:name="_Toc69124708" w:id="701"/>
      <w:bookmarkStart w:name="_Toc69124884" w:id="702"/>
      <w:bookmarkStart w:name="_Toc69125031" w:id="703"/>
      <w:bookmarkStart w:name="_Toc69125177" w:id="704"/>
      <w:bookmarkStart w:name="_Toc69125323" w:id="705"/>
      <w:bookmarkStart w:name="_Toc69126332" w:id="706"/>
      <w:bookmarkStart w:name="_Toc69127367" w:id="707"/>
      <w:bookmarkStart w:name="_Toc69134589" w:id="708"/>
      <w:bookmarkStart w:name="_Toc69147690" w:id="709"/>
      <w:bookmarkStart w:name="_Toc69210658" w:id="710"/>
      <w:bookmarkStart w:name="_Toc69220430" w:id="711"/>
      <w:bookmarkStart w:name="_Toc69373950" w:id="712"/>
      <w:bookmarkStart w:name="_Toc69382652" w:id="713"/>
      <w:bookmarkStart w:name="_Toc69394276" w:id="714"/>
      <w:bookmarkStart w:name="_Toc69394430" w:id="715"/>
      <w:bookmarkStart w:name="_Toc69407544" w:id="716"/>
      <w:bookmarkStart w:name="_Toc69407698" w:id="717"/>
      <w:bookmarkStart w:name="_Toc69467150" w:id="718"/>
      <w:bookmarkStart w:name="_Toc69742506" w:id="719"/>
      <w:bookmarkStart w:name="_Toc69901695" w:id="720"/>
      <w:bookmarkStart w:name="_Toc69910795" w:id="721"/>
      <w:bookmarkStart w:name="_Toc69912903" w:id="722"/>
      <w:bookmarkStart w:name="_Toc69913059" w:id="723"/>
      <w:bookmarkStart w:name="_Toc69124709" w:id="724"/>
      <w:bookmarkStart w:name="_Toc69124885" w:id="725"/>
      <w:bookmarkStart w:name="_Toc69125032" w:id="726"/>
      <w:bookmarkStart w:name="_Toc69125178" w:id="727"/>
      <w:bookmarkStart w:name="_Toc69125324" w:id="728"/>
      <w:bookmarkStart w:name="_Toc69126333" w:id="729"/>
      <w:bookmarkStart w:name="_Toc69127368" w:id="730"/>
      <w:bookmarkStart w:name="_Toc69134590" w:id="731"/>
      <w:bookmarkStart w:name="_Toc69147691" w:id="732"/>
      <w:bookmarkStart w:name="_Toc69210659" w:id="733"/>
      <w:bookmarkStart w:name="_Toc69220431" w:id="734"/>
      <w:bookmarkStart w:name="_Toc69373951" w:id="735"/>
      <w:bookmarkStart w:name="_Toc69382653" w:id="736"/>
      <w:bookmarkStart w:name="_Toc69394277" w:id="737"/>
      <w:bookmarkStart w:name="_Toc69394431" w:id="738"/>
      <w:bookmarkStart w:name="_Toc69407545" w:id="739"/>
      <w:bookmarkStart w:name="_Toc69407699" w:id="740"/>
      <w:bookmarkStart w:name="_Toc69467151" w:id="741"/>
      <w:bookmarkStart w:name="_Toc69742507" w:id="742"/>
      <w:bookmarkStart w:name="_Toc69901696" w:id="743"/>
      <w:bookmarkStart w:name="_Toc69910796" w:id="744"/>
      <w:bookmarkStart w:name="_Toc69912904" w:id="745"/>
      <w:bookmarkStart w:name="_Toc69913060" w:id="746"/>
      <w:bookmarkStart w:name="_Toc69124710" w:id="747"/>
      <w:bookmarkStart w:name="_Toc69124886" w:id="748"/>
      <w:bookmarkStart w:name="_Toc69125033" w:id="749"/>
      <w:bookmarkStart w:name="_Toc69125179" w:id="750"/>
      <w:bookmarkStart w:name="_Toc69125325" w:id="751"/>
      <w:bookmarkStart w:name="_Toc69126334" w:id="752"/>
      <w:bookmarkStart w:name="_Toc69127369" w:id="753"/>
      <w:bookmarkStart w:name="_Toc69134591" w:id="754"/>
      <w:bookmarkStart w:name="_Toc69147692" w:id="755"/>
      <w:bookmarkStart w:name="_Toc69210660" w:id="756"/>
      <w:bookmarkStart w:name="_Toc69220432" w:id="757"/>
      <w:bookmarkStart w:name="_Toc69373952" w:id="758"/>
      <w:bookmarkStart w:name="_Toc69382654" w:id="759"/>
      <w:bookmarkStart w:name="_Toc69394278" w:id="760"/>
      <w:bookmarkStart w:name="_Toc69394432" w:id="761"/>
      <w:bookmarkStart w:name="_Toc69407546" w:id="762"/>
      <w:bookmarkStart w:name="_Toc69407700" w:id="763"/>
      <w:bookmarkStart w:name="_Toc69467152" w:id="764"/>
      <w:bookmarkStart w:name="_Toc69742508" w:id="765"/>
      <w:bookmarkStart w:name="_Toc69901697" w:id="766"/>
      <w:bookmarkStart w:name="_Toc69910797" w:id="767"/>
      <w:bookmarkStart w:name="_Toc69912905" w:id="768"/>
      <w:bookmarkStart w:name="_Toc69913061" w:id="769"/>
      <w:bookmarkStart w:name="_Toc69124711" w:id="770"/>
      <w:bookmarkStart w:name="_Toc69124887" w:id="771"/>
      <w:bookmarkStart w:name="_Toc69125034" w:id="772"/>
      <w:bookmarkStart w:name="_Toc69125180" w:id="773"/>
      <w:bookmarkStart w:name="_Toc69125326" w:id="774"/>
      <w:bookmarkStart w:name="_Toc69126335" w:id="775"/>
      <w:bookmarkStart w:name="_Toc69127370" w:id="776"/>
      <w:bookmarkStart w:name="_Toc69134592" w:id="777"/>
      <w:bookmarkStart w:name="_Toc69147693" w:id="778"/>
      <w:bookmarkStart w:name="_Toc69210661" w:id="779"/>
      <w:bookmarkStart w:name="_Toc69220433" w:id="780"/>
      <w:bookmarkStart w:name="_Toc69373953" w:id="781"/>
      <w:bookmarkStart w:name="_Toc69382655" w:id="782"/>
      <w:bookmarkStart w:name="_Toc69394279" w:id="783"/>
      <w:bookmarkStart w:name="_Toc69394433" w:id="784"/>
      <w:bookmarkStart w:name="_Toc69407547" w:id="785"/>
      <w:bookmarkStart w:name="_Toc69407701" w:id="786"/>
      <w:bookmarkStart w:name="_Toc69467153" w:id="787"/>
      <w:bookmarkStart w:name="_Toc69742509" w:id="788"/>
      <w:bookmarkStart w:name="_Toc69901698" w:id="789"/>
      <w:bookmarkStart w:name="_Toc69910798" w:id="790"/>
      <w:bookmarkStart w:name="_Toc69912906" w:id="791"/>
      <w:bookmarkStart w:name="_Toc69913062" w:id="792"/>
      <w:bookmarkStart w:name="_Toc69124712" w:id="793"/>
      <w:bookmarkStart w:name="_Toc69124888" w:id="794"/>
      <w:bookmarkStart w:name="_Toc69125035" w:id="795"/>
      <w:bookmarkStart w:name="_Toc69125181" w:id="796"/>
      <w:bookmarkStart w:name="_Toc69125327" w:id="797"/>
      <w:bookmarkStart w:name="_Toc69126336" w:id="798"/>
      <w:bookmarkStart w:name="_Toc69127371" w:id="799"/>
      <w:bookmarkStart w:name="_Toc69134593" w:id="800"/>
      <w:bookmarkStart w:name="_Toc69147694" w:id="801"/>
      <w:bookmarkStart w:name="_Toc69210662" w:id="802"/>
      <w:bookmarkStart w:name="_Toc69220434" w:id="803"/>
      <w:bookmarkStart w:name="_Toc69373954" w:id="804"/>
      <w:bookmarkStart w:name="_Toc69382656" w:id="805"/>
      <w:bookmarkStart w:name="_Toc69394280" w:id="806"/>
      <w:bookmarkStart w:name="_Toc69394434" w:id="807"/>
      <w:bookmarkStart w:name="_Toc69407548" w:id="808"/>
      <w:bookmarkStart w:name="_Toc69407702" w:id="809"/>
      <w:bookmarkStart w:name="_Toc69467154" w:id="810"/>
      <w:bookmarkStart w:name="_Toc69742510" w:id="811"/>
      <w:bookmarkStart w:name="_Toc69901699" w:id="812"/>
      <w:bookmarkStart w:name="_Toc69910799" w:id="813"/>
      <w:bookmarkStart w:name="_Toc69912907" w:id="814"/>
      <w:bookmarkStart w:name="_Toc69913063" w:id="815"/>
      <w:bookmarkStart w:name="_Toc69124713" w:id="816"/>
      <w:bookmarkStart w:name="_Toc69124889" w:id="817"/>
      <w:bookmarkStart w:name="_Toc69125036" w:id="818"/>
      <w:bookmarkStart w:name="_Toc69125182" w:id="819"/>
      <w:bookmarkStart w:name="_Toc69125328" w:id="820"/>
      <w:bookmarkStart w:name="_Toc69126337" w:id="821"/>
      <w:bookmarkStart w:name="_Toc69127372" w:id="822"/>
      <w:bookmarkStart w:name="_Toc69134594" w:id="823"/>
      <w:bookmarkStart w:name="_Toc69147695" w:id="824"/>
      <w:bookmarkStart w:name="_Toc69210663" w:id="825"/>
      <w:bookmarkStart w:name="_Toc69220435" w:id="826"/>
      <w:bookmarkStart w:name="_Toc69373955" w:id="827"/>
      <w:bookmarkStart w:name="_Toc69382657" w:id="828"/>
      <w:bookmarkStart w:name="_Toc69394281" w:id="829"/>
      <w:bookmarkStart w:name="_Toc69394435" w:id="830"/>
      <w:bookmarkStart w:name="_Toc69407549" w:id="831"/>
      <w:bookmarkStart w:name="_Toc69407703" w:id="832"/>
      <w:bookmarkStart w:name="_Toc69467155" w:id="833"/>
      <w:bookmarkStart w:name="_Toc69742511" w:id="834"/>
      <w:bookmarkStart w:name="_Toc69901700" w:id="835"/>
      <w:bookmarkStart w:name="_Toc69910800" w:id="836"/>
      <w:bookmarkStart w:name="_Toc69912908" w:id="837"/>
      <w:bookmarkStart w:name="_Toc69913064" w:id="838"/>
      <w:bookmarkStart w:name="_Toc69124714" w:id="839"/>
      <w:bookmarkStart w:name="_Toc69124890" w:id="840"/>
      <w:bookmarkStart w:name="_Toc69125037" w:id="841"/>
      <w:bookmarkStart w:name="_Toc69125183" w:id="842"/>
      <w:bookmarkStart w:name="_Toc69125329" w:id="843"/>
      <w:bookmarkStart w:name="_Toc69126338" w:id="844"/>
      <w:bookmarkStart w:name="_Toc69127373" w:id="845"/>
      <w:bookmarkStart w:name="_Toc69134595" w:id="846"/>
      <w:bookmarkStart w:name="_Toc69147696" w:id="847"/>
      <w:bookmarkStart w:name="_Toc69210664" w:id="848"/>
      <w:bookmarkStart w:name="_Toc69220436" w:id="849"/>
      <w:bookmarkStart w:name="_Toc69373956" w:id="850"/>
      <w:bookmarkStart w:name="_Toc69382658" w:id="851"/>
      <w:bookmarkStart w:name="_Toc69394282" w:id="852"/>
      <w:bookmarkStart w:name="_Toc69394436" w:id="853"/>
      <w:bookmarkStart w:name="_Toc69407550" w:id="854"/>
      <w:bookmarkStart w:name="_Toc69407704" w:id="855"/>
      <w:bookmarkStart w:name="_Toc69467156" w:id="856"/>
      <w:bookmarkStart w:name="_Toc69742512" w:id="857"/>
      <w:bookmarkStart w:name="_Toc69901701" w:id="858"/>
      <w:bookmarkStart w:name="_Toc69910801" w:id="859"/>
      <w:bookmarkStart w:name="_Toc69912909" w:id="860"/>
      <w:bookmarkStart w:name="_Toc69913065" w:id="861"/>
      <w:bookmarkStart w:name="_Toc69124715" w:id="862"/>
      <w:bookmarkStart w:name="_Toc69124891" w:id="863"/>
      <w:bookmarkStart w:name="_Toc69125038" w:id="864"/>
      <w:bookmarkStart w:name="_Toc69125184" w:id="865"/>
      <w:bookmarkStart w:name="_Toc69125330" w:id="866"/>
      <w:bookmarkStart w:name="_Toc69126339" w:id="867"/>
      <w:bookmarkStart w:name="_Toc69127374" w:id="868"/>
      <w:bookmarkStart w:name="_Toc69134596" w:id="869"/>
      <w:bookmarkStart w:name="_Toc69147697" w:id="870"/>
      <w:bookmarkStart w:name="_Toc69210665" w:id="871"/>
      <w:bookmarkStart w:name="_Toc69220437" w:id="872"/>
      <w:bookmarkStart w:name="_Toc69373957" w:id="873"/>
      <w:bookmarkStart w:name="_Toc69382659" w:id="874"/>
      <w:bookmarkStart w:name="_Toc69394283" w:id="875"/>
      <w:bookmarkStart w:name="_Toc69394437" w:id="876"/>
      <w:bookmarkStart w:name="_Toc69407551" w:id="877"/>
      <w:bookmarkStart w:name="_Toc69407705" w:id="878"/>
      <w:bookmarkStart w:name="_Toc69467157" w:id="879"/>
      <w:bookmarkStart w:name="_Toc69742513" w:id="880"/>
      <w:bookmarkStart w:name="_Toc69901702" w:id="881"/>
      <w:bookmarkStart w:name="_Toc69910802" w:id="882"/>
      <w:bookmarkStart w:name="_Toc69912910" w:id="883"/>
      <w:bookmarkStart w:name="_Toc69913066" w:id="884"/>
      <w:bookmarkStart w:name="_Toc69124716" w:id="885"/>
      <w:bookmarkStart w:name="_Toc69124892" w:id="886"/>
      <w:bookmarkStart w:name="_Toc69125039" w:id="887"/>
      <w:bookmarkStart w:name="_Toc69125185" w:id="888"/>
      <w:bookmarkStart w:name="_Toc69125331" w:id="889"/>
      <w:bookmarkStart w:name="_Toc69126340" w:id="890"/>
      <w:bookmarkStart w:name="_Toc69127375" w:id="891"/>
      <w:bookmarkStart w:name="_Toc69134597" w:id="892"/>
      <w:bookmarkStart w:name="_Toc69147698" w:id="893"/>
      <w:bookmarkStart w:name="_Toc69210666" w:id="894"/>
      <w:bookmarkStart w:name="_Toc69220438" w:id="895"/>
      <w:bookmarkStart w:name="_Toc69373958" w:id="896"/>
      <w:bookmarkStart w:name="_Toc69382660" w:id="897"/>
      <w:bookmarkStart w:name="_Toc69394284" w:id="898"/>
      <w:bookmarkStart w:name="_Toc69394438" w:id="899"/>
      <w:bookmarkStart w:name="_Toc69407552" w:id="900"/>
      <w:bookmarkStart w:name="_Toc69407706" w:id="901"/>
      <w:bookmarkStart w:name="_Toc69467158" w:id="902"/>
      <w:bookmarkStart w:name="_Toc69742514" w:id="903"/>
      <w:bookmarkStart w:name="_Toc69901703" w:id="904"/>
      <w:bookmarkStart w:name="_Toc69910803" w:id="905"/>
      <w:bookmarkStart w:name="_Toc69912911" w:id="906"/>
      <w:bookmarkStart w:name="_Toc69913067" w:id="907"/>
      <w:bookmarkStart w:name="_Toc69124717" w:id="908"/>
      <w:bookmarkStart w:name="_Toc69124893" w:id="909"/>
      <w:bookmarkStart w:name="_Toc69125040" w:id="910"/>
      <w:bookmarkStart w:name="_Toc69125186" w:id="911"/>
      <w:bookmarkStart w:name="_Toc69125332" w:id="912"/>
      <w:bookmarkStart w:name="_Toc69126341" w:id="913"/>
      <w:bookmarkStart w:name="_Toc69127376" w:id="914"/>
      <w:bookmarkStart w:name="_Toc69134598" w:id="915"/>
      <w:bookmarkStart w:name="_Toc69147699" w:id="916"/>
      <w:bookmarkStart w:name="_Toc69210667" w:id="917"/>
      <w:bookmarkStart w:name="_Toc69220439" w:id="918"/>
      <w:bookmarkStart w:name="_Toc69373959" w:id="919"/>
      <w:bookmarkStart w:name="_Toc69382661" w:id="920"/>
      <w:bookmarkStart w:name="_Toc69394285" w:id="921"/>
      <w:bookmarkStart w:name="_Toc69394439" w:id="922"/>
      <w:bookmarkStart w:name="_Toc69407553" w:id="923"/>
      <w:bookmarkStart w:name="_Toc69407707" w:id="924"/>
      <w:bookmarkStart w:name="_Toc69467159" w:id="925"/>
      <w:bookmarkStart w:name="_Toc69742515" w:id="926"/>
      <w:bookmarkStart w:name="_Toc69901704" w:id="927"/>
      <w:bookmarkStart w:name="_Toc69910804" w:id="928"/>
      <w:bookmarkStart w:name="_Toc69912912" w:id="929"/>
      <w:bookmarkStart w:name="_Toc69913068" w:id="930"/>
      <w:bookmarkStart w:name="_Toc69124718" w:id="931"/>
      <w:bookmarkStart w:name="_Toc69124894" w:id="932"/>
      <w:bookmarkStart w:name="_Toc69125041" w:id="933"/>
      <w:bookmarkStart w:name="_Toc69125187" w:id="934"/>
      <w:bookmarkStart w:name="_Toc69125333" w:id="935"/>
      <w:bookmarkStart w:name="_Toc69126342" w:id="936"/>
      <w:bookmarkStart w:name="_Toc69127377" w:id="937"/>
      <w:bookmarkStart w:name="_Toc69134599" w:id="938"/>
      <w:bookmarkStart w:name="_Toc69147700" w:id="939"/>
      <w:bookmarkStart w:name="_Toc69210668" w:id="940"/>
      <w:bookmarkStart w:name="_Toc69220440" w:id="941"/>
      <w:bookmarkStart w:name="_Toc69373960" w:id="942"/>
      <w:bookmarkStart w:name="_Toc69382662" w:id="943"/>
      <w:bookmarkStart w:name="_Toc69394286" w:id="944"/>
      <w:bookmarkStart w:name="_Toc69394440" w:id="945"/>
      <w:bookmarkStart w:name="_Toc69407554" w:id="946"/>
      <w:bookmarkStart w:name="_Toc69407708" w:id="947"/>
      <w:bookmarkStart w:name="_Toc69467160" w:id="948"/>
      <w:bookmarkStart w:name="_Toc69742516" w:id="949"/>
      <w:bookmarkStart w:name="_Toc69901705" w:id="950"/>
      <w:bookmarkStart w:name="_Toc69910805" w:id="951"/>
      <w:bookmarkStart w:name="_Toc69912913" w:id="952"/>
      <w:bookmarkStart w:name="_Toc69913069" w:id="953"/>
      <w:bookmarkStart w:name="_Toc69124719" w:id="954"/>
      <w:bookmarkStart w:name="_Toc69124895" w:id="955"/>
      <w:bookmarkStart w:name="_Toc69125042" w:id="956"/>
      <w:bookmarkStart w:name="_Toc69125188" w:id="957"/>
      <w:bookmarkStart w:name="_Toc69125334" w:id="958"/>
      <w:bookmarkStart w:name="_Toc69126343" w:id="959"/>
      <w:bookmarkStart w:name="_Toc69127378" w:id="960"/>
      <w:bookmarkStart w:name="_Toc69134600" w:id="961"/>
      <w:bookmarkStart w:name="_Toc69147701" w:id="962"/>
      <w:bookmarkStart w:name="_Toc69210669" w:id="963"/>
      <w:bookmarkStart w:name="_Toc69220441" w:id="964"/>
      <w:bookmarkStart w:name="_Toc69373961" w:id="965"/>
      <w:bookmarkStart w:name="_Toc69382663" w:id="966"/>
      <w:bookmarkStart w:name="_Toc69394287" w:id="967"/>
      <w:bookmarkStart w:name="_Toc69394441" w:id="968"/>
      <w:bookmarkStart w:name="_Toc69407555" w:id="969"/>
      <w:bookmarkStart w:name="_Toc69407709" w:id="970"/>
      <w:bookmarkStart w:name="_Toc69467161" w:id="971"/>
      <w:bookmarkStart w:name="_Toc69742517" w:id="972"/>
      <w:bookmarkStart w:name="_Toc69901706" w:id="973"/>
      <w:bookmarkStart w:name="_Toc69910806" w:id="974"/>
      <w:bookmarkStart w:name="_Toc69912914" w:id="975"/>
      <w:bookmarkStart w:name="_Toc69913070" w:id="976"/>
      <w:bookmarkStart w:name="_Toc69124720" w:id="977"/>
      <w:bookmarkStart w:name="_Toc69124896" w:id="978"/>
      <w:bookmarkStart w:name="_Toc69125043" w:id="979"/>
      <w:bookmarkStart w:name="_Toc69125189" w:id="980"/>
      <w:bookmarkStart w:name="_Toc69125335" w:id="981"/>
      <w:bookmarkStart w:name="_Toc69126344" w:id="982"/>
      <w:bookmarkStart w:name="_Toc69127379" w:id="983"/>
      <w:bookmarkStart w:name="_Toc69134601" w:id="984"/>
      <w:bookmarkStart w:name="_Toc69147702" w:id="985"/>
      <w:bookmarkStart w:name="_Toc69210670" w:id="986"/>
      <w:bookmarkStart w:name="_Toc69220442" w:id="987"/>
      <w:bookmarkStart w:name="_Toc69373962" w:id="988"/>
      <w:bookmarkStart w:name="_Toc69382664" w:id="989"/>
      <w:bookmarkStart w:name="_Toc69394288" w:id="990"/>
      <w:bookmarkStart w:name="_Toc69394442" w:id="991"/>
      <w:bookmarkStart w:name="_Toc69407556" w:id="992"/>
      <w:bookmarkStart w:name="_Toc69407710" w:id="993"/>
      <w:bookmarkStart w:name="_Toc69467162" w:id="994"/>
      <w:bookmarkStart w:name="_Toc69742518" w:id="995"/>
      <w:bookmarkStart w:name="_Toc69901707" w:id="996"/>
      <w:bookmarkStart w:name="_Toc69910807" w:id="997"/>
      <w:bookmarkStart w:name="_Toc69912915" w:id="998"/>
      <w:bookmarkStart w:name="_Toc69913071" w:id="999"/>
      <w:bookmarkStart w:name="_Toc69124721" w:id="1000"/>
      <w:bookmarkStart w:name="_Toc69124897" w:id="1001"/>
      <w:bookmarkStart w:name="_Toc69125044" w:id="1002"/>
      <w:bookmarkStart w:name="_Toc69125190" w:id="1003"/>
      <w:bookmarkStart w:name="_Toc69125336" w:id="1004"/>
      <w:bookmarkStart w:name="_Toc69126345" w:id="1005"/>
      <w:bookmarkStart w:name="_Toc69127380" w:id="1006"/>
      <w:bookmarkStart w:name="_Toc69134602" w:id="1007"/>
      <w:bookmarkStart w:name="_Toc69147703" w:id="1008"/>
      <w:bookmarkStart w:name="_Toc69210671" w:id="1009"/>
      <w:bookmarkStart w:name="_Toc69220443" w:id="1010"/>
      <w:bookmarkStart w:name="_Toc69373963" w:id="1011"/>
      <w:bookmarkStart w:name="_Toc69382665" w:id="1012"/>
      <w:bookmarkStart w:name="_Toc69394289" w:id="1013"/>
      <w:bookmarkStart w:name="_Toc69394443" w:id="1014"/>
      <w:bookmarkStart w:name="_Toc69407557" w:id="1015"/>
      <w:bookmarkStart w:name="_Toc69407711" w:id="1016"/>
      <w:bookmarkStart w:name="_Toc69467163" w:id="1017"/>
      <w:bookmarkStart w:name="_Toc69742519" w:id="1018"/>
      <w:bookmarkStart w:name="_Toc69901708" w:id="1019"/>
      <w:bookmarkStart w:name="_Toc69910808" w:id="1020"/>
      <w:bookmarkStart w:name="_Toc69912916" w:id="1021"/>
      <w:bookmarkStart w:name="_Toc69913072" w:id="1022"/>
      <w:bookmarkStart w:name="_Toc66970610" w:id="1023"/>
      <w:bookmarkStart w:name="_Toc73446164" w:id="102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r w:rsidRPr="00AE0971">
        <w:rPr>
          <w:rFonts w:ascii="Times New Roman" w:hAnsi="Times New Roman" w:eastAsia="Arial" w:cs="Times New Roman"/>
        </w:rPr>
        <w:lastRenderedPageBreak/>
        <w:t>Stakeholders</w:t>
      </w:r>
      <w:bookmarkEnd w:id="1023"/>
      <w:bookmarkEnd w:id="1024"/>
    </w:p>
    <w:p w:rsidRPr="00AE0971" w:rsidR="00A45705" w:rsidP="00A45705" w:rsidRDefault="00A45705" w14:paraId="12363220" w14:textId="77777777">
      <w:pPr>
        <w:pStyle w:val="Heading2"/>
        <w:ind w:left="0" w:firstLine="0"/>
        <w:rPr>
          <w:rFonts w:ascii="Times New Roman" w:hAnsi="Times New Roman" w:cs="Times New Roman"/>
        </w:rPr>
      </w:pPr>
    </w:p>
    <w:p w:rsidRPr="00AE0971" w:rsidR="002C69C1" w:rsidP="00C873E5" w:rsidRDefault="00C873E5" w14:paraId="011136EE" w14:textId="3693A182">
      <w:pPr>
        <w:rPr>
          <w:rFonts w:ascii="Times New Roman" w:hAnsi="Times New Roman" w:eastAsia="Times New Roman" w:cs="Times New Roman"/>
          <w:spacing w:val="-1"/>
        </w:rPr>
      </w:pPr>
      <w:bookmarkStart w:name="_Toc531077990" w:id="1025"/>
      <w:r w:rsidRPr="00AE0971">
        <w:rPr>
          <w:rFonts w:ascii="Times New Roman" w:hAnsi="Times New Roman" w:eastAsia="Times New Roman" w:cs="Times New Roman"/>
          <w:spacing w:val="-1"/>
        </w:rPr>
        <w:t xml:space="preserve">The NOC </w:t>
      </w:r>
      <w:r w:rsidRPr="00AE0971" w:rsidR="00FB5DB7">
        <w:rPr>
          <w:rFonts w:ascii="Times New Roman" w:hAnsi="Times New Roman" w:eastAsia="Times New Roman" w:cs="Times New Roman"/>
          <w:spacing w:val="-1"/>
        </w:rPr>
        <w:t>SOP</w:t>
      </w:r>
      <w:r w:rsidRPr="00AE0971" w:rsidR="002C69C1">
        <w:rPr>
          <w:rFonts w:ascii="Times New Roman" w:hAnsi="Times New Roman" w:eastAsia="Times New Roman" w:cs="Times New Roman"/>
          <w:spacing w:val="-1"/>
        </w:rPr>
        <w:t xml:space="preserve"> will be coordinated with the following stakeholders</w:t>
      </w:r>
      <w:r w:rsidRPr="00AE0971">
        <w:rPr>
          <w:rFonts w:ascii="Times New Roman" w:hAnsi="Times New Roman" w:eastAsia="Times New Roman" w:cs="Times New Roman"/>
          <w:spacing w:val="-1"/>
        </w:rPr>
        <w:t>:</w:t>
      </w:r>
    </w:p>
    <w:p w:rsidRPr="00AE0971" w:rsidR="00264860" w:rsidP="008A0D05" w:rsidRDefault="00264860" w14:paraId="6DE728C4" w14:textId="5974698F">
      <w:pPr>
        <w:pStyle w:val="ListParagraph"/>
        <w:numPr>
          <w:ilvl w:val="0"/>
          <w:numId w:val="6"/>
        </w:numPr>
        <w:rPr>
          <w:rFonts w:ascii="Times New Roman" w:hAnsi="Times New Roman" w:eastAsia="Times New Roman" w:cs="Times New Roman"/>
          <w:spacing w:val="-1"/>
        </w:rPr>
      </w:pPr>
      <w:r w:rsidRPr="00AE0971">
        <w:rPr>
          <w:rFonts w:ascii="Times New Roman" w:hAnsi="Times New Roman" w:eastAsia="Times New Roman" w:cs="Times New Roman"/>
          <w:spacing w:val="-1"/>
        </w:rPr>
        <w:t>Change Control Board</w:t>
      </w:r>
    </w:p>
    <w:p w:rsidRPr="00AE0971" w:rsidR="00264860" w:rsidP="008A0D05" w:rsidRDefault="00264860" w14:paraId="6754091F" w14:textId="58A7B84A">
      <w:pPr>
        <w:pStyle w:val="ListParagraph"/>
        <w:numPr>
          <w:ilvl w:val="0"/>
          <w:numId w:val="6"/>
        </w:numPr>
        <w:rPr>
          <w:rFonts w:ascii="Times New Roman" w:hAnsi="Times New Roman" w:cs="Times New Roman"/>
        </w:rPr>
      </w:pPr>
      <w:r w:rsidRPr="00AE0971">
        <w:rPr>
          <w:rFonts w:ascii="Times New Roman" w:hAnsi="Times New Roman" w:eastAsia="Times New Roman" w:cs="Times New Roman"/>
          <w:spacing w:val="-1"/>
        </w:rPr>
        <w:t>Emergency Change Approval Team</w:t>
      </w:r>
    </w:p>
    <w:p w:rsidRPr="00AE0971" w:rsidR="00A45705" w:rsidP="000A1323" w:rsidRDefault="002C69C1" w14:paraId="2282FDB1" w14:textId="77777777">
      <w:pPr>
        <w:pStyle w:val="Heading1"/>
        <w:numPr>
          <w:ilvl w:val="0"/>
          <w:numId w:val="30"/>
        </w:numPr>
        <w:rPr>
          <w:rFonts w:ascii="Times New Roman" w:hAnsi="Times New Roman" w:cs="Times New Roman"/>
        </w:rPr>
      </w:pPr>
      <w:bookmarkStart w:name="_Toc66970611" w:id="1026"/>
      <w:bookmarkStart w:name="_Toc73446165" w:id="1027"/>
      <w:commentRangeStart w:id="1028"/>
      <w:commentRangeStart w:id="1029"/>
      <w:r w:rsidRPr="00AE0971">
        <w:rPr>
          <w:rFonts w:ascii="Times New Roman" w:hAnsi="Times New Roman" w:eastAsia="Arial" w:cs="Times New Roman"/>
        </w:rPr>
        <w:t>Roles and Responsibilities</w:t>
      </w:r>
      <w:bookmarkEnd w:id="1025"/>
      <w:bookmarkEnd w:id="1026"/>
      <w:bookmarkEnd w:id="1027"/>
      <w:r w:rsidRPr="00AE0971" w:rsidR="001A7B44">
        <w:rPr>
          <w:rFonts w:ascii="Times New Roman" w:hAnsi="Times New Roman" w:eastAsia="Arial" w:cs="Times New Roman"/>
        </w:rPr>
        <w:t xml:space="preserve"> </w:t>
      </w:r>
    </w:p>
    <w:p w:rsidRPr="00AE0971" w:rsidR="002C69C1" w:rsidP="00A45705" w:rsidRDefault="000D6B41" w14:paraId="0C74F86B" w14:textId="3555D456">
      <w:pPr>
        <w:pStyle w:val="Heading2"/>
        <w:ind w:left="0" w:firstLine="0"/>
        <w:rPr>
          <w:rFonts w:ascii="Times New Roman" w:hAnsi="Times New Roman" w:cs="Times New Roman"/>
        </w:rPr>
      </w:pPr>
      <w:bookmarkStart w:name="_Toc69124724" w:id="1030"/>
      <w:bookmarkStart w:name="_Toc69124900" w:id="1031"/>
      <w:bookmarkStart w:name="_Toc69125047" w:id="1032"/>
      <w:bookmarkStart w:name="_Toc69125193" w:id="1033"/>
      <w:bookmarkStart w:name="_Toc69125339" w:id="1034"/>
      <w:bookmarkStart w:name="_Toc69126348" w:id="1035"/>
      <w:bookmarkStart w:name="_Toc69127383" w:id="1036"/>
      <w:bookmarkStart w:name="_Toc69134605" w:id="1037"/>
      <w:bookmarkStart w:name="_Toc69147706" w:id="1038"/>
      <w:bookmarkStart w:name="_Toc69210674" w:id="1039"/>
      <w:bookmarkStart w:name="_Toc69220446" w:id="1040"/>
      <w:bookmarkStart w:name="_Toc69373966" w:id="1041"/>
      <w:bookmarkStart w:name="_Toc69382668" w:id="1042"/>
      <w:bookmarkStart w:name="_Toc69394292" w:id="1043"/>
      <w:bookmarkStart w:name="_Toc69394446" w:id="1044"/>
      <w:bookmarkStart w:name="_Toc69407560" w:id="1045"/>
      <w:bookmarkStart w:name="_Toc69407714" w:id="1046"/>
      <w:bookmarkStart w:name="_Toc69467166" w:id="1047"/>
      <w:bookmarkStart w:name="_Toc69742522" w:id="1048"/>
      <w:bookmarkStart w:name="_Toc69901711" w:id="1049"/>
      <w:bookmarkStart w:name="_Toc69910811" w:id="1050"/>
      <w:bookmarkStart w:name="_Toc69912919" w:id="1051"/>
      <w:bookmarkStart w:name="_Toc69913075" w:id="1052"/>
      <w:bookmarkStart w:name="_Toc71269547" w:id="1053"/>
      <w:bookmarkStart w:name="_Toc71303200" w:id="1054"/>
      <w:bookmarkStart w:name="_Toc71905009" w:id="1055"/>
      <w:bookmarkStart w:name="_Toc71905835" w:id="1056"/>
      <w:bookmarkStart w:name="_Toc71906006" w:id="1057"/>
      <w:bookmarkStart w:name="_Toc71906411" w:id="1058"/>
      <w:bookmarkStart w:name="_Toc71906530" w:id="1059"/>
      <w:bookmarkStart w:name="_Toc71919489" w:id="1060"/>
      <w:bookmarkStart w:name="_Toc72334107" w:id="1061"/>
      <w:bookmarkStart w:name="_Toc73128113" w:id="1062"/>
      <w:bookmarkStart w:name="_Toc73439364" w:id="1063"/>
      <w:bookmarkStart w:name="_Toc73446166" w:id="1064"/>
      <w:commentRangeEnd w:id="1028"/>
      <w:r w:rsidRPr="00AE0971">
        <w:rPr>
          <w:rFonts w:ascii="Times New Roman" w:hAnsi="Times New Roman" w:cs="Times New Roman"/>
        </w:rPr>
        <w:commentReference w:id="1028"/>
      </w:r>
      <w:commentRangeEnd w:id="1029"/>
      <w:r w:rsidRPr="00AE0971" w:rsidR="009C5D91">
        <w:rPr>
          <w:rFonts w:ascii="Times New Roman" w:hAnsi="Times New Roman" w:cs="Times New Roman"/>
        </w:rPr>
        <w:commentReference w:id="1029"/>
      </w:r>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p>
    <w:p w:rsidRPr="00AE0971" w:rsidR="003B23C3" w:rsidP="00950B9B" w:rsidRDefault="002C69C1" w14:paraId="5C5DD059" w14:textId="3EE843A2">
      <w:pPr>
        <w:pStyle w:val="BodyText"/>
        <w:ind w:right="173"/>
        <w:rPr>
          <w:spacing w:val="-1"/>
        </w:rPr>
      </w:pPr>
      <w:r w:rsidRPr="00AE0971">
        <w:rPr>
          <w:spacing w:val="-1"/>
        </w:rPr>
        <w:t>This</w:t>
      </w:r>
      <w:r w:rsidRPr="00AE0971">
        <w:t xml:space="preserve"> </w:t>
      </w:r>
      <w:r w:rsidRPr="00AE0971">
        <w:rPr>
          <w:spacing w:val="-1"/>
        </w:rPr>
        <w:t>section</w:t>
      </w:r>
      <w:r w:rsidRPr="00AE0971">
        <w:t xml:space="preserve"> </w:t>
      </w:r>
      <w:r w:rsidRPr="00AE0971">
        <w:rPr>
          <w:spacing w:val="-1"/>
        </w:rPr>
        <w:t>describes</w:t>
      </w:r>
      <w:r w:rsidRPr="00AE0971">
        <w:t xml:space="preserve"> the</w:t>
      </w:r>
      <w:r w:rsidRPr="00AE0971">
        <w:rPr>
          <w:spacing w:val="1"/>
        </w:rPr>
        <w:t xml:space="preserve"> </w:t>
      </w:r>
      <w:r w:rsidRPr="00AE0971">
        <w:rPr>
          <w:spacing w:val="-1"/>
        </w:rPr>
        <w:t>Incident</w:t>
      </w:r>
      <w:r w:rsidRPr="00AE0971">
        <w:t xml:space="preserve"> </w:t>
      </w:r>
      <w:r w:rsidRPr="00AE0971">
        <w:rPr>
          <w:spacing w:val="-1"/>
        </w:rPr>
        <w:t>Response</w:t>
      </w:r>
      <w:r w:rsidRPr="00AE0971">
        <w:rPr>
          <w:spacing w:val="1"/>
        </w:rPr>
        <w:t xml:space="preserve"> </w:t>
      </w:r>
      <w:r w:rsidRPr="00AE0971">
        <w:t xml:space="preserve">roles </w:t>
      </w:r>
      <w:r w:rsidRPr="00AE0971">
        <w:rPr>
          <w:spacing w:val="-1"/>
        </w:rPr>
        <w:t>and</w:t>
      </w:r>
      <w:r w:rsidRPr="00AE0971">
        <w:t xml:space="preserve"> </w:t>
      </w:r>
      <w:r w:rsidRPr="00AE0971">
        <w:rPr>
          <w:spacing w:val="-1"/>
        </w:rPr>
        <w:t>responsibilities</w:t>
      </w:r>
      <w:r w:rsidRPr="00AE0971">
        <w:t xml:space="preserve"> of</w:t>
      </w:r>
      <w:r w:rsidRPr="00AE0971">
        <w:rPr>
          <w:spacing w:val="-1"/>
        </w:rPr>
        <w:t xml:space="preserve"> differen</w:t>
      </w:r>
      <w:r w:rsidRPr="00AE0971" w:rsidR="00E815C0">
        <w:rPr>
          <w:spacing w:val="-1"/>
        </w:rPr>
        <w:t xml:space="preserve">t </w:t>
      </w:r>
      <w:r w:rsidRPr="00AE0971">
        <w:rPr>
          <w:spacing w:val="-1"/>
        </w:rPr>
        <w:t>individuals</w:t>
      </w:r>
      <w:r w:rsidRPr="00AE0971">
        <w:t xml:space="preserve"> </w:t>
      </w:r>
      <w:r w:rsidRPr="00AE0971">
        <w:rPr>
          <w:spacing w:val="-1"/>
        </w:rPr>
        <w:t>within</w:t>
      </w:r>
      <w:r w:rsidRPr="00AE0971">
        <w:t xml:space="preserve"> the</w:t>
      </w:r>
      <w:r w:rsidRPr="00AE0971">
        <w:rPr>
          <w:spacing w:val="-1"/>
        </w:rPr>
        <w:t xml:space="preserve"> </w:t>
      </w:r>
      <w:r w:rsidRPr="00AE0971" w:rsidR="00E815C0">
        <w:t>system</w:t>
      </w:r>
      <w:r w:rsidRPr="00AE0971">
        <w:t xml:space="preserve"> </w:t>
      </w:r>
      <w:r w:rsidRPr="00AE0971">
        <w:rPr>
          <w:spacing w:val="-1"/>
        </w:rPr>
        <w:t>user and</w:t>
      </w:r>
      <w:r w:rsidRPr="00AE0971">
        <w:t xml:space="preserve"> </w:t>
      </w:r>
      <w:r w:rsidRPr="00AE0971">
        <w:rPr>
          <w:spacing w:val="-1"/>
        </w:rPr>
        <w:t>organizational</w:t>
      </w:r>
      <w:r w:rsidRPr="00AE0971">
        <w:t xml:space="preserve"> </w:t>
      </w:r>
      <w:r w:rsidRPr="00AE0971">
        <w:rPr>
          <w:spacing w:val="-1"/>
        </w:rPr>
        <w:t>structure.</w:t>
      </w:r>
      <w:r w:rsidRPr="00AE0971">
        <w:rPr>
          <w:spacing w:val="60"/>
        </w:rPr>
        <w:t xml:space="preserve"> </w:t>
      </w:r>
      <w:proofErr w:type="gramStart"/>
      <w:r w:rsidRPr="00AE0971">
        <w:t>Each individual</w:t>
      </w:r>
      <w:proofErr w:type="gramEnd"/>
      <w:r w:rsidRPr="00AE0971">
        <w:t xml:space="preserve">, </w:t>
      </w:r>
      <w:r w:rsidRPr="00AE0971">
        <w:rPr>
          <w:spacing w:val="-1"/>
        </w:rPr>
        <w:t>from</w:t>
      </w:r>
      <w:r w:rsidRPr="00AE0971">
        <w:t xml:space="preserve"> </w:t>
      </w:r>
      <w:r w:rsidRPr="00AE0971">
        <w:rPr>
          <w:spacing w:val="-1"/>
        </w:rPr>
        <w:t>end-user personnel</w:t>
      </w:r>
      <w:r w:rsidRPr="00AE0971">
        <w:t xml:space="preserve"> to the</w:t>
      </w:r>
      <w:r w:rsidRPr="00AE0971">
        <w:rPr>
          <w:spacing w:val="-1"/>
        </w:rPr>
        <w:t xml:space="preserve"> Authorizing Official (AO),</w:t>
      </w:r>
      <w:r w:rsidRPr="00AE0971">
        <w:t xml:space="preserve"> has </w:t>
      </w:r>
      <w:r w:rsidRPr="00AE0971">
        <w:rPr>
          <w:spacing w:val="-1"/>
        </w:rPr>
        <w:t>responsibilities</w:t>
      </w:r>
      <w:r w:rsidRPr="00AE0971">
        <w:t xml:space="preserve"> </w:t>
      </w:r>
      <w:r w:rsidRPr="00AE0971">
        <w:rPr>
          <w:spacing w:val="-1"/>
        </w:rPr>
        <w:t>relating</w:t>
      </w:r>
      <w:r w:rsidRPr="00AE0971">
        <w:rPr>
          <w:spacing w:val="-3"/>
        </w:rPr>
        <w:t xml:space="preserve"> </w:t>
      </w:r>
      <w:r w:rsidRPr="00AE0971">
        <w:t>t</w:t>
      </w:r>
      <w:r w:rsidRPr="00AE0971" w:rsidR="00E815C0">
        <w:t xml:space="preserve">o </w:t>
      </w:r>
      <w:r w:rsidRPr="00AE0971">
        <w:rPr>
          <w:spacing w:val="-1"/>
        </w:rPr>
        <w:t xml:space="preserve">reportable </w:t>
      </w:r>
      <w:r w:rsidRPr="00AE0971">
        <w:t xml:space="preserve">incidents. </w:t>
      </w:r>
      <w:r w:rsidRPr="00AE0971">
        <w:rPr>
          <w:spacing w:val="2"/>
        </w:rPr>
        <w:t xml:space="preserve"> </w:t>
      </w:r>
      <w:r w:rsidRPr="00AE0971">
        <w:rPr>
          <w:spacing w:val="-2"/>
        </w:rPr>
        <w:t>It</w:t>
      </w:r>
      <w:r w:rsidRPr="00AE0971">
        <w:t xml:space="preserve"> is </w:t>
      </w:r>
      <w:r w:rsidRPr="00AE0971">
        <w:rPr>
          <w:spacing w:val="-1"/>
        </w:rPr>
        <w:t>important,</w:t>
      </w:r>
      <w:r w:rsidRPr="00AE0971">
        <w:t xml:space="preserve"> </w:t>
      </w:r>
      <w:r w:rsidRPr="00AE0971">
        <w:rPr>
          <w:spacing w:val="-1"/>
        </w:rPr>
        <w:t>therefore,</w:t>
      </w:r>
      <w:r w:rsidRPr="00AE0971">
        <w:t xml:space="preserve"> that </w:t>
      </w:r>
      <w:r w:rsidRPr="00AE0971">
        <w:rPr>
          <w:spacing w:val="-1"/>
        </w:rPr>
        <w:t>all</w:t>
      </w:r>
      <w:r w:rsidRPr="00AE0971">
        <w:t xml:space="preserve"> </w:t>
      </w:r>
      <w:r w:rsidRPr="00AE0971">
        <w:rPr>
          <w:spacing w:val="-1"/>
        </w:rPr>
        <w:t>personnel</w:t>
      </w:r>
      <w:r w:rsidRPr="00AE0971">
        <w:t xml:space="preserve"> </w:t>
      </w:r>
      <w:r w:rsidRPr="00AE0971">
        <w:rPr>
          <w:spacing w:val="-1"/>
        </w:rPr>
        <w:t>understand</w:t>
      </w:r>
      <w:r w:rsidRPr="00AE0971">
        <w:t xml:space="preserve"> </w:t>
      </w:r>
      <w:r w:rsidRPr="00AE0971">
        <w:rPr>
          <w:spacing w:val="-1"/>
        </w:rPr>
        <w:t>their roles</w:t>
      </w:r>
      <w:r w:rsidRPr="00AE0971">
        <w:t xml:space="preserve"> </w:t>
      </w:r>
      <w:r w:rsidRPr="00AE0971">
        <w:rPr>
          <w:spacing w:val="-1"/>
        </w:rPr>
        <w:t>an</w:t>
      </w:r>
      <w:r w:rsidRPr="00AE0971" w:rsidR="00E815C0">
        <w:rPr>
          <w:spacing w:val="-1"/>
        </w:rPr>
        <w:t xml:space="preserve">d </w:t>
      </w:r>
      <w:r w:rsidRPr="00AE0971">
        <w:rPr>
          <w:spacing w:val="-1"/>
        </w:rPr>
        <w:t>responsibilities</w:t>
      </w:r>
      <w:r w:rsidRPr="00AE0971">
        <w:t xml:space="preserve"> in </w:t>
      </w:r>
      <w:r w:rsidRPr="00AE0971">
        <w:rPr>
          <w:spacing w:val="-1"/>
        </w:rPr>
        <w:t>relation</w:t>
      </w:r>
      <w:r w:rsidRPr="00AE0971">
        <w:t xml:space="preserve"> to this </w:t>
      </w:r>
      <w:r w:rsidRPr="00AE0971">
        <w:rPr>
          <w:spacing w:val="-1"/>
        </w:rPr>
        <w:t>organization.</w:t>
      </w:r>
    </w:p>
    <w:p w:rsidRPr="00AE0971" w:rsidR="004A2FD3" w:rsidP="00950B9B" w:rsidRDefault="004A2FD3" w14:paraId="6F7777D6" w14:textId="77777777">
      <w:pPr>
        <w:pStyle w:val="BodyText"/>
        <w:ind w:right="173"/>
        <w:rPr>
          <w:spacing w:val="-1"/>
        </w:rPr>
      </w:pPr>
    </w:p>
    <w:p w:rsidRPr="00AE0971" w:rsidR="003B23C3" w:rsidP="00950B9B" w:rsidRDefault="004E3A00" w14:paraId="50F7723F" w14:textId="115A6EA4">
      <w:pPr>
        <w:pStyle w:val="BodyText"/>
        <w:ind w:right="173"/>
      </w:pPr>
      <w:r w:rsidRPr="00AE0971">
        <w:rPr>
          <w:noProof/>
        </w:rPr>
        <w:drawing>
          <wp:inline distT="0" distB="0" distL="0" distR="0" wp14:anchorId="55534A64" wp14:editId="0191D10A">
            <wp:extent cx="5764696" cy="3108960"/>
            <wp:effectExtent l="0" t="0" r="0" b="1524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Pr="00AE0971" w:rsidR="004E3A00" w:rsidP="004E3A00" w:rsidRDefault="00EF677F" w14:paraId="4DBFC2DE" w14:textId="5123F776">
      <w:pPr>
        <w:pStyle w:val="Heading2"/>
        <w:keepNext/>
        <w:keepLines/>
        <w:widowControl/>
        <w:autoSpaceDE/>
        <w:autoSpaceDN/>
        <w:spacing w:before="240" w:after="120" w:line="276" w:lineRule="auto"/>
        <w:ind w:left="0" w:firstLine="0"/>
        <w:rPr>
          <w:rFonts w:ascii="Times New Roman" w:hAnsi="Times New Roman" w:cs="Times New Roman"/>
          <w:sz w:val="24"/>
          <w:szCs w:val="24"/>
        </w:rPr>
      </w:pPr>
      <w:bookmarkStart w:name="_Toc66970618" w:id="1065"/>
      <w:bookmarkStart w:name="_Toc73446167" w:id="1066"/>
      <w:proofErr w:type="gramStart"/>
      <w:r>
        <w:rPr>
          <w:rFonts w:ascii="Times New Roman" w:hAnsi="Times New Roman" w:cs="Times New Roman"/>
          <w:sz w:val="24"/>
          <w:szCs w:val="24"/>
        </w:rPr>
        <w:t xml:space="preserve">3.1  </w:t>
      </w:r>
      <w:commentRangeStart w:id="1067"/>
      <w:commentRangeStart w:id="1068"/>
      <w:commentRangeStart w:id="1069"/>
      <w:r w:rsidRPr="00AE0971" w:rsidR="004E3A00">
        <w:rPr>
          <w:rFonts w:ascii="Times New Roman" w:hAnsi="Times New Roman" w:cs="Times New Roman"/>
          <w:sz w:val="24"/>
          <w:szCs w:val="24"/>
        </w:rPr>
        <w:t>C</w:t>
      </w:r>
      <w:bookmarkEnd w:id="1065"/>
      <w:r w:rsidRPr="00AE0971" w:rsidR="004E3A00">
        <w:rPr>
          <w:rFonts w:ascii="Times New Roman" w:hAnsi="Times New Roman" w:cs="Times New Roman"/>
          <w:sz w:val="24"/>
          <w:szCs w:val="24"/>
        </w:rPr>
        <w:t>hief</w:t>
      </w:r>
      <w:proofErr w:type="gramEnd"/>
      <w:r w:rsidRPr="00AE0971" w:rsidR="004E3A00">
        <w:rPr>
          <w:rFonts w:ascii="Times New Roman" w:hAnsi="Times New Roman" w:cs="Times New Roman"/>
          <w:sz w:val="24"/>
          <w:szCs w:val="24"/>
        </w:rPr>
        <w:t xml:space="preserve"> Information Security Officer (CISO)</w:t>
      </w:r>
      <w:commentRangeEnd w:id="1067"/>
      <w:r w:rsidRPr="00AE0971" w:rsidR="004E3A00">
        <w:rPr>
          <w:rStyle w:val="CommentReference"/>
          <w:rFonts w:ascii="Times New Roman" w:hAnsi="Times New Roman" w:cs="Times New Roman" w:eastAsiaTheme="minorHAnsi"/>
          <w:b w:val="0"/>
          <w:bCs w:val="0"/>
          <w:sz w:val="24"/>
          <w:szCs w:val="24"/>
        </w:rPr>
        <w:commentReference w:id="1067"/>
      </w:r>
      <w:commentRangeEnd w:id="1068"/>
      <w:r w:rsidRPr="00AE0971" w:rsidR="004E3A00">
        <w:rPr>
          <w:rStyle w:val="CommentReference"/>
          <w:rFonts w:ascii="Times New Roman" w:hAnsi="Times New Roman" w:cs="Times New Roman" w:eastAsiaTheme="minorHAnsi"/>
          <w:b w:val="0"/>
          <w:bCs w:val="0"/>
        </w:rPr>
        <w:commentReference w:id="1068"/>
      </w:r>
      <w:commentRangeEnd w:id="1069"/>
      <w:r w:rsidRPr="00AE0971" w:rsidR="004E3A00">
        <w:rPr>
          <w:rStyle w:val="CommentReference"/>
          <w:rFonts w:ascii="Times New Roman" w:hAnsi="Times New Roman" w:cs="Times New Roman" w:eastAsiaTheme="minorHAnsi"/>
          <w:b w:val="0"/>
          <w:bCs w:val="0"/>
        </w:rPr>
        <w:commentReference w:id="1069"/>
      </w:r>
      <w:bookmarkEnd w:id="1066"/>
    </w:p>
    <w:p w:rsidRPr="00AE0971" w:rsidR="004E3A00" w:rsidP="004E3A00" w:rsidRDefault="004E3A00" w14:paraId="50A3A141" w14:textId="39EACBEB">
      <w:pPr>
        <w:pStyle w:val="BodyText"/>
        <w:spacing w:before="115"/>
        <w:ind w:right="200"/>
      </w:pPr>
      <w:r w:rsidRPr="00AE0971">
        <w:rPr>
          <w:spacing w:val="-1"/>
        </w:rPr>
        <w:t>The</w:t>
      </w:r>
      <w:r w:rsidRPr="00AE0971">
        <w:rPr>
          <w:spacing w:val="1"/>
        </w:rPr>
        <w:t xml:space="preserve"> </w:t>
      </w:r>
      <w:r w:rsidRPr="00AE0971" w:rsidR="00F2214D">
        <w:rPr>
          <w:spacing w:val="-2"/>
        </w:rPr>
        <w:t>CISO</w:t>
      </w:r>
      <w:r w:rsidRPr="00AE0971">
        <w:rPr>
          <w:spacing w:val="-1"/>
        </w:rPr>
        <w:t xml:space="preserve"> </w:t>
      </w:r>
      <w:r w:rsidRPr="00AE0971">
        <w:t>has the</w:t>
      </w:r>
      <w:r w:rsidRPr="00AE0971">
        <w:rPr>
          <w:spacing w:val="-1"/>
        </w:rPr>
        <w:t xml:space="preserve"> </w:t>
      </w:r>
      <w:r w:rsidRPr="00AE0971">
        <w:t>responsibility</w:t>
      </w:r>
      <w:r w:rsidRPr="00AE0971">
        <w:rPr>
          <w:spacing w:val="-8"/>
        </w:rPr>
        <w:t xml:space="preserve"> </w:t>
      </w:r>
      <w:r w:rsidRPr="00AE0971">
        <w:t xml:space="preserve">to </w:t>
      </w:r>
      <w:r w:rsidRPr="00AE0971">
        <w:rPr>
          <w:spacing w:val="-1"/>
        </w:rPr>
        <w:t>report</w:t>
      </w:r>
      <w:r w:rsidRPr="00AE0971">
        <w:t xml:space="preserve"> </w:t>
      </w:r>
      <w:r w:rsidRPr="00AE0971">
        <w:rPr>
          <w:spacing w:val="-1"/>
        </w:rPr>
        <w:t>incident</w:t>
      </w:r>
      <w:r w:rsidRPr="00AE0971">
        <w:t xml:space="preserve"> </w:t>
      </w:r>
      <w:r w:rsidRPr="00AE0971">
        <w:rPr>
          <w:spacing w:val="-1"/>
        </w:rPr>
        <w:t>information</w:t>
      </w:r>
      <w:r w:rsidRPr="00AE0971">
        <w:t xml:space="preserve"> in a</w:t>
      </w:r>
      <w:r w:rsidRPr="00AE0971">
        <w:rPr>
          <w:spacing w:val="-1"/>
        </w:rPr>
        <w:t xml:space="preserve"> </w:t>
      </w:r>
      <w:r w:rsidRPr="00AE0971">
        <w:t>timely</w:t>
      </w:r>
      <w:r w:rsidRPr="00AE0971">
        <w:rPr>
          <w:spacing w:val="-5"/>
        </w:rPr>
        <w:t xml:space="preserve"> </w:t>
      </w:r>
      <w:r w:rsidRPr="00AE0971">
        <w:t xml:space="preserve">fashion. </w:t>
      </w:r>
      <w:r w:rsidRPr="00AE0971">
        <w:rPr>
          <w:spacing w:val="2"/>
        </w:rPr>
        <w:t xml:space="preserve"> </w:t>
      </w:r>
      <w:r w:rsidRPr="00AE0971">
        <w:rPr>
          <w:spacing w:val="-3"/>
        </w:rPr>
        <w:t>In</w:t>
      </w:r>
      <w:r w:rsidRPr="00AE0971">
        <w:t xml:space="preserve"> </w:t>
      </w:r>
      <w:r w:rsidRPr="00AE0971">
        <w:rPr>
          <w:spacing w:val="-1"/>
        </w:rPr>
        <w:t>addition,</w:t>
      </w:r>
      <w:r w:rsidRPr="00AE0971">
        <w:t xml:space="preserve"> the</w:t>
      </w:r>
      <w:r w:rsidRPr="00AE0971">
        <w:rPr>
          <w:spacing w:val="77"/>
        </w:rPr>
        <w:t xml:space="preserve"> </w:t>
      </w:r>
      <w:r w:rsidRPr="00AE0971" w:rsidR="00F2214D">
        <w:rPr>
          <w:spacing w:val="-1"/>
        </w:rPr>
        <w:t>CI</w:t>
      </w:r>
      <w:r w:rsidRPr="00AE0971">
        <w:rPr>
          <w:spacing w:val="-1"/>
        </w:rPr>
        <w:t xml:space="preserve">SO </w:t>
      </w:r>
      <w:r w:rsidRPr="00AE0971">
        <w:t>should be</w:t>
      </w:r>
      <w:r w:rsidRPr="00AE0971">
        <w:rPr>
          <w:spacing w:val="-1"/>
        </w:rPr>
        <w:t xml:space="preserve"> prepared</w:t>
      </w:r>
      <w:r w:rsidRPr="00AE0971">
        <w:t xml:space="preserve"> to </w:t>
      </w:r>
      <w:r w:rsidRPr="00AE0971">
        <w:rPr>
          <w:spacing w:val="-1"/>
        </w:rPr>
        <w:t xml:space="preserve">advise </w:t>
      </w:r>
      <w:r w:rsidRPr="00AE0971" w:rsidR="00EF6237">
        <w:rPr>
          <w:spacing w:val="-2"/>
        </w:rPr>
        <w:t>security personnel</w:t>
      </w:r>
      <w:r w:rsidRPr="00AE0971">
        <w:t xml:space="preserve"> on immediate</w:t>
      </w:r>
      <w:r w:rsidRPr="00AE0971">
        <w:rPr>
          <w:spacing w:val="-1"/>
        </w:rPr>
        <w:t xml:space="preserve"> response </w:t>
      </w:r>
      <w:r w:rsidRPr="00AE0971">
        <w:t>decisions in the</w:t>
      </w:r>
      <w:r w:rsidRPr="00AE0971">
        <w:rPr>
          <w:spacing w:val="-1"/>
        </w:rPr>
        <w:t xml:space="preserve"> event</w:t>
      </w:r>
      <w:r w:rsidRPr="00AE0971">
        <w:t xml:space="preserve"> of</w:t>
      </w:r>
      <w:r w:rsidRPr="00AE0971">
        <w:rPr>
          <w:spacing w:val="-1"/>
        </w:rPr>
        <w:t xml:space="preserve"> </w:t>
      </w:r>
      <w:r w:rsidRPr="00AE0971">
        <w:t>a</w:t>
      </w:r>
      <w:r w:rsidRPr="00AE0971">
        <w:rPr>
          <w:spacing w:val="49"/>
        </w:rPr>
        <w:t xml:space="preserve"> </w:t>
      </w:r>
      <w:r w:rsidRPr="00AE0971">
        <w:rPr>
          <w:spacing w:val="-1"/>
        </w:rPr>
        <w:t>serious</w:t>
      </w:r>
      <w:r w:rsidRPr="00AE0971">
        <w:t xml:space="preserve"> </w:t>
      </w:r>
      <w:r w:rsidRPr="00AE0971">
        <w:rPr>
          <w:spacing w:val="-1"/>
        </w:rPr>
        <w:t>breach</w:t>
      </w:r>
      <w:r w:rsidRPr="00AE0971">
        <w:t xml:space="preserve"> of</w:t>
      </w:r>
      <w:r w:rsidRPr="00AE0971">
        <w:rPr>
          <w:spacing w:val="-1"/>
        </w:rPr>
        <w:t xml:space="preserve"> </w:t>
      </w:r>
      <w:r w:rsidRPr="00AE0971">
        <w:t>sensitive</w:t>
      </w:r>
      <w:r w:rsidRPr="00AE0971">
        <w:rPr>
          <w:spacing w:val="-1"/>
        </w:rPr>
        <w:t xml:space="preserve"> information.</w:t>
      </w:r>
      <w:r w:rsidRPr="00AE0971">
        <w:t xml:space="preserve"> </w:t>
      </w:r>
      <w:r w:rsidRPr="00AE0971">
        <w:rPr>
          <w:spacing w:val="2"/>
        </w:rPr>
        <w:t xml:space="preserve"> </w:t>
      </w:r>
      <w:r w:rsidRPr="00AE0971">
        <w:rPr>
          <w:spacing w:val="-2"/>
        </w:rPr>
        <w:t>It</w:t>
      </w:r>
      <w:r w:rsidRPr="00AE0971">
        <w:t xml:space="preserve"> is </w:t>
      </w:r>
      <w:r w:rsidRPr="00AE0971">
        <w:rPr>
          <w:spacing w:val="-1"/>
        </w:rPr>
        <w:t>also</w:t>
      </w:r>
      <w:r w:rsidRPr="00AE0971">
        <w:t xml:space="preserve"> the</w:t>
      </w:r>
      <w:r w:rsidRPr="00AE0971">
        <w:rPr>
          <w:spacing w:val="1"/>
        </w:rPr>
        <w:t xml:space="preserve"> </w:t>
      </w:r>
      <w:r w:rsidRPr="00AE0971" w:rsidR="00F2214D">
        <w:rPr>
          <w:spacing w:val="-2"/>
        </w:rPr>
        <w:t>CISO</w:t>
      </w:r>
      <w:r w:rsidRPr="00AE0971">
        <w:rPr>
          <w:spacing w:val="-2"/>
        </w:rPr>
        <w:t>’s</w:t>
      </w:r>
      <w:r w:rsidRPr="00AE0971">
        <w:rPr>
          <w:spacing w:val="2"/>
        </w:rPr>
        <w:t xml:space="preserve"> </w:t>
      </w:r>
      <w:r w:rsidRPr="00AE0971">
        <w:t>responsibility</w:t>
      </w:r>
      <w:r w:rsidRPr="00AE0971">
        <w:rPr>
          <w:spacing w:val="-5"/>
        </w:rPr>
        <w:t xml:space="preserve"> </w:t>
      </w:r>
      <w:r w:rsidRPr="00AE0971">
        <w:rPr>
          <w:spacing w:val="1"/>
        </w:rPr>
        <w:t>to</w:t>
      </w:r>
      <w:r w:rsidRPr="00AE0971">
        <w:t xml:space="preserve"> </w:t>
      </w:r>
      <w:r w:rsidRPr="00AE0971">
        <w:rPr>
          <w:spacing w:val="-1"/>
        </w:rPr>
        <w:t>coordinate incoming</w:t>
      </w:r>
      <w:r w:rsidRPr="00AE0971">
        <w:rPr>
          <w:spacing w:val="-3"/>
        </w:rPr>
        <w:t xml:space="preserve"> </w:t>
      </w:r>
      <w:r w:rsidRPr="00AE0971">
        <w:rPr>
          <w:spacing w:val="-1"/>
        </w:rPr>
        <w:t>information,</w:t>
      </w:r>
      <w:r w:rsidRPr="00AE0971">
        <w:t xml:space="preserve"> advise</w:t>
      </w:r>
      <w:r w:rsidRPr="00AE0971">
        <w:rPr>
          <w:spacing w:val="-1"/>
        </w:rPr>
        <w:t xml:space="preserve"> users</w:t>
      </w:r>
      <w:r w:rsidRPr="00AE0971">
        <w:t xml:space="preserve"> on handling</w:t>
      </w:r>
      <w:r w:rsidRPr="00AE0971">
        <w:rPr>
          <w:spacing w:val="-3"/>
        </w:rPr>
        <w:t xml:space="preserve"> </w:t>
      </w:r>
      <w:r w:rsidRPr="00AE0971">
        <w:t>security</w:t>
      </w:r>
      <w:r w:rsidRPr="00AE0971">
        <w:rPr>
          <w:spacing w:val="-5"/>
        </w:rPr>
        <w:t xml:space="preserve"> </w:t>
      </w:r>
      <w:r w:rsidRPr="00AE0971">
        <w:t xml:space="preserve">incidents, </w:t>
      </w:r>
      <w:r w:rsidRPr="00AE0971">
        <w:rPr>
          <w:spacing w:val="-1"/>
        </w:rPr>
        <w:t>and</w:t>
      </w:r>
      <w:r w:rsidRPr="00AE0971">
        <w:t xml:space="preserve"> </w:t>
      </w:r>
      <w:r w:rsidRPr="00AE0971">
        <w:rPr>
          <w:spacing w:val="-1"/>
        </w:rPr>
        <w:t xml:space="preserve">disseminate information </w:t>
      </w:r>
      <w:r w:rsidRPr="00AE0971">
        <w:t>to the</w:t>
      </w:r>
      <w:r w:rsidRPr="00AE0971">
        <w:rPr>
          <w:spacing w:val="1"/>
        </w:rPr>
        <w:t xml:space="preserve"> </w:t>
      </w:r>
      <w:r w:rsidRPr="00AE0971" w:rsidR="00EF6237">
        <w:rPr>
          <w:spacing w:val="2"/>
        </w:rPr>
        <w:t>appropriate personnel</w:t>
      </w:r>
      <w:r w:rsidRPr="00AE0971">
        <w:rPr>
          <w:spacing w:val="-1"/>
        </w:rPr>
        <w:t>.</w:t>
      </w:r>
    </w:p>
    <w:p w:rsidRPr="00AE0971" w:rsidR="004E3A00" w:rsidP="004E3A00" w:rsidRDefault="00EF677F" w14:paraId="541D7555" w14:textId="6C3E9607">
      <w:pPr>
        <w:pStyle w:val="Heading2"/>
        <w:keepNext/>
        <w:keepLines/>
        <w:widowControl/>
        <w:autoSpaceDE/>
        <w:autoSpaceDN/>
        <w:spacing w:before="240" w:after="120" w:line="276" w:lineRule="auto"/>
        <w:ind w:left="0" w:firstLine="0"/>
        <w:rPr>
          <w:rFonts w:ascii="Times New Roman" w:hAnsi="Times New Roman" w:cs="Times New Roman"/>
          <w:sz w:val="24"/>
          <w:szCs w:val="24"/>
        </w:rPr>
      </w:pPr>
      <w:bookmarkStart w:name="_Toc73446168" w:id="1070"/>
      <w:proofErr w:type="gramStart"/>
      <w:r>
        <w:rPr>
          <w:rFonts w:ascii="Times New Roman" w:hAnsi="Times New Roman" w:cs="Times New Roman"/>
          <w:sz w:val="24"/>
          <w:szCs w:val="24"/>
        </w:rPr>
        <w:t xml:space="preserve">3.2  </w:t>
      </w:r>
      <w:commentRangeStart w:id="1071"/>
      <w:r w:rsidRPr="00AE0971" w:rsidR="004E3A00">
        <w:rPr>
          <w:rFonts w:ascii="Times New Roman" w:hAnsi="Times New Roman" w:cs="Times New Roman"/>
          <w:sz w:val="24"/>
          <w:szCs w:val="24"/>
        </w:rPr>
        <w:t>Project</w:t>
      </w:r>
      <w:proofErr w:type="gramEnd"/>
      <w:r w:rsidRPr="00AE0971" w:rsidR="004E3A00">
        <w:rPr>
          <w:rFonts w:ascii="Times New Roman" w:hAnsi="Times New Roman" w:cs="Times New Roman"/>
          <w:sz w:val="24"/>
          <w:szCs w:val="24"/>
        </w:rPr>
        <w:t xml:space="preserve"> Chief Engineer</w:t>
      </w:r>
      <w:commentRangeEnd w:id="1071"/>
      <w:r w:rsidRPr="00AE0971" w:rsidR="004E3A00">
        <w:rPr>
          <w:rStyle w:val="CommentReference"/>
          <w:rFonts w:ascii="Times New Roman" w:hAnsi="Times New Roman" w:cs="Times New Roman" w:eastAsiaTheme="minorHAnsi"/>
          <w:b w:val="0"/>
          <w:bCs w:val="0"/>
          <w:sz w:val="14"/>
          <w:szCs w:val="14"/>
        </w:rPr>
        <w:commentReference w:id="1071"/>
      </w:r>
      <w:bookmarkEnd w:id="1070"/>
    </w:p>
    <w:p w:rsidRPr="00AE0971" w:rsidR="00D75B87" w:rsidP="004E3A00" w:rsidRDefault="004E3A00" w14:paraId="306FF80A" w14:textId="1E399422">
      <w:pPr>
        <w:pStyle w:val="NoSpacing"/>
        <w:rPr>
          <w:rFonts w:ascii="Times New Roman" w:hAnsi="Times New Roman" w:cs="Times New Roman"/>
        </w:rPr>
      </w:pPr>
      <w:r w:rsidRPr="00AE0971">
        <w:rPr>
          <w:rFonts w:ascii="Times New Roman" w:hAnsi="Times New Roman" w:cs="Times New Roman"/>
        </w:rPr>
        <w:t>The Project Chief Engineer will be the technical lead of the project and will be responsible for all technical decisions.  They will also act as the second level approver for change request and approve any rollbacks.</w:t>
      </w:r>
    </w:p>
    <w:p w:rsidRPr="00AE0971" w:rsidR="005A4BAD" w:rsidP="004E3A00" w:rsidRDefault="005A4BAD" w14:paraId="20C6ED63" w14:textId="76E571DC">
      <w:pPr>
        <w:pStyle w:val="NoSpacing"/>
        <w:rPr>
          <w:rFonts w:ascii="Times New Roman" w:hAnsi="Times New Roman" w:cs="Times New Roman"/>
        </w:rPr>
      </w:pPr>
    </w:p>
    <w:p w:rsidR="009D32C8" w:rsidRDefault="009D32C8" w14:paraId="5A8536A2" w14:textId="77777777">
      <w:pPr>
        <w:rPr>
          <w:rFonts w:ascii="Times New Roman" w:hAnsi="Times New Roman" w:cs="Times New Roman"/>
          <w:b/>
          <w:bCs/>
          <w:sz w:val="24"/>
          <w:szCs w:val="24"/>
        </w:rPr>
      </w:pPr>
      <w:bookmarkStart w:name="_Toc531077994" w:id="1072"/>
      <w:bookmarkStart w:name="_Toc66970615" w:id="1073"/>
      <w:r>
        <w:rPr>
          <w:rFonts w:ascii="Times New Roman" w:hAnsi="Times New Roman" w:cs="Times New Roman"/>
          <w:b/>
          <w:bCs/>
          <w:sz w:val="24"/>
          <w:szCs w:val="24"/>
        </w:rPr>
        <w:br w:type="page"/>
      </w:r>
    </w:p>
    <w:p w:rsidRPr="00AE0971" w:rsidR="005A4BAD" w:rsidP="005A4BAD" w:rsidRDefault="00EF677F" w14:paraId="3F87B70B" w14:textId="6C1B290C">
      <w:pPr>
        <w:pStyle w:val="NoSpacing"/>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 xml:space="preserve">3.3  </w:t>
      </w:r>
      <w:r w:rsidRPr="00AE0971" w:rsidR="005A4BAD">
        <w:rPr>
          <w:rFonts w:ascii="Times New Roman" w:hAnsi="Times New Roman" w:cs="Times New Roman"/>
          <w:b/>
          <w:bCs/>
          <w:sz w:val="24"/>
          <w:szCs w:val="24"/>
        </w:rPr>
        <w:t>Network</w:t>
      </w:r>
      <w:proofErr w:type="gramEnd"/>
      <w:r w:rsidRPr="00AE0971" w:rsidR="005A4BAD">
        <w:rPr>
          <w:rFonts w:ascii="Times New Roman" w:hAnsi="Times New Roman" w:cs="Times New Roman"/>
          <w:b/>
          <w:bCs/>
          <w:sz w:val="24"/>
          <w:szCs w:val="24"/>
        </w:rPr>
        <w:t xml:space="preserve"> Operations Center Manager (NOC-M)</w:t>
      </w:r>
      <w:bookmarkEnd w:id="1072"/>
      <w:bookmarkEnd w:id="1073"/>
    </w:p>
    <w:p w:rsidRPr="00AE0971" w:rsidR="005A4BAD" w:rsidP="005A4BAD" w:rsidRDefault="005A4BAD" w14:paraId="5485F391" w14:textId="77777777">
      <w:pPr>
        <w:pStyle w:val="NoSpacing"/>
        <w:rPr>
          <w:rFonts w:ascii="Times New Roman" w:hAnsi="Times New Roman" w:cs="Times New Roman"/>
          <w:b/>
          <w:bCs/>
          <w:sz w:val="10"/>
          <w:szCs w:val="10"/>
        </w:rPr>
      </w:pPr>
    </w:p>
    <w:p w:rsidRPr="00AE0971" w:rsidR="005A4BAD" w:rsidP="005A4BAD" w:rsidRDefault="005A4BAD" w14:paraId="5B4E0DF7" w14:textId="2F39EE1D">
      <w:pPr>
        <w:rPr>
          <w:rFonts w:ascii="Times New Roman" w:hAnsi="Times New Roman" w:cs="Times New Roman"/>
        </w:rPr>
      </w:pPr>
      <w:r w:rsidRPr="00AE0971">
        <w:rPr>
          <w:rFonts w:ascii="Times New Roman" w:hAnsi="Times New Roman" w:cs="Times New Roman"/>
        </w:rPr>
        <w:t>The NOC Manager will be responsible for monitoring the service requests tickets entering the help desk.  They will also approve any rollbacks.</w:t>
      </w:r>
    </w:p>
    <w:p w:rsidRPr="00EF677F" w:rsidR="005A4BAD" w:rsidP="005A4BAD" w:rsidRDefault="00EF677F" w14:paraId="5C70969D" w14:textId="01DB7083">
      <w:pPr>
        <w:rPr>
          <w:rFonts w:ascii="Times New Roman" w:hAnsi="Times New Roman" w:cs="Times New Roman"/>
          <w:b/>
          <w:bCs/>
          <w:sz w:val="24"/>
          <w:szCs w:val="24"/>
        </w:rPr>
      </w:pPr>
      <w:proofErr w:type="gramStart"/>
      <w:r>
        <w:rPr>
          <w:rFonts w:ascii="Times New Roman" w:hAnsi="Times New Roman" w:cs="Times New Roman"/>
          <w:b/>
          <w:bCs/>
          <w:sz w:val="24"/>
          <w:szCs w:val="24"/>
        </w:rPr>
        <w:t xml:space="preserve">3.4  </w:t>
      </w:r>
      <w:r w:rsidRPr="00EF677F" w:rsidR="005A4BAD">
        <w:rPr>
          <w:rFonts w:ascii="Times New Roman" w:hAnsi="Times New Roman" w:cs="Times New Roman"/>
          <w:b/>
          <w:bCs/>
          <w:sz w:val="24"/>
          <w:szCs w:val="24"/>
        </w:rPr>
        <w:t>Shift</w:t>
      </w:r>
      <w:proofErr w:type="gramEnd"/>
      <w:r w:rsidRPr="00EF677F" w:rsidR="005A4BAD">
        <w:rPr>
          <w:rFonts w:ascii="Times New Roman" w:hAnsi="Times New Roman" w:cs="Times New Roman"/>
          <w:b/>
          <w:bCs/>
          <w:sz w:val="24"/>
          <w:szCs w:val="24"/>
        </w:rPr>
        <w:t xml:space="preserve"> Manager</w:t>
      </w:r>
    </w:p>
    <w:p w:rsidRPr="00AE0971" w:rsidR="00911F9A" w:rsidP="005A4BAD" w:rsidRDefault="00A25527" w14:paraId="106B63D4" w14:textId="3E610823">
      <w:pPr>
        <w:rPr>
          <w:rFonts w:ascii="Times New Roman" w:hAnsi="Times New Roman" w:cs="Times New Roman"/>
        </w:rPr>
      </w:pPr>
      <w:r w:rsidRPr="00AE0971">
        <w:rPr>
          <w:rFonts w:ascii="Times New Roman" w:hAnsi="Times New Roman" w:cs="Times New Roman"/>
        </w:rPr>
        <w:t>Oversees incidents with a sense of urgency while following standard operating procedures.  Assist staff with troubleshooting and resolving common and escalated issues.</w:t>
      </w:r>
    </w:p>
    <w:p w:rsidRPr="00AE0971" w:rsidR="00D75B87" w:rsidP="00D75B87" w:rsidRDefault="00EF677F" w14:paraId="595E8581" w14:textId="0732DF50">
      <w:pPr>
        <w:pStyle w:val="Heading2"/>
        <w:keepNext/>
        <w:keepLines/>
        <w:widowControl/>
        <w:autoSpaceDE/>
        <w:autoSpaceDN/>
        <w:spacing w:before="240" w:after="120" w:line="276" w:lineRule="auto"/>
        <w:ind w:left="0" w:firstLine="0"/>
        <w:rPr>
          <w:rFonts w:ascii="Times New Roman" w:hAnsi="Times New Roman" w:cs="Times New Roman"/>
          <w:sz w:val="24"/>
          <w:szCs w:val="24"/>
        </w:rPr>
      </w:pPr>
      <w:bookmarkStart w:name="_Toc73446169" w:id="1074"/>
      <w:proofErr w:type="gramStart"/>
      <w:r>
        <w:rPr>
          <w:rFonts w:ascii="Times New Roman" w:hAnsi="Times New Roman" w:cs="Times New Roman"/>
          <w:sz w:val="24"/>
          <w:szCs w:val="24"/>
        </w:rPr>
        <w:t xml:space="preserve">3.5  </w:t>
      </w:r>
      <w:r w:rsidRPr="00AE0971" w:rsidR="00D75B87">
        <w:rPr>
          <w:rFonts w:ascii="Times New Roman" w:hAnsi="Times New Roman" w:cs="Times New Roman"/>
          <w:sz w:val="24"/>
          <w:szCs w:val="24"/>
        </w:rPr>
        <w:t>Product</w:t>
      </w:r>
      <w:proofErr w:type="gramEnd"/>
      <w:r w:rsidRPr="00AE0971" w:rsidR="00D75B87">
        <w:rPr>
          <w:rFonts w:ascii="Times New Roman" w:hAnsi="Times New Roman" w:cs="Times New Roman"/>
          <w:sz w:val="24"/>
          <w:szCs w:val="24"/>
        </w:rPr>
        <w:t xml:space="preserve"> SME</w:t>
      </w:r>
      <w:bookmarkEnd w:id="1074"/>
    </w:p>
    <w:p w:rsidRPr="00AE0971" w:rsidR="004E3A00" w:rsidP="004E3A00" w:rsidRDefault="00D75B87" w14:paraId="5AA783D5" w14:textId="52E61F34">
      <w:pPr>
        <w:pStyle w:val="NoSpacing"/>
        <w:rPr>
          <w:rFonts w:ascii="Times New Roman" w:hAnsi="Times New Roman" w:cs="Times New Roman"/>
        </w:rPr>
      </w:pPr>
      <w:r w:rsidRPr="00AE0971">
        <w:rPr>
          <w:rFonts w:ascii="Times New Roman" w:hAnsi="Times New Roman" w:cs="Times New Roman"/>
        </w:rPr>
        <w:t xml:space="preserve">The Product SME is the first level approver for all change requests. </w:t>
      </w:r>
    </w:p>
    <w:p w:rsidRPr="00AE0971" w:rsidR="003211AA" w:rsidP="003211AA" w:rsidRDefault="00EF677F" w14:paraId="729C4218" w14:textId="65BCF2F3">
      <w:pPr>
        <w:pStyle w:val="Heading2"/>
        <w:keepNext/>
        <w:keepLines/>
        <w:widowControl/>
        <w:autoSpaceDE/>
        <w:autoSpaceDN/>
        <w:spacing w:before="240" w:after="120" w:line="276" w:lineRule="auto"/>
        <w:ind w:left="0" w:firstLine="0"/>
        <w:rPr>
          <w:rFonts w:ascii="Times New Roman" w:hAnsi="Times New Roman" w:cs="Times New Roman"/>
          <w:sz w:val="24"/>
          <w:szCs w:val="24"/>
        </w:rPr>
      </w:pPr>
      <w:bookmarkStart w:name="_Toc531077995" w:id="1075"/>
      <w:bookmarkStart w:name="_Toc66970616" w:id="1076"/>
      <w:bookmarkStart w:name="_Toc73446170" w:id="1077"/>
      <w:proofErr w:type="gramStart"/>
      <w:r>
        <w:rPr>
          <w:rFonts w:ascii="Times New Roman" w:hAnsi="Times New Roman" w:cs="Times New Roman"/>
          <w:sz w:val="24"/>
          <w:szCs w:val="24"/>
        </w:rPr>
        <w:t xml:space="preserve">3.6  </w:t>
      </w:r>
      <w:r w:rsidRPr="00AE0971" w:rsidR="003211AA">
        <w:rPr>
          <w:rFonts w:ascii="Times New Roman" w:hAnsi="Times New Roman" w:cs="Times New Roman"/>
          <w:sz w:val="24"/>
          <w:szCs w:val="24"/>
        </w:rPr>
        <w:t>System</w:t>
      </w:r>
      <w:proofErr w:type="gramEnd"/>
      <w:r w:rsidRPr="00AE0971" w:rsidR="003211AA">
        <w:rPr>
          <w:rFonts w:ascii="Times New Roman" w:hAnsi="Times New Roman" w:cs="Times New Roman"/>
          <w:sz w:val="24"/>
          <w:szCs w:val="24"/>
        </w:rPr>
        <w:t xml:space="preserve"> Administrator (SA)</w:t>
      </w:r>
      <w:bookmarkEnd w:id="1075"/>
      <w:bookmarkEnd w:id="1076"/>
      <w:bookmarkEnd w:id="1077"/>
    </w:p>
    <w:p w:rsidRPr="00AE0971" w:rsidR="00257A0D" w:rsidP="004E3A00" w:rsidRDefault="003211AA" w14:paraId="54D3599E" w14:textId="2C35A216">
      <w:pPr>
        <w:pStyle w:val="BodyText"/>
        <w:spacing w:before="113"/>
        <w:ind w:right="200"/>
        <w:rPr>
          <w:spacing w:val="-1"/>
        </w:rPr>
      </w:pPr>
      <w:r w:rsidRPr="00AE0971">
        <w:rPr>
          <w:spacing w:val="-1"/>
        </w:rPr>
        <w:t>The System</w:t>
      </w:r>
      <w:r w:rsidRPr="00AE0971">
        <w:t xml:space="preserve"> </w:t>
      </w:r>
      <w:r w:rsidRPr="00AE0971">
        <w:rPr>
          <w:spacing w:val="-1"/>
        </w:rPr>
        <w:t>Administrators</w:t>
      </w:r>
      <w:r w:rsidRPr="00AE0971">
        <w:t xml:space="preserve"> </w:t>
      </w:r>
      <w:r w:rsidRPr="00AE0971">
        <w:rPr>
          <w:spacing w:val="-1"/>
        </w:rPr>
        <w:t>are</w:t>
      </w:r>
      <w:r w:rsidRPr="00AE0971">
        <w:rPr>
          <w:spacing w:val="1"/>
        </w:rPr>
        <w:t xml:space="preserve"> </w:t>
      </w:r>
      <w:r w:rsidRPr="00AE0971">
        <w:rPr>
          <w:spacing w:val="-1"/>
        </w:rPr>
        <w:t>responsible for</w:t>
      </w:r>
      <w:r w:rsidRPr="00AE0971">
        <w:rPr>
          <w:spacing w:val="1"/>
        </w:rPr>
        <w:t xml:space="preserve"> </w:t>
      </w:r>
      <w:r w:rsidRPr="00AE0971">
        <w:rPr>
          <w:spacing w:val="-3"/>
        </w:rPr>
        <w:t>troubleshooting, defining the scale of the incident, preserving evidence</w:t>
      </w:r>
      <w:r w:rsidRPr="00AE0971">
        <w:rPr>
          <w:spacing w:val="-1"/>
        </w:rPr>
        <w:t xml:space="preserve">, executing the recovery operations and documenting the actions taken.  </w:t>
      </w:r>
    </w:p>
    <w:p w:rsidRPr="00AE0971" w:rsidR="004E3A00" w:rsidP="004E3A00" w:rsidRDefault="00EF677F" w14:paraId="5E6E5813" w14:textId="5768CB5A">
      <w:pPr>
        <w:pStyle w:val="Heading2"/>
        <w:keepNext/>
        <w:keepLines/>
        <w:widowControl/>
        <w:autoSpaceDE/>
        <w:autoSpaceDN/>
        <w:spacing w:before="240" w:after="120" w:line="276" w:lineRule="auto"/>
        <w:ind w:left="0" w:firstLine="0"/>
        <w:rPr>
          <w:rFonts w:ascii="Times New Roman" w:hAnsi="Times New Roman" w:cs="Times New Roman"/>
          <w:sz w:val="24"/>
          <w:szCs w:val="24"/>
        </w:rPr>
      </w:pPr>
      <w:bookmarkStart w:name="_Toc531077991" w:id="1078"/>
      <w:bookmarkStart w:name="_Toc66970612" w:id="1079"/>
      <w:bookmarkStart w:name="_Toc73446171" w:id="1080"/>
      <w:proofErr w:type="gramStart"/>
      <w:r>
        <w:rPr>
          <w:rFonts w:ascii="Times New Roman" w:hAnsi="Times New Roman" w:cs="Times New Roman"/>
          <w:sz w:val="24"/>
          <w:szCs w:val="24"/>
        </w:rPr>
        <w:t xml:space="preserve">3.7  </w:t>
      </w:r>
      <w:r w:rsidRPr="00AE0971" w:rsidR="004E3A00">
        <w:rPr>
          <w:rFonts w:ascii="Times New Roman" w:hAnsi="Times New Roman" w:cs="Times New Roman"/>
          <w:sz w:val="24"/>
          <w:szCs w:val="24"/>
        </w:rPr>
        <w:t>End</w:t>
      </w:r>
      <w:proofErr w:type="gramEnd"/>
      <w:r w:rsidRPr="00AE0971" w:rsidR="004E3A00">
        <w:rPr>
          <w:rFonts w:ascii="Times New Roman" w:hAnsi="Times New Roman" w:cs="Times New Roman"/>
          <w:sz w:val="24"/>
          <w:szCs w:val="24"/>
        </w:rPr>
        <w:t>-User</w:t>
      </w:r>
      <w:bookmarkEnd w:id="1078"/>
      <w:bookmarkEnd w:id="1079"/>
      <w:bookmarkEnd w:id="1080"/>
    </w:p>
    <w:p w:rsidRPr="00AE0971" w:rsidR="004E3A00" w:rsidP="004E3A00" w:rsidRDefault="004E3A00" w14:paraId="4A35B66E" w14:textId="4B9E28EE">
      <w:pPr>
        <w:pStyle w:val="BodyText"/>
        <w:spacing w:before="115"/>
        <w:ind w:right="173"/>
        <w:rPr>
          <w:spacing w:val="-1"/>
        </w:rPr>
      </w:pPr>
      <w:r w:rsidRPr="00AE0971">
        <w:rPr>
          <w:spacing w:val="-1"/>
        </w:rPr>
        <w:t>System</w:t>
      </w:r>
      <w:r w:rsidRPr="00AE0971">
        <w:t xml:space="preserve"> </w:t>
      </w:r>
      <w:r w:rsidRPr="00AE0971">
        <w:rPr>
          <w:spacing w:val="-1"/>
        </w:rPr>
        <w:t>end-users</w:t>
      </w:r>
      <w:r w:rsidRPr="00AE0971">
        <w:t xml:space="preserve"> are</w:t>
      </w:r>
      <w:r w:rsidRPr="00AE0971">
        <w:rPr>
          <w:spacing w:val="-1"/>
        </w:rPr>
        <w:t xml:space="preserve"> </w:t>
      </w:r>
      <w:r w:rsidRPr="00AE0971">
        <w:t>usually</w:t>
      </w:r>
      <w:r w:rsidRPr="00AE0971">
        <w:rPr>
          <w:spacing w:val="-5"/>
        </w:rPr>
        <w:t xml:space="preserve"> </w:t>
      </w:r>
      <w:r w:rsidRPr="00AE0971">
        <w:t>the</w:t>
      </w:r>
      <w:r w:rsidRPr="00AE0971">
        <w:rPr>
          <w:spacing w:val="-1"/>
        </w:rPr>
        <w:t xml:space="preserve"> </w:t>
      </w:r>
      <w:r w:rsidRPr="00AE0971">
        <w:t xml:space="preserve">most </w:t>
      </w:r>
      <w:r w:rsidRPr="00AE0971">
        <w:rPr>
          <w:spacing w:val="-1"/>
        </w:rPr>
        <w:t xml:space="preserve">effective </w:t>
      </w:r>
      <w:r w:rsidRPr="00AE0971">
        <w:t>in discovering</w:t>
      </w:r>
      <w:r w:rsidRPr="00AE0971">
        <w:rPr>
          <w:spacing w:val="-3"/>
        </w:rPr>
        <w:t xml:space="preserve"> </w:t>
      </w:r>
      <w:r w:rsidRPr="00AE0971">
        <w:t xml:space="preserve">intrusions.  </w:t>
      </w:r>
      <w:r w:rsidRPr="00AE0971">
        <w:rPr>
          <w:spacing w:val="-1"/>
        </w:rPr>
        <w:t>Despite advances</w:t>
      </w:r>
      <w:r w:rsidRPr="00AE0971">
        <w:t xml:space="preserve"> in intrusion </w:t>
      </w:r>
      <w:r w:rsidRPr="00AE0971">
        <w:rPr>
          <w:spacing w:val="-1"/>
        </w:rPr>
        <w:t>detection</w:t>
      </w:r>
      <w:r w:rsidRPr="00AE0971">
        <w:t xml:space="preserve"> </w:t>
      </w:r>
      <w:r w:rsidRPr="00AE0971">
        <w:rPr>
          <w:spacing w:val="-1"/>
        </w:rPr>
        <w:t>systems,</w:t>
      </w:r>
      <w:r w:rsidRPr="00AE0971">
        <w:rPr>
          <w:spacing w:val="2"/>
        </w:rPr>
        <w:t xml:space="preserve"> </w:t>
      </w:r>
      <w:r w:rsidRPr="00AE0971">
        <w:t xml:space="preserve">most </w:t>
      </w:r>
      <w:r w:rsidRPr="00AE0971">
        <w:rPr>
          <w:spacing w:val="-1"/>
        </w:rPr>
        <w:t>information</w:t>
      </w:r>
      <w:r w:rsidRPr="00AE0971">
        <w:t xml:space="preserve"> </w:t>
      </w:r>
      <w:r w:rsidRPr="00AE0971">
        <w:rPr>
          <w:spacing w:val="-1"/>
        </w:rPr>
        <w:t>system</w:t>
      </w:r>
      <w:r w:rsidRPr="00AE0971">
        <w:t xml:space="preserve"> </w:t>
      </w:r>
      <w:r w:rsidRPr="00AE0971">
        <w:rPr>
          <w:spacing w:val="-1"/>
        </w:rPr>
        <w:t>incidents</w:t>
      </w:r>
      <w:r w:rsidRPr="00AE0971">
        <w:t xml:space="preserve"> </w:t>
      </w:r>
      <w:r w:rsidRPr="00AE0971">
        <w:rPr>
          <w:spacing w:val="-1"/>
        </w:rPr>
        <w:t xml:space="preserve">are detected </w:t>
      </w:r>
      <w:r w:rsidRPr="00AE0971">
        <w:rPr>
          <w:spacing w:val="1"/>
        </w:rPr>
        <w:t>by</w:t>
      </w:r>
      <w:r w:rsidRPr="00AE0971">
        <w:rPr>
          <w:spacing w:val="-5"/>
        </w:rPr>
        <w:t xml:space="preserve"> </w:t>
      </w:r>
      <w:r w:rsidRPr="00AE0971">
        <w:t>the</w:t>
      </w:r>
      <w:r w:rsidRPr="00AE0971">
        <w:rPr>
          <w:spacing w:val="1"/>
        </w:rPr>
        <w:t xml:space="preserve"> </w:t>
      </w:r>
      <w:r w:rsidRPr="00AE0971">
        <w:rPr>
          <w:spacing w:val="-1"/>
        </w:rPr>
        <w:t>end</w:t>
      </w:r>
      <w:r w:rsidRPr="00AE0971">
        <w:t xml:space="preserve"> </w:t>
      </w:r>
      <w:r w:rsidRPr="00AE0971">
        <w:rPr>
          <w:spacing w:val="-1"/>
        </w:rPr>
        <w:t>users,</w:t>
      </w:r>
      <w:r w:rsidRPr="00AE0971">
        <w:t xml:space="preserve"> not </w:t>
      </w:r>
      <w:r w:rsidRPr="00AE0971">
        <w:rPr>
          <w:spacing w:val="2"/>
        </w:rPr>
        <w:t>by</w:t>
      </w:r>
      <w:r w:rsidRPr="00AE0971">
        <w:rPr>
          <w:spacing w:val="-5"/>
        </w:rPr>
        <w:t xml:space="preserve"> </w:t>
      </w:r>
      <w:r w:rsidRPr="00AE0971">
        <w:rPr>
          <w:spacing w:val="-1"/>
        </w:rPr>
        <w:t>centralized</w:t>
      </w:r>
      <w:r w:rsidRPr="00AE0971">
        <w:t xml:space="preserve"> </w:t>
      </w:r>
      <w:r w:rsidRPr="00AE0971">
        <w:rPr>
          <w:spacing w:val="-1"/>
        </w:rPr>
        <w:t>technical</w:t>
      </w:r>
      <w:r w:rsidRPr="00AE0971">
        <w:t xml:space="preserve"> measures.  </w:t>
      </w:r>
      <w:r w:rsidRPr="00AE0971">
        <w:rPr>
          <w:spacing w:val="-1"/>
        </w:rPr>
        <w:t>End-users</w:t>
      </w:r>
      <w:r w:rsidRPr="00AE0971">
        <w:t xml:space="preserve"> must, </w:t>
      </w:r>
      <w:r w:rsidRPr="00AE0971">
        <w:rPr>
          <w:spacing w:val="-1"/>
        </w:rPr>
        <w:t>therefore,</w:t>
      </w:r>
      <w:r w:rsidRPr="00AE0971">
        <w:t xml:space="preserve"> be</w:t>
      </w:r>
      <w:r w:rsidRPr="00AE0971">
        <w:rPr>
          <w:spacing w:val="-1"/>
        </w:rPr>
        <w:t xml:space="preserve"> vigilant concerning</w:t>
      </w:r>
      <w:r w:rsidRPr="00AE0971">
        <w:rPr>
          <w:spacing w:val="-3"/>
        </w:rPr>
        <w:t xml:space="preserve"> </w:t>
      </w:r>
      <w:r w:rsidRPr="00AE0971">
        <w:t xml:space="preserve">unusual </w:t>
      </w:r>
      <w:r w:rsidRPr="00AE0971">
        <w:rPr>
          <w:spacing w:val="-1"/>
        </w:rPr>
        <w:t>system</w:t>
      </w:r>
      <w:r w:rsidRPr="00AE0971">
        <w:t xml:space="preserve"> </w:t>
      </w:r>
      <w:r w:rsidRPr="00AE0971">
        <w:rPr>
          <w:spacing w:val="-1"/>
        </w:rPr>
        <w:t>behavior</w:t>
      </w:r>
      <w:r w:rsidRPr="00AE0971">
        <w:t xml:space="preserve"> </w:t>
      </w:r>
      <w:r w:rsidRPr="00AE0971">
        <w:rPr>
          <w:spacing w:val="-1"/>
        </w:rPr>
        <w:t>that</w:t>
      </w:r>
      <w:r w:rsidRPr="00AE0971">
        <w:t xml:space="preserve"> </w:t>
      </w:r>
      <w:r w:rsidRPr="00AE0971">
        <w:rPr>
          <w:spacing w:val="1"/>
        </w:rPr>
        <w:t>may</w:t>
      </w:r>
      <w:r w:rsidRPr="00AE0971">
        <w:rPr>
          <w:spacing w:val="-5"/>
        </w:rPr>
        <w:t xml:space="preserve"> </w:t>
      </w:r>
      <w:r w:rsidRPr="00AE0971">
        <w:t>indicate</w:t>
      </w:r>
      <w:r w:rsidRPr="00AE0971">
        <w:rPr>
          <w:spacing w:val="-1"/>
        </w:rPr>
        <w:t xml:space="preserve"> </w:t>
      </w:r>
      <w:r w:rsidRPr="00AE0971">
        <w:t>a</w:t>
      </w:r>
      <w:r w:rsidRPr="00AE0971">
        <w:rPr>
          <w:spacing w:val="-1"/>
        </w:rPr>
        <w:t xml:space="preserve"> </w:t>
      </w:r>
      <w:r w:rsidRPr="00AE0971">
        <w:t>security</w:t>
      </w:r>
      <w:r w:rsidRPr="00AE0971">
        <w:rPr>
          <w:spacing w:val="-5"/>
        </w:rPr>
        <w:t xml:space="preserve"> </w:t>
      </w:r>
      <w:r w:rsidRPr="00AE0971">
        <w:t xml:space="preserve">incident in </w:t>
      </w:r>
      <w:r w:rsidRPr="00AE0971">
        <w:rPr>
          <w:spacing w:val="-1"/>
        </w:rPr>
        <w:t xml:space="preserve">progress.  </w:t>
      </w:r>
      <w:r w:rsidRPr="00AE0971">
        <w:rPr>
          <w:spacing w:val="-2"/>
        </w:rPr>
        <w:t>If</w:t>
      </w:r>
      <w:r w:rsidRPr="00AE0971">
        <w:rPr>
          <w:spacing w:val="1"/>
        </w:rPr>
        <w:t xml:space="preserve"> </w:t>
      </w:r>
      <w:r w:rsidRPr="00AE0971">
        <w:t>a</w:t>
      </w:r>
      <w:r w:rsidRPr="00AE0971">
        <w:rPr>
          <w:spacing w:val="-1"/>
        </w:rPr>
        <w:t xml:space="preserve"> </w:t>
      </w:r>
      <w:r w:rsidRPr="00AE0971">
        <w:t>computer</w:t>
      </w:r>
      <w:r w:rsidRPr="00AE0971">
        <w:rPr>
          <w:spacing w:val="-1"/>
        </w:rPr>
        <w:t xml:space="preserve"> </w:t>
      </w:r>
      <w:r w:rsidRPr="00AE0971">
        <w:t>security</w:t>
      </w:r>
      <w:r w:rsidRPr="00AE0971">
        <w:rPr>
          <w:spacing w:val="-5"/>
        </w:rPr>
        <w:t xml:space="preserve"> </w:t>
      </w:r>
      <w:r w:rsidRPr="00AE0971">
        <w:t xml:space="preserve">incident is </w:t>
      </w:r>
      <w:r w:rsidRPr="00AE0971">
        <w:rPr>
          <w:spacing w:val="-1"/>
        </w:rPr>
        <w:t>detected,</w:t>
      </w:r>
      <w:r w:rsidRPr="00AE0971">
        <w:t xml:space="preserve"> they</w:t>
      </w:r>
      <w:r w:rsidRPr="00AE0971">
        <w:rPr>
          <w:spacing w:val="-5"/>
        </w:rPr>
        <w:t xml:space="preserve"> </w:t>
      </w:r>
      <w:r w:rsidRPr="00AE0971">
        <w:t xml:space="preserve">should </w:t>
      </w:r>
      <w:r w:rsidRPr="00AE0971">
        <w:rPr>
          <w:spacing w:val="-1"/>
        </w:rPr>
        <w:t>immediately</w:t>
      </w:r>
      <w:r w:rsidRPr="00AE0971">
        <w:rPr>
          <w:spacing w:val="-3"/>
        </w:rPr>
        <w:t xml:space="preserve"> </w:t>
      </w:r>
      <w:r w:rsidRPr="00AE0971">
        <w:rPr>
          <w:spacing w:val="-1"/>
        </w:rPr>
        <w:t>contact</w:t>
      </w:r>
      <w:r w:rsidRPr="00AE0971">
        <w:t xml:space="preserve"> the</w:t>
      </w:r>
      <w:r w:rsidRPr="00AE0971">
        <w:rPr>
          <w:spacing w:val="-1"/>
        </w:rPr>
        <w:t xml:space="preserve"> </w:t>
      </w:r>
      <w:r w:rsidRPr="00AE0971">
        <w:rPr>
          <w:spacing w:val="1"/>
        </w:rPr>
        <w:t xml:space="preserve">NOC </w:t>
      </w:r>
      <w:r w:rsidRPr="00AE0971">
        <w:rPr>
          <w:spacing w:val="-1"/>
        </w:rPr>
        <w:t xml:space="preserve">helpdesk.  </w:t>
      </w:r>
    </w:p>
    <w:p w:rsidRPr="00AE0971" w:rsidR="00A45705" w:rsidP="004E3A00" w:rsidRDefault="00A45705" w14:paraId="0D952195" w14:textId="2D3612EB">
      <w:pPr>
        <w:pStyle w:val="BodyText"/>
        <w:spacing w:before="115"/>
        <w:ind w:right="173"/>
        <w:rPr>
          <w:spacing w:val="-1"/>
        </w:rPr>
      </w:pPr>
    </w:p>
    <w:p w:rsidRPr="00AE0971" w:rsidR="00A45705" w:rsidP="004E3A00" w:rsidRDefault="00A45705" w14:paraId="0E808748" w14:textId="73D29AB0">
      <w:pPr>
        <w:pStyle w:val="BodyText"/>
        <w:spacing w:before="115"/>
        <w:ind w:right="173"/>
        <w:rPr>
          <w:spacing w:val="-1"/>
        </w:rPr>
      </w:pPr>
    </w:p>
    <w:p w:rsidRPr="00AE0971" w:rsidR="00A45705" w:rsidP="004E3A00" w:rsidRDefault="00A45705" w14:paraId="7185415A" w14:textId="20291DCC">
      <w:pPr>
        <w:pStyle w:val="BodyText"/>
        <w:spacing w:before="115"/>
        <w:ind w:right="173"/>
        <w:rPr>
          <w:spacing w:val="-1"/>
        </w:rPr>
      </w:pPr>
    </w:p>
    <w:p w:rsidRPr="00AE0971" w:rsidR="00A45705" w:rsidP="004E3A00" w:rsidRDefault="00A45705" w14:paraId="6468D793" w14:textId="252312A6">
      <w:pPr>
        <w:pStyle w:val="BodyText"/>
        <w:spacing w:before="115"/>
        <w:ind w:right="173"/>
        <w:rPr>
          <w:spacing w:val="-1"/>
        </w:rPr>
      </w:pPr>
    </w:p>
    <w:p w:rsidRPr="00AE0971" w:rsidR="00A45705" w:rsidP="004E3A00" w:rsidRDefault="00A45705" w14:paraId="4D8F2187" w14:textId="07060CDE">
      <w:pPr>
        <w:pStyle w:val="BodyText"/>
        <w:spacing w:before="115"/>
        <w:ind w:right="173"/>
        <w:rPr>
          <w:spacing w:val="-1"/>
        </w:rPr>
      </w:pPr>
    </w:p>
    <w:p w:rsidRPr="00AE0971" w:rsidR="00A45705" w:rsidP="004E3A00" w:rsidRDefault="00A45705" w14:paraId="0E284571" w14:textId="77777777">
      <w:pPr>
        <w:pStyle w:val="BodyText"/>
        <w:spacing w:before="115"/>
        <w:ind w:right="173"/>
        <w:rPr>
          <w:spacing w:val="-1"/>
        </w:rPr>
      </w:pPr>
    </w:p>
    <w:p w:rsidRPr="00AE0971" w:rsidR="004E3A00" w:rsidP="001215A0" w:rsidRDefault="004E3A00" w14:paraId="48221437" w14:textId="2B2364DD">
      <w:pPr>
        <w:rPr>
          <w:rFonts w:ascii="Times New Roman" w:hAnsi="Times New Roman" w:cs="Times New Roman"/>
        </w:rPr>
      </w:pPr>
    </w:p>
    <w:p w:rsidRPr="00AE0971" w:rsidR="005A4BAD" w:rsidP="001215A0" w:rsidRDefault="00CC780E" w14:paraId="062C44BF" w14:textId="6B56134C">
      <w:pPr>
        <w:rPr>
          <w:rFonts w:ascii="Times New Roman" w:hAnsi="Times New Roman" w:cs="Times New Roman"/>
        </w:rPr>
      </w:pPr>
      <w:r>
        <w:rPr>
          <w:rFonts w:ascii="Times New Roman" w:hAnsi="Times New Roman" w:cs="Times New Roman"/>
        </w:rPr>
        <w:br w:type="page"/>
      </w:r>
    </w:p>
    <w:p w:rsidRPr="00AE0971" w:rsidR="00257A0D" w:rsidP="000A1323" w:rsidRDefault="00257A0D" w14:paraId="27F35E11" w14:textId="3088A963">
      <w:pPr>
        <w:pStyle w:val="Heading1"/>
        <w:numPr>
          <w:ilvl w:val="0"/>
          <w:numId w:val="30"/>
        </w:numPr>
        <w:rPr>
          <w:rFonts w:ascii="Times New Roman" w:hAnsi="Times New Roman" w:cs="Times New Roman"/>
          <w:sz w:val="28"/>
          <w:szCs w:val="28"/>
        </w:rPr>
      </w:pPr>
      <w:bookmarkStart w:name="_Toc73446172" w:id="1081"/>
      <w:r w:rsidRPr="00AE0971">
        <w:rPr>
          <w:rFonts w:ascii="Times New Roman" w:hAnsi="Times New Roman" w:cs="Times New Roman"/>
        </w:rPr>
        <w:lastRenderedPageBreak/>
        <w:t>Monitoring</w:t>
      </w:r>
      <w:bookmarkEnd w:id="1081"/>
    </w:p>
    <w:p w:rsidRPr="00AE0971" w:rsidR="003413CE" w:rsidP="003413CE" w:rsidRDefault="003413CE" w14:paraId="08FAE561" w14:textId="77777777">
      <w:pPr>
        <w:pStyle w:val="NoSpacing"/>
        <w:rPr>
          <w:rFonts w:ascii="Times New Roman" w:hAnsi="Times New Roman" w:cs="Times New Roman"/>
        </w:rPr>
      </w:pPr>
    </w:p>
    <w:p w:rsidRPr="00AE0971" w:rsidR="00470D1F" w:rsidP="003413CE" w:rsidRDefault="00470D1F" w14:paraId="05D6FCC1" w14:textId="00BDB5FA">
      <w:pPr>
        <w:rPr>
          <w:rFonts w:ascii="Times New Roman" w:hAnsi="Times New Roman" w:cs="Times New Roman"/>
        </w:rPr>
      </w:pPr>
      <w:r w:rsidRPr="00AE0971">
        <w:rPr>
          <w:rFonts w:ascii="Times New Roman" w:hAnsi="Times New Roman" w:cs="Times New Roman"/>
        </w:rPr>
        <w:t>The monitoring process will allow us to observe and capture data pertaining to our infrastructure, in efforts to make informed decisions on our performance and prevent potential incidents.</w:t>
      </w:r>
    </w:p>
    <w:p w:rsidRPr="00AE0971" w:rsidR="00F718C8" w:rsidP="00F718C8" w:rsidRDefault="00F718C8" w14:paraId="620E0394" w14:textId="77777777">
      <w:pPr>
        <w:pStyle w:val="NoSpacing"/>
        <w:rPr>
          <w:rFonts w:ascii="Times New Roman" w:hAnsi="Times New Roman" w:cs="Times New Roman"/>
        </w:rPr>
      </w:pPr>
    </w:p>
    <w:p w:rsidRPr="00AE0971" w:rsidR="00B72E8C" w:rsidP="003413CE" w:rsidRDefault="00EF677F" w14:paraId="78A3EBA5" w14:textId="17504CD2">
      <w:pPr>
        <w:pStyle w:val="Heading2"/>
        <w:ind w:left="533"/>
        <w:rPr>
          <w:rFonts w:ascii="Times New Roman" w:hAnsi="Times New Roman" w:cs="Times New Roman"/>
          <w:sz w:val="24"/>
          <w:szCs w:val="24"/>
        </w:rPr>
      </w:pPr>
      <w:bookmarkStart w:name="_Toc73446173" w:id="1082"/>
      <w:proofErr w:type="gramStart"/>
      <w:r>
        <w:rPr>
          <w:rFonts w:ascii="Times New Roman" w:hAnsi="Times New Roman" w:cs="Times New Roman"/>
          <w:sz w:val="24"/>
          <w:szCs w:val="24"/>
        </w:rPr>
        <w:t xml:space="preserve">4.1  </w:t>
      </w:r>
      <w:r w:rsidRPr="00AE0971" w:rsidR="00DD6B31">
        <w:rPr>
          <w:rFonts w:ascii="Times New Roman" w:hAnsi="Times New Roman" w:cs="Times New Roman"/>
          <w:sz w:val="24"/>
          <w:szCs w:val="24"/>
        </w:rPr>
        <w:t>Incident</w:t>
      </w:r>
      <w:proofErr w:type="gramEnd"/>
      <w:r w:rsidRPr="00AE0971" w:rsidR="00DD6B31">
        <w:rPr>
          <w:rFonts w:ascii="Times New Roman" w:hAnsi="Times New Roman" w:cs="Times New Roman"/>
          <w:sz w:val="24"/>
          <w:szCs w:val="24"/>
        </w:rPr>
        <w:t xml:space="preserve"> Error </w:t>
      </w:r>
      <w:commentRangeStart w:id="1083"/>
      <w:r w:rsidRPr="00AE0971" w:rsidR="00B72E8C">
        <w:rPr>
          <w:rFonts w:ascii="Times New Roman" w:hAnsi="Times New Roman" w:cs="Times New Roman"/>
          <w:sz w:val="24"/>
          <w:szCs w:val="24"/>
        </w:rPr>
        <w:t>Log Reviews</w:t>
      </w:r>
      <w:commentRangeEnd w:id="1083"/>
      <w:r w:rsidRPr="00AE0971" w:rsidR="00DD6B31">
        <w:rPr>
          <w:rStyle w:val="CommentReference"/>
          <w:rFonts w:ascii="Times New Roman" w:hAnsi="Times New Roman" w:cs="Times New Roman" w:eastAsiaTheme="minorHAnsi"/>
          <w:b w:val="0"/>
          <w:bCs w:val="0"/>
          <w:sz w:val="24"/>
          <w:szCs w:val="24"/>
        </w:rPr>
        <w:commentReference w:id="1083"/>
      </w:r>
      <w:bookmarkEnd w:id="1082"/>
    </w:p>
    <w:p w:rsidRPr="00AE0971" w:rsidR="003413CE" w:rsidP="003413CE" w:rsidRDefault="003413CE" w14:paraId="2487C5B0" w14:textId="77777777">
      <w:pPr>
        <w:pStyle w:val="NoSpacing"/>
        <w:rPr>
          <w:rFonts w:ascii="Times New Roman" w:hAnsi="Times New Roman" w:cs="Times New Roman"/>
          <w:highlight w:val="yellow"/>
        </w:rPr>
      </w:pPr>
    </w:p>
    <w:p w:rsidRPr="00AE0971" w:rsidR="0085753A" w:rsidP="003413CE" w:rsidRDefault="00757B23" w14:paraId="22A3733B" w14:textId="583B5589">
      <w:pPr>
        <w:pStyle w:val="NoSpacing"/>
        <w:rPr>
          <w:rFonts w:ascii="Times New Roman" w:hAnsi="Times New Roman" w:cs="Times New Roman"/>
        </w:rPr>
      </w:pPr>
      <w:r w:rsidRPr="00AE0971">
        <w:rPr>
          <w:rFonts w:ascii="Times New Roman" w:hAnsi="Times New Roman" w:cs="Times New Roman"/>
        </w:rPr>
        <w:t xml:space="preserve">The log review process outlines the steps required to review the </w:t>
      </w:r>
      <w:r w:rsidRPr="00AE0971" w:rsidR="000D6B41">
        <w:rPr>
          <w:rFonts w:ascii="Times New Roman" w:hAnsi="Times New Roman" w:cs="Times New Roman"/>
        </w:rPr>
        <w:t xml:space="preserve">error </w:t>
      </w:r>
      <w:r w:rsidRPr="00AE0971">
        <w:rPr>
          <w:rFonts w:ascii="Times New Roman" w:hAnsi="Times New Roman" w:cs="Times New Roman"/>
        </w:rPr>
        <w:t>logs of all system components</w:t>
      </w:r>
      <w:r w:rsidRPr="00AE0971" w:rsidR="004A2FD3">
        <w:rPr>
          <w:rFonts w:ascii="Times New Roman" w:hAnsi="Times New Roman" w:cs="Times New Roman"/>
        </w:rPr>
        <w:t xml:space="preserve"> </w:t>
      </w:r>
      <w:r w:rsidRPr="00AE0971" w:rsidR="000D6B41">
        <w:rPr>
          <w:rFonts w:ascii="Times New Roman" w:hAnsi="Times New Roman" w:cs="Times New Roman"/>
        </w:rPr>
        <w:t>related to</w:t>
      </w:r>
      <w:r w:rsidRPr="00AE0971">
        <w:rPr>
          <w:rFonts w:ascii="Times New Roman" w:hAnsi="Times New Roman" w:cs="Times New Roman"/>
        </w:rPr>
        <w:t xml:space="preserve"> an incident.  T</w:t>
      </w:r>
      <w:r w:rsidRPr="00AE0971" w:rsidR="0085753A">
        <w:rPr>
          <w:rFonts w:ascii="Times New Roman" w:hAnsi="Times New Roman" w:cs="Times New Roman"/>
        </w:rPr>
        <w:t>he following components</w:t>
      </w:r>
      <w:r w:rsidRPr="00AE0971">
        <w:rPr>
          <w:rFonts w:ascii="Times New Roman" w:hAnsi="Times New Roman" w:cs="Times New Roman"/>
        </w:rPr>
        <w:t xml:space="preserve"> include: </w:t>
      </w:r>
    </w:p>
    <w:p w:rsidRPr="00AE0971" w:rsidR="0085753A" w:rsidP="008A0D05" w:rsidRDefault="0085753A" w14:paraId="4680B3BE" w14:textId="524DA594">
      <w:pPr>
        <w:pStyle w:val="NoSpacing"/>
        <w:numPr>
          <w:ilvl w:val="0"/>
          <w:numId w:val="8"/>
        </w:numPr>
        <w:rPr>
          <w:rFonts w:ascii="Times New Roman" w:hAnsi="Times New Roman" w:cs="Times New Roman"/>
        </w:rPr>
      </w:pPr>
      <w:r w:rsidRPr="00AE0971">
        <w:rPr>
          <w:rFonts w:ascii="Times New Roman" w:hAnsi="Times New Roman" w:cs="Times New Roman"/>
        </w:rPr>
        <w:t>Operating System Logs</w:t>
      </w:r>
    </w:p>
    <w:p w:rsidRPr="00AE0971" w:rsidR="0085753A" w:rsidP="008A0D05" w:rsidRDefault="0085753A" w14:paraId="07D611EF" w14:textId="6F2FF616">
      <w:pPr>
        <w:pStyle w:val="NoSpacing"/>
        <w:numPr>
          <w:ilvl w:val="0"/>
          <w:numId w:val="8"/>
        </w:numPr>
        <w:rPr>
          <w:rFonts w:ascii="Times New Roman" w:hAnsi="Times New Roman" w:cs="Times New Roman"/>
        </w:rPr>
      </w:pPr>
      <w:r w:rsidRPr="00AE0971">
        <w:rPr>
          <w:rFonts w:ascii="Times New Roman" w:hAnsi="Times New Roman" w:cs="Times New Roman"/>
        </w:rPr>
        <w:t>Database Audit Logs</w:t>
      </w:r>
    </w:p>
    <w:p w:rsidRPr="00AE0971" w:rsidR="000D6B41" w:rsidP="008A0D05" w:rsidRDefault="000D6B41" w14:paraId="1E00A540" w14:textId="0598C605">
      <w:pPr>
        <w:pStyle w:val="NoSpacing"/>
        <w:numPr>
          <w:ilvl w:val="0"/>
          <w:numId w:val="8"/>
        </w:numPr>
        <w:rPr>
          <w:rFonts w:ascii="Times New Roman" w:hAnsi="Times New Roman" w:cs="Times New Roman"/>
        </w:rPr>
      </w:pPr>
      <w:r w:rsidRPr="00AE0971">
        <w:rPr>
          <w:rFonts w:ascii="Times New Roman" w:hAnsi="Times New Roman" w:cs="Times New Roman"/>
        </w:rPr>
        <w:t>Application Logs</w:t>
      </w:r>
    </w:p>
    <w:p w:rsidRPr="00AE0971" w:rsidR="000D6B41" w:rsidP="008A0D05" w:rsidRDefault="000D6B41" w14:paraId="50F15767" w14:textId="03EAC46F">
      <w:pPr>
        <w:pStyle w:val="NoSpacing"/>
        <w:numPr>
          <w:ilvl w:val="0"/>
          <w:numId w:val="8"/>
        </w:numPr>
        <w:rPr>
          <w:rFonts w:ascii="Times New Roman" w:hAnsi="Times New Roman" w:cs="Times New Roman"/>
        </w:rPr>
      </w:pPr>
      <w:r w:rsidRPr="00AE0971">
        <w:rPr>
          <w:rFonts w:ascii="Times New Roman" w:hAnsi="Times New Roman" w:cs="Times New Roman"/>
        </w:rPr>
        <w:t>Google Logging entries from Google services</w:t>
      </w:r>
    </w:p>
    <w:p w:rsidRPr="00AE0971" w:rsidR="005B788D" w:rsidP="00ED2678" w:rsidRDefault="005B788D" w14:paraId="7E3BE80A" w14:textId="5B41CE47">
      <w:pPr>
        <w:pStyle w:val="NoSpacing"/>
        <w:rPr>
          <w:rFonts w:ascii="Times New Roman" w:hAnsi="Times New Roman" w:cs="Times New Roman"/>
        </w:rPr>
      </w:pPr>
    </w:p>
    <w:p w:rsidRPr="00AE0971" w:rsidR="005B788D" w:rsidP="008605C3" w:rsidRDefault="005B788D" w14:paraId="0693635F" w14:textId="77777777">
      <w:pPr>
        <w:pStyle w:val="NoSpacing"/>
        <w:ind w:left="1440"/>
        <w:rPr>
          <w:rFonts w:ascii="Times New Roman" w:hAnsi="Times New Roman" w:cs="Times New Roman"/>
        </w:rPr>
      </w:pPr>
    </w:p>
    <w:p w:rsidRPr="00AE0971" w:rsidR="00D5163B" w:rsidP="003413CE" w:rsidRDefault="00EF677F" w14:paraId="315D2B21" w14:textId="4D37A361">
      <w:pPr>
        <w:pStyle w:val="Heading2"/>
        <w:ind w:left="533"/>
        <w:rPr>
          <w:rFonts w:ascii="Times New Roman" w:hAnsi="Times New Roman" w:cs="Times New Roman"/>
          <w:sz w:val="24"/>
          <w:szCs w:val="24"/>
        </w:rPr>
      </w:pPr>
      <w:bookmarkStart w:name="_Toc73446174" w:id="1085"/>
      <w:proofErr w:type="gramStart"/>
      <w:r>
        <w:rPr>
          <w:rFonts w:ascii="Times New Roman" w:hAnsi="Times New Roman" w:cs="Times New Roman"/>
          <w:sz w:val="24"/>
          <w:szCs w:val="24"/>
        </w:rPr>
        <w:t xml:space="preserve">4.2  </w:t>
      </w:r>
      <w:r w:rsidRPr="00AE0971" w:rsidR="00D5163B">
        <w:rPr>
          <w:rFonts w:ascii="Times New Roman" w:hAnsi="Times New Roman" w:cs="Times New Roman"/>
          <w:sz w:val="24"/>
          <w:szCs w:val="24"/>
        </w:rPr>
        <w:t>Review</w:t>
      </w:r>
      <w:proofErr w:type="gramEnd"/>
      <w:r w:rsidRPr="00AE0971" w:rsidR="00D5163B">
        <w:rPr>
          <w:rFonts w:ascii="Times New Roman" w:hAnsi="Times New Roman" w:cs="Times New Roman"/>
          <w:sz w:val="24"/>
          <w:szCs w:val="24"/>
        </w:rPr>
        <w:t xml:space="preserve"> of Operating System Logs</w:t>
      </w:r>
      <w:bookmarkEnd w:id="1085"/>
    </w:p>
    <w:p w:rsidRPr="00AE0971" w:rsidR="00D5163B" w:rsidP="00D5163B" w:rsidRDefault="00D5163B" w14:paraId="711D4C73" w14:textId="77777777">
      <w:pPr>
        <w:pStyle w:val="NoSpacing"/>
        <w:ind w:left="720"/>
        <w:rPr>
          <w:rFonts w:ascii="Times New Roman" w:hAnsi="Times New Roman" w:cs="Times New Roman"/>
        </w:rPr>
      </w:pPr>
    </w:p>
    <w:p w:rsidRPr="00AE0971" w:rsidR="00DD6B31" w:rsidP="004A2FD3" w:rsidRDefault="00DD6B31" w14:paraId="463AA653" w14:textId="6E59A1B5">
      <w:pPr>
        <w:pStyle w:val="NoSpacing"/>
        <w:rPr>
          <w:rFonts w:ascii="Times New Roman" w:hAnsi="Times New Roman" w:cs="Times New Roman"/>
        </w:rPr>
      </w:pPr>
      <w:r w:rsidRPr="00AE0971">
        <w:rPr>
          <w:rFonts w:ascii="Times New Roman" w:hAnsi="Times New Roman" w:cs="Times New Roman"/>
        </w:rPr>
        <w:t>Operating System Log events are sent to the Google Cloud Logging system.</w:t>
      </w:r>
    </w:p>
    <w:p w:rsidRPr="00AE0971" w:rsidR="00D5163B" w:rsidP="00A45705" w:rsidRDefault="00D5163B" w14:paraId="08F701AA" w14:textId="77777777">
      <w:pPr>
        <w:pStyle w:val="NoSpacing"/>
        <w:rPr>
          <w:rFonts w:ascii="Times New Roman" w:hAnsi="Times New Roman" w:cs="Times New Roman"/>
        </w:rPr>
      </w:pPr>
    </w:p>
    <w:p w:rsidRPr="00AE0971" w:rsidR="00D5163B" w:rsidP="003413CE" w:rsidRDefault="00EF677F" w14:paraId="15DE29E8" w14:textId="37C3F46B">
      <w:pPr>
        <w:pStyle w:val="Heading2"/>
        <w:ind w:left="533"/>
        <w:rPr>
          <w:rFonts w:ascii="Times New Roman" w:hAnsi="Times New Roman" w:cs="Times New Roman"/>
          <w:sz w:val="24"/>
          <w:szCs w:val="24"/>
        </w:rPr>
      </w:pPr>
      <w:bookmarkStart w:name="_Toc73446175" w:id="1086"/>
      <w:proofErr w:type="gramStart"/>
      <w:r>
        <w:rPr>
          <w:rFonts w:ascii="Times New Roman" w:hAnsi="Times New Roman" w:cs="Times New Roman"/>
          <w:sz w:val="24"/>
          <w:szCs w:val="24"/>
        </w:rPr>
        <w:t xml:space="preserve">4.3  </w:t>
      </w:r>
      <w:r w:rsidRPr="00AE0971" w:rsidR="00D5163B">
        <w:rPr>
          <w:rFonts w:ascii="Times New Roman" w:hAnsi="Times New Roman" w:cs="Times New Roman"/>
          <w:sz w:val="24"/>
          <w:szCs w:val="24"/>
        </w:rPr>
        <w:t>Review</w:t>
      </w:r>
      <w:proofErr w:type="gramEnd"/>
      <w:r w:rsidRPr="00AE0971" w:rsidR="00D5163B">
        <w:rPr>
          <w:rFonts w:ascii="Times New Roman" w:hAnsi="Times New Roman" w:cs="Times New Roman"/>
          <w:sz w:val="24"/>
          <w:szCs w:val="24"/>
        </w:rPr>
        <w:t xml:space="preserve"> of Database Audit Logs</w:t>
      </w:r>
      <w:bookmarkEnd w:id="1086"/>
    </w:p>
    <w:p w:rsidRPr="00AE0971" w:rsidR="00133921" w:rsidP="008605C3" w:rsidRDefault="00133921" w14:paraId="52D9BCF6" w14:textId="77777777">
      <w:pPr>
        <w:pStyle w:val="NoSpacing"/>
        <w:ind w:left="720"/>
        <w:rPr>
          <w:rFonts w:ascii="Times New Roman" w:hAnsi="Times New Roman" w:cs="Times New Roman"/>
          <w:b/>
          <w:bCs/>
        </w:rPr>
      </w:pPr>
    </w:p>
    <w:p w:rsidRPr="00AE0971" w:rsidR="00430D32" w:rsidP="004A2FD3" w:rsidRDefault="00133921" w14:paraId="0104299D" w14:textId="36C58D75">
      <w:pPr>
        <w:pStyle w:val="NoSpacing"/>
        <w:rPr>
          <w:rFonts w:ascii="Times New Roman" w:hAnsi="Times New Roman" w:cs="Times New Roman"/>
        </w:rPr>
      </w:pPr>
      <w:r w:rsidRPr="00AE0971">
        <w:rPr>
          <w:rFonts w:ascii="Times New Roman" w:hAnsi="Times New Roman" w:cs="Times New Roman"/>
        </w:rPr>
        <w:t>Database</w:t>
      </w:r>
      <w:r w:rsidRPr="00AE0971" w:rsidR="00DD6B31">
        <w:rPr>
          <w:rFonts w:ascii="Times New Roman" w:hAnsi="Times New Roman" w:cs="Times New Roman"/>
        </w:rPr>
        <w:t xml:space="preserve"> events are sent to the Google Cloud </w:t>
      </w:r>
      <w:r w:rsidRPr="00AE0971" w:rsidR="009860F9">
        <w:rPr>
          <w:rFonts w:ascii="Times New Roman" w:hAnsi="Times New Roman" w:cs="Times New Roman"/>
        </w:rPr>
        <w:t>Logging system</w:t>
      </w:r>
      <w:r w:rsidRPr="00AE0971" w:rsidR="00DD6B31">
        <w:rPr>
          <w:rFonts w:ascii="Times New Roman" w:hAnsi="Times New Roman" w:cs="Times New Roman"/>
        </w:rPr>
        <w:t>.</w:t>
      </w:r>
    </w:p>
    <w:p w:rsidRPr="00AE0971" w:rsidR="005F6906" w:rsidP="00911F9A" w:rsidRDefault="005F6906" w14:paraId="4F959D7B" w14:textId="77777777">
      <w:pPr>
        <w:pStyle w:val="NoSpacing"/>
        <w:rPr>
          <w:rFonts w:ascii="Times New Roman" w:hAnsi="Times New Roman" w:cs="Times New Roman"/>
          <w:b/>
          <w:bCs/>
        </w:rPr>
      </w:pPr>
    </w:p>
    <w:p w:rsidRPr="00AE0971" w:rsidR="00897AB7" w:rsidP="003413CE" w:rsidRDefault="00EF677F" w14:paraId="1BEB09DC" w14:textId="6C3496FB">
      <w:pPr>
        <w:pStyle w:val="Heading2"/>
        <w:ind w:left="533"/>
        <w:rPr>
          <w:rFonts w:ascii="Times New Roman" w:hAnsi="Times New Roman" w:cs="Times New Roman"/>
          <w:sz w:val="24"/>
          <w:szCs w:val="24"/>
        </w:rPr>
      </w:pPr>
      <w:bookmarkStart w:name="_Toc73446176" w:id="1087"/>
      <w:proofErr w:type="gramStart"/>
      <w:r>
        <w:rPr>
          <w:rFonts w:ascii="Times New Roman" w:hAnsi="Times New Roman" w:cs="Times New Roman"/>
          <w:sz w:val="24"/>
          <w:szCs w:val="24"/>
        </w:rPr>
        <w:t xml:space="preserve">4.4  </w:t>
      </w:r>
      <w:r w:rsidRPr="00AE0971" w:rsidR="00897AB7">
        <w:rPr>
          <w:rFonts w:ascii="Times New Roman" w:hAnsi="Times New Roman" w:cs="Times New Roman"/>
          <w:sz w:val="24"/>
          <w:szCs w:val="24"/>
        </w:rPr>
        <w:t>Log</w:t>
      </w:r>
      <w:proofErr w:type="gramEnd"/>
      <w:r w:rsidRPr="00AE0971" w:rsidR="00897AB7">
        <w:rPr>
          <w:rFonts w:ascii="Times New Roman" w:hAnsi="Times New Roman" w:cs="Times New Roman"/>
          <w:sz w:val="24"/>
          <w:szCs w:val="24"/>
        </w:rPr>
        <w:t xml:space="preserve"> Retention</w:t>
      </w:r>
      <w:bookmarkEnd w:id="1087"/>
    </w:p>
    <w:p w:rsidRPr="00AE0971" w:rsidR="00897AB7" w:rsidP="00897AB7" w:rsidRDefault="00897AB7" w14:paraId="22E60E72" w14:textId="77777777">
      <w:pPr>
        <w:pStyle w:val="NoSpacing"/>
        <w:ind w:left="720"/>
        <w:rPr>
          <w:rFonts w:ascii="Times New Roman" w:hAnsi="Times New Roman" w:cs="Times New Roman"/>
        </w:rPr>
      </w:pPr>
    </w:p>
    <w:p w:rsidRPr="00AE0971" w:rsidR="00897AB7" w:rsidP="004A2FD3" w:rsidRDefault="00897AB7" w14:paraId="6EC4F6DD" w14:textId="777BAFD9">
      <w:pPr>
        <w:pStyle w:val="NoSpacing"/>
        <w:rPr>
          <w:rFonts w:ascii="Times New Roman" w:hAnsi="Times New Roman" w:cs="Times New Roman"/>
        </w:rPr>
      </w:pPr>
      <w:r w:rsidRPr="00AE0971">
        <w:rPr>
          <w:rFonts w:ascii="Times New Roman" w:hAnsi="Times New Roman" w:cs="Times New Roman"/>
        </w:rPr>
        <w:t xml:space="preserve">Logs will be retained for a minimum of </w:t>
      </w:r>
      <w:r w:rsidRPr="00AE0971" w:rsidR="00DD6B31">
        <w:rPr>
          <w:rFonts w:ascii="Times New Roman" w:hAnsi="Times New Roman" w:cs="Times New Roman"/>
        </w:rPr>
        <w:t>13 months.</w:t>
      </w:r>
    </w:p>
    <w:p w:rsidRPr="00AE0971" w:rsidR="00D04A6F" w:rsidP="004A2FD3" w:rsidRDefault="00D04A6F" w14:paraId="7214805D" w14:textId="0D86DB99">
      <w:pPr>
        <w:pStyle w:val="NoSpacing"/>
        <w:rPr>
          <w:rFonts w:ascii="Times New Roman" w:hAnsi="Times New Roman" w:cs="Times New Roman"/>
        </w:rPr>
      </w:pPr>
    </w:p>
    <w:p w:rsidRPr="00AE0971" w:rsidR="008063C9" w:rsidRDefault="008063C9" w14:paraId="09A33216" w14:textId="54C51DA1">
      <w:pPr>
        <w:rPr>
          <w:rFonts w:ascii="Times New Roman" w:hAnsi="Times New Roman" w:cs="Times New Roman"/>
        </w:rPr>
      </w:pPr>
      <w:r w:rsidRPr="00AE0971">
        <w:rPr>
          <w:rFonts w:ascii="Times New Roman" w:hAnsi="Times New Roman" w:cs="Times New Roman"/>
        </w:rPr>
        <w:br w:type="page"/>
      </w:r>
    </w:p>
    <w:p w:rsidRPr="00AE0971" w:rsidR="008063C9" w:rsidP="008605C3" w:rsidRDefault="00EF677F" w14:paraId="290E86B3" w14:textId="7C79F86D">
      <w:pPr>
        <w:pStyle w:val="Heading2"/>
        <w:ind w:left="533"/>
        <w:rPr>
          <w:rFonts w:ascii="Times New Roman" w:hAnsi="Times New Roman" w:cs="Times New Roman"/>
          <w:sz w:val="24"/>
          <w:szCs w:val="24"/>
        </w:rPr>
      </w:pPr>
      <w:bookmarkStart w:name="_Toc73446177" w:id="1088"/>
      <w:proofErr w:type="gramStart"/>
      <w:r>
        <w:rPr>
          <w:rFonts w:ascii="Times New Roman" w:hAnsi="Times New Roman" w:cs="Times New Roman"/>
          <w:sz w:val="24"/>
          <w:szCs w:val="24"/>
        </w:rPr>
        <w:lastRenderedPageBreak/>
        <w:t xml:space="preserve">4.5  </w:t>
      </w:r>
      <w:r w:rsidRPr="00AE0971" w:rsidR="008063C9">
        <w:rPr>
          <w:rFonts w:ascii="Times New Roman" w:hAnsi="Times New Roman" w:cs="Times New Roman"/>
          <w:sz w:val="24"/>
          <w:szCs w:val="24"/>
        </w:rPr>
        <w:t>Windows</w:t>
      </w:r>
      <w:proofErr w:type="gramEnd"/>
      <w:r w:rsidRPr="00AE0971" w:rsidR="008063C9">
        <w:rPr>
          <w:rFonts w:ascii="Times New Roman" w:hAnsi="Times New Roman" w:cs="Times New Roman"/>
          <w:sz w:val="24"/>
          <w:szCs w:val="24"/>
        </w:rPr>
        <w:t xml:space="preserve"> Machine Monitoring and Logging</w:t>
      </w:r>
      <w:bookmarkEnd w:id="1088"/>
      <w:r w:rsidRPr="00AE0971" w:rsidR="008063C9">
        <w:rPr>
          <w:rFonts w:ascii="Times New Roman" w:hAnsi="Times New Roman" w:cs="Times New Roman"/>
          <w:sz w:val="24"/>
          <w:szCs w:val="24"/>
        </w:rPr>
        <w:t xml:space="preserve"> </w:t>
      </w:r>
    </w:p>
    <w:p w:rsidRPr="00AE0971" w:rsidR="00D04A6F" w:rsidP="004A2FD3" w:rsidRDefault="00D04A6F" w14:paraId="66DA0C8D" w14:textId="77777777">
      <w:pPr>
        <w:pStyle w:val="NoSpacing"/>
        <w:rPr>
          <w:rFonts w:ascii="Times New Roman" w:hAnsi="Times New Roman" w:cs="Times New Roman"/>
        </w:rPr>
      </w:pPr>
    </w:p>
    <w:p w:rsidRPr="00AE0971" w:rsidR="00D04A6F" w:rsidP="008605C3" w:rsidRDefault="00D04A6F" w14:paraId="3D98BD94" w14:textId="1C93E901">
      <w:pPr>
        <w:pStyle w:val="NoSpacing"/>
        <w:rPr>
          <w:rFonts w:ascii="Times New Roman" w:hAnsi="Times New Roman" w:cs="Times New Roman"/>
          <w:b/>
          <w:bCs/>
        </w:rPr>
      </w:pPr>
      <w:r w:rsidRPr="00AE0971">
        <w:rPr>
          <w:rFonts w:ascii="Times New Roman" w:hAnsi="Times New Roman" w:cs="Times New Roman"/>
          <w:b/>
          <w:bCs/>
        </w:rPr>
        <w:t xml:space="preserve">Procedure </w:t>
      </w:r>
      <w:r w:rsidR="00CB615D">
        <w:rPr>
          <w:rFonts w:ascii="Times New Roman" w:hAnsi="Times New Roman" w:cs="Times New Roman"/>
          <w:b/>
          <w:bCs/>
        </w:rPr>
        <w:t>4</w:t>
      </w:r>
      <w:r w:rsidRPr="00AE0971">
        <w:rPr>
          <w:rFonts w:ascii="Times New Roman" w:hAnsi="Times New Roman" w:cs="Times New Roman"/>
          <w:b/>
          <w:bCs/>
        </w:rPr>
        <w:t>.</w:t>
      </w:r>
      <w:r w:rsidR="00EF677F">
        <w:rPr>
          <w:rFonts w:ascii="Times New Roman" w:hAnsi="Times New Roman" w:cs="Times New Roman"/>
          <w:b/>
          <w:bCs/>
        </w:rPr>
        <w:t>5.</w:t>
      </w:r>
      <w:r w:rsidRPr="00AE0971">
        <w:rPr>
          <w:rFonts w:ascii="Times New Roman" w:hAnsi="Times New Roman" w:cs="Times New Roman"/>
          <w:b/>
          <w:bCs/>
        </w:rPr>
        <w:t xml:space="preserve">1 – Windows Monitoring </w:t>
      </w:r>
      <w:r w:rsidRPr="00AE0971" w:rsidR="008063C9">
        <w:rPr>
          <w:rFonts w:ascii="Times New Roman" w:hAnsi="Times New Roman" w:cs="Times New Roman"/>
          <w:b/>
          <w:bCs/>
        </w:rPr>
        <w:t xml:space="preserve">Agent </w:t>
      </w:r>
      <w:r w:rsidRPr="00AE0971">
        <w:rPr>
          <w:rFonts w:ascii="Times New Roman" w:hAnsi="Times New Roman" w:cs="Times New Roman"/>
          <w:b/>
          <w:bCs/>
        </w:rPr>
        <w:t xml:space="preserve">Install </w:t>
      </w:r>
    </w:p>
    <w:p w:rsidRPr="00AE0971" w:rsidR="00D04A6F" w:rsidP="008605C3" w:rsidRDefault="00D04A6F" w14:paraId="27ADA3CB" w14:textId="1792ADB7">
      <w:pPr>
        <w:pStyle w:val="NoSpacing"/>
        <w:rPr>
          <w:rFonts w:ascii="Times New Roman" w:hAnsi="Times New Roman" w:cs="Times New Roman"/>
        </w:rPr>
      </w:pPr>
      <w:r w:rsidRPr="00AE0971">
        <w:rPr>
          <w:rFonts w:ascii="Times New Roman" w:hAnsi="Times New Roman" w:cs="Times New Roman"/>
          <w:b/>
          <w:bCs/>
        </w:rPr>
        <w:t xml:space="preserve">Frequency: </w:t>
      </w:r>
      <w:r w:rsidRPr="00AE0971">
        <w:rPr>
          <w:rFonts w:ascii="Times New Roman" w:hAnsi="Times New Roman" w:cs="Times New Roman"/>
        </w:rPr>
        <w:t xml:space="preserve">Upon initial windows machine creation </w:t>
      </w:r>
    </w:p>
    <w:p w:rsidRPr="00AE0971" w:rsidR="00D04A6F" w:rsidP="008605C3" w:rsidRDefault="00D04A6F" w14:paraId="4B717218" w14:textId="71E775EB">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Windows Monitoring Install procedure outlines the steps taken to install monitoring agents on all Windows machines.</w:t>
      </w:r>
    </w:p>
    <w:p w:rsidRPr="00AE0971" w:rsidR="00D04A6F" w:rsidP="008605C3" w:rsidRDefault="00D04A6F" w14:paraId="5A32EA45" w14:textId="4E68A0D8">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Production Windows machines</w:t>
      </w:r>
    </w:p>
    <w:p w:rsidRPr="00AE0971" w:rsidR="00D04A6F" w:rsidP="00D04A6F" w:rsidRDefault="00D04A6F" w14:paraId="6E5233F4" w14:textId="1C195F55">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Windows machines </w:t>
      </w:r>
    </w:p>
    <w:p w:rsidRPr="00AE0971" w:rsidR="003B63DF" w:rsidP="00D04A6F" w:rsidRDefault="003B63DF" w14:paraId="146AF4B5" w14:textId="663A7967">
      <w:pPr>
        <w:pStyle w:val="NoSpacing"/>
        <w:rPr>
          <w:rFonts w:ascii="Times New Roman" w:hAnsi="Times New Roman" w:cs="Times New Roman"/>
        </w:rPr>
      </w:pPr>
    </w:p>
    <w:tbl>
      <w:tblPr>
        <w:tblW w:w="1039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720"/>
        <w:gridCol w:w="6480"/>
        <w:gridCol w:w="3192"/>
      </w:tblGrid>
      <w:tr w:rsidRPr="00AE0971" w:rsidR="008063C9" w:rsidTr="0097001C" w14:paraId="064812D9" w14:textId="77777777">
        <w:trPr>
          <w:trHeight w:val="20"/>
        </w:trPr>
        <w:tc>
          <w:tcPr>
            <w:tcW w:w="720" w:type="dxa"/>
            <w:shd w:val="clear" w:color="auto" w:fill="4472C4" w:themeFill="accent1"/>
          </w:tcPr>
          <w:p w:rsidRPr="00AE0971" w:rsidR="003B63DF" w:rsidP="00CA4881" w:rsidRDefault="003B63DF" w14:paraId="5DC1B807"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 xml:space="preserve">Steps </w:t>
            </w:r>
          </w:p>
        </w:tc>
        <w:tc>
          <w:tcPr>
            <w:tcW w:w="6480" w:type="dxa"/>
            <w:shd w:val="clear" w:color="auto" w:fill="4472C4" w:themeFill="accent1"/>
          </w:tcPr>
          <w:p w:rsidRPr="00AE0971" w:rsidR="003B63DF" w:rsidP="00CA4881" w:rsidRDefault="003B63DF" w14:paraId="6BBDBDC8"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3192" w:type="dxa"/>
            <w:shd w:val="clear" w:color="auto" w:fill="4472C4" w:themeFill="accent1"/>
          </w:tcPr>
          <w:p w:rsidRPr="00AE0971" w:rsidR="003B63DF" w:rsidP="00CA4881" w:rsidRDefault="003B63DF" w14:paraId="6926884E"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8063C9" w:rsidTr="0097001C" w14:paraId="118FED52" w14:textId="77777777">
        <w:trPr>
          <w:trHeight w:val="1872"/>
        </w:trPr>
        <w:tc>
          <w:tcPr>
            <w:tcW w:w="720" w:type="dxa"/>
          </w:tcPr>
          <w:p w:rsidRPr="00AE0971" w:rsidR="003B63DF" w:rsidP="003B63DF" w:rsidRDefault="003B63DF" w14:paraId="1607C1A3" w14:textId="77777777">
            <w:pPr>
              <w:pStyle w:val="NoSpacing"/>
              <w:rPr>
                <w:rFonts w:ascii="Times New Roman" w:hAnsi="Times New Roman" w:cs="Times New Roman"/>
              </w:rPr>
            </w:pPr>
            <w:r w:rsidRPr="00AE0971">
              <w:rPr>
                <w:rFonts w:ascii="Times New Roman" w:hAnsi="Times New Roman" w:cs="Times New Roman"/>
              </w:rPr>
              <w:t>1.</w:t>
            </w:r>
          </w:p>
        </w:tc>
        <w:tc>
          <w:tcPr>
            <w:tcW w:w="6480" w:type="dxa"/>
          </w:tcPr>
          <w:p w:rsidRPr="00AE0971" w:rsidR="003B63DF" w:rsidP="003B63DF" w:rsidRDefault="003B63DF" w14:paraId="4E3C89B8" w14:textId="0219A05A">
            <w:pPr>
              <w:pStyle w:val="NoSpacing"/>
              <w:rPr>
                <w:rFonts w:ascii="Times New Roman" w:hAnsi="Times New Roman" w:cs="Times New Roman"/>
              </w:rPr>
            </w:pPr>
            <w:r w:rsidRPr="00AE0971">
              <w:rPr>
                <w:rFonts w:ascii="Times New Roman" w:hAnsi="Times New Roman" w:cs="Times New Roman"/>
              </w:rPr>
              <w:t xml:space="preserve">Copy the contents of the project service </w:t>
            </w:r>
            <w:proofErr w:type="spellStart"/>
            <w:proofErr w:type="gramStart"/>
            <w:r w:rsidRPr="00AE0971">
              <w:rPr>
                <w:rFonts w:ascii="Times New Roman" w:hAnsi="Times New Roman" w:cs="Times New Roman"/>
              </w:rPr>
              <w:t>account.json</w:t>
            </w:r>
            <w:proofErr w:type="spellEnd"/>
            <w:proofErr w:type="gramEnd"/>
            <w:r w:rsidRPr="00AE0971">
              <w:rPr>
                <w:rFonts w:ascii="Times New Roman" w:hAnsi="Times New Roman" w:cs="Times New Roman"/>
              </w:rPr>
              <w:t xml:space="preserve"> to this file (either copy the accompanying file to the folder specified and then rename it, or cr</w:t>
            </w:r>
            <w:r w:rsidR="001C1634">
              <w:rPr>
                <w:rFonts w:ascii="Times New Roman" w:hAnsi="Times New Roman" w:cs="Times New Roman"/>
              </w:rPr>
              <w:t>e</w:t>
            </w:r>
            <w:r w:rsidRPr="00AE0971">
              <w:rPr>
                <w:rFonts w:ascii="Times New Roman" w:hAnsi="Times New Roman" w:cs="Times New Roman"/>
              </w:rPr>
              <w:t>ate a new file and copy the contents in)</w:t>
            </w:r>
          </w:p>
          <w:p w:rsidRPr="00AE0971" w:rsidR="003B63DF" w:rsidP="003B63DF" w:rsidRDefault="003B63DF" w14:paraId="037C3728" w14:textId="77777777">
            <w:pPr>
              <w:pStyle w:val="NoSpacing"/>
              <w:rPr>
                <w:rFonts w:ascii="Times New Roman" w:hAnsi="Times New Roman" w:cs="Times New Roman"/>
              </w:rPr>
            </w:pPr>
          </w:p>
          <w:p w:rsidRPr="00AE0971" w:rsidR="003B63DF" w:rsidP="003B63DF" w:rsidRDefault="003B63DF" w14:paraId="4F5CAECE" w14:textId="77777777">
            <w:pPr>
              <w:pStyle w:val="NoSpacing"/>
              <w:rPr>
                <w:rFonts w:ascii="Times New Roman" w:hAnsi="Times New Roman" w:cs="Times New Roman"/>
              </w:rPr>
            </w:pPr>
            <w:r w:rsidRPr="00AE0971">
              <w:rPr>
                <w:rFonts w:ascii="Times New Roman" w:hAnsi="Times New Roman" w:cs="Times New Roman"/>
              </w:rPr>
              <w:t>C:\ProgramData\Google\Auth\application_default_credentials.json</w:t>
            </w:r>
          </w:p>
          <w:p w:rsidRPr="00AE0971" w:rsidR="003B63DF" w:rsidP="003B63DF" w:rsidRDefault="003B63DF" w14:paraId="31AAF44C" w14:textId="77777777">
            <w:pPr>
              <w:pStyle w:val="NoSpacing"/>
              <w:rPr>
                <w:rFonts w:ascii="Times New Roman" w:hAnsi="Times New Roman" w:cs="Times New Roman"/>
              </w:rPr>
            </w:pPr>
          </w:p>
          <w:p w:rsidRPr="00AE0971" w:rsidR="003B63DF" w:rsidP="003B63DF" w:rsidRDefault="003B63DF" w14:paraId="429C4389" w14:textId="066ACAD3">
            <w:pPr>
              <w:pStyle w:val="NoSpacing"/>
              <w:rPr>
                <w:rFonts w:ascii="Times New Roman" w:hAnsi="Times New Roman" w:cs="Times New Roman"/>
              </w:rPr>
            </w:pPr>
            <w:r w:rsidRPr="00AE0971">
              <w:rPr>
                <w:rFonts w:ascii="Times New Roman" w:hAnsi="Times New Roman" w:cs="Times New Roman"/>
              </w:rPr>
              <w:t xml:space="preserve">You will (probably) </w:t>
            </w:r>
            <w:proofErr w:type="gramStart"/>
            <w:r w:rsidRPr="00AE0971">
              <w:rPr>
                <w:rFonts w:ascii="Times New Roman" w:hAnsi="Times New Roman" w:cs="Times New Roman"/>
              </w:rPr>
              <w:t>have to</w:t>
            </w:r>
            <w:proofErr w:type="gramEnd"/>
            <w:r w:rsidRPr="00AE0971">
              <w:rPr>
                <w:rFonts w:ascii="Times New Roman" w:hAnsi="Times New Roman" w:cs="Times New Roman"/>
              </w:rPr>
              <w:t xml:space="preserve"> create the directory structure as well</w:t>
            </w:r>
          </w:p>
        </w:tc>
        <w:tc>
          <w:tcPr>
            <w:tcW w:w="3192" w:type="dxa"/>
          </w:tcPr>
          <w:p w:rsidRPr="00AE0971" w:rsidR="003B63DF" w:rsidP="003B63DF" w:rsidRDefault="003B63DF" w14:paraId="7FD7B6E2" w14:textId="35DF7ECE">
            <w:pPr>
              <w:pStyle w:val="NoSpacing"/>
              <w:rPr>
                <w:rFonts w:ascii="Times New Roman" w:hAnsi="Times New Roman" w:cs="Times New Roman"/>
              </w:rPr>
            </w:pPr>
            <w:r w:rsidRPr="00AE0971">
              <w:rPr>
                <w:rFonts w:ascii="Times New Roman" w:hAnsi="Times New Roman" w:cs="Times New Roman"/>
              </w:rPr>
              <w:t>See accompanying file for each project</w:t>
            </w:r>
          </w:p>
        </w:tc>
      </w:tr>
      <w:tr w:rsidRPr="00AE0971" w:rsidR="008063C9" w:rsidTr="0097001C" w14:paraId="3BC8BAC8" w14:textId="77777777">
        <w:trPr>
          <w:trHeight w:val="1296"/>
        </w:trPr>
        <w:tc>
          <w:tcPr>
            <w:tcW w:w="720" w:type="dxa"/>
          </w:tcPr>
          <w:p w:rsidRPr="00AE0971" w:rsidR="003B63DF" w:rsidP="003B63DF" w:rsidRDefault="003B63DF" w14:paraId="599027F2" w14:textId="77777777">
            <w:pPr>
              <w:pStyle w:val="NoSpacing"/>
              <w:rPr>
                <w:rFonts w:ascii="Times New Roman" w:hAnsi="Times New Roman" w:cs="Times New Roman"/>
              </w:rPr>
            </w:pPr>
            <w:r w:rsidRPr="00AE0971">
              <w:rPr>
                <w:rFonts w:ascii="Times New Roman" w:hAnsi="Times New Roman" w:cs="Times New Roman"/>
              </w:rPr>
              <w:t>2.</w:t>
            </w:r>
          </w:p>
        </w:tc>
        <w:tc>
          <w:tcPr>
            <w:tcW w:w="6480" w:type="dxa"/>
          </w:tcPr>
          <w:p w:rsidRPr="00AE0971" w:rsidR="003B63DF" w:rsidP="003B63DF" w:rsidRDefault="003B63DF" w14:paraId="30B4DDE7" w14:textId="77777777">
            <w:pPr>
              <w:pStyle w:val="NoSpacing"/>
              <w:rPr>
                <w:rFonts w:ascii="Times New Roman" w:hAnsi="Times New Roman" w:cs="Times New Roman"/>
              </w:rPr>
            </w:pPr>
            <w:r w:rsidRPr="00AE0971">
              <w:rPr>
                <w:rFonts w:ascii="Times New Roman" w:hAnsi="Times New Roman" w:cs="Times New Roman"/>
              </w:rPr>
              <w:t xml:space="preserve">Set the environment variable: GOOGLE_APPLICATION_CREDENTIALS </w:t>
            </w:r>
          </w:p>
          <w:p w:rsidRPr="00AE0971" w:rsidR="003B63DF" w:rsidP="003B63DF" w:rsidRDefault="003B63DF" w14:paraId="25B1B811" w14:textId="77777777">
            <w:pPr>
              <w:pStyle w:val="NoSpacing"/>
              <w:rPr>
                <w:rFonts w:ascii="Times New Roman" w:hAnsi="Times New Roman" w:cs="Times New Roman"/>
              </w:rPr>
            </w:pPr>
            <w:r w:rsidRPr="00AE0971">
              <w:rPr>
                <w:rFonts w:ascii="Times New Roman" w:hAnsi="Times New Roman" w:cs="Times New Roman"/>
              </w:rPr>
              <w:t>To equal this:</w:t>
            </w:r>
          </w:p>
          <w:p w:rsidRPr="00AE0971" w:rsidR="003B63DF" w:rsidP="003B63DF" w:rsidRDefault="003B63DF" w14:paraId="0A5961DC" w14:textId="2DEF3327">
            <w:pPr>
              <w:pStyle w:val="NoSpacing"/>
              <w:rPr>
                <w:rFonts w:ascii="Times New Roman" w:hAnsi="Times New Roman" w:cs="Times New Roman"/>
              </w:rPr>
            </w:pPr>
            <w:r w:rsidRPr="00AE0971">
              <w:rPr>
                <w:rFonts w:ascii="Times New Roman" w:hAnsi="Times New Roman" w:cs="Times New Roman"/>
              </w:rPr>
              <w:t>C:\ProgramData\Google\Auth\application_default_credentials.json</w:t>
            </w:r>
          </w:p>
        </w:tc>
        <w:tc>
          <w:tcPr>
            <w:tcW w:w="3192" w:type="dxa"/>
          </w:tcPr>
          <w:p w:rsidRPr="00AE0971" w:rsidR="003B63DF" w:rsidP="003B63DF" w:rsidRDefault="003B63DF" w14:paraId="220BDA77" w14:textId="5E54C721">
            <w:pPr>
              <w:pStyle w:val="NoSpacing"/>
              <w:rPr>
                <w:rFonts w:ascii="Times New Roman" w:hAnsi="Times New Roman" w:cs="Times New Roman"/>
              </w:rPr>
            </w:pPr>
            <w:r w:rsidRPr="00AE0971">
              <w:rPr>
                <w:rFonts w:ascii="Times New Roman" w:hAnsi="Times New Roman" w:cs="Times New Roman"/>
              </w:rPr>
              <w:t>Easiest way – click on start – type advanced system settings – click on environment variables – then click new under system variables</w:t>
            </w:r>
          </w:p>
        </w:tc>
      </w:tr>
      <w:tr w:rsidRPr="00AE0971" w:rsidR="008063C9" w:rsidTr="0097001C" w14:paraId="621466D6" w14:textId="77777777">
        <w:trPr>
          <w:trHeight w:val="432"/>
        </w:trPr>
        <w:tc>
          <w:tcPr>
            <w:tcW w:w="720" w:type="dxa"/>
          </w:tcPr>
          <w:p w:rsidRPr="00AE0971" w:rsidR="003B63DF" w:rsidP="003B63DF" w:rsidRDefault="003B63DF" w14:paraId="1EB2634C" w14:textId="77777777">
            <w:pPr>
              <w:pStyle w:val="NoSpacing"/>
              <w:rPr>
                <w:rFonts w:ascii="Times New Roman" w:hAnsi="Times New Roman" w:cs="Times New Roman"/>
              </w:rPr>
            </w:pPr>
            <w:r w:rsidRPr="00AE0971">
              <w:rPr>
                <w:rFonts w:ascii="Times New Roman" w:hAnsi="Times New Roman" w:cs="Times New Roman"/>
              </w:rPr>
              <w:t>3.</w:t>
            </w:r>
          </w:p>
        </w:tc>
        <w:tc>
          <w:tcPr>
            <w:tcW w:w="6480" w:type="dxa"/>
          </w:tcPr>
          <w:p w:rsidRPr="00AE0971" w:rsidR="003B63DF" w:rsidP="003B63DF" w:rsidRDefault="003B63DF" w14:paraId="3C982FE1" w14:textId="213CC732">
            <w:pPr>
              <w:pStyle w:val="NoSpacing"/>
              <w:rPr>
                <w:rFonts w:ascii="Times New Roman" w:hAnsi="Times New Roman" w:cs="Times New Roman"/>
              </w:rPr>
            </w:pPr>
            <w:r w:rsidRPr="00AE0971">
              <w:rPr>
                <w:rFonts w:ascii="Times New Roman" w:hAnsi="Times New Roman" w:cs="Times New Roman"/>
              </w:rPr>
              <w:t>Switch to home directory</w:t>
            </w:r>
          </w:p>
        </w:tc>
        <w:tc>
          <w:tcPr>
            <w:tcW w:w="3192" w:type="dxa"/>
          </w:tcPr>
          <w:p w:rsidRPr="00AE0971" w:rsidR="003B63DF" w:rsidP="003B63DF" w:rsidRDefault="003B63DF" w14:paraId="35719957" w14:textId="1136670B">
            <w:pPr>
              <w:pStyle w:val="NoSpacing"/>
              <w:rPr>
                <w:rFonts w:ascii="Times New Roman" w:hAnsi="Times New Roman" w:cs="Times New Roman"/>
              </w:rPr>
            </w:pPr>
            <w:r w:rsidRPr="00AE0971">
              <w:rPr>
                <w:rFonts w:ascii="Times New Roman" w:hAnsi="Times New Roman" w:cs="Times New Roman"/>
              </w:rPr>
              <w:t>Cd~</w:t>
            </w:r>
          </w:p>
        </w:tc>
      </w:tr>
      <w:tr w:rsidRPr="00AE0971" w:rsidR="008063C9" w:rsidTr="0097001C" w14:paraId="511ACE0E" w14:textId="77777777">
        <w:trPr>
          <w:trHeight w:val="2448"/>
        </w:trPr>
        <w:tc>
          <w:tcPr>
            <w:tcW w:w="720" w:type="dxa"/>
          </w:tcPr>
          <w:p w:rsidRPr="00AE0971" w:rsidR="003B63DF" w:rsidP="003B63DF" w:rsidRDefault="003B63DF" w14:paraId="43B9FD7A" w14:textId="77777777">
            <w:pPr>
              <w:pStyle w:val="NoSpacing"/>
              <w:rPr>
                <w:rFonts w:ascii="Times New Roman" w:hAnsi="Times New Roman" w:cs="Times New Roman"/>
              </w:rPr>
            </w:pPr>
            <w:r w:rsidRPr="00AE0971">
              <w:rPr>
                <w:rFonts w:ascii="Times New Roman" w:hAnsi="Times New Roman" w:cs="Times New Roman"/>
              </w:rPr>
              <w:t>4.</w:t>
            </w:r>
          </w:p>
        </w:tc>
        <w:tc>
          <w:tcPr>
            <w:tcW w:w="6480" w:type="dxa"/>
          </w:tcPr>
          <w:p w:rsidRPr="00AE0971" w:rsidR="003B63DF" w:rsidP="003B63DF" w:rsidRDefault="003B63DF" w14:paraId="513E1413" w14:textId="2FE56AF2">
            <w:pPr>
              <w:pStyle w:val="NoSpacing"/>
              <w:rPr>
                <w:rFonts w:ascii="Times New Roman" w:hAnsi="Times New Roman" w:cs="Times New Roman"/>
              </w:rPr>
            </w:pPr>
            <w:r w:rsidRPr="00AE0971">
              <w:rPr>
                <w:rFonts w:ascii="Times New Roman" w:hAnsi="Times New Roman" w:cs="Times New Roman"/>
              </w:rPr>
              <w:t xml:space="preserve">Open Admin PowerShell prompt and copy this: </w:t>
            </w:r>
          </w:p>
        </w:tc>
        <w:tc>
          <w:tcPr>
            <w:tcW w:w="3192" w:type="dxa"/>
          </w:tcPr>
          <w:p w:rsidRPr="00AE0971" w:rsidR="003B63DF" w:rsidP="003B63DF" w:rsidRDefault="008063C9" w14:paraId="5595062D" w14:textId="54071016">
            <w:pPr>
              <w:pStyle w:val="NoSpacing"/>
              <w:rPr>
                <w:rFonts w:ascii="Times New Roman" w:hAnsi="Times New Roman" w:cs="Times New Roman"/>
              </w:rPr>
            </w:pPr>
            <w:r w:rsidRPr="00AE0971">
              <w:rPr>
                <w:rFonts w:ascii="Times New Roman" w:hAnsi="Times New Roman" w:cs="Times New Roman"/>
              </w:rPr>
              <w:t>(New-Object Net.WebClient).DownloadFile(“</w:t>
            </w:r>
            <w:hyperlink w:history="1" r:id="rId20">
              <w:r w:rsidRPr="00AE0971">
                <w:rPr>
                  <w:rStyle w:val="Hyperlink"/>
                  <w:rFonts w:ascii="Times New Roman" w:hAnsi="Times New Roman" w:cs="Times New Roman"/>
                </w:rPr>
                <w:t>https://repo.stackdriver.com/windows/StackdriverMonitoring-GCM-46.exe</w:t>
              </w:r>
            </w:hyperlink>
            <w:r w:rsidRPr="00AE0971">
              <w:rPr>
                <w:rFonts w:ascii="Times New Roman" w:hAnsi="Times New Roman" w:cs="Times New Roman"/>
              </w:rPr>
              <w:t>”, “${</w:t>
            </w:r>
            <w:proofErr w:type="spellStart"/>
            <w:r w:rsidRPr="00AE0971">
              <w:rPr>
                <w:rFonts w:ascii="Times New Roman" w:hAnsi="Times New Roman" w:cs="Times New Roman"/>
              </w:rPr>
              <w:t>env:UserProfile</w:t>
            </w:r>
            <w:proofErr w:type="spellEnd"/>
            <w:r w:rsidRPr="00AE0971">
              <w:rPr>
                <w:rFonts w:ascii="Times New Roman" w:hAnsi="Times New Roman" w:cs="Times New Roman"/>
              </w:rPr>
              <w:t>}\StackdriverMonitoring-GCM-46.exe”) &amp; “{</w:t>
            </w:r>
            <w:proofErr w:type="spellStart"/>
            <w:r w:rsidRPr="00AE0971">
              <w:rPr>
                <w:rFonts w:ascii="Times New Roman" w:hAnsi="Times New Roman" w:cs="Times New Roman"/>
              </w:rPr>
              <w:t>env:UserProfile</w:t>
            </w:r>
            <w:proofErr w:type="spellEnd"/>
            <w:r w:rsidRPr="00AE0971">
              <w:rPr>
                <w:rFonts w:ascii="Times New Roman" w:hAnsi="Times New Roman" w:cs="Times New Roman"/>
              </w:rPr>
              <w:t>}\StackdriverMonitoring-GCM-46.exe”</w:t>
            </w:r>
          </w:p>
        </w:tc>
      </w:tr>
      <w:tr w:rsidRPr="00AE0971" w:rsidR="008063C9" w:rsidTr="0097001C" w14:paraId="32E5C1A2" w14:textId="77777777">
        <w:trPr>
          <w:trHeight w:val="432"/>
        </w:trPr>
        <w:tc>
          <w:tcPr>
            <w:tcW w:w="720" w:type="dxa"/>
          </w:tcPr>
          <w:p w:rsidRPr="00AE0971" w:rsidR="003B63DF" w:rsidP="003B63DF" w:rsidRDefault="003B63DF" w14:paraId="0C5FC389" w14:textId="77777777">
            <w:pPr>
              <w:pStyle w:val="NoSpacing"/>
              <w:rPr>
                <w:rFonts w:ascii="Times New Roman" w:hAnsi="Times New Roman" w:cs="Times New Roman"/>
              </w:rPr>
            </w:pPr>
            <w:r w:rsidRPr="00AE0971">
              <w:rPr>
                <w:rFonts w:ascii="Times New Roman" w:hAnsi="Times New Roman" w:cs="Times New Roman"/>
              </w:rPr>
              <w:t>5.</w:t>
            </w:r>
          </w:p>
        </w:tc>
        <w:tc>
          <w:tcPr>
            <w:tcW w:w="6480" w:type="dxa"/>
          </w:tcPr>
          <w:p w:rsidRPr="00AE0971" w:rsidR="003B63DF" w:rsidP="003B63DF" w:rsidRDefault="008063C9" w14:paraId="50DD0715" w14:textId="4844AF9A">
            <w:pPr>
              <w:pStyle w:val="NoSpacing"/>
              <w:rPr>
                <w:rFonts w:ascii="Times New Roman" w:hAnsi="Times New Roman" w:cs="Times New Roman"/>
              </w:rPr>
            </w:pPr>
            <w:r w:rsidRPr="00AE0971">
              <w:rPr>
                <w:rFonts w:ascii="Times New Roman" w:hAnsi="Times New Roman" w:cs="Times New Roman"/>
              </w:rPr>
              <w:t>Check and see if the service is running – you should see the Name, DisplayName and the status</w:t>
            </w:r>
            <w:r w:rsidR="009F4019">
              <w:rPr>
                <w:rFonts w:ascii="Times New Roman" w:hAnsi="Times New Roman" w:cs="Times New Roman"/>
              </w:rPr>
              <w:t>,</w:t>
            </w:r>
            <w:r w:rsidRPr="00AE0971">
              <w:rPr>
                <w:rFonts w:ascii="Times New Roman" w:hAnsi="Times New Roman" w:cs="Times New Roman"/>
              </w:rPr>
              <w:t xml:space="preserve"> which should show running</w:t>
            </w:r>
          </w:p>
        </w:tc>
        <w:tc>
          <w:tcPr>
            <w:tcW w:w="3192" w:type="dxa"/>
          </w:tcPr>
          <w:p w:rsidRPr="00AE0971" w:rsidR="003B63DF" w:rsidP="003B63DF" w:rsidRDefault="008063C9" w14:paraId="4A657FD4" w14:textId="7D4FBD9E">
            <w:pPr>
              <w:pStyle w:val="NoSpacing"/>
              <w:rPr>
                <w:rFonts w:ascii="Times New Roman" w:hAnsi="Times New Roman" w:cs="Times New Roman"/>
              </w:rPr>
            </w:pPr>
            <w:r w:rsidRPr="00AE0971">
              <w:rPr>
                <w:rFonts w:ascii="Times New Roman" w:hAnsi="Times New Roman" w:cs="Times New Roman"/>
              </w:rPr>
              <w:t xml:space="preserve">get-service </w:t>
            </w:r>
            <w:proofErr w:type="spellStart"/>
            <w:r w:rsidRPr="00AE0971">
              <w:rPr>
                <w:rFonts w:ascii="Times New Roman" w:hAnsi="Times New Roman" w:cs="Times New Roman"/>
              </w:rPr>
              <w:t>StackdriverMonitoring</w:t>
            </w:r>
            <w:proofErr w:type="spellEnd"/>
          </w:p>
        </w:tc>
      </w:tr>
    </w:tbl>
    <w:p w:rsidRPr="00AE0971" w:rsidR="003B63DF" w:rsidP="00D04A6F" w:rsidRDefault="003B63DF" w14:paraId="6C50405A" w14:textId="77777777">
      <w:pPr>
        <w:pStyle w:val="NoSpacing"/>
        <w:rPr>
          <w:rFonts w:ascii="Times New Roman" w:hAnsi="Times New Roman" w:cs="Times New Roman"/>
        </w:rPr>
      </w:pPr>
    </w:p>
    <w:p w:rsidRPr="00AE0971" w:rsidR="00D04A6F" w:rsidP="00D04A6F" w:rsidRDefault="00D04A6F" w14:paraId="68730B68" w14:textId="77777777">
      <w:pPr>
        <w:pStyle w:val="NoSpacing"/>
        <w:rPr>
          <w:rFonts w:ascii="Times New Roman" w:hAnsi="Times New Roman" w:cs="Times New Roman"/>
        </w:rPr>
      </w:pPr>
    </w:p>
    <w:p w:rsidRPr="00AE0971" w:rsidR="00D04A6F" w:rsidP="00D04A6F" w:rsidRDefault="00D04A6F" w14:paraId="1C6F963A" w14:textId="7FE2F952">
      <w:pPr>
        <w:pStyle w:val="NoSpacing"/>
        <w:rPr>
          <w:rFonts w:ascii="Times New Roman" w:hAnsi="Times New Roman" w:cs="Times New Roman"/>
        </w:rPr>
      </w:pPr>
    </w:p>
    <w:p w:rsidRPr="00AE0971" w:rsidR="00D04A6F" w:rsidP="008605C3" w:rsidRDefault="00D04A6F" w14:paraId="4183BF37" w14:textId="77777777">
      <w:pPr>
        <w:pStyle w:val="NoSpacing"/>
        <w:rPr>
          <w:rFonts w:ascii="Times New Roman" w:hAnsi="Times New Roman" w:cs="Times New Roman"/>
        </w:rPr>
      </w:pPr>
    </w:p>
    <w:p w:rsidRPr="00AE0971" w:rsidR="00D04A6F" w:rsidP="004A2FD3" w:rsidRDefault="00D04A6F" w14:paraId="3F6FC300" w14:textId="77777777">
      <w:pPr>
        <w:pStyle w:val="NoSpacing"/>
        <w:rPr>
          <w:rFonts w:ascii="Times New Roman" w:hAnsi="Times New Roman" w:cs="Times New Roman"/>
        </w:rPr>
      </w:pPr>
    </w:p>
    <w:p w:rsidRPr="00AE0971" w:rsidR="00D04A6F" w:rsidP="004A2FD3" w:rsidRDefault="00D04A6F" w14:paraId="258A2BA1" w14:textId="77777777">
      <w:pPr>
        <w:pStyle w:val="NoSpacing"/>
        <w:rPr>
          <w:rFonts w:ascii="Times New Roman" w:hAnsi="Times New Roman" w:cs="Times New Roman"/>
        </w:rPr>
      </w:pPr>
    </w:p>
    <w:p w:rsidRPr="00AE0971" w:rsidR="0085753A" w:rsidP="008605C3" w:rsidRDefault="0085753A" w14:paraId="743D3509" w14:textId="77777777">
      <w:pPr>
        <w:pStyle w:val="NoSpacing"/>
        <w:rPr>
          <w:rFonts w:ascii="Times New Roman" w:hAnsi="Times New Roman" w:cs="Times New Roman"/>
        </w:rPr>
      </w:pPr>
    </w:p>
    <w:p w:rsidRPr="00AE0971" w:rsidR="00B20B17" w:rsidP="00B20B17" w:rsidRDefault="00B20B17" w14:paraId="20FFCCA5" w14:textId="77777777">
      <w:pPr>
        <w:pStyle w:val="NoSpacing"/>
        <w:ind w:firstLine="720"/>
        <w:rPr>
          <w:rFonts w:ascii="Times New Roman" w:hAnsi="Times New Roman" w:cs="Times New Roman"/>
        </w:rPr>
      </w:pPr>
    </w:p>
    <w:p w:rsidRPr="00AE0971" w:rsidR="00576D7F" w:rsidP="00576D7F" w:rsidRDefault="00576D7F" w14:paraId="199511E0" w14:textId="70B89D08">
      <w:pPr>
        <w:pStyle w:val="NoSpacing"/>
        <w:rPr>
          <w:rFonts w:ascii="Times New Roman" w:hAnsi="Times New Roman" w:cs="Times New Roman"/>
        </w:rPr>
      </w:pPr>
    </w:p>
    <w:p w:rsidRPr="00AE0971" w:rsidR="00F0033E" w:rsidP="00576D7F" w:rsidRDefault="00F0033E" w14:paraId="4B71B6FB" w14:textId="77777777">
      <w:pPr>
        <w:pStyle w:val="NoSpacing"/>
        <w:rPr>
          <w:rFonts w:ascii="Times New Roman" w:hAnsi="Times New Roman" w:cs="Times New Roman"/>
        </w:rPr>
      </w:pPr>
    </w:p>
    <w:p w:rsidRPr="00AE0971" w:rsidR="00576D7F" w:rsidP="00576D7F" w:rsidRDefault="00576D7F" w14:paraId="2F90FCFE" w14:textId="68466B19">
      <w:pPr>
        <w:pStyle w:val="NoSpacing"/>
        <w:rPr>
          <w:rFonts w:ascii="Times New Roman" w:hAnsi="Times New Roman" w:cs="Times New Roman"/>
        </w:rPr>
      </w:pPr>
    </w:p>
    <w:p w:rsidRPr="00AE0971" w:rsidR="00576D7F" w:rsidP="00576D7F" w:rsidRDefault="00576D7F" w14:paraId="70877B37" w14:textId="188EE4B8">
      <w:pPr>
        <w:pStyle w:val="NoSpacing"/>
        <w:rPr>
          <w:rFonts w:ascii="Times New Roman" w:hAnsi="Times New Roman" w:cs="Times New Roman"/>
        </w:rPr>
      </w:pPr>
    </w:p>
    <w:p w:rsidRPr="00AE0971" w:rsidR="00576D7F" w:rsidP="00576D7F" w:rsidRDefault="00576D7F" w14:paraId="3CE92483" w14:textId="572A7BDF">
      <w:pPr>
        <w:pStyle w:val="NoSpacing"/>
        <w:rPr>
          <w:rFonts w:ascii="Times New Roman" w:hAnsi="Times New Roman" w:cs="Times New Roman"/>
        </w:rPr>
      </w:pPr>
    </w:p>
    <w:p w:rsidR="0097001C" w:rsidRDefault="0097001C" w14:paraId="747CCF3A" w14:textId="77777777">
      <w:pPr>
        <w:rPr>
          <w:rFonts w:ascii="Times New Roman" w:hAnsi="Times New Roman" w:cs="Times New Roman"/>
          <w:b/>
          <w:bCs/>
        </w:rPr>
      </w:pPr>
      <w:r>
        <w:rPr>
          <w:rFonts w:ascii="Times New Roman" w:hAnsi="Times New Roman" w:cs="Times New Roman"/>
          <w:b/>
          <w:bCs/>
        </w:rPr>
        <w:br w:type="page"/>
      </w:r>
    </w:p>
    <w:p w:rsidRPr="00AE0971" w:rsidR="008063C9" w:rsidP="008063C9" w:rsidRDefault="008063C9" w14:paraId="69DAF2D0" w14:textId="2936B747">
      <w:pPr>
        <w:pStyle w:val="NoSpacing"/>
        <w:rPr>
          <w:rFonts w:ascii="Times New Roman" w:hAnsi="Times New Roman" w:cs="Times New Roman"/>
          <w:b/>
          <w:bCs/>
        </w:rPr>
      </w:pPr>
      <w:r w:rsidRPr="00AE0971">
        <w:rPr>
          <w:rFonts w:ascii="Times New Roman" w:hAnsi="Times New Roman" w:cs="Times New Roman"/>
          <w:b/>
          <w:bCs/>
        </w:rPr>
        <w:lastRenderedPageBreak/>
        <w:t xml:space="preserve">Procedure </w:t>
      </w:r>
      <w:r w:rsidR="00CB615D">
        <w:rPr>
          <w:rFonts w:ascii="Times New Roman" w:hAnsi="Times New Roman" w:cs="Times New Roman"/>
          <w:b/>
          <w:bCs/>
        </w:rPr>
        <w:t>4</w:t>
      </w:r>
      <w:r w:rsidRPr="00AE0971">
        <w:rPr>
          <w:rFonts w:ascii="Times New Roman" w:hAnsi="Times New Roman" w:cs="Times New Roman"/>
          <w:b/>
          <w:bCs/>
        </w:rPr>
        <w:t>.</w:t>
      </w:r>
      <w:r w:rsidR="00CA74AB">
        <w:rPr>
          <w:rFonts w:ascii="Times New Roman" w:hAnsi="Times New Roman" w:cs="Times New Roman"/>
          <w:b/>
          <w:bCs/>
        </w:rPr>
        <w:t>5.</w:t>
      </w:r>
      <w:r w:rsidRPr="00AE0971">
        <w:rPr>
          <w:rFonts w:ascii="Times New Roman" w:hAnsi="Times New Roman" w:cs="Times New Roman"/>
          <w:b/>
          <w:bCs/>
        </w:rPr>
        <w:t xml:space="preserve">2 – Windows Logging Agent Install </w:t>
      </w:r>
    </w:p>
    <w:p w:rsidRPr="00AE0971" w:rsidR="008063C9" w:rsidP="008063C9" w:rsidRDefault="008063C9" w14:paraId="0FA20C2D" w14:textId="77777777">
      <w:pPr>
        <w:pStyle w:val="NoSpacing"/>
        <w:rPr>
          <w:rFonts w:ascii="Times New Roman" w:hAnsi="Times New Roman" w:cs="Times New Roman"/>
        </w:rPr>
      </w:pPr>
      <w:r w:rsidRPr="00AE0971">
        <w:rPr>
          <w:rFonts w:ascii="Times New Roman" w:hAnsi="Times New Roman" w:cs="Times New Roman"/>
          <w:b/>
          <w:bCs/>
        </w:rPr>
        <w:t xml:space="preserve">Frequency: </w:t>
      </w:r>
      <w:r w:rsidRPr="00AE0971">
        <w:rPr>
          <w:rFonts w:ascii="Times New Roman" w:hAnsi="Times New Roman" w:cs="Times New Roman"/>
        </w:rPr>
        <w:t xml:space="preserve">Upon initial windows machine creation </w:t>
      </w:r>
    </w:p>
    <w:p w:rsidRPr="00AE0971" w:rsidR="008063C9" w:rsidP="008063C9" w:rsidRDefault="008063C9" w14:paraId="56B9E26D" w14:textId="33C2519D">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 xml:space="preserve">The Windows </w:t>
      </w:r>
      <w:r w:rsidRPr="00AE0971" w:rsidR="00571CC5">
        <w:rPr>
          <w:rFonts w:ascii="Times New Roman" w:hAnsi="Times New Roman" w:cs="Times New Roman"/>
        </w:rPr>
        <w:t>Logging</w:t>
      </w:r>
      <w:r w:rsidRPr="00AE0971">
        <w:rPr>
          <w:rFonts w:ascii="Times New Roman" w:hAnsi="Times New Roman" w:cs="Times New Roman"/>
        </w:rPr>
        <w:t xml:space="preserve"> Install procedure outlines the steps taken to install </w:t>
      </w:r>
      <w:r w:rsidRPr="00AE0971" w:rsidR="00571CC5">
        <w:rPr>
          <w:rFonts w:ascii="Times New Roman" w:hAnsi="Times New Roman" w:cs="Times New Roman"/>
        </w:rPr>
        <w:t>logging</w:t>
      </w:r>
      <w:r w:rsidRPr="00AE0971">
        <w:rPr>
          <w:rFonts w:ascii="Times New Roman" w:hAnsi="Times New Roman" w:cs="Times New Roman"/>
        </w:rPr>
        <w:t xml:space="preserve"> agents on all Windows machines.</w:t>
      </w:r>
    </w:p>
    <w:p w:rsidRPr="00AE0971" w:rsidR="008063C9" w:rsidP="008063C9" w:rsidRDefault="008063C9" w14:paraId="343065C3"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Production Windows machines</w:t>
      </w:r>
    </w:p>
    <w:p w:rsidRPr="00AE0971" w:rsidR="008063C9" w:rsidP="008063C9" w:rsidRDefault="008063C9" w14:paraId="3FBCAE79" w14:textId="77777777">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Windows machines </w:t>
      </w:r>
    </w:p>
    <w:p w:rsidRPr="00AE0971" w:rsidR="00AE1F2E" w:rsidP="00AE1F2E" w:rsidRDefault="00AE1F2E" w14:paraId="06477059" w14:textId="7DADC172">
      <w:pPr>
        <w:pStyle w:val="NoSpacing"/>
        <w:rPr>
          <w:rFonts w:ascii="Times New Roman" w:hAnsi="Times New Roman" w:cs="Times New Roman"/>
        </w:rPr>
      </w:pPr>
    </w:p>
    <w:tbl>
      <w:tblPr>
        <w:tblW w:w="1039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720"/>
        <w:gridCol w:w="4950"/>
        <w:gridCol w:w="4722"/>
      </w:tblGrid>
      <w:tr w:rsidRPr="00AE0971" w:rsidR="005F5E4D" w:rsidTr="0097001C" w14:paraId="4F440274" w14:textId="77777777">
        <w:trPr>
          <w:trHeight w:val="20"/>
        </w:trPr>
        <w:tc>
          <w:tcPr>
            <w:tcW w:w="720" w:type="dxa"/>
            <w:shd w:val="clear" w:color="auto" w:fill="4472C4" w:themeFill="accent1"/>
          </w:tcPr>
          <w:p w:rsidRPr="00AE0971" w:rsidR="005F5E4D" w:rsidP="00CA4881" w:rsidRDefault="005F5E4D" w14:paraId="0BEAF43D"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 xml:space="preserve">Steps </w:t>
            </w:r>
          </w:p>
        </w:tc>
        <w:tc>
          <w:tcPr>
            <w:tcW w:w="4950" w:type="dxa"/>
            <w:shd w:val="clear" w:color="auto" w:fill="4472C4" w:themeFill="accent1"/>
          </w:tcPr>
          <w:p w:rsidRPr="00AE0971" w:rsidR="005F5E4D" w:rsidP="00CA4881" w:rsidRDefault="005F5E4D" w14:paraId="4FA886E0"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4722" w:type="dxa"/>
            <w:shd w:val="clear" w:color="auto" w:fill="4472C4" w:themeFill="accent1"/>
          </w:tcPr>
          <w:p w:rsidRPr="00AE0971" w:rsidR="005F5E4D" w:rsidP="00CA4881" w:rsidRDefault="005F5E4D" w14:paraId="0F4B1A7E"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1955A9" w:rsidTr="0097001C" w14:paraId="245E2386" w14:textId="77777777">
        <w:trPr>
          <w:trHeight w:val="305"/>
        </w:trPr>
        <w:tc>
          <w:tcPr>
            <w:tcW w:w="720" w:type="dxa"/>
          </w:tcPr>
          <w:p w:rsidRPr="00AE0971" w:rsidR="005F5E4D" w:rsidP="00CA4881" w:rsidRDefault="005F5E4D" w14:paraId="7F1EFC32" w14:textId="77777777">
            <w:pPr>
              <w:pStyle w:val="NoSpacing"/>
              <w:rPr>
                <w:rFonts w:ascii="Times New Roman" w:hAnsi="Times New Roman" w:cs="Times New Roman"/>
              </w:rPr>
            </w:pPr>
            <w:r w:rsidRPr="00AE0971">
              <w:rPr>
                <w:rFonts w:ascii="Times New Roman" w:hAnsi="Times New Roman" w:cs="Times New Roman"/>
              </w:rPr>
              <w:t>1.</w:t>
            </w:r>
          </w:p>
        </w:tc>
        <w:tc>
          <w:tcPr>
            <w:tcW w:w="4950" w:type="dxa"/>
          </w:tcPr>
          <w:p w:rsidRPr="00AE0971" w:rsidR="005F5E4D" w:rsidP="00CA4881" w:rsidRDefault="005F5E4D" w14:paraId="31B803D0" w14:textId="74497E7D">
            <w:pPr>
              <w:pStyle w:val="NoSpacing"/>
              <w:rPr>
                <w:rFonts w:ascii="Times New Roman" w:hAnsi="Times New Roman" w:cs="Times New Roman"/>
              </w:rPr>
            </w:pPr>
            <w:proofErr w:type="gramStart"/>
            <w:r w:rsidRPr="00AE0971">
              <w:rPr>
                <w:rFonts w:ascii="Times New Roman" w:hAnsi="Times New Roman" w:cs="Times New Roman"/>
              </w:rPr>
              <w:t>Open up</w:t>
            </w:r>
            <w:proofErr w:type="gramEnd"/>
            <w:r w:rsidRPr="00AE0971">
              <w:rPr>
                <w:rFonts w:ascii="Times New Roman" w:hAnsi="Times New Roman" w:cs="Times New Roman"/>
              </w:rPr>
              <w:t xml:space="preserve"> PowerShell admin and switch to your home directory</w:t>
            </w:r>
          </w:p>
        </w:tc>
        <w:tc>
          <w:tcPr>
            <w:tcW w:w="4722" w:type="dxa"/>
          </w:tcPr>
          <w:p w:rsidRPr="00AE0971" w:rsidR="005F5E4D" w:rsidP="00CA4881" w:rsidRDefault="005F5E4D" w14:paraId="7B7721F1" w14:textId="5F85DFDA">
            <w:pPr>
              <w:pStyle w:val="NoSpacing"/>
              <w:rPr>
                <w:rFonts w:ascii="Times New Roman" w:hAnsi="Times New Roman" w:cs="Times New Roman"/>
              </w:rPr>
            </w:pPr>
            <w:r w:rsidRPr="00AE0971">
              <w:rPr>
                <w:rFonts w:ascii="Times New Roman" w:hAnsi="Times New Roman" w:cs="Times New Roman"/>
              </w:rPr>
              <w:t>Cd~</w:t>
            </w:r>
          </w:p>
        </w:tc>
      </w:tr>
      <w:tr w:rsidRPr="00AE0971" w:rsidR="005F5E4D" w:rsidTr="0097001C" w14:paraId="0FC7B10F" w14:textId="77777777">
        <w:trPr>
          <w:trHeight w:val="440"/>
        </w:trPr>
        <w:tc>
          <w:tcPr>
            <w:tcW w:w="720" w:type="dxa"/>
          </w:tcPr>
          <w:p w:rsidRPr="00AE0971" w:rsidR="005F5E4D" w:rsidP="00CA4881" w:rsidRDefault="005F5E4D" w14:paraId="4A8580A7" w14:textId="77777777">
            <w:pPr>
              <w:pStyle w:val="NoSpacing"/>
              <w:rPr>
                <w:rFonts w:ascii="Times New Roman" w:hAnsi="Times New Roman" w:cs="Times New Roman"/>
              </w:rPr>
            </w:pPr>
            <w:r w:rsidRPr="00AE0971">
              <w:rPr>
                <w:rFonts w:ascii="Times New Roman" w:hAnsi="Times New Roman" w:cs="Times New Roman"/>
              </w:rPr>
              <w:t>2.</w:t>
            </w:r>
          </w:p>
        </w:tc>
        <w:tc>
          <w:tcPr>
            <w:tcW w:w="4950" w:type="dxa"/>
          </w:tcPr>
          <w:p w:rsidRPr="00AE0971" w:rsidR="005F5E4D" w:rsidP="00CA4881" w:rsidRDefault="001955A9" w14:paraId="060E3B84" w14:textId="3985DE83">
            <w:pPr>
              <w:pStyle w:val="NoSpacing"/>
              <w:rPr>
                <w:rFonts w:ascii="Times New Roman" w:hAnsi="Times New Roman" w:cs="Times New Roman"/>
              </w:rPr>
            </w:pPr>
            <w:r w:rsidRPr="00AE0971">
              <w:rPr>
                <w:rFonts w:ascii="Times New Roman" w:hAnsi="Times New Roman" w:cs="Times New Roman"/>
              </w:rPr>
              <w:t>Paste into the PowerShell command line</w:t>
            </w:r>
          </w:p>
        </w:tc>
        <w:tc>
          <w:tcPr>
            <w:tcW w:w="4722" w:type="dxa"/>
          </w:tcPr>
          <w:p w:rsidRPr="00AE0971" w:rsidR="005F5E4D" w:rsidP="00CA4881" w:rsidRDefault="001955A9" w14:paraId="6B0DE99A" w14:textId="4C9E6CF2">
            <w:pPr>
              <w:pStyle w:val="NoSpacing"/>
              <w:rPr>
                <w:rFonts w:ascii="Times New Roman" w:hAnsi="Times New Roman" w:cs="Times New Roman"/>
              </w:rPr>
            </w:pPr>
            <w:r w:rsidRPr="00AE0971">
              <w:rPr>
                <w:rFonts w:ascii="Times New Roman" w:hAnsi="Times New Roman" w:cs="Times New Roman"/>
              </w:rPr>
              <w:t>(New-Object Net.WebClient).DownloadFile(</w:t>
            </w:r>
            <w:hyperlink w:history="1" r:id="rId21">
              <w:r w:rsidRPr="00AE0971">
                <w:rPr>
                  <w:rStyle w:val="Hyperlink"/>
                  <w:rFonts w:ascii="Times New Roman" w:hAnsi="Times New Roman" w:cs="Times New Roman"/>
                </w:rPr>
                <w:t>https://dl.google.com/cloudagents/windows/StackdriverLogging-v1-14.exe</w:t>
              </w:r>
            </w:hyperlink>
            <w:r w:rsidRPr="00AE0971">
              <w:rPr>
                <w:rFonts w:ascii="Times New Roman" w:hAnsi="Times New Roman" w:cs="Times New Roman"/>
              </w:rPr>
              <w:t>”, “${</w:t>
            </w:r>
            <w:proofErr w:type="spellStart"/>
            <w:r w:rsidRPr="00AE0971">
              <w:rPr>
                <w:rFonts w:ascii="Times New Roman" w:hAnsi="Times New Roman" w:cs="Times New Roman"/>
              </w:rPr>
              <w:t>env:UserProfile</w:t>
            </w:r>
            <w:proofErr w:type="spellEnd"/>
            <w:r w:rsidRPr="00AE0971">
              <w:rPr>
                <w:rFonts w:ascii="Times New Roman" w:hAnsi="Times New Roman" w:cs="Times New Roman"/>
              </w:rPr>
              <w:t>}\StackdriverLogging-v1-14.exe”)</w:t>
            </w:r>
          </w:p>
        </w:tc>
      </w:tr>
      <w:tr w:rsidRPr="00AE0971" w:rsidR="005F5E4D" w:rsidTr="0097001C" w14:paraId="5D17F4D0" w14:textId="77777777">
        <w:trPr>
          <w:trHeight w:val="432"/>
        </w:trPr>
        <w:tc>
          <w:tcPr>
            <w:tcW w:w="720" w:type="dxa"/>
          </w:tcPr>
          <w:p w:rsidRPr="00AE0971" w:rsidR="005F5E4D" w:rsidP="00CA4881" w:rsidRDefault="005F5E4D" w14:paraId="7AE04684" w14:textId="77777777">
            <w:pPr>
              <w:pStyle w:val="NoSpacing"/>
              <w:rPr>
                <w:rFonts w:ascii="Times New Roman" w:hAnsi="Times New Roman" w:cs="Times New Roman"/>
              </w:rPr>
            </w:pPr>
            <w:r w:rsidRPr="00AE0971">
              <w:rPr>
                <w:rFonts w:ascii="Times New Roman" w:hAnsi="Times New Roman" w:cs="Times New Roman"/>
              </w:rPr>
              <w:t>3.</w:t>
            </w:r>
          </w:p>
        </w:tc>
        <w:tc>
          <w:tcPr>
            <w:tcW w:w="4950" w:type="dxa"/>
          </w:tcPr>
          <w:p w:rsidRPr="00AE0971" w:rsidR="005F5E4D" w:rsidP="00CA4881" w:rsidRDefault="001955A9" w14:paraId="08FE2D64" w14:textId="05D8BEFB">
            <w:pPr>
              <w:pStyle w:val="NoSpacing"/>
              <w:rPr>
                <w:rFonts w:ascii="Times New Roman" w:hAnsi="Times New Roman" w:cs="Times New Roman"/>
              </w:rPr>
            </w:pPr>
            <w:r w:rsidRPr="00AE0971">
              <w:rPr>
                <w:rFonts w:ascii="Times New Roman" w:hAnsi="Times New Roman" w:cs="Times New Roman"/>
              </w:rPr>
              <w:t>Paste into the PowerShell command line and validate a registry key is returned</w:t>
            </w:r>
          </w:p>
        </w:tc>
        <w:tc>
          <w:tcPr>
            <w:tcW w:w="4722" w:type="dxa"/>
          </w:tcPr>
          <w:p w:rsidRPr="00AE0971" w:rsidR="005F5E4D" w:rsidP="00CA4881" w:rsidRDefault="001955A9" w14:paraId="324687E6" w14:textId="77777777">
            <w:pPr>
              <w:pStyle w:val="NoSpacing"/>
              <w:rPr>
                <w:rFonts w:ascii="Times New Roman" w:hAnsi="Times New Roman" w:cs="Times New Roman"/>
              </w:rPr>
            </w:pPr>
            <w:r w:rsidRPr="00AE0971">
              <w:rPr>
                <w:rFonts w:ascii="Times New Roman" w:hAnsi="Times New Roman" w:cs="Times New Roman"/>
              </w:rPr>
              <w:t xml:space="preserve">Reg query </w:t>
            </w:r>
          </w:p>
          <w:p w:rsidRPr="00AE0971" w:rsidR="001955A9" w:rsidP="00CA4881" w:rsidRDefault="00553226" w14:paraId="1A201D7D" w14:textId="18296456">
            <w:pPr>
              <w:pStyle w:val="NoSpacing"/>
              <w:rPr>
                <w:rFonts w:ascii="Times New Roman" w:hAnsi="Times New Roman" w:cs="Times New Roman"/>
              </w:rPr>
            </w:pPr>
            <w:r w:rsidRPr="00AE0971">
              <w:rPr>
                <w:rFonts w:ascii="Times New Roman" w:hAnsi="Times New Roman" w:cs="Times New Roman"/>
              </w:rPr>
              <w:t>HKLM\Software\Wow6432Node\Microsoft\Windows\CurrentVersion\Uninstall\GoogleStackdriverLoggingAgent\/vVersion</w:t>
            </w:r>
          </w:p>
        </w:tc>
      </w:tr>
      <w:tr w:rsidRPr="00AE0971" w:rsidR="005F5E4D" w:rsidTr="0097001C" w14:paraId="6BBF85E4" w14:textId="77777777">
        <w:trPr>
          <w:trHeight w:val="449"/>
        </w:trPr>
        <w:tc>
          <w:tcPr>
            <w:tcW w:w="720" w:type="dxa"/>
          </w:tcPr>
          <w:p w:rsidRPr="00AE0971" w:rsidR="005F5E4D" w:rsidP="00CA4881" w:rsidRDefault="005F5E4D" w14:paraId="7B17B670" w14:textId="77777777">
            <w:pPr>
              <w:pStyle w:val="NoSpacing"/>
              <w:rPr>
                <w:rFonts w:ascii="Times New Roman" w:hAnsi="Times New Roman" w:cs="Times New Roman"/>
              </w:rPr>
            </w:pPr>
            <w:r w:rsidRPr="00AE0971">
              <w:rPr>
                <w:rFonts w:ascii="Times New Roman" w:hAnsi="Times New Roman" w:cs="Times New Roman"/>
              </w:rPr>
              <w:t>4.</w:t>
            </w:r>
          </w:p>
        </w:tc>
        <w:tc>
          <w:tcPr>
            <w:tcW w:w="4950" w:type="dxa"/>
          </w:tcPr>
          <w:p w:rsidRPr="00AE0971" w:rsidR="005F5E4D" w:rsidP="00CA4881" w:rsidRDefault="00553226" w14:paraId="57BECF96" w14:textId="1B72BEEE">
            <w:pPr>
              <w:pStyle w:val="NoSpacing"/>
              <w:rPr>
                <w:rFonts w:ascii="Times New Roman" w:hAnsi="Times New Roman" w:cs="Times New Roman"/>
              </w:rPr>
            </w:pPr>
            <w:r w:rsidRPr="00AE0971">
              <w:rPr>
                <w:rFonts w:ascii="Times New Roman" w:hAnsi="Times New Roman" w:cs="Times New Roman"/>
              </w:rPr>
              <w:t>Check and see if the service is running – you should see the Name, DisplayName and the status which should show running</w:t>
            </w:r>
          </w:p>
        </w:tc>
        <w:tc>
          <w:tcPr>
            <w:tcW w:w="4722" w:type="dxa"/>
          </w:tcPr>
          <w:p w:rsidRPr="00AE0971" w:rsidR="005F5E4D" w:rsidP="00CA4881" w:rsidRDefault="00553226" w14:paraId="4E2E92B8" w14:textId="607B116C">
            <w:pPr>
              <w:pStyle w:val="NoSpacing"/>
              <w:rPr>
                <w:rFonts w:ascii="Times New Roman" w:hAnsi="Times New Roman" w:cs="Times New Roman"/>
              </w:rPr>
            </w:pPr>
            <w:r w:rsidRPr="00AE0971">
              <w:rPr>
                <w:rFonts w:ascii="Times New Roman" w:hAnsi="Times New Roman" w:cs="Times New Roman"/>
              </w:rPr>
              <w:t xml:space="preserve">get-service </w:t>
            </w:r>
            <w:proofErr w:type="spellStart"/>
            <w:r w:rsidRPr="00AE0971">
              <w:rPr>
                <w:rFonts w:ascii="Times New Roman" w:hAnsi="Times New Roman" w:cs="Times New Roman"/>
              </w:rPr>
              <w:t>StackdriverLogging</w:t>
            </w:r>
            <w:proofErr w:type="spellEnd"/>
          </w:p>
        </w:tc>
      </w:tr>
    </w:tbl>
    <w:p w:rsidRPr="00AE0971" w:rsidR="00AE1F2E" w:rsidP="00AE1F2E" w:rsidRDefault="00AE1F2E" w14:paraId="0DE33EAF" w14:textId="5687AC3D">
      <w:pPr>
        <w:pStyle w:val="NoSpacing"/>
        <w:rPr>
          <w:rFonts w:ascii="Times New Roman" w:hAnsi="Times New Roman" w:cs="Times New Roman"/>
        </w:rPr>
      </w:pPr>
    </w:p>
    <w:p w:rsidRPr="00AE0971" w:rsidR="00911F9A" w:rsidP="00AE1F2E" w:rsidRDefault="00911F9A" w14:paraId="317664C3" w14:textId="4D33195F">
      <w:pPr>
        <w:pStyle w:val="NoSpacing"/>
        <w:rPr>
          <w:rFonts w:ascii="Times New Roman" w:hAnsi="Times New Roman" w:cs="Times New Roman"/>
        </w:rPr>
      </w:pPr>
    </w:p>
    <w:p w:rsidRPr="00AE0971" w:rsidR="00F718C8" w:rsidP="4D6980D8" w:rsidRDefault="5BC7BFFE" w14:paraId="6DC83C19" w14:textId="387A59F7">
      <w:pPr>
        <w:pStyle w:val="NoSpacing"/>
        <w:rPr>
          <w:rFonts w:ascii="Times New Roman" w:hAnsi="Times New Roman" w:cs="Times New Roman"/>
          <w:b/>
          <w:bCs/>
        </w:rPr>
      </w:pPr>
      <w:r w:rsidRPr="00AE0971">
        <w:rPr>
          <w:rFonts w:ascii="Times New Roman" w:hAnsi="Times New Roman" w:cs="Times New Roman"/>
          <w:b/>
          <w:bCs/>
        </w:rPr>
        <w:t xml:space="preserve">Procedure </w:t>
      </w:r>
      <w:r w:rsidR="00CB615D">
        <w:rPr>
          <w:rFonts w:ascii="Times New Roman" w:hAnsi="Times New Roman" w:cs="Times New Roman"/>
          <w:b/>
          <w:bCs/>
        </w:rPr>
        <w:t>4</w:t>
      </w:r>
      <w:r w:rsidRPr="00AE0971">
        <w:rPr>
          <w:rFonts w:ascii="Times New Roman" w:hAnsi="Times New Roman" w:cs="Times New Roman"/>
          <w:b/>
          <w:bCs/>
        </w:rPr>
        <w:t>.</w:t>
      </w:r>
      <w:r w:rsidR="00CA74AB">
        <w:rPr>
          <w:rFonts w:ascii="Times New Roman" w:hAnsi="Times New Roman" w:cs="Times New Roman"/>
          <w:b/>
          <w:bCs/>
        </w:rPr>
        <w:t>5.</w:t>
      </w:r>
      <w:r w:rsidRPr="00AE0971">
        <w:rPr>
          <w:rFonts w:ascii="Times New Roman" w:hAnsi="Times New Roman" w:cs="Times New Roman"/>
          <w:b/>
          <w:bCs/>
        </w:rPr>
        <w:t xml:space="preserve">3 – Windows Tanium Agent Install </w:t>
      </w:r>
    </w:p>
    <w:p w:rsidRPr="00AE0971" w:rsidR="00F718C8" w:rsidP="4D6980D8" w:rsidRDefault="5BC7BFFE" w14:paraId="22BF3B0C" w14:textId="77777777">
      <w:pPr>
        <w:pStyle w:val="NoSpacing"/>
        <w:rPr>
          <w:rFonts w:ascii="Times New Roman" w:hAnsi="Times New Roman" w:cs="Times New Roman"/>
        </w:rPr>
      </w:pPr>
      <w:r w:rsidRPr="00AE0971">
        <w:rPr>
          <w:rFonts w:ascii="Times New Roman" w:hAnsi="Times New Roman" w:cs="Times New Roman"/>
          <w:b/>
          <w:bCs/>
        </w:rPr>
        <w:t xml:space="preserve">Frequency: </w:t>
      </w:r>
      <w:r w:rsidRPr="00AE0971">
        <w:rPr>
          <w:rFonts w:ascii="Times New Roman" w:hAnsi="Times New Roman" w:cs="Times New Roman"/>
        </w:rPr>
        <w:t xml:space="preserve">Upon initial windows machine creation </w:t>
      </w:r>
    </w:p>
    <w:p w:rsidRPr="00AE0971" w:rsidR="00F718C8" w:rsidP="4D6980D8" w:rsidRDefault="5BC7BFFE" w14:paraId="62D150CC" w14:textId="70F66D52">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Windows Tanium Install procedure outlines the steps taken to install Tanium monitoring agents on all Windows machines.</w:t>
      </w:r>
    </w:p>
    <w:p w:rsidRPr="00AE0971" w:rsidR="00F718C8" w:rsidP="4D6980D8" w:rsidRDefault="5BC7BFFE" w14:paraId="0F07AF3C"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Production Windows machines</w:t>
      </w:r>
    </w:p>
    <w:p w:rsidRPr="00AE0971" w:rsidR="00F718C8" w:rsidP="4D6980D8" w:rsidRDefault="5BC7BFFE" w14:paraId="5F488511" w14:textId="77777777">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Windows machines </w:t>
      </w:r>
    </w:p>
    <w:p w:rsidRPr="00AE0971" w:rsidR="00F718C8" w:rsidP="4D6980D8" w:rsidRDefault="00F718C8" w14:paraId="77D8C8AA" w14:textId="7DADC172">
      <w:pPr>
        <w:pStyle w:val="NoSpacing"/>
        <w:rPr>
          <w:rFonts w:ascii="Times New Roman" w:hAnsi="Times New Roman" w:cs="Times New Roman"/>
        </w:rPr>
      </w:pPr>
    </w:p>
    <w:tbl>
      <w:tblPr>
        <w:tblW w:w="104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720"/>
        <w:gridCol w:w="4950"/>
        <w:gridCol w:w="4770"/>
      </w:tblGrid>
      <w:tr w:rsidRPr="00AE0971" w:rsidR="4D6980D8" w:rsidTr="0097001C" w14:paraId="2F8FEAC4" w14:textId="77777777">
        <w:trPr>
          <w:trHeight w:val="20"/>
        </w:trPr>
        <w:tc>
          <w:tcPr>
            <w:tcW w:w="720" w:type="dxa"/>
            <w:shd w:val="clear" w:color="auto" w:fill="4472C4" w:themeFill="accent1"/>
          </w:tcPr>
          <w:p w:rsidRPr="00AE0971" w:rsidR="4D6980D8" w:rsidP="4D6980D8" w:rsidRDefault="4D6980D8" w14:paraId="0580404B"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 xml:space="preserve">Steps </w:t>
            </w:r>
          </w:p>
        </w:tc>
        <w:tc>
          <w:tcPr>
            <w:tcW w:w="4950" w:type="dxa"/>
            <w:shd w:val="clear" w:color="auto" w:fill="4472C4" w:themeFill="accent1"/>
          </w:tcPr>
          <w:p w:rsidRPr="00AE0971" w:rsidR="4D6980D8" w:rsidP="4D6980D8" w:rsidRDefault="4D6980D8" w14:paraId="6A80D345"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4770" w:type="dxa"/>
            <w:shd w:val="clear" w:color="auto" w:fill="4472C4" w:themeFill="accent1"/>
          </w:tcPr>
          <w:p w:rsidRPr="00AE0971" w:rsidR="4D6980D8" w:rsidP="4D6980D8" w:rsidRDefault="4D6980D8" w14:paraId="2BB1CF8B"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4D6980D8" w:rsidTr="0097001C" w14:paraId="1750B697" w14:textId="77777777">
        <w:trPr>
          <w:trHeight w:val="305"/>
        </w:trPr>
        <w:tc>
          <w:tcPr>
            <w:tcW w:w="720" w:type="dxa"/>
          </w:tcPr>
          <w:p w:rsidRPr="00AE0971" w:rsidR="4D6980D8" w:rsidP="4D6980D8" w:rsidRDefault="4D6980D8" w14:paraId="348989A7" w14:textId="77777777">
            <w:pPr>
              <w:pStyle w:val="NoSpacing"/>
              <w:rPr>
                <w:rFonts w:ascii="Times New Roman" w:hAnsi="Times New Roman" w:cs="Times New Roman"/>
              </w:rPr>
            </w:pPr>
            <w:r w:rsidRPr="00AE0971">
              <w:rPr>
                <w:rFonts w:ascii="Times New Roman" w:hAnsi="Times New Roman" w:cs="Times New Roman"/>
              </w:rPr>
              <w:t>1.</w:t>
            </w:r>
          </w:p>
        </w:tc>
        <w:tc>
          <w:tcPr>
            <w:tcW w:w="4950" w:type="dxa"/>
          </w:tcPr>
          <w:p w:rsidRPr="00AE0971" w:rsidR="602686FB" w:rsidP="4D6980D8" w:rsidRDefault="602686FB" w14:paraId="13E95AE1" w14:textId="35325587">
            <w:pPr>
              <w:pStyle w:val="NoSpacing"/>
              <w:rPr>
                <w:rFonts w:ascii="Times New Roman" w:hAnsi="Times New Roman" w:cs="Times New Roman"/>
              </w:rPr>
            </w:pPr>
            <w:proofErr w:type="gramStart"/>
            <w:r w:rsidRPr="00AE0971">
              <w:rPr>
                <w:rFonts w:ascii="Times New Roman" w:hAnsi="Times New Roman" w:cs="Times New Roman"/>
              </w:rPr>
              <w:t>Open up</w:t>
            </w:r>
            <w:proofErr w:type="gramEnd"/>
            <w:r w:rsidRPr="00AE0971">
              <w:rPr>
                <w:rFonts w:ascii="Times New Roman" w:hAnsi="Times New Roman" w:cs="Times New Roman"/>
              </w:rPr>
              <w:t xml:space="preserve"> PowerShell admin and switch to your home directory</w:t>
            </w:r>
          </w:p>
        </w:tc>
        <w:tc>
          <w:tcPr>
            <w:tcW w:w="4770" w:type="dxa"/>
          </w:tcPr>
          <w:p w:rsidRPr="00AE0971" w:rsidR="602686FB" w:rsidP="4D6980D8" w:rsidRDefault="602686FB" w14:paraId="60C61E6E" w14:textId="1A6C1D0F">
            <w:pPr>
              <w:pStyle w:val="NoSpacing"/>
              <w:rPr>
                <w:rFonts w:ascii="Times New Roman" w:hAnsi="Times New Roman" w:cs="Times New Roman"/>
              </w:rPr>
            </w:pPr>
            <w:r w:rsidRPr="00AE0971">
              <w:rPr>
                <w:rFonts w:ascii="Times New Roman" w:hAnsi="Times New Roman" w:cs="Times New Roman"/>
              </w:rPr>
              <w:t>Cd~</w:t>
            </w:r>
          </w:p>
        </w:tc>
      </w:tr>
      <w:tr w:rsidRPr="00AE0971" w:rsidR="4D6980D8" w:rsidTr="0097001C" w14:paraId="59A64485" w14:textId="77777777">
        <w:trPr>
          <w:trHeight w:val="440"/>
        </w:trPr>
        <w:tc>
          <w:tcPr>
            <w:tcW w:w="720" w:type="dxa"/>
          </w:tcPr>
          <w:p w:rsidRPr="00AE0971" w:rsidR="4D6980D8" w:rsidP="4D6980D8" w:rsidRDefault="4D6980D8" w14:paraId="3E38374D" w14:textId="77777777">
            <w:pPr>
              <w:pStyle w:val="NoSpacing"/>
              <w:rPr>
                <w:rFonts w:ascii="Times New Roman" w:hAnsi="Times New Roman" w:cs="Times New Roman"/>
              </w:rPr>
            </w:pPr>
            <w:r w:rsidRPr="00AE0971">
              <w:rPr>
                <w:rFonts w:ascii="Times New Roman" w:hAnsi="Times New Roman" w:cs="Times New Roman"/>
              </w:rPr>
              <w:t>2.</w:t>
            </w:r>
          </w:p>
        </w:tc>
        <w:tc>
          <w:tcPr>
            <w:tcW w:w="4950" w:type="dxa"/>
          </w:tcPr>
          <w:p w:rsidRPr="00AE0971" w:rsidR="668D1D5F" w:rsidP="4D6980D8" w:rsidRDefault="668D1D5F" w14:paraId="372518E7" w14:textId="3985DE83">
            <w:pPr>
              <w:pStyle w:val="NoSpacing"/>
              <w:rPr>
                <w:rFonts w:ascii="Times New Roman" w:hAnsi="Times New Roman" w:cs="Times New Roman"/>
              </w:rPr>
            </w:pPr>
            <w:r w:rsidRPr="00AE0971">
              <w:rPr>
                <w:rFonts w:ascii="Times New Roman" w:hAnsi="Times New Roman" w:cs="Times New Roman"/>
              </w:rPr>
              <w:t>Paste into the PowerShell command line</w:t>
            </w:r>
          </w:p>
          <w:p w:rsidRPr="00AE0971" w:rsidR="4D6980D8" w:rsidP="4D6980D8" w:rsidRDefault="4D6980D8" w14:paraId="7B6761E2" w14:textId="2133262F">
            <w:pPr>
              <w:pStyle w:val="NoSpacing"/>
              <w:rPr>
                <w:rFonts w:ascii="Times New Roman" w:hAnsi="Times New Roman" w:cs="Times New Roman"/>
              </w:rPr>
            </w:pPr>
          </w:p>
        </w:tc>
        <w:tc>
          <w:tcPr>
            <w:tcW w:w="4770" w:type="dxa"/>
          </w:tcPr>
          <w:p w:rsidRPr="00AE0971" w:rsidR="617F33A6" w:rsidP="4D6980D8" w:rsidRDefault="617F33A6" w14:paraId="2FB83EC1" w14:textId="13DD83E8">
            <w:pPr>
              <w:rPr>
                <w:rFonts w:ascii="Times New Roman" w:hAnsi="Times New Roman" w:cs="Times New Roman"/>
              </w:rPr>
            </w:pPr>
            <w:r w:rsidRPr="00AE0971">
              <w:rPr>
                <w:rFonts w:ascii="Times New Roman" w:hAnsi="Times New Roman" w:eastAsia="Calibri" w:cs="Times New Roman"/>
                <w:color w:val="2E75B6"/>
              </w:rPr>
              <w:t>SetupClient.exe /</w:t>
            </w:r>
            <w:proofErr w:type="gramStart"/>
            <w:r w:rsidRPr="00AE0971">
              <w:rPr>
                <w:rFonts w:ascii="Times New Roman" w:hAnsi="Times New Roman" w:eastAsia="Calibri" w:cs="Times New Roman"/>
                <w:color w:val="2E75B6"/>
              </w:rPr>
              <w:t>ServerAddress=usfed95063.deloittefed.com,usfed95064.deloittefed.com</w:t>
            </w:r>
            <w:proofErr w:type="gramEnd"/>
            <w:r w:rsidRPr="00AE0971">
              <w:rPr>
                <w:rFonts w:ascii="Times New Roman" w:hAnsi="Times New Roman" w:eastAsia="Calibri" w:cs="Times New Roman"/>
                <w:color w:val="2E75B6"/>
              </w:rPr>
              <w:t>,10.6.95.63,10.6.95.64 /</w:t>
            </w:r>
            <w:proofErr w:type="spellStart"/>
            <w:r w:rsidRPr="00AE0971">
              <w:rPr>
                <w:rFonts w:ascii="Times New Roman" w:hAnsi="Times New Roman" w:eastAsia="Calibri" w:cs="Times New Roman"/>
                <w:color w:val="2E75B6"/>
              </w:rPr>
              <w:t>ServerPort</w:t>
            </w:r>
            <w:proofErr w:type="spellEnd"/>
            <w:r w:rsidRPr="00AE0971">
              <w:rPr>
                <w:rFonts w:ascii="Times New Roman" w:hAnsi="Times New Roman" w:eastAsia="Calibri" w:cs="Times New Roman"/>
                <w:color w:val="2E75B6"/>
              </w:rPr>
              <w:t>=17472 /</w:t>
            </w:r>
            <w:proofErr w:type="spellStart"/>
            <w:r w:rsidRPr="00AE0971">
              <w:rPr>
                <w:rFonts w:ascii="Times New Roman" w:hAnsi="Times New Roman" w:eastAsia="Calibri" w:cs="Times New Roman"/>
                <w:color w:val="2E75B6"/>
              </w:rPr>
              <w:t>KeyPath</w:t>
            </w:r>
            <w:proofErr w:type="spellEnd"/>
            <w:r w:rsidRPr="00AE0971">
              <w:rPr>
                <w:rFonts w:ascii="Times New Roman" w:hAnsi="Times New Roman" w:eastAsia="Calibri" w:cs="Times New Roman"/>
                <w:color w:val="2E75B6"/>
              </w:rPr>
              <w:t>=</w:t>
            </w:r>
            <w:r w:rsidR="001C3A4E">
              <w:rPr>
                <w:rFonts w:ascii="Times New Roman" w:hAnsi="Times New Roman" w:eastAsia="Calibri" w:cs="Times New Roman"/>
                <w:color w:val="2E75B6"/>
              </w:rPr>
              <w:t>”</w:t>
            </w:r>
            <w:r w:rsidR="001C3A4E">
              <w:rPr>
                <w:rFonts w:ascii="Times New Roman" w:hAnsi="Times New Roman" w:eastAsia="Calibri" w:cs="Times New Roman"/>
                <w:color w:val="2E75B6"/>
              </w:rPr>
              <w:pgNum/>
            </w:r>
            <w:r w:rsidR="001C3A4E">
              <w:rPr>
                <w:rFonts w:ascii="Times New Roman" w:hAnsi="Times New Roman" w:eastAsia="Calibri" w:cs="Times New Roman"/>
                <w:color w:val="2E75B6"/>
              </w:rPr>
              <w:t>anita</w:t>
            </w:r>
            <w:r w:rsidRPr="00AE0971">
              <w:rPr>
                <w:rFonts w:ascii="Times New Roman" w:hAnsi="Times New Roman" w:eastAsia="Calibri" w:cs="Times New Roman"/>
                <w:color w:val="2E75B6"/>
              </w:rPr>
              <w:t>-init.dat</w:t>
            </w:r>
            <w:r w:rsidR="001C3A4E">
              <w:rPr>
                <w:rFonts w:ascii="Times New Roman" w:hAnsi="Times New Roman" w:eastAsia="Calibri" w:cs="Times New Roman"/>
                <w:color w:val="2E75B6"/>
              </w:rPr>
              <w:t>”</w:t>
            </w:r>
            <w:r w:rsidRPr="00AE0971">
              <w:rPr>
                <w:rFonts w:ascii="Times New Roman" w:hAnsi="Times New Roman" w:eastAsia="Calibri" w:cs="Times New Roman"/>
                <w:color w:val="2E75B6"/>
              </w:rPr>
              <w:t xml:space="preserve"> /S</w:t>
            </w:r>
          </w:p>
          <w:p w:rsidRPr="00AE0971" w:rsidR="4D6980D8" w:rsidP="4D6980D8" w:rsidRDefault="4D6980D8" w14:paraId="2D26094A" w14:textId="298BB616">
            <w:pPr>
              <w:pStyle w:val="NoSpacing"/>
              <w:rPr>
                <w:rFonts w:ascii="Times New Roman" w:hAnsi="Times New Roman" w:cs="Times New Roman"/>
              </w:rPr>
            </w:pPr>
          </w:p>
        </w:tc>
      </w:tr>
      <w:tr w:rsidRPr="00AE0971" w:rsidR="4D6980D8" w:rsidTr="0097001C" w14:paraId="52C04770" w14:textId="77777777">
        <w:trPr>
          <w:trHeight w:val="432"/>
        </w:trPr>
        <w:tc>
          <w:tcPr>
            <w:tcW w:w="720" w:type="dxa"/>
          </w:tcPr>
          <w:p w:rsidRPr="00AE0971" w:rsidR="4D6980D8" w:rsidP="4D6980D8" w:rsidRDefault="4D6980D8" w14:paraId="20C05EF6" w14:textId="77777777">
            <w:pPr>
              <w:pStyle w:val="NoSpacing"/>
              <w:rPr>
                <w:rFonts w:ascii="Times New Roman" w:hAnsi="Times New Roman" w:cs="Times New Roman"/>
              </w:rPr>
            </w:pPr>
            <w:r w:rsidRPr="00AE0971">
              <w:rPr>
                <w:rFonts w:ascii="Times New Roman" w:hAnsi="Times New Roman" w:cs="Times New Roman"/>
              </w:rPr>
              <w:t>3.</w:t>
            </w:r>
          </w:p>
        </w:tc>
        <w:tc>
          <w:tcPr>
            <w:tcW w:w="4950" w:type="dxa"/>
          </w:tcPr>
          <w:p w:rsidRPr="00AE0971" w:rsidR="0C7B109D" w:rsidP="4D6980D8" w:rsidRDefault="0C7B109D" w14:paraId="058621DC" w14:textId="505B10B8">
            <w:pPr>
              <w:pStyle w:val="NoSpacing"/>
              <w:rPr>
                <w:rFonts w:ascii="Times New Roman" w:hAnsi="Times New Roman" w:cs="Times New Roman"/>
              </w:rPr>
            </w:pPr>
            <w:r w:rsidRPr="00AE0971">
              <w:rPr>
                <w:rFonts w:ascii="Times New Roman" w:hAnsi="Times New Roman" w:cs="Times New Roman"/>
              </w:rPr>
              <w:t xml:space="preserve">In some </w:t>
            </w:r>
            <w:proofErr w:type="gramStart"/>
            <w:r w:rsidRPr="00AE0971">
              <w:rPr>
                <w:rFonts w:ascii="Times New Roman" w:hAnsi="Times New Roman" w:cs="Times New Roman"/>
              </w:rPr>
              <w:t>cases</w:t>
            </w:r>
            <w:proofErr w:type="gramEnd"/>
            <w:r w:rsidRPr="00AE0971">
              <w:rPr>
                <w:rFonts w:ascii="Times New Roman" w:hAnsi="Times New Roman" w:cs="Times New Roman"/>
              </w:rPr>
              <w:t xml:space="preserve"> you have to use the absolute path to the key, for example:</w:t>
            </w:r>
          </w:p>
          <w:p w:rsidRPr="00AE0971" w:rsidR="4D6980D8" w:rsidP="4D6980D8" w:rsidRDefault="4D6980D8" w14:paraId="687466D3" w14:textId="51B27D77">
            <w:pPr>
              <w:pStyle w:val="NoSpacing"/>
              <w:rPr>
                <w:rFonts w:ascii="Times New Roman" w:hAnsi="Times New Roman" w:cs="Times New Roman"/>
              </w:rPr>
            </w:pPr>
          </w:p>
        </w:tc>
        <w:tc>
          <w:tcPr>
            <w:tcW w:w="4770" w:type="dxa"/>
          </w:tcPr>
          <w:p w:rsidRPr="00AE0971" w:rsidR="0C7B109D" w:rsidP="4D6980D8" w:rsidRDefault="0C7B109D" w14:paraId="1074997F" w14:textId="58D7626C">
            <w:pPr>
              <w:rPr>
                <w:rFonts w:ascii="Times New Roman" w:hAnsi="Times New Roman" w:cs="Times New Roman"/>
              </w:rPr>
            </w:pPr>
            <w:r w:rsidRPr="00AE0971">
              <w:rPr>
                <w:rFonts w:ascii="Times New Roman" w:hAnsi="Times New Roman" w:eastAsia="Calibri" w:cs="Times New Roman"/>
                <w:color w:val="2E75B6"/>
              </w:rPr>
              <w:t>SetupClient.exe /</w:t>
            </w:r>
            <w:proofErr w:type="gramStart"/>
            <w:r w:rsidRPr="00AE0971">
              <w:rPr>
                <w:rFonts w:ascii="Times New Roman" w:hAnsi="Times New Roman" w:eastAsia="Calibri" w:cs="Times New Roman"/>
                <w:color w:val="2E75B6"/>
              </w:rPr>
              <w:t>ServerAddress=usfed95063.deloittefed.com,usfed95064.deloittefed.com</w:t>
            </w:r>
            <w:proofErr w:type="gramEnd"/>
            <w:r w:rsidRPr="00AE0971">
              <w:rPr>
                <w:rFonts w:ascii="Times New Roman" w:hAnsi="Times New Roman" w:eastAsia="Calibri" w:cs="Times New Roman"/>
                <w:color w:val="2E75B6"/>
              </w:rPr>
              <w:t>,10.6.95.63,10.6.95.64 /</w:t>
            </w:r>
            <w:proofErr w:type="spellStart"/>
            <w:r w:rsidRPr="00AE0971">
              <w:rPr>
                <w:rFonts w:ascii="Times New Roman" w:hAnsi="Times New Roman" w:eastAsia="Calibri" w:cs="Times New Roman"/>
                <w:color w:val="2E75B6"/>
              </w:rPr>
              <w:t>ServerPort</w:t>
            </w:r>
            <w:proofErr w:type="spellEnd"/>
            <w:r w:rsidRPr="00AE0971">
              <w:rPr>
                <w:rFonts w:ascii="Times New Roman" w:hAnsi="Times New Roman" w:eastAsia="Calibri" w:cs="Times New Roman"/>
                <w:color w:val="2E75B6"/>
              </w:rPr>
              <w:t>=17472 /</w:t>
            </w:r>
            <w:proofErr w:type="spellStart"/>
            <w:r w:rsidRPr="00AE0971">
              <w:rPr>
                <w:rFonts w:ascii="Times New Roman" w:hAnsi="Times New Roman" w:eastAsia="Calibri" w:cs="Times New Roman"/>
                <w:color w:val="2E75B6"/>
              </w:rPr>
              <w:t>KeyPath</w:t>
            </w:r>
            <w:proofErr w:type="spellEnd"/>
            <w:r w:rsidRPr="00AE0971">
              <w:rPr>
                <w:rFonts w:ascii="Times New Roman" w:hAnsi="Times New Roman" w:eastAsia="Calibri" w:cs="Times New Roman"/>
                <w:color w:val="2E75B6"/>
              </w:rPr>
              <w:t>=</w:t>
            </w:r>
            <w:r w:rsidR="001C3A4E">
              <w:rPr>
                <w:rFonts w:ascii="Times New Roman" w:hAnsi="Times New Roman" w:eastAsia="Calibri" w:cs="Times New Roman"/>
                <w:color w:val="2E75B6"/>
              </w:rPr>
              <w:t>”</w:t>
            </w:r>
            <w:r w:rsidRPr="00AE0971">
              <w:rPr>
                <w:rFonts w:ascii="Times New Roman" w:hAnsi="Times New Roman" w:eastAsia="Calibri" w:cs="Times New Roman"/>
                <w:color w:val="2E75B6"/>
                <w:highlight w:val="yellow"/>
              </w:rPr>
              <w:t>C:\KEY\tanium-init.dat</w:t>
            </w:r>
            <w:r w:rsidR="001C3A4E">
              <w:rPr>
                <w:rFonts w:ascii="Times New Roman" w:hAnsi="Times New Roman" w:eastAsia="Calibri" w:cs="Times New Roman"/>
                <w:color w:val="2E75B6"/>
              </w:rPr>
              <w:t>”</w:t>
            </w:r>
            <w:r w:rsidRPr="00AE0971">
              <w:rPr>
                <w:rFonts w:ascii="Times New Roman" w:hAnsi="Times New Roman" w:eastAsia="Calibri" w:cs="Times New Roman"/>
                <w:color w:val="2E75B6"/>
              </w:rPr>
              <w:t xml:space="preserve"> /S</w:t>
            </w:r>
          </w:p>
          <w:p w:rsidRPr="00AE0971" w:rsidR="4D6980D8" w:rsidP="4D6980D8" w:rsidRDefault="4D6980D8" w14:paraId="10A13AAA" w14:textId="11B1D0F8">
            <w:pPr>
              <w:pStyle w:val="NoSpacing"/>
              <w:rPr>
                <w:rFonts w:ascii="Times New Roman" w:hAnsi="Times New Roman" w:cs="Times New Roman"/>
              </w:rPr>
            </w:pPr>
          </w:p>
        </w:tc>
      </w:tr>
      <w:tr w:rsidRPr="00AE0971" w:rsidR="4D6980D8" w:rsidTr="0097001C" w14:paraId="29E7C2C4" w14:textId="77777777">
        <w:trPr>
          <w:trHeight w:val="449"/>
        </w:trPr>
        <w:tc>
          <w:tcPr>
            <w:tcW w:w="720" w:type="dxa"/>
          </w:tcPr>
          <w:p w:rsidRPr="00AE0971" w:rsidR="4D6980D8" w:rsidP="4D6980D8" w:rsidRDefault="4D6980D8" w14:paraId="7E1AB304" w14:textId="77777777">
            <w:pPr>
              <w:pStyle w:val="NoSpacing"/>
              <w:rPr>
                <w:rFonts w:ascii="Times New Roman" w:hAnsi="Times New Roman" w:cs="Times New Roman"/>
              </w:rPr>
            </w:pPr>
            <w:r w:rsidRPr="00AE0971">
              <w:rPr>
                <w:rFonts w:ascii="Times New Roman" w:hAnsi="Times New Roman" w:cs="Times New Roman"/>
              </w:rPr>
              <w:t>4.</w:t>
            </w:r>
          </w:p>
        </w:tc>
        <w:tc>
          <w:tcPr>
            <w:tcW w:w="4950" w:type="dxa"/>
          </w:tcPr>
          <w:p w:rsidRPr="00AE0971" w:rsidR="37CC2A23" w:rsidP="4D6980D8" w:rsidRDefault="37CC2A23" w14:paraId="62E6B9A4" w14:textId="42A59BD9">
            <w:pPr>
              <w:pStyle w:val="NoSpacing"/>
              <w:rPr>
                <w:rFonts w:ascii="Times New Roman" w:hAnsi="Times New Roman" w:cs="Times New Roman"/>
              </w:rPr>
            </w:pPr>
            <w:r w:rsidRPr="00AE0971">
              <w:rPr>
                <w:rFonts w:ascii="Times New Roman" w:hAnsi="Times New Roman" w:cs="Times New Roman"/>
              </w:rPr>
              <w:t xml:space="preserve">Start the service: </w:t>
            </w:r>
          </w:p>
        </w:tc>
        <w:tc>
          <w:tcPr>
            <w:tcW w:w="4770" w:type="dxa"/>
          </w:tcPr>
          <w:p w:rsidRPr="00AE0971" w:rsidR="37CC2A23" w:rsidP="4D6980D8" w:rsidRDefault="37CC2A23" w14:paraId="7BFCEFC0" w14:textId="625BE360">
            <w:pPr>
              <w:pStyle w:val="NoSpacing"/>
              <w:rPr>
                <w:rFonts w:ascii="Times New Roman" w:hAnsi="Times New Roman" w:eastAsia="Calibri" w:cs="Times New Roman"/>
                <w:i/>
                <w:iCs/>
              </w:rPr>
            </w:pPr>
            <w:r w:rsidRPr="00AE0971">
              <w:rPr>
                <w:rFonts w:ascii="Times New Roman" w:hAnsi="Times New Roman" w:eastAsia="Calibri" w:cs="Times New Roman"/>
                <w:color w:val="2E75B6"/>
              </w:rPr>
              <w:t xml:space="preserve">net start </w:t>
            </w:r>
            <w:r w:rsidR="001C3A4E">
              <w:rPr>
                <w:rFonts w:ascii="Times New Roman" w:hAnsi="Times New Roman" w:eastAsia="Calibri" w:cs="Times New Roman"/>
                <w:color w:val="2E75B6"/>
              </w:rPr>
              <w:t>“</w:t>
            </w:r>
            <w:r w:rsidRPr="00AE0971">
              <w:rPr>
                <w:rFonts w:ascii="Times New Roman" w:hAnsi="Times New Roman" w:eastAsia="Calibri" w:cs="Times New Roman"/>
                <w:color w:val="2E75B6"/>
              </w:rPr>
              <w:t>Tanium Client</w:t>
            </w:r>
            <w:r w:rsidR="001C3A4E">
              <w:rPr>
                <w:rFonts w:ascii="Times New Roman" w:hAnsi="Times New Roman" w:eastAsia="Calibri" w:cs="Times New Roman"/>
                <w:color w:val="2E75B6"/>
              </w:rPr>
              <w:t>”</w:t>
            </w:r>
          </w:p>
        </w:tc>
      </w:tr>
      <w:tr w:rsidRPr="00AE0971" w:rsidR="4D6980D8" w:rsidTr="0097001C" w14:paraId="61CCB6CF" w14:textId="77777777">
        <w:trPr>
          <w:trHeight w:val="449"/>
        </w:trPr>
        <w:tc>
          <w:tcPr>
            <w:tcW w:w="720" w:type="dxa"/>
          </w:tcPr>
          <w:p w:rsidRPr="00AE0971" w:rsidR="6A8F56E3" w:rsidP="4D6980D8" w:rsidRDefault="6A8F56E3" w14:paraId="36DFE138" w14:textId="05BA2339">
            <w:pPr>
              <w:pStyle w:val="NoSpacing"/>
              <w:rPr>
                <w:rFonts w:ascii="Times New Roman" w:hAnsi="Times New Roman" w:cs="Times New Roman"/>
              </w:rPr>
            </w:pPr>
            <w:r w:rsidRPr="00AE0971">
              <w:rPr>
                <w:rFonts w:ascii="Times New Roman" w:hAnsi="Times New Roman" w:cs="Times New Roman"/>
              </w:rPr>
              <w:t>5.</w:t>
            </w:r>
          </w:p>
        </w:tc>
        <w:tc>
          <w:tcPr>
            <w:tcW w:w="4950" w:type="dxa"/>
          </w:tcPr>
          <w:p w:rsidRPr="00AE0971" w:rsidR="6A8F56E3" w:rsidP="4D6980D8" w:rsidRDefault="6A8F56E3" w14:paraId="2E8A93B4" w14:textId="5EF022ED">
            <w:pPr>
              <w:pStyle w:val="NoSpacing"/>
              <w:rPr>
                <w:rFonts w:ascii="Times New Roman" w:hAnsi="Times New Roman" w:cs="Times New Roman"/>
              </w:rPr>
            </w:pPr>
            <w:r w:rsidRPr="00AE0971">
              <w:rPr>
                <w:rFonts w:ascii="Times New Roman" w:hAnsi="Times New Roman" w:cs="Times New Roman"/>
              </w:rPr>
              <w:t>Check that it is running:</w:t>
            </w:r>
          </w:p>
        </w:tc>
        <w:tc>
          <w:tcPr>
            <w:tcW w:w="4770" w:type="dxa"/>
          </w:tcPr>
          <w:p w:rsidRPr="00AE0971" w:rsidR="6A8F56E3" w:rsidRDefault="6A8F56E3" w14:paraId="6E917A0C" w14:textId="6F466768">
            <w:pPr>
              <w:rPr>
                <w:rFonts w:ascii="Times New Roman" w:hAnsi="Times New Roman" w:cs="Times New Roman"/>
              </w:rPr>
            </w:pPr>
            <w:proofErr w:type="spellStart"/>
            <w:r w:rsidRPr="00AE0971">
              <w:rPr>
                <w:rFonts w:ascii="Times New Roman" w:hAnsi="Times New Roman" w:eastAsia="Calibri" w:cs="Times New Roman"/>
                <w:color w:val="2E75B6"/>
              </w:rPr>
              <w:t>sc</w:t>
            </w:r>
            <w:proofErr w:type="spellEnd"/>
            <w:r w:rsidRPr="00AE0971">
              <w:rPr>
                <w:rFonts w:ascii="Times New Roman" w:hAnsi="Times New Roman" w:eastAsia="Calibri" w:cs="Times New Roman"/>
                <w:color w:val="2E75B6"/>
              </w:rPr>
              <w:t xml:space="preserve"> query </w:t>
            </w:r>
            <w:r w:rsidR="001C3A4E">
              <w:rPr>
                <w:rFonts w:ascii="Times New Roman" w:hAnsi="Times New Roman" w:eastAsia="Calibri" w:cs="Times New Roman"/>
                <w:color w:val="2E75B6"/>
              </w:rPr>
              <w:t>“</w:t>
            </w:r>
            <w:r w:rsidRPr="00AE0971">
              <w:rPr>
                <w:rFonts w:ascii="Times New Roman" w:hAnsi="Times New Roman" w:eastAsia="Calibri" w:cs="Times New Roman"/>
                <w:color w:val="2E75B6"/>
              </w:rPr>
              <w:t>Tanium Client”</w:t>
            </w:r>
          </w:p>
        </w:tc>
      </w:tr>
    </w:tbl>
    <w:p w:rsidRPr="007D2057" w:rsidR="007D2057" w:rsidP="007D2057" w:rsidRDefault="0097001C" w14:paraId="024C2E82" w14:textId="74D8C7F6">
      <w:pPr>
        <w:pStyle w:val="NoSpacing"/>
        <w:rPr>
          <w:rFonts w:ascii="Times New Roman" w:hAnsi="Times New Roman" w:cs="Times New Roman"/>
          <w:b/>
          <w:bCs/>
        </w:rPr>
      </w:pPr>
      <w:r w:rsidRPr="007D2057">
        <w:rPr>
          <w:b/>
          <w:bCs/>
        </w:rPr>
        <w:br w:type="page"/>
      </w:r>
      <w:r w:rsidRPr="007D2057" w:rsidR="6A8F56E3">
        <w:rPr>
          <w:rFonts w:ascii="Times New Roman" w:hAnsi="Times New Roman" w:cs="Times New Roman"/>
          <w:b/>
          <w:bCs/>
        </w:rPr>
        <w:lastRenderedPageBreak/>
        <w:t xml:space="preserve">Procedure </w:t>
      </w:r>
      <w:r w:rsidR="00CB615D">
        <w:rPr>
          <w:rFonts w:ascii="Times New Roman" w:hAnsi="Times New Roman" w:cs="Times New Roman"/>
          <w:b/>
          <w:bCs/>
        </w:rPr>
        <w:t>4</w:t>
      </w:r>
      <w:r w:rsidRPr="007D2057" w:rsidR="6A8F56E3">
        <w:rPr>
          <w:rFonts w:ascii="Times New Roman" w:hAnsi="Times New Roman" w:cs="Times New Roman"/>
          <w:b/>
          <w:bCs/>
        </w:rPr>
        <w:t>.</w:t>
      </w:r>
      <w:r w:rsidR="00CA74AB">
        <w:rPr>
          <w:rFonts w:ascii="Times New Roman" w:hAnsi="Times New Roman" w:cs="Times New Roman"/>
          <w:b/>
          <w:bCs/>
        </w:rPr>
        <w:t>5.</w:t>
      </w:r>
      <w:r w:rsidRPr="007D2057" w:rsidR="6A8F56E3">
        <w:rPr>
          <w:rFonts w:ascii="Times New Roman" w:hAnsi="Times New Roman" w:cs="Times New Roman"/>
          <w:b/>
          <w:bCs/>
        </w:rPr>
        <w:t xml:space="preserve">4 – Linux Tanium Agent Install </w:t>
      </w:r>
    </w:p>
    <w:p w:rsidRPr="007D2057" w:rsidR="00F718C8" w:rsidP="007D2057" w:rsidRDefault="6A8F56E3" w14:paraId="6862547E" w14:textId="1DC74FC6">
      <w:pPr>
        <w:pStyle w:val="NoSpacing"/>
        <w:rPr>
          <w:rFonts w:ascii="Times New Roman" w:hAnsi="Times New Roman" w:cs="Times New Roman"/>
        </w:rPr>
      </w:pPr>
      <w:r w:rsidRPr="007D2057">
        <w:rPr>
          <w:rFonts w:ascii="Times New Roman" w:hAnsi="Times New Roman" w:cs="Times New Roman"/>
          <w:b/>
          <w:bCs/>
        </w:rPr>
        <w:t>Frequency</w:t>
      </w:r>
      <w:r w:rsidRPr="007D2057">
        <w:rPr>
          <w:rFonts w:ascii="Times New Roman" w:hAnsi="Times New Roman" w:cs="Times New Roman"/>
        </w:rPr>
        <w:t xml:space="preserve">: Upon initial Linux machine creation </w:t>
      </w:r>
    </w:p>
    <w:p w:rsidRPr="00AE0971" w:rsidR="00F718C8" w:rsidP="4D6980D8" w:rsidRDefault="6A8F56E3" w14:paraId="0F213EB6" w14:textId="389835B8">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Linux Tanium Install procedure outlines the steps taken to install Tanium monitoring agents on all Linux machines.</w:t>
      </w:r>
    </w:p>
    <w:p w:rsidRPr="00AE0971" w:rsidR="00F718C8" w:rsidP="4D6980D8" w:rsidRDefault="6A8F56E3" w14:paraId="5067F7A3" w14:textId="4E5961EA">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Production Linux machines</w:t>
      </w:r>
    </w:p>
    <w:p w:rsidRPr="00AE0971" w:rsidR="00F718C8" w:rsidP="4D6980D8" w:rsidRDefault="6A8F56E3" w14:paraId="2DFC7414" w14:textId="5B7245B0">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Linux machines </w:t>
      </w:r>
    </w:p>
    <w:p w:rsidRPr="00AE0971" w:rsidR="00F718C8" w:rsidP="4D6980D8" w:rsidRDefault="00F718C8" w14:paraId="09B44026" w14:textId="7DADC172">
      <w:pPr>
        <w:pStyle w:val="NoSpacing"/>
        <w:rPr>
          <w:rFonts w:ascii="Times New Roman" w:hAnsi="Times New Roman" w:cs="Times New Roman"/>
        </w:rPr>
      </w:pPr>
    </w:p>
    <w:tbl>
      <w:tblPr>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700"/>
        <w:gridCol w:w="3980"/>
        <w:gridCol w:w="4675"/>
      </w:tblGrid>
      <w:tr w:rsidRPr="00AE0971" w:rsidR="4D6980D8" w:rsidTr="0097001C" w14:paraId="612E3D53" w14:textId="77777777">
        <w:trPr>
          <w:trHeight w:val="20"/>
        </w:trPr>
        <w:tc>
          <w:tcPr>
            <w:tcW w:w="700" w:type="dxa"/>
            <w:shd w:val="clear" w:color="auto" w:fill="4472C4" w:themeFill="accent1"/>
          </w:tcPr>
          <w:p w:rsidRPr="00AE0971" w:rsidR="4D6980D8" w:rsidP="4D6980D8" w:rsidRDefault="4D6980D8" w14:paraId="1ABB849E"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 xml:space="preserve">Steps </w:t>
            </w:r>
          </w:p>
        </w:tc>
        <w:tc>
          <w:tcPr>
            <w:tcW w:w="3980" w:type="dxa"/>
            <w:shd w:val="clear" w:color="auto" w:fill="4472C4" w:themeFill="accent1"/>
          </w:tcPr>
          <w:p w:rsidRPr="00AE0971" w:rsidR="4D6980D8" w:rsidP="4D6980D8" w:rsidRDefault="4D6980D8" w14:paraId="67E4C197"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4675" w:type="dxa"/>
            <w:shd w:val="clear" w:color="auto" w:fill="4472C4" w:themeFill="accent1"/>
          </w:tcPr>
          <w:p w:rsidRPr="00AE0971" w:rsidR="4D6980D8" w:rsidP="4D6980D8" w:rsidRDefault="4D6980D8" w14:paraId="02A2F887"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4D6980D8" w:rsidTr="0097001C" w14:paraId="0F4B4FA7" w14:textId="77777777">
        <w:trPr>
          <w:trHeight w:val="305"/>
        </w:trPr>
        <w:tc>
          <w:tcPr>
            <w:tcW w:w="700" w:type="dxa"/>
          </w:tcPr>
          <w:p w:rsidRPr="00AE0971" w:rsidR="4D6980D8" w:rsidP="4D6980D8" w:rsidRDefault="4D6980D8" w14:paraId="5A294E32" w14:textId="77777777">
            <w:pPr>
              <w:pStyle w:val="NoSpacing"/>
              <w:rPr>
                <w:rFonts w:ascii="Times New Roman" w:hAnsi="Times New Roman" w:cs="Times New Roman"/>
              </w:rPr>
            </w:pPr>
            <w:r w:rsidRPr="00AE0971">
              <w:rPr>
                <w:rFonts w:ascii="Times New Roman" w:hAnsi="Times New Roman" w:cs="Times New Roman"/>
              </w:rPr>
              <w:t>1.</w:t>
            </w:r>
          </w:p>
        </w:tc>
        <w:tc>
          <w:tcPr>
            <w:tcW w:w="3980" w:type="dxa"/>
          </w:tcPr>
          <w:p w:rsidRPr="00AE0971" w:rsidR="4D6980D8" w:rsidP="4D6980D8" w:rsidRDefault="4D6980D8" w14:paraId="3D8E2F85" w14:textId="35325587">
            <w:pPr>
              <w:pStyle w:val="NoSpacing"/>
              <w:rPr>
                <w:rFonts w:ascii="Times New Roman" w:hAnsi="Times New Roman" w:cs="Times New Roman"/>
              </w:rPr>
            </w:pPr>
            <w:proofErr w:type="gramStart"/>
            <w:r w:rsidRPr="00AE0971">
              <w:rPr>
                <w:rFonts w:ascii="Times New Roman" w:hAnsi="Times New Roman" w:cs="Times New Roman"/>
              </w:rPr>
              <w:t>Open up</w:t>
            </w:r>
            <w:proofErr w:type="gramEnd"/>
            <w:r w:rsidRPr="00AE0971">
              <w:rPr>
                <w:rFonts w:ascii="Times New Roman" w:hAnsi="Times New Roman" w:cs="Times New Roman"/>
              </w:rPr>
              <w:t xml:space="preserve"> PowerShell admin and switch to your home directory</w:t>
            </w:r>
          </w:p>
        </w:tc>
        <w:tc>
          <w:tcPr>
            <w:tcW w:w="4675" w:type="dxa"/>
          </w:tcPr>
          <w:p w:rsidRPr="00AE0971" w:rsidR="4D6980D8" w:rsidP="4D6980D8" w:rsidRDefault="4D6980D8" w14:paraId="67547B5A" w14:textId="1A6C1D0F">
            <w:pPr>
              <w:pStyle w:val="NoSpacing"/>
              <w:rPr>
                <w:rFonts w:ascii="Times New Roman" w:hAnsi="Times New Roman" w:cs="Times New Roman"/>
              </w:rPr>
            </w:pPr>
            <w:r w:rsidRPr="00AE0971">
              <w:rPr>
                <w:rFonts w:ascii="Times New Roman" w:hAnsi="Times New Roman" w:cs="Times New Roman"/>
              </w:rPr>
              <w:t>Cd~</w:t>
            </w:r>
          </w:p>
        </w:tc>
      </w:tr>
      <w:tr w:rsidRPr="00AE0971" w:rsidR="4D6980D8" w:rsidTr="0097001C" w14:paraId="788CEA75" w14:textId="77777777">
        <w:trPr>
          <w:trHeight w:val="440"/>
        </w:trPr>
        <w:tc>
          <w:tcPr>
            <w:tcW w:w="700" w:type="dxa"/>
          </w:tcPr>
          <w:p w:rsidRPr="00AE0971" w:rsidR="4D6980D8" w:rsidP="4D6980D8" w:rsidRDefault="4D6980D8" w14:paraId="05281545" w14:textId="77777777">
            <w:pPr>
              <w:pStyle w:val="NoSpacing"/>
              <w:rPr>
                <w:rFonts w:ascii="Times New Roman" w:hAnsi="Times New Roman" w:cs="Times New Roman"/>
              </w:rPr>
            </w:pPr>
            <w:r w:rsidRPr="00AE0971">
              <w:rPr>
                <w:rFonts w:ascii="Times New Roman" w:hAnsi="Times New Roman" w:cs="Times New Roman"/>
              </w:rPr>
              <w:t>2.</w:t>
            </w:r>
          </w:p>
        </w:tc>
        <w:tc>
          <w:tcPr>
            <w:tcW w:w="3980" w:type="dxa"/>
          </w:tcPr>
          <w:p w:rsidRPr="00AE0971" w:rsidR="4D6980D8" w:rsidP="4D6980D8" w:rsidRDefault="4D6980D8" w14:paraId="6CDF2D2E" w14:textId="3985DE83">
            <w:pPr>
              <w:pStyle w:val="NoSpacing"/>
              <w:rPr>
                <w:rFonts w:ascii="Times New Roman" w:hAnsi="Times New Roman" w:cs="Times New Roman"/>
              </w:rPr>
            </w:pPr>
            <w:r w:rsidRPr="00AE0971">
              <w:rPr>
                <w:rFonts w:ascii="Times New Roman" w:hAnsi="Times New Roman" w:cs="Times New Roman"/>
              </w:rPr>
              <w:t>Paste into the PowerShell command line</w:t>
            </w:r>
          </w:p>
          <w:p w:rsidRPr="00AE0971" w:rsidR="4D6980D8" w:rsidP="4D6980D8" w:rsidRDefault="4D6980D8" w14:paraId="31EB8716" w14:textId="2133262F">
            <w:pPr>
              <w:pStyle w:val="NoSpacing"/>
              <w:rPr>
                <w:rFonts w:ascii="Times New Roman" w:hAnsi="Times New Roman" w:cs="Times New Roman"/>
              </w:rPr>
            </w:pPr>
          </w:p>
        </w:tc>
        <w:tc>
          <w:tcPr>
            <w:tcW w:w="4675" w:type="dxa"/>
          </w:tcPr>
          <w:p w:rsidRPr="00AE0971" w:rsidR="1D6F7391" w:rsidP="4D6980D8" w:rsidRDefault="1D6F7391" w14:paraId="6904C9BB" w14:textId="5FE2C4E2">
            <w:pPr>
              <w:rPr>
                <w:rFonts w:ascii="Times New Roman" w:hAnsi="Times New Roman" w:eastAsia="Calibri" w:cs="Times New Roman"/>
                <w:i/>
                <w:iCs/>
              </w:rPr>
            </w:pPr>
            <w:r w:rsidRPr="00AE0971">
              <w:rPr>
                <w:rFonts w:ascii="Times New Roman" w:hAnsi="Times New Roman" w:eastAsia="Calibri" w:cs="Times New Roman"/>
                <w:b/>
                <w:bCs/>
              </w:rPr>
              <w:t>For RedHat 8:</w:t>
            </w:r>
            <w:r w:rsidRPr="00AE0971">
              <w:rPr>
                <w:rFonts w:ascii="Times New Roman" w:hAnsi="Times New Roman" w:eastAsia="Calibri" w:cs="Times New Roman"/>
              </w:rPr>
              <w:t xml:space="preserve"> </w:t>
            </w:r>
            <w:r w:rsidRPr="00AE0971">
              <w:rPr>
                <w:rFonts w:ascii="Times New Roman" w:hAnsi="Times New Roman" w:eastAsia="Calibri" w:cs="Times New Roman"/>
                <w:color w:val="2E75B6"/>
              </w:rPr>
              <w:t>rpm -</w:t>
            </w:r>
            <w:r w:rsidR="001C3A4E">
              <w:rPr>
                <w:rFonts w:ascii="Times New Roman" w:hAnsi="Times New Roman" w:eastAsia="Calibri" w:cs="Times New Roman"/>
                <w:color w:val="2E75B6"/>
              </w:rPr>
              <w:t>I</w:t>
            </w:r>
            <w:r w:rsidRPr="00AE0971">
              <w:rPr>
                <w:rFonts w:ascii="Times New Roman" w:hAnsi="Times New Roman" w:eastAsia="Calibri" w:cs="Times New Roman"/>
                <w:color w:val="2E75B6"/>
              </w:rPr>
              <w:t xml:space="preserve"> TaniumClient-7.4.4.1250-1.rhe8.x86_64.rpm</w:t>
            </w:r>
            <w:r w:rsidRPr="00AE0971">
              <w:rPr>
                <w:rFonts w:ascii="Times New Roman" w:hAnsi="Times New Roman" w:eastAsia="Calibri" w:cs="Times New Roman"/>
                <w:i/>
                <w:iCs/>
              </w:rPr>
              <w:t xml:space="preserve">                                                          </w:t>
            </w:r>
          </w:p>
          <w:p w:rsidRPr="00AE0971" w:rsidR="1D6F7391" w:rsidP="4D6980D8" w:rsidRDefault="1D6F7391" w14:paraId="4AB296A1" w14:textId="5E1E1FAA">
            <w:pPr>
              <w:rPr>
                <w:rFonts w:ascii="Times New Roman" w:hAnsi="Times New Roman" w:eastAsia="Calibri" w:cs="Times New Roman"/>
              </w:rPr>
            </w:pPr>
            <w:r w:rsidRPr="00AE0971">
              <w:rPr>
                <w:rFonts w:ascii="Times New Roman" w:hAnsi="Times New Roman" w:eastAsia="Calibri" w:cs="Times New Roman"/>
                <w:b/>
                <w:bCs/>
              </w:rPr>
              <w:t>For RedHat 7</w:t>
            </w:r>
            <w:r w:rsidRPr="00AE0971">
              <w:rPr>
                <w:rFonts w:ascii="Times New Roman" w:hAnsi="Times New Roman" w:eastAsia="Calibri" w:cs="Times New Roman"/>
              </w:rPr>
              <w:t xml:space="preserve">: </w:t>
            </w:r>
            <w:r w:rsidRPr="00AE0971">
              <w:rPr>
                <w:rFonts w:ascii="Times New Roman" w:hAnsi="Times New Roman" w:eastAsia="Calibri" w:cs="Times New Roman"/>
                <w:color w:val="2E75B6"/>
              </w:rPr>
              <w:t>rpm -</w:t>
            </w:r>
            <w:r w:rsidR="001C3A4E">
              <w:rPr>
                <w:rFonts w:ascii="Times New Roman" w:hAnsi="Times New Roman" w:eastAsia="Calibri" w:cs="Times New Roman"/>
                <w:color w:val="2E75B6"/>
              </w:rPr>
              <w:t>I</w:t>
            </w:r>
            <w:r w:rsidRPr="00AE0971">
              <w:rPr>
                <w:rFonts w:ascii="Times New Roman" w:hAnsi="Times New Roman" w:eastAsia="Calibri" w:cs="Times New Roman"/>
                <w:color w:val="2E75B6"/>
              </w:rPr>
              <w:t xml:space="preserve"> TaniumClient-7.4.4.1250-1.rhe7.x86_64.rpm</w:t>
            </w:r>
          </w:p>
        </w:tc>
      </w:tr>
      <w:tr w:rsidRPr="00AE0971" w:rsidR="4D6980D8" w:rsidTr="0097001C" w14:paraId="3579D7B3" w14:textId="77777777">
        <w:trPr>
          <w:trHeight w:val="432"/>
        </w:trPr>
        <w:tc>
          <w:tcPr>
            <w:tcW w:w="700" w:type="dxa"/>
          </w:tcPr>
          <w:p w:rsidRPr="00AE0971" w:rsidR="4D6980D8" w:rsidP="4D6980D8" w:rsidRDefault="4D6980D8" w14:paraId="0493B8D9" w14:textId="77777777">
            <w:pPr>
              <w:pStyle w:val="NoSpacing"/>
              <w:rPr>
                <w:rFonts w:ascii="Times New Roman" w:hAnsi="Times New Roman" w:cs="Times New Roman"/>
              </w:rPr>
            </w:pPr>
            <w:r w:rsidRPr="00AE0971">
              <w:rPr>
                <w:rFonts w:ascii="Times New Roman" w:hAnsi="Times New Roman" w:cs="Times New Roman"/>
              </w:rPr>
              <w:t>3.</w:t>
            </w:r>
          </w:p>
        </w:tc>
        <w:tc>
          <w:tcPr>
            <w:tcW w:w="3980" w:type="dxa"/>
          </w:tcPr>
          <w:p w:rsidRPr="00AE0971" w:rsidR="4FCB5E1C" w:rsidP="4D6980D8" w:rsidRDefault="4FCB5E1C" w14:paraId="4D457573" w14:textId="104423A2">
            <w:pPr>
              <w:pStyle w:val="NoSpacing"/>
              <w:rPr>
                <w:rFonts w:ascii="Times New Roman" w:hAnsi="Times New Roman" w:cs="Times New Roman"/>
              </w:rPr>
            </w:pPr>
            <w:r w:rsidRPr="00AE0971">
              <w:rPr>
                <w:rFonts w:ascii="Times New Roman" w:hAnsi="Times New Roman" w:cs="Times New Roman"/>
              </w:rPr>
              <w:t xml:space="preserve">After successful installation, you need to run the following commands: </w:t>
            </w:r>
          </w:p>
          <w:p w:rsidRPr="00AE0971" w:rsidR="4D6980D8" w:rsidP="4D6980D8" w:rsidRDefault="4D6980D8" w14:paraId="506A96AB" w14:textId="51B27D77">
            <w:pPr>
              <w:pStyle w:val="NoSpacing"/>
              <w:rPr>
                <w:rFonts w:ascii="Times New Roman" w:hAnsi="Times New Roman" w:cs="Times New Roman"/>
              </w:rPr>
            </w:pPr>
          </w:p>
        </w:tc>
        <w:tc>
          <w:tcPr>
            <w:tcW w:w="4675" w:type="dxa"/>
          </w:tcPr>
          <w:p w:rsidRPr="00AE0971" w:rsidR="4FCB5E1C" w:rsidP="4D6980D8" w:rsidRDefault="4FCB5E1C" w14:paraId="7A4981AD" w14:textId="6DBCE84D">
            <w:pPr>
              <w:pStyle w:val="NoSpacing"/>
              <w:numPr>
                <w:ilvl w:val="0"/>
                <w:numId w:val="2"/>
              </w:numPr>
              <w:rPr>
                <w:rFonts w:ascii="Times New Roman" w:hAnsi="Times New Roman" w:cs="Times New Roman" w:eastAsiaTheme="minorEastAsia"/>
              </w:rPr>
            </w:pPr>
            <w:r w:rsidRPr="00AE0971">
              <w:rPr>
                <w:rFonts w:ascii="Times New Roman" w:hAnsi="Times New Roman" w:eastAsia="Calibri" w:cs="Times New Roman"/>
                <w:color w:val="2E75B6"/>
              </w:rPr>
              <w:t xml:space="preserve">cp </w:t>
            </w:r>
            <w:r w:rsidR="001C3A4E">
              <w:rPr>
                <w:rFonts w:ascii="Times New Roman" w:hAnsi="Times New Roman" w:eastAsia="Calibri" w:cs="Times New Roman"/>
                <w:color w:val="2E75B6"/>
              </w:rPr>
              <w:pgNum/>
            </w:r>
            <w:r w:rsidR="001C3A4E">
              <w:rPr>
                <w:rFonts w:ascii="Times New Roman" w:hAnsi="Times New Roman" w:eastAsia="Calibri" w:cs="Times New Roman"/>
                <w:color w:val="2E75B6"/>
              </w:rPr>
              <w:t>anita</w:t>
            </w:r>
            <w:r w:rsidRPr="00AE0971">
              <w:rPr>
                <w:rFonts w:ascii="Times New Roman" w:hAnsi="Times New Roman" w:eastAsia="Calibri" w:cs="Times New Roman"/>
                <w:color w:val="2E75B6"/>
              </w:rPr>
              <w:t>-init.dat /opt/Tanium/</w:t>
            </w:r>
            <w:proofErr w:type="spellStart"/>
            <w:r w:rsidRPr="00AE0971">
              <w:rPr>
                <w:rFonts w:ascii="Times New Roman" w:hAnsi="Times New Roman" w:eastAsia="Calibri" w:cs="Times New Roman"/>
                <w:color w:val="2E75B6"/>
              </w:rPr>
              <w:t>TaniumClient</w:t>
            </w:r>
            <w:proofErr w:type="spellEnd"/>
            <w:r w:rsidRPr="00AE0971">
              <w:rPr>
                <w:rFonts w:ascii="Times New Roman" w:hAnsi="Times New Roman" w:eastAsia="Calibri" w:cs="Times New Roman"/>
                <w:color w:val="2E75B6"/>
              </w:rPr>
              <w:t>/</w:t>
            </w:r>
          </w:p>
          <w:p w:rsidRPr="00AE0971" w:rsidR="4FCB5E1C" w:rsidP="4D6980D8" w:rsidRDefault="4FCB5E1C" w14:paraId="77D28A43" w14:textId="33779838">
            <w:pPr>
              <w:pStyle w:val="NoSpacing"/>
              <w:numPr>
                <w:ilvl w:val="0"/>
                <w:numId w:val="2"/>
              </w:numPr>
              <w:rPr>
                <w:rFonts w:ascii="Times New Roman" w:hAnsi="Times New Roman" w:cs="Times New Roman"/>
              </w:rPr>
            </w:pPr>
            <w:r w:rsidRPr="00AE0971">
              <w:rPr>
                <w:rFonts w:ascii="Times New Roman" w:hAnsi="Times New Roman" w:eastAsia="Calibri" w:cs="Times New Roman"/>
                <w:color w:val="2E75B6"/>
              </w:rPr>
              <w:t>/opt/Tanium/</w:t>
            </w:r>
            <w:proofErr w:type="spellStart"/>
            <w:r w:rsidRPr="00AE0971">
              <w:rPr>
                <w:rFonts w:ascii="Times New Roman" w:hAnsi="Times New Roman" w:eastAsia="Calibri" w:cs="Times New Roman"/>
                <w:color w:val="2E75B6"/>
              </w:rPr>
              <w:t>TaniumClient</w:t>
            </w:r>
            <w:proofErr w:type="spellEnd"/>
            <w:r w:rsidRPr="00AE0971">
              <w:rPr>
                <w:rFonts w:ascii="Times New Roman" w:hAnsi="Times New Roman" w:eastAsia="Calibri" w:cs="Times New Roman"/>
                <w:color w:val="2E75B6"/>
              </w:rPr>
              <w:t>/</w:t>
            </w:r>
            <w:proofErr w:type="spellStart"/>
            <w:r w:rsidRPr="00AE0971">
              <w:rPr>
                <w:rFonts w:ascii="Times New Roman" w:hAnsi="Times New Roman" w:eastAsia="Calibri" w:cs="Times New Roman"/>
                <w:color w:val="2E75B6"/>
              </w:rPr>
              <w:t>TaniumClient</w:t>
            </w:r>
            <w:proofErr w:type="spellEnd"/>
            <w:r w:rsidRPr="00AE0971">
              <w:rPr>
                <w:rFonts w:ascii="Times New Roman" w:hAnsi="Times New Roman" w:eastAsia="Calibri" w:cs="Times New Roman"/>
                <w:color w:val="2E75B6"/>
              </w:rPr>
              <w:t xml:space="preserve"> config set </w:t>
            </w:r>
            <w:proofErr w:type="spellStart"/>
            <w:r w:rsidRPr="00AE0971">
              <w:rPr>
                <w:rFonts w:ascii="Times New Roman" w:hAnsi="Times New Roman" w:eastAsia="Calibri" w:cs="Times New Roman"/>
                <w:color w:val="2E75B6"/>
              </w:rPr>
              <w:t>ServerAddress</w:t>
            </w:r>
            <w:proofErr w:type="spellEnd"/>
            <w:r w:rsidRPr="00AE0971">
              <w:rPr>
                <w:rFonts w:ascii="Times New Roman" w:hAnsi="Times New Roman" w:eastAsia="Calibri" w:cs="Times New Roman"/>
                <w:color w:val="2E75B6"/>
              </w:rPr>
              <w:t xml:space="preserve"> </w:t>
            </w:r>
            <w:proofErr w:type="gramStart"/>
            <w:r w:rsidRPr="00AE0971">
              <w:rPr>
                <w:rFonts w:ascii="Times New Roman" w:hAnsi="Times New Roman" w:eastAsia="Calibri" w:cs="Times New Roman"/>
                <w:color w:val="2E75B6"/>
              </w:rPr>
              <w:t>usfed95063.deloittefed.com,usfed95064.deloittefed.com</w:t>
            </w:r>
            <w:proofErr w:type="gramEnd"/>
            <w:r w:rsidRPr="00AE0971">
              <w:rPr>
                <w:rFonts w:ascii="Times New Roman" w:hAnsi="Times New Roman" w:eastAsia="Calibri" w:cs="Times New Roman"/>
                <w:color w:val="2E75B6"/>
              </w:rPr>
              <w:t>,10.6.95.63,10.6.95.64</w:t>
            </w:r>
          </w:p>
          <w:p w:rsidRPr="00AE0971" w:rsidR="4FCB5E1C" w:rsidP="4D6980D8" w:rsidRDefault="4FCB5E1C" w14:paraId="43BA56A6" w14:textId="43E14737">
            <w:pPr>
              <w:pStyle w:val="NoSpacing"/>
              <w:numPr>
                <w:ilvl w:val="0"/>
                <w:numId w:val="2"/>
              </w:numPr>
              <w:rPr>
                <w:rFonts w:ascii="Times New Roman" w:hAnsi="Times New Roman" w:cs="Times New Roman"/>
              </w:rPr>
            </w:pPr>
            <w:r w:rsidRPr="00AE0971">
              <w:rPr>
                <w:rFonts w:ascii="Times New Roman" w:hAnsi="Times New Roman" w:eastAsia="Calibri" w:cs="Times New Roman"/>
                <w:color w:val="2E75B6"/>
              </w:rPr>
              <w:t>/opt/Tanium/</w:t>
            </w:r>
            <w:proofErr w:type="spellStart"/>
            <w:r w:rsidRPr="00AE0971">
              <w:rPr>
                <w:rFonts w:ascii="Times New Roman" w:hAnsi="Times New Roman" w:eastAsia="Calibri" w:cs="Times New Roman"/>
                <w:color w:val="2E75B6"/>
              </w:rPr>
              <w:t>TaniumClient</w:t>
            </w:r>
            <w:proofErr w:type="spellEnd"/>
            <w:r w:rsidRPr="00AE0971">
              <w:rPr>
                <w:rFonts w:ascii="Times New Roman" w:hAnsi="Times New Roman" w:eastAsia="Calibri" w:cs="Times New Roman"/>
                <w:color w:val="2E75B6"/>
              </w:rPr>
              <w:t>/</w:t>
            </w:r>
            <w:proofErr w:type="spellStart"/>
            <w:r w:rsidRPr="00AE0971">
              <w:rPr>
                <w:rFonts w:ascii="Times New Roman" w:hAnsi="Times New Roman" w:eastAsia="Calibri" w:cs="Times New Roman"/>
                <w:color w:val="2E75B6"/>
              </w:rPr>
              <w:t>TaniumClient</w:t>
            </w:r>
            <w:proofErr w:type="spellEnd"/>
            <w:r w:rsidRPr="00AE0971">
              <w:rPr>
                <w:rFonts w:ascii="Times New Roman" w:hAnsi="Times New Roman" w:eastAsia="Calibri" w:cs="Times New Roman"/>
                <w:color w:val="2E75B6"/>
              </w:rPr>
              <w:t xml:space="preserve"> config set </w:t>
            </w:r>
            <w:proofErr w:type="spellStart"/>
            <w:r w:rsidRPr="00AE0971">
              <w:rPr>
                <w:rFonts w:ascii="Times New Roman" w:hAnsi="Times New Roman" w:eastAsia="Calibri" w:cs="Times New Roman"/>
                <w:color w:val="2E75B6"/>
              </w:rPr>
              <w:t>ServerPort</w:t>
            </w:r>
            <w:proofErr w:type="spellEnd"/>
            <w:r w:rsidRPr="00AE0971">
              <w:rPr>
                <w:rFonts w:ascii="Times New Roman" w:hAnsi="Times New Roman" w:eastAsia="Calibri" w:cs="Times New Roman"/>
                <w:color w:val="2E75B6"/>
              </w:rPr>
              <w:t xml:space="preserve"> 17472</w:t>
            </w:r>
          </w:p>
          <w:p w:rsidRPr="00AE0971" w:rsidR="4FCB5E1C" w:rsidP="4D6980D8" w:rsidRDefault="4FCB5E1C" w14:paraId="1B75D001" w14:textId="4DB27583">
            <w:pPr>
              <w:pStyle w:val="NoSpacing"/>
              <w:numPr>
                <w:ilvl w:val="0"/>
                <w:numId w:val="2"/>
              </w:numPr>
              <w:rPr>
                <w:rFonts w:ascii="Times New Roman" w:hAnsi="Times New Roman" w:cs="Times New Roman"/>
              </w:rPr>
            </w:pPr>
            <w:r w:rsidRPr="00AE0971">
              <w:rPr>
                <w:rFonts w:ascii="Times New Roman" w:hAnsi="Times New Roman" w:eastAsia="Calibri" w:cs="Times New Roman"/>
                <w:color w:val="2E75B6"/>
              </w:rPr>
              <w:t>/opt/Tanium/</w:t>
            </w:r>
            <w:proofErr w:type="spellStart"/>
            <w:r w:rsidRPr="00AE0971">
              <w:rPr>
                <w:rFonts w:ascii="Times New Roman" w:hAnsi="Times New Roman" w:eastAsia="Calibri" w:cs="Times New Roman"/>
                <w:color w:val="2E75B6"/>
              </w:rPr>
              <w:t>TaniumClient</w:t>
            </w:r>
            <w:proofErr w:type="spellEnd"/>
            <w:r w:rsidRPr="00AE0971">
              <w:rPr>
                <w:rFonts w:ascii="Times New Roman" w:hAnsi="Times New Roman" w:eastAsia="Calibri" w:cs="Times New Roman"/>
                <w:color w:val="2E75B6"/>
              </w:rPr>
              <w:t>/</w:t>
            </w:r>
            <w:proofErr w:type="spellStart"/>
            <w:r w:rsidRPr="00AE0971">
              <w:rPr>
                <w:rFonts w:ascii="Times New Roman" w:hAnsi="Times New Roman" w:eastAsia="Calibri" w:cs="Times New Roman"/>
                <w:color w:val="2E75B6"/>
              </w:rPr>
              <w:t>TaniumClient</w:t>
            </w:r>
            <w:proofErr w:type="spellEnd"/>
            <w:r w:rsidRPr="00AE0971">
              <w:rPr>
                <w:rFonts w:ascii="Times New Roman" w:hAnsi="Times New Roman" w:eastAsia="Calibri" w:cs="Times New Roman"/>
                <w:color w:val="2E75B6"/>
              </w:rPr>
              <w:t xml:space="preserve"> config set </w:t>
            </w:r>
            <w:proofErr w:type="spellStart"/>
            <w:r w:rsidRPr="00AE0971">
              <w:rPr>
                <w:rFonts w:ascii="Times New Roman" w:hAnsi="Times New Roman" w:eastAsia="Calibri" w:cs="Times New Roman"/>
                <w:color w:val="2E75B6"/>
              </w:rPr>
              <w:t>KeyPath</w:t>
            </w:r>
            <w:proofErr w:type="spellEnd"/>
            <w:r w:rsidRPr="00AE0971">
              <w:rPr>
                <w:rFonts w:ascii="Times New Roman" w:hAnsi="Times New Roman" w:eastAsia="Calibri" w:cs="Times New Roman"/>
                <w:color w:val="2E75B6"/>
              </w:rPr>
              <w:t xml:space="preserve"> /opt/Tanium/</w:t>
            </w:r>
            <w:proofErr w:type="spellStart"/>
            <w:r w:rsidRPr="00AE0971">
              <w:rPr>
                <w:rFonts w:ascii="Times New Roman" w:hAnsi="Times New Roman" w:eastAsia="Calibri" w:cs="Times New Roman"/>
                <w:color w:val="2E75B6"/>
              </w:rPr>
              <w:t>TaniumClient</w:t>
            </w:r>
            <w:proofErr w:type="spellEnd"/>
            <w:r w:rsidRPr="00AE0971">
              <w:rPr>
                <w:rFonts w:ascii="Times New Roman" w:hAnsi="Times New Roman" w:eastAsia="Calibri" w:cs="Times New Roman"/>
                <w:color w:val="2E75B6"/>
              </w:rPr>
              <w:t>/</w:t>
            </w:r>
            <w:proofErr w:type="spellStart"/>
            <w:r w:rsidRPr="00AE0971">
              <w:rPr>
                <w:rFonts w:ascii="Times New Roman" w:hAnsi="Times New Roman" w:eastAsia="Calibri" w:cs="Times New Roman"/>
                <w:color w:val="2E75B6"/>
              </w:rPr>
              <w:t>TaniumClient</w:t>
            </w:r>
            <w:proofErr w:type="spellEnd"/>
            <w:r w:rsidRPr="00AE0971">
              <w:rPr>
                <w:rFonts w:ascii="Times New Roman" w:hAnsi="Times New Roman" w:eastAsia="Calibri" w:cs="Times New Roman"/>
                <w:color w:val="2E75B6"/>
              </w:rPr>
              <w:t>/</w:t>
            </w:r>
            <w:r w:rsidR="001C3A4E">
              <w:rPr>
                <w:rFonts w:ascii="Times New Roman" w:hAnsi="Times New Roman" w:eastAsia="Calibri" w:cs="Times New Roman"/>
                <w:color w:val="2E75B6"/>
              </w:rPr>
              <w:pgNum/>
            </w:r>
            <w:r w:rsidR="001C3A4E">
              <w:rPr>
                <w:rFonts w:ascii="Times New Roman" w:hAnsi="Times New Roman" w:eastAsia="Calibri" w:cs="Times New Roman"/>
                <w:color w:val="2E75B6"/>
              </w:rPr>
              <w:t>anita</w:t>
            </w:r>
            <w:r w:rsidRPr="00AE0971">
              <w:rPr>
                <w:rFonts w:ascii="Times New Roman" w:hAnsi="Times New Roman" w:eastAsia="Calibri" w:cs="Times New Roman"/>
                <w:color w:val="2E75B6"/>
              </w:rPr>
              <w:t>-init.dat</w:t>
            </w:r>
          </w:p>
        </w:tc>
      </w:tr>
      <w:tr w:rsidRPr="00AE0971" w:rsidR="4D6980D8" w:rsidTr="0097001C" w14:paraId="3CC4C171" w14:textId="77777777">
        <w:trPr>
          <w:trHeight w:val="449"/>
        </w:trPr>
        <w:tc>
          <w:tcPr>
            <w:tcW w:w="700" w:type="dxa"/>
          </w:tcPr>
          <w:p w:rsidRPr="00AE0971" w:rsidR="4D6980D8" w:rsidP="4D6980D8" w:rsidRDefault="4D6980D8" w14:paraId="5424B609" w14:textId="77777777">
            <w:pPr>
              <w:pStyle w:val="NoSpacing"/>
              <w:rPr>
                <w:rFonts w:ascii="Times New Roman" w:hAnsi="Times New Roman" w:cs="Times New Roman"/>
              </w:rPr>
            </w:pPr>
            <w:r w:rsidRPr="00AE0971">
              <w:rPr>
                <w:rFonts w:ascii="Times New Roman" w:hAnsi="Times New Roman" w:cs="Times New Roman"/>
              </w:rPr>
              <w:t>4.</w:t>
            </w:r>
          </w:p>
        </w:tc>
        <w:tc>
          <w:tcPr>
            <w:tcW w:w="3980" w:type="dxa"/>
          </w:tcPr>
          <w:p w:rsidRPr="00AE0971" w:rsidR="4D6980D8" w:rsidP="4D6980D8" w:rsidRDefault="4D6980D8" w14:paraId="2A2913C1" w14:textId="42A59BD9">
            <w:pPr>
              <w:pStyle w:val="NoSpacing"/>
              <w:rPr>
                <w:rFonts w:ascii="Times New Roman" w:hAnsi="Times New Roman" w:cs="Times New Roman"/>
              </w:rPr>
            </w:pPr>
            <w:r w:rsidRPr="00AE0971">
              <w:rPr>
                <w:rFonts w:ascii="Times New Roman" w:hAnsi="Times New Roman" w:cs="Times New Roman"/>
              </w:rPr>
              <w:t xml:space="preserve">Start the service: </w:t>
            </w:r>
          </w:p>
        </w:tc>
        <w:tc>
          <w:tcPr>
            <w:tcW w:w="4675" w:type="dxa"/>
          </w:tcPr>
          <w:p w:rsidRPr="00AE0971" w:rsidR="340D3A2B" w:rsidP="4D6980D8" w:rsidRDefault="340D3A2B" w14:paraId="4A1CCBE6" w14:textId="760E4A63">
            <w:pPr>
              <w:pStyle w:val="NoSpacing"/>
              <w:rPr>
                <w:rFonts w:ascii="Times New Roman" w:hAnsi="Times New Roman" w:eastAsia="Calibri" w:cs="Times New Roman"/>
              </w:rPr>
            </w:pPr>
            <w:proofErr w:type="spellStart"/>
            <w:r w:rsidRPr="00AE0971">
              <w:rPr>
                <w:rFonts w:ascii="Times New Roman" w:hAnsi="Times New Roman" w:eastAsia="Calibri" w:cs="Times New Roman"/>
                <w:color w:val="2E75B6"/>
              </w:rPr>
              <w:t>systemctl</w:t>
            </w:r>
            <w:proofErr w:type="spellEnd"/>
            <w:r w:rsidRPr="00AE0971">
              <w:rPr>
                <w:rFonts w:ascii="Times New Roman" w:hAnsi="Times New Roman" w:eastAsia="Calibri" w:cs="Times New Roman"/>
                <w:color w:val="2E75B6"/>
              </w:rPr>
              <w:t xml:space="preserve"> start </w:t>
            </w:r>
            <w:proofErr w:type="spellStart"/>
            <w:proofErr w:type="gramStart"/>
            <w:r w:rsidRPr="00AE0971">
              <w:rPr>
                <w:rFonts w:ascii="Times New Roman" w:hAnsi="Times New Roman" w:eastAsia="Calibri" w:cs="Times New Roman"/>
                <w:color w:val="2E75B6"/>
              </w:rPr>
              <w:t>taniumclient.service</w:t>
            </w:r>
            <w:proofErr w:type="spellEnd"/>
            <w:proofErr w:type="gramEnd"/>
          </w:p>
        </w:tc>
      </w:tr>
      <w:tr w:rsidRPr="00AE0971" w:rsidR="4D6980D8" w:rsidTr="0097001C" w14:paraId="4FE9B8E3" w14:textId="77777777">
        <w:trPr>
          <w:trHeight w:val="449"/>
        </w:trPr>
        <w:tc>
          <w:tcPr>
            <w:tcW w:w="700" w:type="dxa"/>
          </w:tcPr>
          <w:p w:rsidRPr="00AE0971" w:rsidR="4D6980D8" w:rsidP="4D6980D8" w:rsidRDefault="4D6980D8" w14:paraId="44F4753E" w14:textId="05BA2339">
            <w:pPr>
              <w:pStyle w:val="NoSpacing"/>
              <w:rPr>
                <w:rFonts w:ascii="Times New Roman" w:hAnsi="Times New Roman" w:cs="Times New Roman"/>
              </w:rPr>
            </w:pPr>
            <w:r w:rsidRPr="00AE0971">
              <w:rPr>
                <w:rFonts w:ascii="Times New Roman" w:hAnsi="Times New Roman" w:cs="Times New Roman"/>
              </w:rPr>
              <w:t>5.</w:t>
            </w:r>
          </w:p>
        </w:tc>
        <w:tc>
          <w:tcPr>
            <w:tcW w:w="3980" w:type="dxa"/>
          </w:tcPr>
          <w:p w:rsidRPr="00AE0971" w:rsidR="4D6980D8" w:rsidP="4D6980D8" w:rsidRDefault="4D6980D8" w14:paraId="50E1FA69" w14:textId="5EF022ED">
            <w:pPr>
              <w:pStyle w:val="NoSpacing"/>
              <w:rPr>
                <w:rFonts w:ascii="Times New Roman" w:hAnsi="Times New Roman" w:cs="Times New Roman"/>
              </w:rPr>
            </w:pPr>
            <w:r w:rsidRPr="00AE0971">
              <w:rPr>
                <w:rFonts w:ascii="Times New Roman" w:hAnsi="Times New Roman" w:cs="Times New Roman"/>
              </w:rPr>
              <w:t>Check that it is running:</w:t>
            </w:r>
          </w:p>
        </w:tc>
        <w:tc>
          <w:tcPr>
            <w:tcW w:w="4675" w:type="dxa"/>
          </w:tcPr>
          <w:p w:rsidRPr="00AE0971" w:rsidR="35AD78C3" w:rsidP="4D6980D8" w:rsidRDefault="35AD78C3" w14:paraId="415F24CD" w14:textId="43338DB1">
            <w:pPr>
              <w:rPr>
                <w:rFonts w:ascii="Times New Roman" w:hAnsi="Times New Roman" w:eastAsia="Calibri" w:cs="Times New Roman"/>
                <w:color w:val="2E75B6"/>
              </w:rPr>
            </w:pPr>
            <w:proofErr w:type="spellStart"/>
            <w:r w:rsidRPr="00AE0971">
              <w:rPr>
                <w:rFonts w:ascii="Times New Roman" w:hAnsi="Times New Roman" w:eastAsia="Calibri" w:cs="Times New Roman"/>
                <w:color w:val="2E75B6"/>
              </w:rPr>
              <w:t>systemctl</w:t>
            </w:r>
            <w:proofErr w:type="spellEnd"/>
            <w:r w:rsidRPr="00AE0971">
              <w:rPr>
                <w:rFonts w:ascii="Times New Roman" w:hAnsi="Times New Roman" w:eastAsia="Calibri" w:cs="Times New Roman"/>
                <w:color w:val="2E75B6"/>
              </w:rPr>
              <w:t xml:space="preserve"> status </w:t>
            </w:r>
            <w:proofErr w:type="spellStart"/>
            <w:proofErr w:type="gramStart"/>
            <w:r w:rsidRPr="00AE0971">
              <w:rPr>
                <w:rFonts w:ascii="Times New Roman" w:hAnsi="Times New Roman" w:eastAsia="Calibri" w:cs="Times New Roman"/>
                <w:color w:val="2E75B6"/>
              </w:rPr>
              <w:t>taniumclient.service</w:t>
            </w:r>
            <w:proofErr w:type="spellEnd"/>
            <w:proofErr w:type="gramEnd"/>
          </w:p>
          <w:p w:rsidRPr="00AE0971" w:rsidR="4D6980D8" w:rsidP="4D6980D8" w:rsidRDefault="4D6980D8" w14:paraId="3B7A58AA" w14:textId="491B5938">
            <w:pPr>
              <w:rPr>
                <w:rFonts w:ascii="Times New Roman" w:hAnsi="Times New Roman" w:eastAsia="Calibri" w:cs="Times New Roman"/>
                <w:color w:val="2E75B6"/>
              </w:rPr>
            </w:pPr>
          </w:p>
        </w:tc>
      </w:tr>
    </w:tbl>
    <w:p w:rsidRPr="00AE0971" w:rsidR="00F718C8" w:rsidP="00AE1F2E" w:rsidRDefault="00F718C8" w14:paraId="589F9B86" w14:textId="7E1E4575">
      <w:pPr>
        <w:pStyle w:val="NoSpacing"/>
        <w:rPr>
          <w:rFonts w:ascii="Times New Roman" w:hAnsi="Times New Roman" w:cs="Times New Roman"/>
        </w:rPr>
      </w:pPr>
    </w:p>
    <w:p w:rsidRPr="00AE0971" w:rsidR="00F718C8" w:rsidP="00AE1F2E" w:rsidRDefault="00F718C8" w14:paraId="64464937" w14:textId="7773AA9A">
      <w:pPr>
        <w:pStyle w:val="NoSpacing"/>
        <w:rPr>
          <w:rFonts w:ascii="Times New Roman" w:hAnsi="Times New Roman" w:cs="Times New Roman"/>
        </w:rPr>
      </w:pPr>
    </w:p>
    <w:p w:rsidRPr="00AE0971" w:rsidR="003172BD" w:rsidP="003172BD" w:rsidRDefault="00E61F75" w14:paraId="06499F1E" w14:textId="215906F7">
      <w:pPr>
        <w:pStyle w:val="NoSpacing"/>
        <w:rPr>
          <w:rFonts w:ascii="Times New Roman" w:hAnsi="Times New Roman" w:cs="Times New Roman"/>
          <w:b/>
          <w:bCs/>
        </w:rPr>
      </w:pPr>
      <w:r w:rsidRPr="00AE0971">
        <w:rPr>
          <w:rFonts w:ascii="Times New Roman" w:hAnsi="Times New Roman" w:cs="Times New Roman"/>
          <w:b/>
          <w:bCs/>
        </w:rPr>
        <w:t xml:space="preserve">Procedure </w:t>
      </w:r>
      <w:r w:rsidR="00CB615D">
        <w:rPr>
          <w:rFonts w:ascii="Times New Roman" w:hAnsi="Times New Roman" w:cs="Times New Roman"/>
          <w:b/>
          <w:bCs/>
        </w:rPr>
        <w:t>4</w:t>
      </w:r>
      <w:r w:rsidRPr="00AE0971">
        <w:rPr>
          <w:rFonts w:ascii="Times New Roman" w:hAnsi="Times New Roman" w:cs="Times New Roman"/>
          <w:b/>
          <w:bCs/>
        </w:rPr>
        <w:t>.</w:t>
      </w:r>
      <w:r w:rsidR="00CA74AB">
        <w:rPr>
          <w:rFonts w:ascii="Times New Roman" w:hAnsi="Times New Roman" w:cs="Times New Roman"/>
          <w:b/>
          <w:bCs/>
        </w:rPr>
        <w:t>5.</w:t>
      </w:r>
      <w:r w:rsidRPr="00AE0971" w:rsidR="003172BD">
        <w:rPr>
          <w:rFonts w:ascii="Times New Roman" w:hAnsi="Times New Roman" w:cs="Times New Roman"/>
          <w:b/>
          <w:bCs/>
        </w:rPr>
        <w:t>5</w:t>
      </w:r>
      <w:r w:rsidRPr="00AE0971">
        <w:rPr>
          <w:rFonts w:ascii="Times New Roman" w:hAnsi="Times New Roman" w:cs="Times New Roman"/>
          <w:b/>
          <w:bCs/>
        </w:rPr>
        <w:t xml:space="preserve"> – Linux Splunk Agent Install </w:t>
      </w:r>
    </w:p>
    <w:p w:rsidRPr="00AE0971" w:rsidR="00E61F75" w:rsidP="003172BD" w:rsidRDefault="00E61F75" w14:paraId="338362C1" w14:textId="061C49D8">
      <w:pPr>
        <w:pStyle w:val="NoSpacing"/>
        <w:rPr>
          <w:rFonts w:ascii="Times New Roman" w:hAnsi="Times New Roman" w:cs="Times New Roman"/>
        </w:rPr>
      </w:pPr>
      <w:r w:rsidRPr="00AE0971">
        <w:rPr>
          <w:rFonts w:ascii="Times New Roman" w:hAnsi="Times New Roman" w:cs="Times New Roman"/>
          <w:b/>
          <w:bCs/>
        </w:rPr>
        <w:t xml:space="preserve">Frequency: </w:t>
      </w:r>
      <w:r w:rsidRPr="00AE0971">
        <w:rPr>
          <w:rFonts w:ascii="Times New Roman" w:hAnsi="Times New Roman" w:cs="Times New Roman"/>
        </w:rPr>
        <w:t xml:space="preserve">Upon initial Linux machine creation </w:t>
      </w:r>
    </w:p>
    <w:p w:rsidRPr="00AE0971" w:rsidR="00E61F75" w:rsidP="003172BD" w:rsidRDefault="00E61F75" w14:paraId="52705037" w14:textId="16939EA8">
      <w:pPr>
        <w:pStyle w:val="NoSpacing"/>
        <w:rPr>
          <w:rFonts w:ascii="Times New Roman" w:hAnsi="Times New Roman" w:cs="Times New Roman"/>
          <w:b/>
          <w:bCs/>
        </w:rPr>
      </w:pPr>
      <w:r w:rsidRPr="00AE0971">
        <w:rPr>
          <w:rFonts w:ascii="Times New Roman" w:hAnsi="Times New Roman" w:cs="Times New Roman"/>
          <w:b/>
          <w:bCs/>
        </w:rPr>
        <w:t xml:space="preserve">Description: </w:t>
      </w:r>
      <w:r w:rsidRPr="00AE0971">
        <w:rPr>
          <w:rFonts w:ascii="Times New Roman" w:hAnsi="Times New Roman" w:cs="Times New Roman"/>
        </w:rPr>
        <w:t>The Linux Splunk Install procedure outlines the steps taken to install Splunk monitoring agents on all Linux machines.</w:t>
      </w:r>
    </w:p>
    <w:p w:rsidRPr="00AE0971" w:rsidR="00E61F75" w:rsidP="003172BD" w:rsidRDefault="00E61F75" w14:paraId="39C24079" w14:textId="77777777">
      <w:pPr>
        <w:pStyle w:val="NoSpacing"/>
        <w:rPr>
          <w:rFonts w:ascii="Times New Roman" w:hAnsi="Times New Roman" w:cs="Times New Roman"/>
          <w:b/>
          <w:bCs/>
        </w:rPr>
      </w:pPr>
      <w:r w:rsidRPr="00AE0971">
        <w:rPr>
          <w:rFonts w:ascii="Times New Roman" w:hAnsi="Times New Roman" w:cs="Times New Roman"/>
          <w:b/>
          <w:bCs/>
        </w:rPr>
        <w:t xml:space="preserve">Prerequisites: </w:t>
      </w:r>
      <w:r w:rsidRPr="00AE0971">
        <w:rPr>
          <w:rFonts w:ascii="Times New Roman" w:hAnsi="Times New Roman" w:cs="Times New Roman"/>
        </w:rPr>
        <w:t>Production Linux machines</w:t>
      </w:r>
    </w:p>
    <w:p w:rsidRPr="00AE0971" w:rsidR="00E61F75" w:rsidP="003172BD" w:rsidRDefault="00E61F75" w14:paraId="6C302A69" w14:textId="77777777">
      <w:pPr>
        <w:pStyle w:val="NoSpacing"/>
        <w:rPr>
          <w:rFonts w:ascii="Times New Roman" w:hAnsi="Times New Roman" w:cs="Times New Roman"/>
          <w:b/>
          <w:bCs/>
        </w:rPr>
      </w:pPr>
      <w:r w:rsidRPr="00AE0971">
        <w:rPr>
          <w:rFonts w:ascii="Times New Roman" w:hAnsi="Times New Roman" w:cs="Times New Roman"/>
          <w:b/>
          <w:bCs/>
        </w:rPr>
        <w:t xml:space="preserve">Targets: </w:t>
      </w:r>
      <w:r w:rsidRPr="00AE0971">
        <w:rPr>
          <w:rFonts w:ascii="Times New Roman" w:hAnsi="Times New Roman" w:cs="Times New Roman"/>
        </w:rPr>
        <w:t>Linux machines</w:t>
      </w:r>
      <w:r w:rsidRPr="00AE0971">
        <w:rPr>
          <w:rFonts w:ascii="Times New Roman" w:hAnsi="Times New Roman" w:cs="Times New Roman"/>
          <w:b/>
          <w:bCs/>
        </w:rPr>
        <w:t xml:space="preserve"> </w:t>
      </w:r>
    </w:p>
    <w:p w:rsidRPr="00AE0971" w:rsidR="00E61F75" w:rsidP="00E61F75" w:rsidRDefault="00E61F75" w14:paraId="0ED7F0CA" w14:textId="77777777">
      <w:pPr>
        <w:pStyle w:val="NoSpacing"/>
        <w:rPr>
          <w:rFonts w:ascii="Times New Roman" w:hAnsi="Times New Roman" w:cs="Times New Roman"/>
        </w:rPr>
      </w:pPr>
    </w:p>
    <w:tbl>
      <w:tblPr>
        <w:tblW w:w="93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29"/>
        <w:gridCol w:w="4121"/>
        <w:gridCol w:w="4410"/>
      </w:tblGrid>
      <w:tr w:rsidRPr="00AE0971" w:rsidR="00E61F75" w:rsidTr="0097001C" w14:paraId="4C811F0D" w14:textId="77777777">
        <w:trPr>
          <w:trHeight w:val="20"/>
        </w:trPr>
        <w:tc>
          <w:tcPr>
            <w:tcW w:w="829" w:type="dxa"/>
            <w:shd w:val="clear" w:color="auto" w:fill="4472C4" w:themeFill="accent1"/>
          </w:tcPr>
          <w:p w:rsidRPr="00AE0971" w:rsidR="00E61F75" w:rsidP="00373C0C" w:rsidRDefault="00E61F75" w14:paraId="0D3D2591"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 xml:space="preserve">Steps </w:t>
            </w:r>
          </w:p>
        </w:tc>
        <w:tc>
          <w:tcPr>
            <w:tcW w:w="4121" w:type="dxa"/>
            <w:shd w:val="clear" w:color="auto" w:fill="4472C4" w:themeFill="accent1"/>
          </w:tcPr>
          <w:p w:rsidRPr="00AE0971" w:rsidR="00E61F75" w:rsidP="00373C0C" w:rsidRDefault="00E61F75" w14:paraId="7DD6D748"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4410" w:type="dxa"/>
            <w:shd w:val="clear" w:color="auto" w:fill="4472C4" w:themeFill="accent1"/>
          </w:tcPr>
          <w:p w:rsidRPr="00AE0971" w:rsidR="00E61F75" w:rsidP="00373C0C" w:rsidRDefault="00E61F75" w14:paraId="360DDA6C"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E61F75" w:rsidTr="0097001C" w14:paraId="197F8A35" w14:textId="77777777">
        <w:trPr>
          <w:trHeight w:val="305"/>
        </w:trPr>
        <w:tc>
          <w:tcPr>
            <w:tcW w:w="829" w:type="dxa"/>
          </w:tcPr>
          <w:p w:rsidRPr="00AE0971" w:rsidR="00E61F75" w:rsidP="00373C0C" w:rsidRDefault="00E61F75" w14:paraId="109109F2" w14:textId="77777777">
            <w:pPr>
              <w:pStyle w:val="NoSpacing"/>
              <w:rPr>
                <w:rFonts w:ascii="Times New Roman" w:hAnsi="Times New Roman" w:cs="Times New Roman"/>
              </w:rPr>
            </w:pPr>
            <w:r w:rsidRPr="00AE0971">
              <w:rPr>
                <w:rFonts w:ascii="Times New Roman" w:hAnsi="Times New Roman" w:cs="Times New Roman"/>
              </w:rPr>
              <w:t>1.</w:t>
            </w:r>
          </w:p>
        </w:tc>
        <w:tc>
          <w:tcPr>
            <w:tcW w:w="4121" w:type="dxa"/>
          </w:tcPr>
          <w:p w:rsidRPr="00AE0971" w:rsidR="00E61F75" w:rsidP="00373C0C" w:rsidRDefault="00E61F75" w14:paraId="273742B0" w14:textId="295F368E">
            <w:pPr>
              <w:pStyle w:val="NoSpacing"/>
              <w:rPr>
                <w:rFonts w:ascii="Times New Roman" w:hAnsi="Times New Roman" w:cs="Times New Roman"/>
              </w:rPr>
            </w:pPr>
            <w:r w:rsidRPr="00AE0971">
              <w:rPr>
                <w:rFonts w:ascii="Times New Roman" w:hAnsi="Times New Roman" w:cs="Times New Roman"/>
              </w:rPr>
              <w:t>Create the following directories as ROOT:</w:t>
            </w:r>
            <w:r w:rsidRPr="00AE0971">
              <w:rPr>
                <w:rFonts w:ascii="Times New Roman" w:hAnsi="Times New Roman" w:eastAsia="Times New Roman" w:cs="Times New Roman"/>
                <w:b/>
                <w:bCs/>
              </w:rPr>
              <w:t xml:space="preserve"> </w:t>
            </w:r>
          </w:p>
        </w:tc>
        <w:tc>
          <w:tcPr>
            <w:tcW w:w="4410" w:type="dxa"/>
          </w:tcPr>
          <w:p w:rsidRPr="00AE0971" w:rsidR="00E61F75" w:rsidP="00373C0C" w:rsidRDefault="00E61F75" w14:paraId="0E060F24" w14:textId="44BC9EFB">
            <w:pPr>
              <w:pStyle w:val="NoSpacing"/>
              <w:rPr>
                <w:rFonts w:ascii="Times New Roman" w:hAnsi="Times New Roman" w:cs="Times New Roman"/>
                <w:b/>
                <w:bCs/>
              </w:rPr>
            </w:pPr>
            <w:r w:rsidRPr="00AE0971">
              <w:rPr>
                <w:rFonts w:ascii="Times New Roman" w:hAnsi="Times New Roman" w:eastAsia="Calibri" w:cs="Times New Roman"/>
                <w:b/>
                <w:bCs/>
              </w:rPr>
              <w:t>/</w:t>
            </w:r>
            <w:proofErr w:type="spellStart"/>
            <w:r w:rsidRPr="00AE0971">
              <w:rPr>
                <w:rFonts w:ascii="Times New Roman" w:hAnsi="Times New Roman" w:eastAsia="Calibri" w:cs="Times New Roman"/>
                <w:b/>
                <w:bCs/>
              </w:rPr>
              <w:t>tmp</w:t>
            </w:r>
            <w:proofErr w:type="spellEnd"/>
            <w:r w:rsidRPr="00AE0971">
              <w:rPr>
                <w:rFonts w:ascii="Times New Roman" w:hAnsi="Times New Roman" w:eastAsia="Calibri" w:cs="Times New Roman"/>
                <w:b/>
                <w:bCs/>
              </w:rPr>
              <w:t>/UF/Global_Fusion_Center_Splunk_UF_7.3.3.0x64_linux</w:t>
            </w:r>
          </w:p>
        </w:tc>
      </w:tr>
      <w:tr w:rsidRPr="00AE0971" w:rsidR="00E61F75" w:rsidTr="0097001C" w14:paraId="4BFE6634" w14:textId="77777777">
        <w:trPr>
          <w:trHeight w:val="440"/>
        </w:trPr>
        <w:tc>
          <w:tcPr>
            <w:tcW w:w="829" w:type="dxa"/>
          </w:tcPr>
          <w:p w:rsidRPr="00AE0971" w:rsidR="00E61F75" w:rsidP="00373C0C" w:rsidRDefault="00E61F75" w14:paraId="4CE5DA96" w14:textId="77777777">
            <w:pPr>
              <w:pStyle w:val="NoSpacing"/>
              <w:rPr>
                <w:rFonts w:ascii="Times New Roman" w:hAnsi="Times New Roman" w:cs="Times New Roman"/>
              </w:rPr>
            </w:pPr>
            <w:r w:rsidRPr="00AE0971">
              <w:rPr>
                <w:rFonts w:ascii="Times New Roman" w:hAnsi="Times New Roman" w:cs="Times New Roman"/>
              </w:rPr>
              <w:t>2.</w:t>
            </w:r>
          </w:p>
        </w:tc>
        <w:tc>
          <w:tcPr>
            <w:tcW w:w="4121" w:type="dxa"/>
          </w:tcPr>
          <w:p w:rsidRPr="00AE0971" w:rsidR="00E61F75" w:rsidP="00373C0C" w:rsidRDefault="00E61F75" w14:paraId="6D5E41B9" w14:textId="3137E03E">
            <w:pPr>
              <w:pStyle w:val="NoSpacing"/>
              <w:rPr>
                <w:rFonts w:ascii="Times New Roman" w:hAnsi="Times New Roman" w:cs="Times New Roman"/>
              </w:rPr>
            </w:pPr>
            <w:r w:rsidRPr="00AE0971">
              <w:rPr>
                <w:rFonts w:ascii="Times New Roman" w:hAnsi="Times New Roman" w:cs="Times New Roman"/>
              </w:rPr>
              <w:t>Install all the related files for Linux into the “</w:t>
            </w:r>
            <w:r w:rsidRPr="00AE0971">
              <w:rPr>
                <w:rFonts w:ascii="Times New Roman" w:hAnsi="Times New Roman" w:eastAsia="Times New Roman" w:cs="Times New Roman"/>
                <w:b/>
                <w:bCs/>
              </w:rPr>
              <w:t>Global_Fusion_Center_Splunk_UF_7.3.3.0x64_linux</w:t>
            </w:r>
            <w:r w:rsidRPr="00AE0971">
              <w:rPr>
                <w:rFonts w:ascii="Times New Roman" w:hAnsi="Times New Roman" w:eastAsia="Times New Roman" w:cs="Times New Roman"/>
              </w:rPr>
              <w:t>”</w:t>
            </w:r>
            <w:r w:rsidRPr="00AE0971">
              <w:rPr>
                <w:rFonts w:ascii="Times New Roman" w:hAnsi="Times New Roman" w:eastAsia="Times New Roman" w:cs="Times New Roman"/>
                <w:b/>
                <w:bCs/>
              </w:rPr>
              <w:t xml:space="preserve"> </w:t>
            </w:r>
            <w:r w:rsidRPr="00AE0971">
              <w:rPr>
                <w:rFonts w:ascii="Times New Roman" w:hAnsi="Times New Roman" w:eastAsia="Times New Roman" w:cs="Times New Roman"/>
              </w:rPr>
              <w:t>directory</w:t>
            </w:r>
          </w:p>
        </w:tc>
        <w:tc>
          <w:tcPr>
            <w:tcW w:w="4410" w:type="dxa"/>
          </w:tcPr>
          <w:p w:rsidRPr="00AE0971" w:rsidR="00E61F75" w:rsidP="00373C0C" w:rsidRDefault="00E61F75" w14:paraId="743FBB39" w14:textId="4730093C">
            <w:pPr>
              <w:rPr>
                <w:rFonts w:ascii="Times New Roman" w:hAnsi="Times New Roman" w:eastAsia="Calibri" w:cs="Times New Roman"/>
              </w:rPr>
            </w:pPr>
          </w:p>
        </w:tc>
      </w:tr>
      <w:tr w:rsidRPr="00AE0971" w:rsidR="00E61F75" w:rsidTr="0097001C" w14:paraId="124F7905" w14:textId="77777777">
        <w:trPr>
          <w:trHeight w:val="432"/>
        </w:trPr>
        <w:tc>
          <w:tcPr>
            <w:tcW w:w="829" w:type="dxa"/>
          </w:tcPr>
          <w:p w:rsidRPr="00AE0971" w:rsidR="00E61F75" w:rsidP="00373C0C" w:rsidRDefault="00E61F75" w14:paraId="79A3B353" w14:textId="77777777">
            <w:pPr>
              <w:pStyle w:val="NoSpacing"/>
              <w:rPr>
                <w:rFonts w:ascii="Times New Roman" w:hAnsi="Times New Roman" w:cs="Times New Roman"/>
              </w:rPr>
            </w:pPr>
            <w:r w:rsidRPr="00AE0971">
              <w:rPr>
                <w:rFonts w:ascii="Times New Roman" w:hAnsi="Times New Roman" w:cs="Times New Roman"/>
              </w:rPr>
              <w:t>3.</w:t>
            </w:r>
          </w:p>
        </w:tc>
        <w:tc>
          <w:tcPr>
            <w:tcW w:w="4121" w:type="dxa"/>
          </w:tcPr>
          <w:p w:rsidRPr="00AE0971" w:rsidR="00E61F75" w:rsidP="00373C0C" w:rsidRDefault="00E61F75" w14:paraId="25083FFA" w14:textId="362F4265">
            <w:pPr>
              <w:pStyle w:val="NoSpacing"/>
              <w:rPr>
                <w:rFonts w:ascii="Times New Roman" w:hAnsi="Times New Roman" w:cs="Times New Roman"/>
              </w:rPr>
            </w:pPr>
            <w:r w:rsidRPr="00AE0971">
              <w:rPr>
                <w:rFonts w:ascii="Times New Roman" w:hAnsi="Times New Roman" w:cs="Times New Roman"/>
              </w:rPr>
              <w:t xml:space="preserve">Run: </w:t>
            </w:r>
          </w:p>
        </w:tc>
        <w:tc>
          <w:tcPr>
            <w:tcW w:w="4410" w:type="dxa"/>
          </w:tcPr>
          <w:p w:rsidRPr="00AE0971" w:rsidR="00E61F75" w:rsidP="00E61F75" w:rsidRDefault="00E61F75" w14:paraId="53161C7B" w14:textId="1B112027">
            <w:pPr>
              <w:pStyle w:val="NoSpacing"/>
              <w:rPr>
                <w:rFonts w:ascii="Times New Roman" w:hAnsi="Times New Roman" w:eastAsia="Calibri" w:cs="Times New Roman"/>
                <w:b/>
                <w:bCs/>
              </w:rPr>
            </w:pPr>
            <w:proofErr w:type="spellStart"/>
            <w:r w:rsidRPr="00AE0971">
              <w:rPr>
                <w:rFonts w:ascii="Times New Roman" w:hAnsi="Times New Roman" w:eastAsia="Calibri" w:cs="Times New Roman"/>
                <w:b/>
                <w:bCs/>
              </w:rPr>
              <w:t>chmod</w:t>
            </w:r>
            <w:proofErr w:type="spellEnd"/>
            <w:r w:rsidRPr="00AE0971">
              <w:rPr>
                <w:rFonts w:ascii="Times New Roman" w:hAnsi="Times New Roman" w:eastAsia="Calibri" w:cs="Times New Roman"/>
                <w:b/>
                <w:bCs/>
              </w:rPr>
              <w:t xml:space="preserve"> +x splunk_UF_Linux-x86_64_install.sh</w:t>
            </w:r>
          </w:p>
        </w:tc>
      </w:tr>
      <w:tr w:rsidRPr="00AE0971" w:rsidR="00E61F75" w:rsidTr="0097001C" w14:paraId="7C86D43C" w14:textId="77777777">
        <w:trPr>
          <w:trHeight w:val="449"/>
        </w:trPr>
        <w:tc>
          <w:tcPr>
            <w:tcW w:w="829" w:type="dxa"/>
          </w:tcPr>
          <w:p w:rsidRPr="00AE0971" w:rsidR="00E61F75" w:rsidP="00373C0C" w:rsidRDefault="00E61F75" w14:paraId="0DE28298" w14:textId="77777777">
            <w:pPr>
              <w:pStyle w:val="NoSpacing"/>
              <w:rPr>
                <w:rFonts w:ascii="Times New Roman" w:hAnsi="Times New Roman" w:cs="Times New Roman"/>
              </w:rPr>
            </w:pPr>
            <w:r w:rsidRPr="00AE0971">
              <w:rPr>
                <w:rFonts w:ascii="Times New Roman" w:hAnsi="Times New Roman" w:cs="Times New Roman"/>
              </w:rPr>
              <w:lastRenderedPageBreak/>
              <w:t>4.</w:t>
            </w:r>
          </w:p>
        </w:tc>
        <w:tc>
          <w:tcPr>
            <w:tcW w:w="4121" w:type="dxa"/>
          </w:tcPr>
          <w:p w:rsidRPr="00AE0971" w:rsidR="00E61F75" w:rsidP="00373C0C" w:rsidRDefault="00E61F75" w14:paraId="45B8C986" w14:textId="2F9E621E">
            <w:pPr>
              <w:pStyle w:val="NoSpacing"/>
              <w:rPr>
                <w:rFonts w:ascii="Times New Roman" w:hAnsi="Times New Roman" w:cs="Times New Roman"/>
              </w:rPr>
            </w:pPr>
            <w:r w:rsidRPr="00AE0971">
              <w:rPr>
                <w:rFonts w:ascii="Times New Roman" w:hAnsi="Times New Roman" w:cs="Times New Roman"/>
              </w:rPr>
              <w:t xml:space="preserve">Run the installation: </w:t>
            </w:r>
          </w:p>
        </w:tc>
        <w:tc>
          <w:tcPr>
            <w:tcW w:w="4410" w:type="dxa"/>
          </w:tcPr>
          <w:p w:rsidRPr="00AE0971" w:rsidR="00E61F75" w:rsidP="00E61F75" w:rsidRDefault="00E61F75" w14:paraId="7BD217F1" w14:textId="77777777">
            <w:pPr>
              <w:rPr>
                <w:rFonts w:ascii="Times New Roman" w:hAnsi="Times New Roman" w:eastAsia="Calibri" w:cs="Times New Roman"/>
                <w:b/>
                <w:bCs/>
              </w:rPr>
            </w:pPr>
            <w:r w:rsidRPr="00AE0971">
              <w:rPr>
                <w:rFonts w:ascii="Times New Roman" w:hAnsi="Times New Roman" w:eastAsia="Calibri" w:cs="Times New Roman"/>
                <w:b/>
                <w:bCs/>
              </w:rPr>
              <w:t>./splunk_UF_Linux-x86_64_install.sh “USGPS”</w:t>
            </w:r>
          </w:p>
          <w:p w:rsidRPr="00AE0971" w:rsidR="00E61F75" w:rsidP="00373C0C" w:rsidRDefault="00E61F75" w14:paraId="5D17FE62" w14:textId="42DEA4F0">
            <w:pPr>
              <w:pStyle w:val="NoSpacing"/>
              <w:rPr>
                <w:rFonts w:ascii="Times New Roman" w:hAnsi="Times New Roman" w:eastAsia="Calibri" w:cs="Times New Roman"/>
                <w:b/>
                <w:bCs/>
              </w:rPr>
            </w:pPr>
          </w:p>
        </w:tc>
      </w:tr>
      <w:tr w:rsidRPr="00AE0971" w:rsidR="00E61F75" w:rsidTr="0097001C" w14:paraId="76785708" w14:textId="77777777">
        <w:trPr>
          <w:trHeight w:val="449"/>
        </w:trPr>
        <w:tc>
          <w:tcPr>
            <w:tcW w:w="829" w:type="dxa"/>
          </w:tcPr>
          <w:p w:rsidRPr="00AE0971" w:rsidR="00E61F75" w:rsidP="00373C0C" w:rsidRDefault="00E61F75" w14:paraId="5B88EB72" w14:textId="77777777">
            <w:pPr>
              <w:pStyle w:val="NoSpacing"/>
              <w:rPr>
                <w:rFonts w:ascii="Times New Roman" w:hAnsi="Times New Roman" w:cs="Times New Roman"/>
              </w:rPr>
            </w:pPr>
            <w:r w:rsidRPr="00AE0971">
              <w:rPr>
                <w:rFonts w:ascii="Times New Roman" w:hAnsi="Times New Roman" w:cs="Times New Roman"/>
              </w:rPr>
              <w:t>5.</w:t>
            </w:r>
          </w:p>
        </w:tc>
        <w:tc>
          <w:tcPr>
            <w:tcW w:w="4121" w:type="dxa"/>
          </w:tcPr>
          <w:p w:rsidRPr="00AE0971" w:rsidR="00E61F75" w:rsidP="00373C0C" w:rsidRDefault="00E61F75" w14:paraId="2EBD52C0" w14:textId="495BBE9D">
            <w:pPr>
              <w:pStyle w:val="NoSpacing"/>
              <w:rPr>
                <w:rFonts w:ascii="Times New Roman" w:hAnsi="Times New Roman" w:cs="Times New Roman"/>
              </w:rPr>
            </w:pPr>
            <w:r w:rsidRPr="00AE0971">
              <w:rPr>
                <w:rFonts w:ascii="Times New Roman" w:hAnsi="Times New Roman" w:cs="Times New Roman"/>
              </w:rPr>
              <w:t xml:space="preserve">Update the nameserver </w:t>
            </w:r>
          </w:p>
        </w:tc>
        <w:tc>
          <w:tcPr>
            <w:tcW w:w="4410" w:type="dxa"/>
          </w:tcPr>
          <w:p w:rsidRPr="00AE0971" w:rsidR="00E61F75" w:rsidP="00373C0C" w:rsidRDefault="00E61F75" w14:paraId="4B3CCC59" w14:textId="1E453940">
            <w:pPr>
              <w:rPr>
                <w:rFonts w:ascii="Times New Roman" w:hAnsi="Times New Roman" w:eastAsia="Calibri" w:cs="Times New Roman"/>
                <w:color w:val="2E75B6"/>
              </w:rPr>
            </w:pPr>
            <w:r w:rsidRPr="00AE0971">
              <w:rPr>
                <w:rFonts w:ascii="Times New Roman" w:hAnsi="Times New Roman" w:cs="Times New Roman"/>
              </w:rPr>
              <w:t>This allows us to communicate with the Splunk DNS</w:t>
            </w:r>
          </w:p>
        </w:tc>
      </w:tr>
      <w:tr w:rsidRPr="00AE0971" w:rsidR="00E61F75" w:rsidTr="0097001C" w14:paraId="57ABABD7" w14:textId="77777777">
        <w:trPr>
          <w:trHeight w:val="449"/>
        </w:trPr>
        <w:tc>
          <w:tcPr>
            <w:tcW w:w="829" w:type="dxa"/>
          </w:tcPr>
          <w:p w:rsidRPr="00AE0971" w:rsidR="00E61F75" w:rsidP="00373C0C" w:rsidRDefault="00237B52" w14:paraId="370A578E" w14:textId="499AE01F">
            <w:pPr>
              <w:pStyle w:val="NoSpacing"/>
              <w:rPr>
                <w:rFonts w:ascii="Times New Roman" w:hAnsi="Times New Roman" w:cs="Times New Roman"/>
              </w:rPr>
            </w:pPr>
            <w:r w:rsidRPr="00AE0971">
              <w:rPr>
                <w:rFonts w:ascii="Times New Roman" w:hAnsi="Times New Roman" w:cs="Times New Roman"/>
              </w:rPr>
              <w:t>6.</w:t>
            </w:r>
          </w:p>
        </w:tc>
        <w:tc>
          <w:tcPr>
            <w:tcW w:w="4121" w:type="dxa"/>
          </w:tcPr>
          <w:p w:rsidRPr="00AE0971" w:rsidR="00237B52" w:rsidP="00237B52" w:rsidRDefault="00237B52" w14:paraId="763FB4BC" w14:textId="77777777">
            <w:pPr>
              <w:rPr>
                <w:rFonts w:ascii="Times New Roman" w:hAnsi="Times New Roman" w:eastAsia="Times New Roman" w:cs="Times New Roman"/>
              </w:rPr>
            </w:pPr>
            <w:r w:rsidRPr="00AE0971">
              <w:rPr>
                <w:rFonts w:ascii="Times New Roman" w:hAnsi="Times New Roman" w:eastAsia="Times New Roman" w:cs="Times New Roman"/>
              </w:rPr>
              <w:t xml:space="preserve">As the ROOT, create the </w:t>
            </w:r>
            <w:r w:rsidRPr="00AE0971">
              <w:rPr>
                <w:rFonts w:ascii="Times New Roman" w:hAnsi="Times New Roman" w:eastAsia="Times New Roman" w:cs="Times New Roman"/>
                <w:b/>
                <w:bCs/>
              </w:rPr>
              <w:t>/</w:t>
            </w:r>
            <w:proofErr w:type="spellStart"/>
            <w:r w:rsidRPr="00AE0971">
              <w:rPr>
                <w:rFonts w:ascii="Times New Roman" w:hAnsi="Times New Roman" w:eastAsia="Times New Roman" w:cs="Times New Roman"/>
                <w:b/>
                <w:bCs/>
              </w:rPr>
              <w:t>etc</w:t>
            </w:r>
            <w:proofErr w:type="spellEnd"/>
            <w:r w:rsidRPr="00AE0971">
              <w:rPr>
                <w:rFonts w:ascii="Times New Roman" w:hAnsi="Times New Roman" w:eastAsia="Times New Roman" w:cs="Times New Roman"/>
                <w:b/>
                <w:bCs/>
              </w:rPr>
              <w:t>/</w:t>
            </w:r>
            <w:proofErr w:type="spellStart"/>
            <w:r w:rsidRPr="00AE0971">
              <w:rPr>
                <w:rFonts w:ascii="Times New Roman" w:hAnsi="Times New Roman" w:eastAsia="Times New Roman" w:cs="Times New Roman"/>
                <w:b/>
                <w:bCs/>
              </w:rPr>
              <w:t>NetworkManager</w:t>
            </w:r>
            <w:proofErr w:type="spellEnd"/>
            <w:r w:rsidRPr="00AE0971">
              <w:rPr>
                <w:rFonts w:ascii="Times New Roman" w:hAnsi="Times New Roman" w:eastAsia="Times New Roman" w:cs="Times New Roman"/>
                <w:b/>
                <w:bCs/>
              </w:rPr>
              <w:t>/</w:t>
            </w:r>
            <w:proofErr w:type="spellStart"/>
            <w:r w:rsidRPr="00AE0971">
              <w:rPr>
                <w:rFonts w:ascii="Times New Roman" w:hAnsi="Times New Roman" w:eastAsia="Times New Roman" w:cs="Times New Roman"/>
                <w:b/>
                <w:bCs/>
              </w:rPr>
              <w:t>conf.d</w:t>
            </w:r>
            <w:proofErr w:type="spellEnd"/>
            <w:r w:rsidRPr="00AE0971">
              <w:rPr>
                <w:rFonts w:ascii="Times New Roman" w:hAnsi="Times New Roman" w:eastAsia="Times New Roman" w:cs="Times New Roman"/>
                <w:b/>
                <w:bCs/>
              </w:rPr>
              <w:t>/90-dns-none.conf</w:t>
            </w:r>
            <w:r w:rsidRPr="00AE0971">
              <w:rPr>
                <w:rFonts w:ascii="Times New Roman" w:hAnsi="Times New Roman" w:eastAsia="Times New Roman" w:cs="Times New Roman"/>
              </w:rPr>
              <w:t xml:space="preserve"> file with this in it:</w:t>
            </w:r>
          </w:p>
          <w:p w:rsidRPr="00AE0971" w:rsidR="00237B52" w:rsidP="00237B52" w:rsidRDefault="00237B52" w14:paraId="050577ED" w14:textId="77777777">
            <w:pPr>
              <w:rPr>
                <w:rFonts w:ascii="Times New Roman" w:hAnsi="Times New Roman" w:cs="Times New Roman"/>
                <w:b/>
                <w:bCs/>
              </w:rPr>
            </w:pPr>
            <w:r w:rsidRPr="00AE0971">
              <w:rPr>
                <w:rFonts w:ascii="Times New Roman" w:hAnsi="Times New Roman" w:cs="Times New Roman"/>
                <w:b/>
                <w:bCs/>
              </w:rPr>
              <w:t>[main]</w:t>
            </w:r>
          </w:p>
          <w:p w:rsidRPr="00AE0971" w:rsidR="00E61F75" w:rsidP="00237B52" w:rsidRDefault="00237B52" w14:paraId="22CDB54F" w14:textId="6AD77749">
            <w:pPr>
              <w:rPr>
                <w:rFonts w:ascii="Times New Roman" w:hAnsi="Times New Roman" w:cs="Times New Roman"/>
                <w:b/>
                <w:bCs/>
              </w:rPr>
            </w:pPr>
            <w:proofErr w:type="spellStart"/>
            <w:r w:rsidRPr="00AE0971">
              <w:rPr>
                <w:rFonts w:ascii="Times New Roman" w:hAnsi="Times New Roman" w:cs="Times New Roman"/>
                <w:b/>
                <w:bCs/>
              </w:rPr>
              <w:t>dns</w:t>
            </w:r>
            <w:proofErr w:type="spellEnd"/>
            <w:r w:rsidRPr="00AE0971">
              <w:rPr>
                <w:rFonts w:ascii="Times New Roman" w:hAnsi="Times New Roman" w:cs="Times New Roman"/>
                <w:b/>
                <w:bCs/>
              </w:rPr>
              <w:t>=none</w:t>
            </w:r>
          </w:p>
        </w:tc>
        <w:tc>
          <w:tcPr>
            <w:tcW w:w="4410" w:type="dxa"/>
          </w:tcPr>
          <w:p w:rsidRPr="00AE0971" w:rsidR="00E61F75" w:rsidP="00373C0C" w:rsidRDefault="00E61F75" w14:paraId="48B15F8E" w14:textId="77777777">
            <w:pPr>
              <w:rPr>
                <w:rFonts w:ascii="Times New Roman" w:hAnsi="Times New Roman" w:eastAsia="Calibri" w:cs="Times New Roman"/>
                <w:color w:val="2E75B6"/>
              </w:rPr>
            </w:pPr>
          </w:p>
        </w:tc>
      </w:tr>
      <w:tr w:rsidRPr="00AE0971" w:rsidR="00E61F75" w:rsidTr="0097001C" w14:paraId="0C639231" w14:textId="77777777">
        <w:trPr>
          <w:trHeight w:val="449"/>
        </w:trPr>
        <w:tc>
          <w:tcPr>
            <w:tcW w:w="829" w:type="dxa"/>
          </w:tcPr>
          <w:p w:rsidRPr="00AE0971" w:rsidR="00E61F75" w:rsidP="00373C0C" w:rsidRDefault="00237B52" w14:paraId="3A74A9AD" w14:textId="4AE3BE41">
            <w:pPr>
              <w:pStyle w:val="NoSpacing"/>
              <w:rPr>
                <w:rFonts w:ascii="Times New Roman" w:hAnsi="Times New Roman" w:cs="Times New Roman"/>
              </w:rPr>
            </w:pPr>
            <w:r w:rsidRPr="00AE0971">
              <w:rPr>
                <w:rFonts w:ascii="Times New Roman" w:hAnsi="Times New Roman" w:cs="Times New Roman"/>
              </w:rPr>
              <w:t>7.</w:t>
            </w:r>
          </w:p>
        </w:tc>
        <w:tc>
          <w:tcPr>
            <w:tcW w:w="4121" w:type="dxa"/>
          </w:tcPr>
          <w:p w:rsidRPr="00AE0971" w:rsidR="00E61F75" w:rsidP="00237B52" w:rsidRDefault="00237B52" w14:paraId="289E3115" w14:textId="52FDA679">
            <w:pPr>
              <w:rPr>
                <w:rFonts w:ascii="Times New Roman" w:hAnsi="Times New Roman" w:eastAsia="Times New Roman" w:cs="Times New Roman"/>
                <w:b/>
                <w:bCs/>
              </w:rPr>
            </w:pPr>
            <w:r w:rsidRPr="00AE0971">
              <w:rPr>
                <w:rFonts w:ascii="Times New Roman" w:hAnsi="Times New Roman" w:eastAsia="Times New Roman" w:cs="Times New Roman"/>
              </w:rPr>
              <w:t xml:space="preserve">Save and then reload the </w:t>
            </w:r>
            <w:proofErr w:type="spellStart"/>
            <w:r w:rsidRPr="00AE0971">
              <w:rPr>
                <w:rFonts w:ascii="Times New Roman" w:hAnsi="Times New Roman" w:eastAsia="Times New Roman" w:cs="Times New Roman"/>
              </w:rPr>
              <w:t>NetworkManager</w:t>
            </w:r>
            <w:proofErr w:type="spellEnd"/>
            <w:r w:rsidRPr="00AE0971">
              <w:rPr>
                <w:rFonts w:ascii="Times New Roman" w:hAnsi="Times New Roman" w:eastAsia="Times New Roman" w:cs="Times New Roman"/>
              </w:rPr>
              <w:t xml:space="preserve">: </w:t>
            </w:r>
            <w:proofErr w:type="spellStart"/>
            <w:r w:rsidRPr="00AE0971">
              <w:rPr>
                <w:rFonts w:ascii="Times New Roman" w:hAnsi="Times New Roman" w:eastAsia="Times New Roman" w:cs="Times New Roman"/>
                <w:b/>
                <w:bCs/>
              </w:rPr>
              <w:t>systemctl</w:t>
            </w:r>
            <w:proofErr w:type="spellEnd"/>
            <w:r w:rsidRPr="00AE0971">
              <w:rPr>
                <w:rFonts w:ascii="Times New Roman" w:hAnsi="Times New Roman" w:eastAsia="Times New Roman" w:cs="Times New Roman"/>
                <w:b/>
                <w:bCs/>
              </w:rPr>
              <w:t xml:space="preserve"> reload </w:t>
            </w:r>
            <w:proofErr w:type="spellStart"/>
            <w:r w:rsidRPr="00AE0971">
              <w:rPr>
                <w:rFonts w:ascii="Times New Roman" w:hAnsi="Times New Roman" w:eastAsia="Times New Roman" w:cs="Times New Roman"/>
                <w:b/>
                <w:bCs/>
              </w:rPr>
              <w:t>NetworkManager</w:t>
            </w:r>
            <w:proofErr w:type="spellEnd"/>
          </w:p>
        </w:tc>
        <w:tc>
          <w:tcPr>
            <w:tcW w:w="4410" w:type="dxa"/>
          </w:tcPr>
          <w:p w:rsidRPr="00AE0971" w:rsidR="00E61F75" w:rsidP="00373C0C" w:rsidRDefault="00E61F75" w14:paraId="57CDC74C" w14:textId="77777777">
            <w:pPr>
              <w:rPr>
                <w:rFonts w:ascii="Times New Roman" w:hAnsi="Times New Roman" w:eastAsia="Calibri" w:cs="Times New Roman"/>
                <w:color w:val="2E75B6"/>
              </w:rPr>
            </w:pPr>
          </w:p>
        </w:tc>
      </w:tr>
      <w:tr w:rsidRPr="00AE0971" w:rsidR="00E61F75" w:rsidTr="0097001C" w14:paraId="34EAAE1B" w14:textId="77777777">
        <w:trPr>
          <w:trHeight w:val="449"/>
        </w:trPr>
        <w:tc>
          <w:tcPr>
            <w:tcW w:w="829" w:type="dxa"/>
          </w:tcPr>
          <w:p w:rsidRPr="00AE0971" w:rsidR="00E61F75" w:rsidP="00373C0C" w:rsidRDefault="00237B52" w14:paraId="4F30E680" w14:textId="0145E0A0">
            <w:pPr>
              <w:pStyle w:val="NoSpacing"/>
              <w:rPr>
                <w:rFonts w:ascii="Times New Roman" w:hAnsi="Times New Roman" w:cs="Times New Roman"/>
              </w:rPr>
            </w:pPr>
            <w:r w:rsidRPr="00AE0971">
              <w:rPr>
                <w:rFonts w:ascii="Times New Roman" w:hAnsi="Times New Roman" w:cs="Times New Roman"/>
              </w:rPr>
              <w:t>8.</w:t>
            </w:r>
          </w:p>
        </w:tc>
        <w:tc>
          <w:tcPr>
            <w:tcW w:w="4121" w:type="dxa"/>
          </w:tcPr>
          <w:p w:rsidRPr="00AE0971" w:rsidR="00237B52" w:rsidP="00237B52" w:rsidRDefault="00237B52" w14:paraId="7DBBD739" w14:textId="77777777">
            <w:pPr>
              <w:rPr>
                <w:rFonts w:ascii="Times New Roman" w:hAnsi="Times New Roman" w:eastAsia="Times New Roman" w:cs="Times New Roman"/>
              </w:rPr>
            </w:pPr>
            <w:r w:rsidRPr="00AE0971">
              <w:rPr>
                <w:rFonts w:ascii="Times New Roman" w:hAnsi="Times New Roman" w:eastAsia="Times New Roman" w:cs="Times New Roman"/>
              </w:rPr>
              <w:t xml:space="preserve">Go and edit the </w:t>
            </w:r>
            <w:proofErr w:type="spellStart"/>
            <w:r w:rsidRPr="00AE0971">
              <w:rPr>
                <w:rFonts w:ascii="Times New Roman" w:hAnsi="Times New Roman" w:eastAsia="Times New Roman" w:cs="Times New Roman"/>
                <w:b/>
                <w:bCs/>
              </w:rPr>
              <w:t>resolv.conf</w:t>
            </w:r>
            <w:proofErr w:type="spellEnd"/>
            <w:r w:rsidRPr="00AE0971">
              <w:rPr>
                <w:rFonts w:ascii="Times New Roman" w:hAnsi="Times New Roman" w:eastAsia="Times New Roman" w:cs="Times New Roman"/>
              </w:rPr>
              <w:t xml:space="preserve"> file: </w:t>
            </w:r>
            <w:r w:rsidRPr="00AE0971">
              <w:rPr>
                <w:rFonts w:ascii="Times New Roman" w:hAnsi="Times New Roman" w:eastAsia="Times New Roman" w:cs="Times New Roman"/>
                <w:b/>
                <w:bCs/>
              </w:rPr>
              <w:t>/</w:t>
            </w:r>
            <w:proofErr w:type="spellStart"/>
            <w:r w:rsidRPr="00AE0971">
              <w:rPr>
                <w:rFonts w:ascii="Times New Roman" w:hAnsi="Times New Roman" w:eastAsia="Times New Roman" w:cs="Times New Roman"/>
                <w:b/>
                <w:bCs/>
              </w:rPr>
              <w:t>etc</w:t>
            </w:r>
            <w:proofErr w:type="spellEnd"/>
            <w:r w:rsidRPr="00AE0971">
              <w:rPr>
                <w:rFonts w:ascii="Times New Roman" w:hAnsi="Times New Roman" w:eastAsia="Times New Roman" w:cs="Times New Roman"/>
                <w:b/>
                <w:bCs/>
              </w:rPr>
              <w:t>/</w:t>
            </w:r>
            <w:proofErr w:type="spellStart"/>
            <w:r w:rsidRPr="00AE0971">
              <w:rPr>
                <w:rFonts w:ascii="Times New Roman" w:hAnsi="Times New Roman" w:eastAsia="Times New Roman" w:cs="Times New Roman"/>
                <w:b/>
                <w:bCs/>
              </w:rPr>
              <w:t>resolv.conf</w:t>
            </w:r>
            <w:proofErr w:type="spellEnd"/>
            <w:r w:rsidRPr="00AE0971">
              <w:rPr>
                <w:rFonts w:ascii="Times New Roman" w:hAnsi="Times New Roman" w:eastAsia="Times New Roman" w:cs="Times New Roman"/>
              </w:rPr>
              <w:t xml:space="preserve"> (You can leave additional information at the top, just need to update the nameservers to below information)</w:t>
            </w:r>
          </w:p>
          <w:p w:rsidRPr="00AE0971" w:rsidR="00237B52" w:rsidP="00237B52" w:rsidRDefault="00237B52" w14:paraId="2A3C8F6F" w14:textId="77777777">
            <w:pPr>
              <w:ind w:left="720"/>
              <w:rPr>
                <w:rFonts w:ascii="Times New Roman" w:hAnsi="Times New Roman" w:cs="Times New Roman"/>
                <w:b/>
                <w:bCs/>
              </w:rPr>
            </w:pPr>
            <w:r w:rsidRPr="00AE0971">
              <w:rPr>
                <w:rFonts w:ascii="Times New Roman" w:hAnsi="Times New Roman" w:cs="Times New Roman"/>
                <w:b/>
                <w:bCs/>
              </w:rPr>
              <w:t>nameserver 10.100.12.10</w:t>
            </w:r>
          </w:p>
          <w:p w:rsidRPr="00AE0971" w:rsidR="00E61F75" w:rsidP="00237B52" w:rsidRDefault="00237B52" w14:paraId="220797C4" w14:textId="49F38DEF">
            <w:pPr>
              <w:ind w:left="720"/>
              <w:rPr>
                <w:rFonts w:ascii="Times New Roman" w:hAnsi="Times New Roman" w:cs="Times New Roman"/>
                <w:b/>
                <w:bCs/>
              </w:rPr>
            </w:pPr>
            <w:r w:rsidRPr="00AE0971">
              <w:rPr>
                <w:rFonts w:ascii="Times New Roman" w:hAnsi="Times New Roman" w:cs="Times New Roman"/>
                <w:b/>
                <w:bCs/>
              </w:rPr>
              <w:t>nameserver 10.200.12.10</w:t>
            </w:r>
          </w:p>
        </w:tc>
        <w:tc>
          <w:tcPr>
            <w:tcW w:w="4410" w:type="dxa"/>
          </w:tcPr>
          <w:p w:rsidRPr="00AE0971" w:rsidR="00E61F75" w:rsidP="00373C0C" w:rsidRDefault="00E61F75" w14:paraId="1855F6D3" w14:textId="77777777">
            <w:pPr>
              <w:rPr>
                <w:rFonts w:ascii="Times New Roman" w:hAnsi="Times New Roman" w:eastAsia="Calibri" w:cs="Times New Roman"/>
                <w:color w:val="2E75B6"/>
              </w:rPr>
            </w:pPr>
          </w:p>
        </w:tc>
      </w:tr>
      <w:tr w:rsidRPr="00AE0971" w:rsidR="00E61F75" w:rsidTr="0097001C" w14:paraId="4F0F3D96" w14:textId="77777777">
        <w:trPr>
          <w:trHeight w:val="449"/>
        </w:trPr>
        <w:tc>
          <w:tcPr>
            <w:tcW w:w="829" w:type="dxa"/>
          </w:tcPr>
          <w:p w:rsidRPr="00AE0971" w:rsidR="00E61F75" w:rsidP="00373C0C" w:rsidRDefault="00237B52" w14:paraId="194319AD" w14:textId="1CE93B13">
            <w:pPr>
              <w:pStyle w:val="NoSpacing"/>
              <w:rPr>
                <w:rFonts w:ascii="Times New Roman" w:hAnsi="Times New Roman" w:cs="Times New Roman"/>
              </w:rPr>
            </w:pPr>
            <w:r w:rsidRPr="00AE0971">
              <w:rPr>
                <w:rFonts w:ascii="Times New Roman" w:hAnsi="Times New Roman" w:cs="Times New Roman"/>
              </w:rPr>
              <w:t>9.</w:t>
            </w:r>
          </w:p>
        </w:tc>
        <w:tc>
          <w:tcPr>
            <w:tcW w:w="4121" w:type="dxa"/>
          </w:tcPr>
          <w:p w:rsidRPr="00AE0971" w:rsidR="00E61F75" w:rsidP="00237B52" w:rsidRDefault="00237B52" w14:paraId="3E3CD10C" w14:textId="55F9CA6C">
            <w:pPr>
              <w:rPr>
                <w:rFonts w:ascii="Times New Roman" w:hAnsi="Times New Roman" w:eastAsia="Times New Roman" w:cs="Times New Roman"/>
              </w:rPr>
            </w:pPr>
            <w:r w:rsidRPr="00AE0971">
              <w:rPr>
                <w:rFonts w:ascii="Times New Roman" w:hAnsi="Times New Roman" w:eastAsia="Times New Roman" w:cs="Times New Roman"/>
              </w:rPr>
              <w:t xml:space="preserve">Save and reload the </w:t>
            </w:r>
            <w:proofErr w:type="spellStart"/>
            <w:r w:rsidRPr="00AE0971">
              <w:rPr>
                <w:rFonts w:ascii="Times New Roman" w:hAnsi="Times New Roman" w:eastAsia="Times New Roman" w:cs="Times New Roman"/>
              </w:rPr>
              <w:t>NetworkManager</w:t>
            </w:r>
            <w:proofErr w:type="spellEnd"/>
            <w:r w:rsidRPr="00AE0971">
              <w:rPr>
                <w:rFonts w:ascii="Times New Roman" w:hAnsi="Times New Roman" w:eastAsia="Times New Roman" w:cs="Times New Roman"/>
              </w:rPr>
              <w:t xml:space="preserve"> again: </w:t>
            </w:r>
            <w:proofErr w:type="spellStart"/>
            <w:r w:rsidRPr="00AE0971">
              <w:rPr>
                <w:rFonts w:ascii="Times New Roman" w:hAnsi="Times New Roman" w:eastAsia="Times New Roman" w:cs="Times New Roman"/>
                <w:b/>
                <w:bCs/>
              </w:rPr>
              <w:t>systemctl</w:t>
            </w:r>
            <w:proofErr w:type="spellEnd"/>
            <w:r w:rsidRPr="00AE0971">
              <w:rPr>
                <w:rFonts w:ascii="Times New Roman" w:hAnsi="Times New Roman" w:eastAsia="Times New Roman" w:cs="Times New Roman"/>
                <w:b/>
                <w:bCs/>
              </w:rPr>
              <w:t xml:space="preserve"> reload </w:t>
            </w:r>
            <w:proofErr w:type="spellStart"/>
            <w:r w:rsidRPr="00AE0971">
              <w:rPr>
                <w:rFonts w:ascii="Times New Roman" w:hAnsi="Times New Roman" w:eastAsia="Times New Roman" w:cs="Times New Roman"/>
                <w:b/>
                <w:bCs/>
              </w:rPr>
              <w:t>NetworkManager</w:t>
            </w:r>
            <w:proofErr w:type="spellEnd"/>
          </w:p>
        </w:tc>
        <w:tc>
          <w:tcPr>
            <w:tcW w:w="4410" w:type="dxa"/>
          </w:tcPr>
          <w:p w:rsidRPr="00AE0971" w:rsidR="00E61F75" w:rsidP="00373C0C" w:rsidRDefault="00E61F75" w14:paraId="3E2C92F9" w14:textId="77777777">
            <w:pPr>
              <w:rPr>
                <w:rFonts w:ascii="Times New Roman" w:hAnsi="Times New Roman" w:eastAsia="Calibri" w:cs="Times New Roman"/>
                <w:color w:val="2E75B6"/>
              </w:rPr>
            </w:pPr>
          </w:p>
        </w:tc>
      </w:tr>
      <w:tr w:rsidRPr="00AE0971" w:rsidR="00E61F75" w:rsidTr="0097001C" w14:paraId="0BE62D87" w14:textId="77777777">
        <w:trPr>
          <w:trHeight w:val="449"/>
        </w:trPr>
        <w:tc>
          <w:tcPr>
            <w:tcW w:w="829" w:type="dxa"/>
          </w:tcPr>
          <w:p w:rsidRPr="00AE0971" w:rsidR="00E61F75" w:rsidP="00373C0C" w:rsidRDefault="00237B52" w14:paraId="154C7954" w14:textId="5DB1FD68">
            <w:pPr>
              <w:pStyle w:val="NoSpacing"/>
              <w:rPr>
                <w:rFonts w:ascii="Times New Roman" w:hAnsi="Times New Roman" w:cs="Times New Roman"/>
              </w:rPr>
            </w:pPr>
            <w:r w:rsidRPr="00AE0971">
              <w:rPr>
                <w:rFonts w:ascii="Times New Roman" w:hAnsi="Times New Roman" w:cs="Times New Roman"/>
              </w:rPr>
              <w:t>10.</w:t>
            </w:r>
          </w:p>
        </w:tc>
        <w:tc>
          <w:tcPr>
            <w:tcW w:w="4121" w:type="dxa"/>
          </w:tcPr>
          <w:p w:rsidRPr="00AE0971" w:rsidR="00E61F75" w:rsidP="00237B52" w:rsidRDefault="00237B52" w14:paraId="31D743A3" w14:textId="04F5092B">
            <w:pPr>
              <w:rPr>
                <w:rFonts w:ascii="Times New Roman" w:hAnsi="Times New Roman" w:eastAsia="Times New Roman" w:cs="Times New Roman"/>
              </w:rPr>
            </w:pPr>
            <w:r w:rsidRPr="00AE0971">
              <w:rPr>
                <w:rFonts w:ascii="Times New Roman" w:hAnsi="Times New Roman" w:eastAsia="Times New Roman" w:cs="Times New Roman"/>
              </w:rPr>
              <w:t xml:space="preserve">Verify that the </w:t>
            </w:r>
            <w:proofErr w:type="spellStart"/>
            <w:r w:rsidRPr="00AE0971">
              <w:rPr>
                <w:rFonts w:ascii="Times New Roman" w:hAnsi="Times New Roman" w:eastAsia="Times New Roman" w:cs="Times New Roman"/>
                <w:b/>
                <w:bCs/>
              </w:rPr>
              <w:t>resolv.conf</w:t>
            </w:r>
            <w:proofErr w:type="spellEnd"/>
            <w:r w:rsidRPr="00AE0971">
              <w:rPr>
                <w:rFonts w:ascii="Times New Roman" w:hAnsi="Times New Roman" w:eastAsia="Times New Roman" w:cs="Times New Roman"/>
              </w:rPr>
              <w:t xml:space="preserve"> file didn’t override your changes</w:t>
            </w:r>
          </w:p>
        </w:tc>
        <w:tc>
          <w:tcPr>
            <w:tcW w:w="4410" w:type="dxa"/>
          </w:tcPr>
          <w:p w:rsidRPr="00AE0971" w:rsidR="00E61F75" w:rsidP="00373C0C" w:rsidRDefault="00E61F75" w14:paraId="2A4A9FEE" w14:textId="77777777">
            <w:pPr>
              <w:rPr>
                <w:rFonts w:ascii="Times New Roman" w:hAnsi="Times New Roman" w:eastAsia="Calibri" w:cs="Times New Roman"/>
                <w:color w:val="2E75B6"/>
              </w:rPr>
            </w:pPr>
          </w:p>
        </w:tc>
      </w:tr>
    </w:tbl>
    <w:p w:rsidRPr="00AE0971" w:rsidR="00F718C8" w:rsidP="00AE1F2E" w:rsidRDefault="00F718C8" w14:paraId="75E8C0C0" w14:textId="77777777">
      <w:pPr>
        <w:pStyle w:val="NoSpacing"/>
        <w:rPr>
          <w:rFonts w:ascii="Times New Roman" w:hAnsi="Times New Roman" w:cs="Times New Roman"/>
        </w:rPr>
      </w:pPr>
    </w:p>
    <w:p w:rsidRPr="00AE0971" w:rsidR="00AE1F2E" w:rsidP="00AE1F2E" w:rsidRDefault="00AE1F2E" w14:paraId="2DC08954" w14:textId="4E611955">
      <w:pPr>
        <w:pStyle w:val="NoSpacing"/>
        <w:rPr>
          <w:rFonts w:ascii="Times New Roman" w:hAnsi="Times New Roman" w:cs="Times New Roman"/>
        </w:rPr>
      </w:pPr>
    </w:p>
    <w:p w:rsidRPr="00AE0971" w:rsidR="00436080" w:rsidP="00436080" w:rsidRDefault="00436080" w14:paraId="67A04F82" w14:textId="3F881517">
      <w:pPr>
        <w:pStyle w:val="NoSpacing"/>
        <w:rPr>
          <w:rFonts w:ascii="Times New Roman" w:hAnsi="Times New Roman" w:cs="Times New Roman"/>
          <w:b/>
          <w:bCs/>
        </w:rPr>
      </w:pPr>
      <w:r w:rsidRPr="00AE0971">
        <w:rPr>
          <w:rFonts w:ascii="Times New Roman" w:hAnsi="Times New Roman" w:cs="Times New Roman"/>
          <w:b/>
          <w:bCs/>
        </w:rPr>
        <w:t xml:space="preserve">Procedure </w:t>
      </w:r>
      <w:r w:rsidR="00CB615D">
        <w:rPr>
          <w:rFonts w:ascii="Times New Roman" w:hAnsi="Times New Roman" w:cs="Times New Roman"/>
          <w:b/>
          <w:bCs/>
        </w:rPr>
        <w:t>4</w:t>
      </w:r>
      <w:r w:rsidRPr="00AE0971">
        <w:rPr>
          <w:rFonts w:ascii="Times New Roman" w:hAnsi="Times New Roman" w:cs="Times New Roman"/>
          <w:b/>
          <w:bCs/>
        </w:rPr>
        <w:t>.</w:t>
      </w:r>
      <w:r w:rsidR="00CA74AB">
        <w:rPr>
          <w:rFonts w:ascii="Times New Roman" w:hAnsi="Times New Roman" w:cs="Times New Roman"/>
          <w:b/>
          <w:bCs/>
        </w:rPr>
        <w:t>5.</w:t>
      </w:r>
      <w:r w:rsidRPr="00AE0971">
        <w:rPr>
          <w:rFonts w:ascii="Times New Roman" w:hAnsi="Times New Roman" w:cs="Times New Roman"/>
          <w:b/>
          <w:bCs/>
        </w:rPr>
        <w:t xml:space="preserve">6 – Linux McAfee Software Installation </w:t>
      </w:r>
    </w:p>
    <w:p w:rsidRPr="00AE0971" w:rsidR="00436080" w:rsidP="00436080" w:rsidRDefault="00436080" w14:paraId="0C171050" w14:textId="77777777">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Linux McAfee Software Installation procedure outlines the steps needed in order to install McAfee software on our Linux machines.</w:t>
      </w:r>
    </w:p>
    <w:p w:rsidRPr="00AE0971" w:rsidR="00436080" w:rsidP="00436080" w:rsidRDefault="00436080" w14:paraId="6BD9779F" w14:textId="77777777">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Upon creation of a new Linux machine</w:t>
      </w:r>
    </w:p>
    <w:p w:rsidRPr="00AE0971" w:rsidR="00436080" w:rsidP="00436080" w:rsidRDefault="00436080" w14:paraId="10CEEF33"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436080" w:rsidP="000A1323" w:rsidRDefault="00436080" w14:paraId="6DBB224F" w14:textId="77777777">
      <w:pPr>
        <w:pStyle w:val="NoSpacing"/>
        <w:numPr>
          <w:ilvl w:val="0"/>
          <w:numId w:val="39"/>
        </w:numPr>
        <w:rPr>
          <w:rFonts w:ascii="Times New Roman" w:hAnsi="Times New Roman" w:cs="Times New Roman"/>
        </w:rPr>
      </w:pPr>
      <w:r w:rsidRPr="00AE0971">
        <w:rPr>
          <w:rFonts w:ascii="Times New Roman" w:hAnsi="Times New Roman" w:cs="Times New Roman"/>
        </w:rPr>
        <w:t>Approved Software Installation request</w:t>
      </w:r>
    </w:p>
    <w:p w:rsidRPr="00AE0971" w:rsidR="00436080" w:rsidP="000A1323" w:rsidRDefault="00436080" w14:paraId="3F20260A" w14:textId="77777777">
      <w:pPr>
        <w:pStyle w:val="NoSpacing"/>
        <w:numPr>
          <w:ilvl w:val="0"/>
          <w:numId w:val="39"/>
        </w:numPr>
        <w:rPr>
          <w:rFonts w:ascii="Times New Roman" w:hAnsi="Times New Roman" w:cs="Times New Roman"/>
        </w:rPr>
      </w:pPr>
      <w:r w:rsidRPr="00AE0971">
        <w:rPr>
          <w:rFonts w:ascii="Times New Roman" w:hAnsi="Times New Roman" w:cs="Times New Roman"/>
        </w:rPr>
        <w:t xml:space="preserve">The agent extension must be installed on McAfee </w:t>
      </w:r>
      <w:proofErr w:type="spellStart"/>
      <w:r w:rsidRPr="00AE0971">
        <w:rPr>
          <w:rFonts w:ascii="Times New Roman" w:hAnsi="Times New Roman" w:cs="Times New Roman"/>
        </w:rPr>
        <w:t>ePO</w:t>
      </w:r>
      <w:proofErr w:type="spellEnd"/>
      <w:r w:rsidRPr="00AE0971">
        <w:rPr>
          <w:rFonts w:ascii="Times New Roman" w:hAnsi="Times New Roman" w:cs="Times New Roman"/>
        </w:rPr>
        <w:t> and appropriate agent packages added to the Master Repository before the agent can be installed onto a non-Windows system</w:t>
      </w:r>
    </w:p>
    <w:p w:rsidRPr="00AE0971" w:rsidR="00436080" w:rsidP="00436080" w:rsidRDefault="00436080" w14:paraId="4F60127E" w14:textId="77777777">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Linux Machines </w:t>
      </w:r>
    </w:p>
    <w:p w:rsidRPr="00AE0971" w:rsidR="00436080" w:rsidP="00436080" w:rsidRDefault="00436080" w14:paraId="33B242D7" w14:textId="77777777">
      <w:pPr>
        <w:pStyle w:val="NoSpacing"/>
        <w:rPr>
          <w:rFonts w:ascii="Times New Roman" w:hAnsi="Times New Roman" w:cs="Times New Roman"/>
        </w:rPr>
      </w:pPr>
    </w:p>
    <w:tbl>
      <w:tblPr>
        <w:tblW w:w="99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80"/>
        <w:gridCol w:w="4770"/>
        <w:gridCol w:w="4140"/>
      </w:tblGrid>
      <w:tr w:rsidRPr="00AE0971" w:rsidR="00436080" w:rsidTr="0097001C" w14:paraId="53C22E38" w14:textId="77777777">
        <w:tc>
          <w:tcPr>
            <w:tcW w:w="1080" w:type="dxa"/>
            <w:shd w:val="clear" w:color="auto" w:fill="4472C4" w:themeFill="accent1"/>
          </w:tcPr>
          <w:p w:rsidRPr="00AE0971" w:rsidR="00436080" w:rsidP="0035382B" w:rsidRDefault="00436080" w14:paraId="58BB0E7E"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770" w:type="dxa"/>
            <w:shd w:val="clear" w:color="auto" w:fill="4472C4" w:themeFill="accent1"/>
          </w:tcPr>
          <w:p w:rsidRPr="00AE0971" w:rsidR="00436080" w:rsidP="0035382B" w:rsidRDefault="00436080" w14:paraId="1B27D031"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4140" w:type="dxa"/>
            <w:shd w:val="clear" w:color="auto" w:fill="4472C4" w:themeFill="accent1"/>
          </w:tcPr>
          <w:p w:rsidRPr="00AE0971" w:rsidR="00436080" w:rsidP="0035382B" w:rsidRDefault="00436080" w14:paraId="616AA82A"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436080" w:rsidTr="0097001C" w14:paraId="0D0CCDA5" w14:textId="77777777">
        <w:tc>
          <w:tcPr>
            <w:tcW w:w="1080" w:type="dxa"/>
          </w:tcPr>
          <w:p w:rsidRPr="00AE0971" w:rsidR="00436080" w:rsidP="0035382B" w:rsidRDefault="00436080" w14:paraId="5B7407D0" w14:textId="77777777">
            <w:pPr>
              <w:pStyle w:val="NoSpacing"/>
              <w:rPr>
                <w:rFonts w:ascii="Times New Roman" w:hAnsi="Times New Roman" w:cs="Times New Roman"/>
              </w:rPr>
            </w:pPr>
            <w:r w:rsidRPr="00AE0971">
              <w:rPr>
                <w:rFonts w:ascii="Times New Roman" w:hAnsi="Times New Roman" w:cs="Times New Roman"/>
              </w:rPr>
              <w:t>1.</w:t>
            </w:r>
          </w:p>
        </w:tc>
        <w:tc>
          <w:tcPr>
            <w:tcW w:w="4770" w:type="dxa"/>
          </w:tcPr>
          <w:p w:rsidRPr="00AE0971" w:rsidR="00436080" w:rsidP="0035382B" w:rsidRDefault="00436080" w14:paraId="0D5C9EDE" w14:textId="77777777">
            <w:pPr>
              <w:pStyle w:val="NoSpacing"/>
              <w:rPr>
                <w:rFonts w:ascii="Times New Roman" w:hAnsi="Times New Roman" w:cs="Times New Roman"/>
              </w:rPr>
            </w:pPr>
            <w:r w:rsidRPr="00AE0971">
              <w:rPr>
                <w:rFonts w:ascii="Times New Roman" w:hAnsi="Times New Roman" w:cs="Times New Roman"/>
              </w:rPr>
              <w:t xml:space="preserve">Select </w:t>
            </w:r>
            <w:r w:rsidRPr="00AE0971">
              <w:rPr>
                <w:rFonts w:ascii="Times New Roman" w:hAnsi="Times New Roman" w:cs="Times New Roman"/>
                <w:b/>
                <w:bCs/>
              </w:rPr>
              <w:t>Menu</w:t>
            </w:r>
          </w:p>
        </w:tc>
        <w:tc>
          <w:tcPr>
            <w:tcW w:w="4140" w:type="dxa"/>
          </w:tcPr>
          <w:p w:rsidRPr="00AE0971" w:rsidR="00436080" w:rsidP="0035382B" w:rsidRDefault="00436080" w14:paraId="35475822" w14:textId="77777777">
            <w:pPr>
              <w:pStyle w:val="NoSpacing"/>
              <w:rPr>
                <w:rFonts w:ascii="Times New Roman" w:hAnsi="Times New Roman" w:cs="Times New Roman"/>
              </w:rPr>
            </w:pPr>
          </w:p>
        </w:tc>
      </w:tr>
      <w:tr w:rsidRPr="00AE0971" w:rsidR="00436080" w:rsidTr="0097001C" w14:paraId="1358B01E" w14:textId="77777777">
        <w:tc>
          <w:tcPr>
            <w:tcW w:w="1080" w:type="dxa"/>
          </w:tcPr>
          <w:p w:rsidRPr="00AE0971" w:rsidR="00436080" w:rsidP="0035382B" w:rsidRDefault="00436080" w14:paraId="3F39FCBF" w14:textId="77777777">
            <w:pPr>
              <w:pStyle w:val="NoSpacing"/>
              <w:rPr>
                <w:rFonts w:ascii="Times New Roman" w:hAnsi="Times New Roman" w:cs="Times New Roman"/>
              </w:rPr>
            </w:pPr>
            <w:r w:rsidRPr="00AE0971">
              <w:rPr>
                <w:rFonts w:ascii="Times New Roman" w:hAnsi="Times New Roman" w:cs="Times New Roman"/>
              </w:rPr>
              <w:t>2.</w:t>
            </w:r>
          </w:p>
        </w:tc>
        <w:tc>
          <w:tcPr>
            <w:tcW w:w="4770" w:type="dxa"/>
          </w:tcPr>
          <w:p w:rsidRPr="00AE0971" w:rsidR="00436080" w:rsidP="0035382B" w:rsidRDefault="00436080" w14:paraId="2EA20201" w14:textId="77777777">
            <w:pPr>
              <w:pStyle w:val="NoSpacing"/>
              <w:rPr>
                <w:rFonts w:ascii="Times New Roman" w:hAnsi="Times New Roman" w:cs="Times New Roman"/>
              </w:rPr>
            </w:pPr>
            <w:r w:rsidRPr="00AE0971">
              <w:rPr>
                <w:rFonts w:ascii="Times New Roman" w:hAnsi="Times New Roman" w:cs="Times New Roman"/>
              </w:rPr>
              <w:t xml:space="preserve">Select </w:t>
            </w:r>
            <w:r w:rsidRPr="00AE0971">
              <w:rPr>
                <w:rFonts w:ascii="Times New Roman" w:hAnsi="Times New Roman" w:cs="Times New Roman"/>
                <w:b/>
                <w:bCs/>
              </w:rPr>
              <w:t>Systems</w:t>
            </w:r>
          </w:p>
        </w:tc>
        <w:tc>
          <w:tcPr>
            <w:tcW w:w="4140" w:type="dxa"/>
          </w:tcPr>
          <w:p w:rsidRPr="00AE0971" w:rsidR="00436080" w:rsidP="0035382B" w:rsidRDefault="00436080" w14:paraId="1833B94E" w14:textId="77777777">
            <w:pPr>
              <w:pStyle w:val="NoSpacing"/>
              <w:rPr>
                <w:rFonts w:ascii="Times New Roman" w:hAnsi="Times New Roman" w:cs="Times New Roman"/>
              </w:rPr>
            </w:pPr>
          </w:p>
        </w:tc>
      </w:tr>
      <w:tr w:rsidRPr="00AE0971" w:rsidR="00436080" w:rsidTr="0097001C" w14:paraId="208A6458" w14:textId="77777777">
        <w:tc>
          <w:tcPr>
            <w:tcW w:w="1080" w:type="dxa"/>
          </w:tcPr>
          <w:p w:rsidRPr="00AE0971" w:rsidR="00436080" w:rsidP="0035382B" w:rsidRDefault="00436080" w14:paraId="4C692D03" w14:textId="77777777">
            <w:pPr>
              <w:pStyle w:val="NoSpacing"/>
              <w:rPr>
                <w:rFonts w:ascii="Times New Roman" w:hAnsi="Times New Roman" w:cs="Times New Roman"/>
              </w:rPr>
            </w:pPr>
            <w:r w:rsidRPr="00AE0971">
              <w:rPr>
                <w:rFonts w:ascii="Times New Roman" w:hAnsi="Times New Roman" w:cs="Times New Roman"/>
              </w:rPr>
              <w:t>3.</w:t>
            </w:r>
          </w:p>
        </w:tc>
        <w:tc>
          <w:tcPr>
            <w:tcW w:w="4770" w:type="dxa"/>
          </w:tcPr>
          <w:p w:rsidRPr="00AE0971" w:rsidR="00436080" w:rsidP="0035382B" w:rsidRDefault="00436080" w14:paraId="79F0BC2E" w14:textId="77777777">
            <w:pPr>
              <w:pStyle w:val="NoSpacing"/>
              <w:rPr>
                <w:rFonts w:ascii="Times New Roman" w:hAnsi="Times New Roman" w:cs="Times New Roman"/>
              </w:rPr>
            </w:pPr>
            <w:r w:rsidRPr="00AE0971">
              <w:rPr>
                <w:rFonts w:ascii="Times New Roman" w:hAnsi="Times New Roman" w:cs="Times New Roman"/>
              </w:rPr>
              <w:t xml:space="preserve">Select </w:t>
            </w:r>
            <w:r w:rsidRPr="00AE0971">
              <w:rPr>
                <w:rFonts w:ascii="Times New Roman" w:hAnsi="Times New Roman" w:cs="Times New Roman"/>
                <w:b/>
                <w:bCs/>
              </w:rPr>
              <w:t>System Tree</w:t>
            </w:r>
          </w:p>
        </w:tc>
        <w:tc>
          <w:tcPr>
            <w:tcW w:w="4140" w:type="dxa"/>
          </w:tcPr>
          <w:p w:rsidRPr="00AE0971" w:rsidR="00436080" w:rsidP="0035382B" w:rsidRDefault="00436080" w14:paraId="237026BA" w14:textId="77777777">
            <w:pPr>
              <w:pStyle w:val="NoSpacing"/>
              <w:rPr>
                <w:rFonts w:ascii="Times New Roman" w:hAnsi="Times New Roman" w:cs="Times New Roman"/>
              </w:rPr>
            </w:pPr>
          </w:p>
        </w:tc>
      </w:tr>
      <w:tr w:rsidRPr="00AE0971" w:rsidR="00436080" w:rsidTr="0097001C" w14:paraId="4981419A" w14:textId="77777777">
        <w:tc>
          <w:tcPr>
            <w:tcW w:w="1080" w:type="dxa"/>
          </w:tcPr>
          <w:p w:rsidRPr="00AE0971" w:rsidR="00436080" w:rsidP="0035382B" w:rsidRDefault="00436080" w14:paraId="78385556" w14:textId="77777777">
            <w:pPr>
              <w:pStyle w:val="NoSpacing"/>
              <w:rPr>
                <w:rFonts w:ascii="Times New Roman" w:hAnsi="Times New Roman" w:cs="Times New Roman"/>
              </w:rPr>
            </w:pPr>
            <w:r w:rsidRPr="00AE0971">
              <w:rPr>
                <w:rFonts w:ascii="Times New Roman" w:hAnsi="Times New Roman" w:cs="Times New Roman"/>
              </w:rPr>
              <w:t>4.</w:t>
            </w:r>
          </w:p>
        </w:tc>
        <w:tc>
          <w:tcPr>
            <w:tcW w:w="4770" w:type="dxa"/>
          </w:tcPr>
          <w:p w:rsidRPr="00AE0971" w:rsidR="00436080" w:rsidP="0035382B" w:rsidRDefault="00436080" w14:paraId="242ECE7D" w14:textId="77777777">
            <w:pPr>
              <w:pStyle w:val="NoSpacing"/>
              <w:rPr>
                <w:rFonts w:ascii="Times New Roman" w:hAnsi="Times New Roman" w:cs="Times New Roman"/>
              </w:rPr>
            </w:pPr>
            <w:r w:rsidRPr="00AE0971">
              <w:rPr>
                <w:rFonts w:ascii="Times New Roman" w:hAnsi="Times New Roman" w:cs="Times New Roman"/>
              </w:rPr>
              <w:t xml:space="preserve">Click </w:t>
            </w:r>
            <w:r w:rsidRPr="00AE0971">
              <w:rPr>
                <w:rFonts w:ascii="Times New Roman" w:hAnsi="Times New Roman" w:cs="Times New Roman"/>
                <w:b/>
                <w:bCs/>
              </w:rPr>
              <w:t>New Systems</w:t>
            </w:r>
          </w:p>
        </w:tc>
        <w:tc>
          <w:tcPr>
            <w:tcW w:w="4140" w:type="dxa"/>
          </w:tcPr>
          <w:p w:rsidRPr="00AE0971" w:rsidR="00436080" w:rsidP="0035382B" w:rsidRDefault="00436080" w14:paraId="32B449D5" w14:textId="77777777">
            <w:pPr>
              <w:pStyle w:val="NoSpacing"/>
              <w:rPr>
                <w:rFonts w:ascii="Times New Roman" w:hAnsi="Times New Roman" w:cs="Times New Roman"/>
              </w:rPr>
            </w:pPr>
          </w:p>
        </w:tc>
      </w:tr>
      <w:tr w:rsidRPr="00AE0971" w:rsidR="00436080" w:rsidTr="0097001C" w14:paraId="50836ECC" w14:textId="77777777">
        <w:tc>
          <w:tcPr>
            <w:tcW w:w="1080" w:type="dxa"/>
          </w:tcPr>
          <w:p w:rsidRPr="00AE0971" w:rsidR="00436080" w:rsidP="0035382B" w:rsidRDefault="00436080" w14:paraId="7EBE86E2" w14:textId="77777777">
            <w:pPr>
              <w:pStyle w:val="NoSpacing"/>
              <w:rPr>
                <w:rFonts w:ascii="Times New Roman" w:hAnsi="Times New Roman" w:cs="Times New Roman"/>
              </w:rPr>
            </w:pPr>
            <w:r w:rsidRPr="00AE0971">
              <w:rPr>
                <w:rFonts w:ascii="Times New Roman" w:hAnsi="Times New Roman" w:cs="Times New Roman"/>
              </w:rPr>
              <w:t>5.</w:t>
            </w:r>
          </w:p>
        </w:tc>
        <w:tc>
          <w:tcPr>
            <w:tcW w:w="4770" w:type="dxa"/>
          </w:tcPr>
          <w:p w:rsidRPr="00AE0971" w:rsidR="00436080" w:rsidP="0035382B" w:rsidRDefault="00436080" w14:paraId="6E49996A" w14:textId="77777777">
            <w:pPr>
              <w:pStyle w:val="NoSpacing"/>
              <w:rPr>
                <w:rFonts w:ascii="Times New Roman" w:hAnsi="Times New Roman" w:cs="Times New Roman"/>
              </w:rPr>
            </w:pPr>
            <w:r w:rsidRPr="00AE0971">
              <w:rPr>
                <w:rFonts w:ascii="Times New Roman" w:hAnsi="Times New Roman" w:cs="Times New Roman"/>
              </w:rPr>
              <w:t xml:space="preserve">Select </w:t>
            </w:r>
            <w:r w:rsidRPr="00AE0971">
              <w:rPr>
                <w:rFonts w:ascii="Times New Roman" w:hAnsi="Times New Roman" w:cs="Times New Roman"/>
                <w:b/>
                <w:bCs/>
              </w:rPr>
              <w:t>Create and download agent installation package</w:t>
            </w:r>
          </w:p>
        </w:tc>
        <w:tc>
          <w:tcPr>
            <w:tcW w:w="4140" w:type="dxa"/>
          </w:tcPr>
          <w:p w:rsidRPr="00AE0971" w:rsidR="00436080" w:rsidP="0035382B" w:rsidRDefault="00436080" w14:paraId="188F6787" w14:textId="77777777">
            <w:pPr>
              <w:pStyle w:val="NoSpacing"/>
              <w:rPr>
                <w:rFonts w:ascii="Times New Roman" w:hAnsi="Times New Roman" w:cs="Times New Roman"/>
              </w:rPr>
            </w:pPr>
          </w:p>
        </w:tc>
      </w:tr>
      <w:tr w:rsidRPr="00AE0971" w:rsidR="00436080" w:rsidTr="0097001C" w14:paraId="7A23D412" w14:textId="77777777">
        <w:tc>
          <w:tcPr>
            <w:tcW w:w="1080" w:type="dxa"/>
          </w:tcPr>
          <w:p w:rsidRPr="00AE0971" w:rsidR="00436080" w:rsidP="0035382B" w:rsidRDefault="00436080" w14:paraId="5D3E7042" w14:textId="77777777">
            <w:pPr>
              <w:pStyle w:val="NoSpacing"/>
              <w:rPr>
                <w:rFonts w:ascii="Times New Roman" w:hAnsi="Times New Roman" w:cs="Times New Roman"/>
              </w:rPr>
            </w:pPr>
            <w:r w:rsidRPr="00AE0971">
              <w:rPr>
                <w:rFonts w:ascii="Times New Roman" w:hAnsi="Times New Roman" w:cs="Times New Roman"/>
              </w:rPr>
              <w:lastRenderedPageBreak/>
              <w:t>6.</w:t>
            </w:r>
          </w:p>
        </w:tc>
        <w:tc>
          <w:tcPr>
            <w:tcW w:w="4770" w:type="dxa"/>
          </w:tcPr>
          <w:p w:rsidRPr="00AE0971" w:rsidR="00436080" w:rsidP="0035382B" w:rsidRDefault="00436080" w14:paraId="3F658040" w14:textId="77777777">
            <w:pPr>
              <w:pStyle w:val="NoSpacing"/>
              <w:rPr>
                <w:rFonts w:ascii="Times New Roman" w:hAnsi="Times New Roman" w:cs="Times New Roman"/>
              </w:rPr>
            </w:pPr>
            <w:r w:rsidRPr="00AE0971">
              <w:rPr>
                <w:rFonts w:ascii="Times New Roman" w:hAnsi="Times New Roman" w:cs="Times New Roman"/>
              </w:rPr>
              <w:t xml:space="preserve">Choose the appropriate </w:t>
            </w:r>
            <w:r w:rsidRPr="00AE0971">
              <w:rPr>
                <w:rFonts w:ascii="Times New Roman" w:hAnsi="Times New Roman" w:cs="Times New Roman"/>
                <w:b/>
                <w:bCs/>
              </w:rPr>
              <w:t>Agent Version</w:t>
            </w:r>
          </w:p>
        </w:tc>
        <w:tc>
          <w:tcPr>
            <w:tcW w:w="4140" w:type="dxa"/>
          </w:tcPr>
          <w:p w:rsidRPr="00AE0971" w:rsidR="00436080" w:rsidP="0035382B" w:rsidRDefault="00436080" w14:paraId="33F5DCC9" w14:textId="77777777">
            <w:pPr>
              <w:pStyle w:val="NoSpacing"/>
              <w:rPr>
                <w:rFonts w:ascii="Times New Roman" w:hAnsi="Times New Roman" w:cs="Times New Roman"/>
              </w:rPr>
            </w:pPr>
          </w:p>
        </w:tc>
      </w:tr>
      <w:tr w:rsidRPr="00AE0971" w:rsidR="00436080" w:rsidTr="0097001C" w14:paraId="02070B70" w14:textId="77777777">
        <w:tc>
          <w:tcPr>
            <w:tcW w:w="1080" w:type="dxa"/>
          </w:tcPr>
          <w:p w:rsidRPr="00AE0971" w:rsidR="00436080" w:rsidP="0035382B" w:rsidRDefault="00436080" w14:paraId="4B8BBA90" w14:textId="77777777">
            <w:pPr>
              <w:pStyle w:val="NoSpacing"/>
              <w:rPr>
                <w:rFonts w:ascii="Times New Roman" w:hAnsi="Times New Roman" w:cs="Times New Roman"/>
              </w:rPr>
            </w:pPr>
            <w:r w:rsidRPr="00AE0971">
              <w:rPr>
                <w:rFonts w:ascii="Times New Roman" w:hAnsi="Times New Roman" w:cs="Times New Roman"/>
              </w:rPr>
              <w:t>7.</w:t>
            </w:r>
          </w:p>
        </w:tc>
        <w:tc>
          <w:tcPr>
            <w:tcW w:w="4770" w:type="dxa"/>
          </w:tcPr>
          <w:p w:rsidRPr="00AE0971" w:rsidR="00436080" w:rsidP="0035382B" w:rsidRDefault="00436080" w14:paraId="4A810240" w14:textId="77777777">
            <w:pPr>
              <w:pStyle w:val="NoSpacing"/>
              <w:rPr>
                <w:rFonts w:ascii="Times New Roman" w:hAnsi="Times New Roman" w:cs="Times New Roman"/>
              </w:rPr>
            </w:pPr>
            <w:r w:rsidRPr="00AE0971">
              <w:rPr>
                <w:rFonts w:ascii="Times New Roman" w:hAnsi="Times New Roman" w:cs="Times New Roman"/>
              </w:rPr>
              <w:t xml:space="preserve">Click </w:t>
            </w:r>
            <w:r w:rsidRPr="00AE0971">
              <w:rPr>
                <w:rFonts w:ascii="Times New Roman" w:hAnsi="Times New Roman" w:cs="Times New Roman"/>
                <w:b/>
                <w:bCs/>
              </w:rPr>
              <w:t>OK</w:t>
            </w:r>
          </w:p>
        </w:tc>
        <w:tc>
          <w:tcPr>
            <w:tcW w:w="4140" w:type="dxa"/>
          </w:tcPr>
          <w:p w:rsidRPr="00AE0971" w:rsidR="00436080" w:rsidP="0035382B" w:rsidRDefault="00436080" w14:paraId="52402638" w14:textId="77777777">
            <w:pPr>
              <w:pStyle w:val="NoSpacing"/>
              <w:rPr>
                <w:rFonts w:ascii="Times New Roman" w:hAnsi="Times New Roman" w:cs="Times New Roman"/>
              </w:rPr>
            </w:pPr>
            <w:r w:rsidRPr="00AE0971">
              <w:rPr>
                <w:rFonts w:ascii="Times New Roman" w:hAnsi="Times New Roman" w:cs="Times New Roman"/>
              </w:rPr>
              <w:t>Save the agentPackages.zip file that contains the install.sh file.</w:t>
            </w:r>
          </w:p>
        </w:tc>
      </w:tr>
      <w:tr w:rsidRPr="00AE0971" w:rsidR="00436080" w:rsidTr="0097001C" w14:paraId="648638AD" w14:textId="77777777">
        <w:tc>
          <w:tcPr>
            <w:tcW w:w="1080" w:type="dxa"/>
          </w:tcPr>
          <w:p w:rsidRPr="00AE0971" w:rsidR="00436080" w:rsidP="0035382B" w:rsidRDefault="00436080" w14:paraId="634E7A0A" w14:textId="77777777">
            <w:pPr>
              <w:pStyle w:val="NoSpacing"/>
              <w:rPr>
                <w:rFonts w:ascii="Times New Roman" w:hAnsi="Times New Roman" w:cs="Times New Roman"/>
              </w:rPr>
            </w:pPr>
            <w:r w:rsidRPr="00AE0971">
              <w:rPr>
                <w:rFonts w:ascii="Times New Roman" w:hAnsi="Times New Roman" w:cs="Times New Roman"/>
              </w:rPr>
              <w:t>8.</w:t>
            </w:r>
          </w:p>
        </w:tc>
        <w:tc>
          <w:tcPr>
            <w:tcW w:w="4770" w:type="dxa"/>
          </w:tcPr>
          <w:p w:rsidRPr="00AE0971" w:rsidR="00436080" w:rsidP="0035382B" w:rsidRDefault="00436080" w14:paraId="54ACADDF" w14:textId="77777777">
            <w:pPr>
              <w:pStyle w:val="NoSpacing"/>
              <w:rPr>
                <w:rFonts w:ascii="Times New Roman" w:hAnsi="Times New Roman" w:cs="Times New Roman"/>
              </w:rPr>
            </w:pPr>
            <w:r w:rsidRPr="00AE0971">
              <w:rPr>
                <w:rFonts w:ascii="Times New Roman" w:hAnsi="Times New Roman" w:cs="Times New Roman"/>
              </w:rPr>
              <w:t xml:space="preserve">Open </w:t>
            </w:r>
            <w:r w:rsidRPr="00AE0971">
              <w:rPr>
                <w:rFonts w:ascii="Times New Roman" w:hAnsi="Times New Roman" w:cs="Times New Roman"/>
                <w:b/>
                <w:bCs/>
              </w:rPr>
              <w:t>Terminal</w:t>
            </w:r>
            <w:r w:rsidRPr="00AE0971">
              <w:rPr>
                <w:rFonts w:ascii="Times New Roman" w:hAnsi="Times New Roman" w:cs="Times New Roman"/>
              </w:rPr>
              <w:t>, then switch to the location where you copied the install.sh file</w:t>
            </w:r>
          </w:p>
        </w:tc>
        <w:tc>
          <w:tcPr>
            <w:tcW w:w="4140" w:type="dxa"/>
          </w:tcPr>
          <w:p w:rsidRPr="00AE0971" w:rsidR="00436080" w:rsidP="0035382B" w:rsidRDefault="00436080" w14:paraId="7F97257D" w14:textId="77777777">
            <w:pPr>
              <w:pStyle w:val="NoSpacing"/>
              <w:rPr>
                <w:rFonts w:ascii="Times New Roman" w:hAnsi="Times New Roman" w:cs="Times New Roman"/>
              </w:rPr>
            </w:pPr>
          </w:p>
        </w:tc>
      </w:tr>
      <w:tr w:rsidRPr="00AE0971" w:rsidR="00436080" w:rsidTr="0097001C" w14:paraId="2E5CA24A" w14:textId="77777777">
        <w:tc>
          <w:tcPr>
            <w:tcW w:w="1080" w:type="dxa"/>
          </w:tcPr>
          <w:p w:rsidRPr="00AE0971" w:rsidR="00436080" w:rsidP="0035382B" w:rsidRDefault="00436080" w14:paraId="0C391FE4" w14:textId="77777777">
            <w:pPr>
              <w:pStyle w:val="NoSpacing"/>
              <w:rPr>
                <w:rFonts w:ascii="Times New Roman" w:hAnsi="Times New Roman" w:cs="Times New Roman"/>
              </w:rPr>
            </w:pPr>
            <w:r w:rsidRPr="00AE0971">
              <w:rPr>
                <w:rFonts w:ascii="Times New Roman" w:hAnsi="Times New Roman" w:cs="Times New Roman"/>
              </w:rPr>
              <w:t>9.</w:t>
            </w:r>
          </w:p>
        </w:tc>
        <w:tc>
          <w:tcPr>
            <w:tcW w:w="4770" w:type="dxa"/>
          </w:tcPr>
          <w:p w:rsidRPr="00AE0971" w:rsidR="00436080" w:rsidP="0035382B" w:rsidRDefault="00436080" w14:paraId="0689158B" w14:textId="77777777">
            <w:pPr>
              <w:pStyle w:val="NoSpacing"/>
              <w:rPr>
                <w:rFonts w:ascii="Times New Roman" w:hAnsi="Times New Roman" w:cs="Times New Roman"/>
              </w:rPr>
            </w:pPr>
            <w:r w:rsidRPr="00AE0971">
              <w:rPr>
                <w:rFonts w:ascii="Times New Roman" w:hAnsi="Times New Roman" w:cs="Times New Roman"/>
              </w:rPr>
              <w:t>Run these commands, giving root credentials when requested:</w:t>
            </w:r>
          </w:p>
        </w:tc>
        <w:tc>
          <w:tcPr>
            <w:tcW w:w="4140" w:type="dxa"/>
          </w:tcPr>
          <w:p w:rsidRPr="00AE0971" w:rsidR="00436080" w:rsidP="0035382B" w:rsidRDefault="00436080" w14:paraId="540C3350" w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spellStart"/>
            <w:r w:rsidRPr="00AE0971">
              <w:rPr>
                <w:rFonts w:ascii="Times New Roman" w:hAnsi="Times New Roman" w:cs="Times New Roman"/>
              </w:rPr>
              <w:t>sudo</w:t>
            </w:r>
            <w:proofErr w:type="spellEnd"/>
            <w:r w:rsidRPr="00AE0971">
              <w:rPr>
                <w:rFonts w:ascii="Times New Roman" w:hAnsi="Times New Roman" w:cs="Times New Roman"/>
              </w:rPr>
              <w:t xml:space="preserve"> </w:t>
            </w:r>
            <w:proofErr w:type="spellStart"/>
            <w:r w:rsidRPr="00AE0971">
              <w:rPr>
                <w:rFonts w:ascii="Times New Roman" w:hAnsi="Times New Roman" w:cs="Times New Roman"/>
              </w:rPr>
              <w:t>chmod</w:t>
            </w:r>
            <w:proofErr w:type="spellEnd"/>
            <w:r w:rsidRPr="00AE0971">
              <w:rPr>
                <w:rFonts w:ascii="Times New Roman" w:hAnsi="Times New Roman" w:cs="Times New Roman"/>
              </w:rPr>
              <w:t xml:space="preserve"> +x install.sh</w:t>
            </w:r>
          </w:p>
          <w:p w:rsidRPr="00AE0971" w:rsidR="00436080" w:rsidP="0035382B" w:rsidRDefault="00436080" w14:paraId="73195847" w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52555A"/>
                <w:sz w:val="21"/>
                <w:szCs w:val="21"/>
              </w:rPr>
            </w:pPr>
            <w:proofErr w:type="spellStart"/>
            <w:r w:rsidRPr="00AE0971">
              <w:rPr>
                <w:rFonts w:ascii="Times New Roman" w:hAnsi="Times New Roman" w:cs="Times New Roman"/>
              </w:rPr>
              <w:t>sudo</w:t>
            </w:r>
            <w:proofErr w:type="spellEnd"/>
            <w:r w:rsidRPr="00AE0971">
              <w:rPr>
                <w:rFonts w:ascii="Times New Roman" w:hAnsi="Times New Roman" w:cs="Times New Roman"/>
              </w:rPr>
              <w:t xml:space="preserve"> ./install.sh -</w:t>
            </w:r>
            <w:proofErr w:type="spellStart"/>
            <w:r w:rsidRPr="00AE0971">
              <w:rPr>
                <w:rFonts w:ascii="Times New Roman" w:hAnsi="Times New Roman" w:cs="Times New Roman"/>
              </w:rPr>
              <w:t>i</w:t>
            </w:r>
            <w:proofErr w:type="spellEnd"/>
          </w:p>
        </w:tc>
      </w:tr>
    </w:tbl>
    <w:p w:rsidRPr="00AE0971" w:rsidR="00436080" w:rsidP="00436080" w:rsidRDefault="00436080" w14:paraId="32CACC85" w14:textId="77777777">
      <w:pPr>
        <w:pStyle w:val="NoSpacing"/>
        <w:rPr>
          <w:rFonts w:ascii="Times New Roman" w:hAnsi="Times New Roman" w:cs="Times New Roman"/>
          <w:b/>
          <w:bCs/>
        </w:rPr>
      </w:pPr>
    </w:p>
    <w:p w:rsidRPr="00AE0971" w:rsidR="00436080" w:rsidP="00436080" w:rsidRDefault="00436080" w14:paraId="2914E9C7" w14:textId="77777777">
      <w:pPr>
        <w:pStyle w:val="NoSpacing"/>
        <w:rPr>
          <w:rFonts w:ascii="Times New Roman" w:hAnsi="Times New Roman" w:cs="Times New Roman"/>
          <w:b/>
          <w:bCs/>
        </w:rPr>
      </w:pPr>
    </w:p>
    <w:p w:rsidRPr="00AE0971" w:rsidR="00436080" w:rsidP="00436080" w:rsidRDefault="00436080" w14:paraId="22593A81" w14:textId="77777777">
      <w:pPr>
        <w:pStyle w:val="NoSpacing"/>
        <w:rPr>
          <w:rFonts w:ascii="Times New Roman" w:hAnsi="Times New Roman" w:cs="Times New Roman"/>
          <w:b/>
          <w:bCs/>
        </w:rPr>
      </w:pPr>
    </w:p>
    <w:p w:rsidRPr="00AE0971" w:rsidR="00436080" w:rsidP="00436080" w:rsidRDefault="00436080" w14:paraId="54263E14" w14:textId="5F622BAE">
      <w:pPr>
        <w:pStyle w:val="NoSpacing"/>
        <w:rPr>
          <w:rFonts w:ascii="Times New Roman" w:hAnsi="Times New Roman" w:cs="Times New Roman"/>
          <w:b/>
          <w:bCs/>
        </w:rPr>
      </w:pPr>
      <w:r w:rsidRPr="00AE0971">
        <w:rPr>
          <w:rFonts w:ascii="Times New Roman" w:hAnsi="Times New Roman" w:cs="Times New Roman"/>
          <w:b/>
          <w:bCs/>
        </w:rPr>
        <w:t xml:space="preserve">Procedure </w:t>
      </w:r>
      <w:r w:rsidR="00CB615D">
        <w:rPr>
          <w:rFonts w:ascii="Times New Roman" w:hAnsi="Times New Roman" w:cs="Times New Roman"/>
          <w:b/>
          <w:bCs/>
        </w:rPr>
        <w:t>4</w:t>
      </w:r>
      <w:r w:rsidRPr="00AE0971">
        <w:rPr>
          <w:rFonts w:ascii="Times New Roman" w:hAnsi="Times New Roman" w:cs="Times New Roman"/>
          <w:b/>
          <w:bCs/>
        </w:rPr>
        <w:t>.</w:t>
      </w:r>
      <w:r w:rsidR="00CA74AB">
        <w:rPr>
          <w:rFonts w:ascii="Times New Roman" w:hAnsi="Times New Roman" w:cs="Times New Roman"/>
          <w:b/>
          <w:bCs/>
        </w:rPr>
        <w:t>5.</w:t>
      </w:r>
      <w:r w:rsidRPr="00AE0971">
        <w:rPr>
          <w:rFonts w:ascii="Times New Roman" w:hAnsi="Times New Roman" w:cs="Times New Roman"/>
          <w:b/>
          <w:bCs/>
        </w:rPr>
        <w:t xml:space="preserve">7 – Windows McAfee Software Installation </w:t>
      </w:r>
    </w:p>
    <w:p w:rsidRPr="00AE0971" w:rsidR="00436080" w:rsidP="00436080" w:rsidRDefault="00436080" w14:paraId="5A286F96" w14:textId="77777777">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Windows McAfee Software Installation procedure outlines the steps needed in order to install McAfee software on our Windows machines.</w:t>
      </w:r>
    </w:p>
    <w:p w:rsidRPr="00AE0971" w:rsidR="00436080" w:rsidP="00436080" w:rsidRDefault="00436080" w14:paraId="5C4DC407" w14:textId="77777777">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Upon creation of a new Windows machine</w:t>
      </w:r>
    </w:p>
    <w:p w:rsidRPr="00AE0971" w:rsidR="00436080" w:rsidP="00436080" w:rsidRDefault="00436080" w14:paraId="2E662805"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436080" w:rsidP="000A1323" w:rsidRDefault="00436080" w14:paraId="201A1BBD" w14:textId="77777777">
      <w:pPr>
        <w:pStyle w:val="NoSpacing"/>
        <w:numPr>
          <w:ilvl w:val="0"/>
          <w:numId w:val="41"/>
        </w:numPr>
        <w:rPr>
          <w:rFonts w:ascii="Times New Roman" w:hAnsi="Times New Roman" w:cs="Times New Roman"/>
        </w:rPr>
      </w:pPr>
      <w:r w:rsidRPr="00AE0971">
        <w:rPr>
          <w:rFonts w:ascii="Times New Roman" w:hAnsi="Times New Roman" w:cs="Times New Roman"/>
        </w:rPr>
        <w:t>Approved Software Installation request</w:t>
      </w:r>
    </w:p>
    <w:p w:rsidRPr="00AE0971" w:rsidR="00436080" w:rsidP="000A1323" w:rsidRDefault="00436080" w14:paraId="24A6E5EC" w14:textId="77777777">
      <w:pPr>
        <w:pStyle w:val="li"/>
        <w:numPr>
          <w:ilvl w:val="0"/>
          <w:numId w:val="41"/>
        </w:numPr>
        <w:shd w:val="clear" w:color="auto" w:fill="FFFFFF"/>
        <w:spacing w:before="0" w:beforeAutospacing="0" w:after="0" w:afterAutospacing="0"/>
        <w:rPr>
          <w:rFonts w:eastAsiaTheme="minorHAnsi"/>
          <w:sz w:val="22"/>
          <w:szCs w:val="22"/>
        </w:rPr>
      </w:pPr>
      <w:r w:rsidRPr="00AE0971">
        <w:rPr>
          <w:rFonts w:eastAsiaTheme="minorHAnsi"/>
          <w:sz w:val="22"/>
          <w:szCs w:val="22"/>
        </w:rPr>
        <w:t xml:space="preserve">McAfee Agent extension must be installed on McAfee </w:t>
      </w:r>
      <w:proofErr w:type="spellStart"/>
      <w:r w:rsidRPr="00AE0971">
        <w:rPr>
          <w:rFonts w:eastAsiaTheme="minorHAnsi"/>
          <w:sz w:val="22"/>
          <w:szCs w:val="22"/>
        </w:rPr>
        <w:t>ePO</w:t>
      </w:r>
      <w:proofErr w:type="spellEnd"/>
      <w:r w:rsidRPr="00AE0971">
        <w:rPr>
          <w:rFonts w:eastAsiaTheme="minorHAnsi"/>
          <w:sz w:val="22"/>
          <w:szCs w:val="22"/>
        </w:rPr>
        <w:t> and appropriate software and key updater packages must be added to the Master Repository.</w:t>
      </w:r>
    </w:p>
    <w:p w:rsidRPr="00AE0971" w:rsidR="00436080" w:rsidP="00436080" w:rsidRDefault="00436080" w14:paraId="31CF546B" w14:textId="77777777">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Windows Machines </w:t>
      </w:r>
    </w:p>
    <w:p w:rsidRPr="00AE0971" w:rsidR="00436080" w:rsidP="00436080" w:rsidRDefault="00436080" w14:paraId="79E663DC" w14:textId="77777777">
      <w:pPr>
        <w:pStyle w:val="NoSpacing"/>
        <w:rPr>
          <w:rFonts w:ascii="Times New Roman" w:hAnsi="Times New Roman" w:cs="Times New Roman"/>
        </w:rPr>
      </w:pPr>
    </w:p>
    <w:tbl>
      <w:tblPr>
        <w:tblW w:w="99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80"/>
        <w:gridCol w:w="4770"/>
        <w:gridCol w:w="4140"/>
      </w:tblGrid>
      <w:tr w:rsidRPr="00AE0971" w:rsidR="00436080" w:rsidTr="0097001C" w14:paraId="1EA16B6A" w14:textId="77777777">
        <w:tc>
          <w:tcPr>
            <w:tcW w:w="1080" w:type="dxa"/>
            <w:shd w:val="clear" w:color="auto" w:fill="4472C4" w:themeFill="accent1"/>
          </w:tcPr>
          <w:p w:rsidRPr="00AE0971" w:rsidR="00436080" w:rsidP="0035382B" w:rsidRDefault="00436080" w14:paraId="1691EAB5"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770" w:type="dxa"/>
            <w:shd w:val="clear" w:color="auto" w:fill="4472C4" w:themeFill="accent1"/>
          </w:tcPr>
          <w:p w:rsidRPr="00AE0971" w:rsidR="00436080" w:rsidP="0035382B" w:rsidRDefault="00436080" w14:paraId="76E5D7ED"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4140" w:type="dxa"/>
            <w:shd w:val="clear" w:color="auto" w:fill="4472C4" w:themeFill="accent1"/>
          </w:tcPr>
          <w:p w:rsidRPr="00AE0971" w:rsidR="00436080" w:rsidP="0035382B" w:rsidRDefault="00436080" w14:paraId="6A998573"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436080" w:rsidTr="0097001C" w14:paraId="2D587F4F" w14:textId="77777777">
        <w:tc>
          <w:tcPr>
            <w:tcW w:w="1080" w:type="dxa"/>
          </w:tcPr>
          <w:p w:rsidRPr="00AE0971" w:rsidR="00436080" w:rsidP="0035382B" w:rsidRDefault="00436080" w14:paraId="31A284CB" w14:textId="77777777">
            <w:pPr>
              <w:pStyle w:val="NoSpacing"/>
              <w:rPr>
                <w:rFonts w:ascii="Times New Roman" w:hAnsi="Times New Roman" w:cs="Times New Roman"/>
              </w:rPr>
            </w:pPr>
            <w:r w:rsidRPr="00AE0971">
              <w:rPr>
                <w:rFonts w:ascii="Times New Roman" w:hAnsi="Times New Roman" w:cs="Times New Roman"/>
              </w:rPr>
              <w:t>1.</w:t>
            </w:r>
          </w:p>
        </w:tc>
        <w:tc>
          <w:tcPr>
            <w:tcW w:w="4770" w:type="dxa"/>
          </w:tcPr>
          <w:p w:rsidRPr="00AE0971" w:rsidR="00436080" w:rsidP="0035382B" w:rsidRDefault="00436080" w14:paraId="42CD3DEE" w14:textId="77777777">
            <w:pPr>
              <w:pStyle w:val="NoSpacing"/>
              <w:rPr>
                <w:rFonts w:ascii="Times New Roman" w:hAnsi="Times New Roman" w:cs="Times New Roman"/>
              </w:rPr>
            </w:pPr>
            <w:r w:rsidRPr="00AE0971">
              <w:rPr>
                <w:rFonts w:ascii="Times New Roman" w:hAnsi="Times New Roman" w:cs="Times New Roman"/>
              </w:rPr>
              <w:t xml:space="preserve">Select </w:t>
            </w:r>
            <w:r w:rsidRPr="00AE0971">
              <w:rPr>
                <w:rFonts w:ascii="Times New Roman" w:hAnsi="Times New Roman" w:cs="Times New Roman"/>
                <w:b/>
                <w:bCs/>
              </w:rPr>
              <w:t>Menu</w:t>
            </w:r>
          </w:p>
        </w:tc>
        <w:tc>
          <w:tcPr>
            <w:tcW w:w="4140" w:type="dxa"/>
          </w:tcPr>
          <w:p w:rsidRPr="00AE0971" w:rsidR="00436080" w:rsidP="0035382B" w:rsidRDefault="00436080" w14:paraId="56CDB9A9" w14:textId="77777777">
            <w:pPr>
              <w:pStyle w:val="NoSpacing"/>
              <w:rPr>
                <w:rFonts w:ascii="Times New Roman" w:hAnsi="Times New Roman" w:cs="Times New Roman"/>
              </w:rPr>
            </w:pPr>
          </w:p>
        </w:tc>
      </w:tr>
      <w:tr w:rsidRPr="00AE0971" w:rsidR="00436080" w:rsidTr="0097001C" w14:paraId="464910DA" w14:textId="77777777">
        <w:tc>
          <w:tcPr>
            <w:tcW w:w="1080" w:type="dxa"/>
          </w:tcPr>
          <w:p w:rsidRPr="00AE0971" w:rsidR="00436080" w:rsidP="0035382B" w:rsidRDefault="00436080" w14:paraId="3718B74B" w14:textId="77777777">
            <w:pPr>
              <w:pStyle w:val="NoSpacing"/>
              <w:rPr>
                <w:rFonts w:ascii="Times New Roman" w:hAnsi="Times New Roman" w:cs="Times New Roman"/>
              </w:rPr>
            </w:pPr>
            <w:r w:rsidRPr="00AE0971">
              <w:rPr>
                <w:rFonts w:ascii="Times New Roman" w:hAnsi="Times New Roman" w:cs="Times New Roman"/>
              </w:rPr>
              <w:t>2.</w:t>
            </w:r>
          </w:p>
        </w:tc>
        <w:tc>
          <w:tcPr>
            <w:tcW w:w="4770" w:type="dxa"/>
          </w:tcPr>
          <w:p w:rsidRPr="00AE0971" w:rsidR="00436080" w:rsidP="0035382B" w:rsidRDefault="00436080" w14:paraId="4A3C778F" w14:textId="77777777">
            <w:pPr>
              <w:pStyle w:val="NoSpacing"/>
              <w:rPr>
                <w:rFonts w:ascii="Times New Roman" w:hAnsi="Times New Roman" w:cs="Times New Roman"/>
              </w:rPr>
            </w:pPr>
            <w:r w:rsidRPr="00AE0971">
              <w:rPr>
                <w:rFonts w:ascii="Times New Roman" w:hAnsi="Times New Roman" w:cs="Times New Roman"/>
              </w:rPr>
              <w:t xml:space="preserve">Select </w:t>
            </w:r>
            <w:r w:rsidRPr="00AE0971">
              <w:rPr>
                <w:rFonts w:ascii="Times New Roman" w:hAnsi="Times New Roman" w:cs="Times New Roman"/>
                <w:b/>
                <w:bCs/>
              </w:rPr>
              <w:t>Systems</w:t>
            </w:r>
          </w:p>
        </w:tc>
        <w:tc>
          <w:tcPr>
            <w:tcW w:w="4140" w:type="dxa"/>
          </w:tcPr>
          <w:p w:rsidRPr="00AE0971" w:rsidR="00436080" w:rsidP="0035382B" w:rsidRDefault="00436080" w14:paraId="0CC39573" w14:textId="77777777">
            <w:pPr>
              <w:pStyle w:val="NoSpacing"/>
              <w:rPr>
                <w:rFonts w:ascii="Times New Roman" w:hAnsi="Times New Roman" w:cs="Times New Roman"/>
              </w:rPr>
            </w:pPr>
          </w:p>
        </w:tc>
      </w:tr>
      <w:tr w:rsidRPr="00AE0971" w:rsidR="00436080" w:rsidTr="0097001C" w14:paraId="5D2E5596" w14:textId="77777777">
        <w:tc>
          <w:tcPr>
            <w:tcW w:w="1080" w:type="dxa"/>
          </w:tcPr>
          <w:p w:rsidRPr="00AE0971" w:rsidR="00436080" w:rsidP="0035382B" w:rsidRDefault="00436080" w14:paraId="7C185E3F" w14:textId="77777777">
            <w:pPr>
              <w:pStyle w:val="NoSpacing"/>
              <w:rPr>
                <w:rFonts w:ascii="Times New Roman" w:hAnsi="Times New Roman" w:cs="Times New Roman"/>
              </w:rPr>
            </w:pPr>
            <w:r w:rsidRPr="00AE0971">
              <w:rPr>
                <w:rFonts w:ascii="Times New Roman" w:hAnsi="Times New Roman" w:cs="Times New Roman"/>
              </w:rPr>
              <w:t>3.</w:t>
            </w:r>
          </w:p>
        </w:tc>
        <w:tc>
          <w:tcPr>
            <w:tcW w:w="4770" w:type="dxa"/>
          </w:tcPr>
          <w:p w:rsidRPr="00AE0971" w:rsidR="00436080" w:rsidP="0035382B" w:rsidRDefault="00436080" w14:paraId="4DE49C09" w14:textId="77777777">
            <w:pPr>
              <w:pStyle w:val="NoSpacing"/>
              <w:rPr>
                <w:rFonts w:ascii="Times New Roman" w:hAnsi="Times New Roman" w:cs="Times New Roman"/>
              </w:rPr>
            </w:pPr>
            <w:r w:rsidRPr="00AE0971">
              <w:rPr>
                <w:rFonts w:ascii="Times New Roman" w:hAnsi="Times New Roman" w:cs="Times New Roman"/>
              </w:rPr>
              <w:t xml:space="preserve">Select </w:t>
            </w:r>
            <w:r w:rsidRPr="00AE0971">
              <w:rPr>
                <w:rFonts w:ascii="Times New Roman" w:hAnsi="Times New Roman" w:cs="Times New Roman"/>
                <w:b/>
                <w:bCs/>
              </w:rPr>
              <w:t>System Tree</w:t>
            </w:r>
          </w:p>
        </w:tc>
        <w:tc>
          <w:tcPr>
            <w:tcW w:w="4140" w:type="dxa"/>
          </w:tcPr>
          <w:p w:rsidRPr="00AE0971" w:rsidR="00436080" w:rsidP="0035382B" w:rsidRDefault="00436080" w14:paraId="5642D691" w14:textId="77777777">
            <w:pPr>
              <w:pStyle w:val="NoSpacing"/>
              <w:rPr>
                <w:rFonts w:ascii="Times New Roman" w:hAnsi="Times New Roman" w:cs="Times New Roman"/>
              </w:rPr>
            </w:pPr>
          </w:p>
        </w:tc>
      </w:tr>
      <w:tr w:rsidRPr="00AE0971" w:rsidR="00436080" w:rsidTr="0097001C" w14:paraId="589B46AB" w14:textId="77777777">
        <w:tc>
          <w:tcPr>
            <w:tcW w:w="1080" w:type="dxa"/>
          </w:tcPr>
          <w:p w:rsidRPr="00AE0971" w:rsidR="00436080" w:rsidP="0035382B" w:rsidRDefault="00436080" w14:paraId="55963E52" w14:textId="77777777">
            <w:pPr>
              <w:pStyle w:val="NoSpacing"/>
              <w:rPr>
                <w:rFonts w:ascii="Times New Roman" w:hAnsi="Times New Roman" w:cs="Times New Roman"/>
              </w:rPr>
            </w:pPr>
            <w:r w:rsidRPr="00AE0971">
              <w:rPr>
                <w:rFonts w:ascii="Times New Roman" w:hAnsi="Times New Roman" w:cs="Times New Roman"/>
              </w:rPr>
              <w:t>4.</w:t>
            </w:r>
          </w:p>
        </w:tc>
        <w:tc>
          <w:tcPr>
            <w:tcW w:w="4770" w:type="dxa"/>
          </w:tcPr>
          <w:p w:rsidRPr="00AE0971" w:rsidR="00436080" w:rsidP="0035382B" w:rsidRDefault="00436080" w14:paraId="7FE1C007" w14:textId="77777777">
            <w:pPr>
              <w:pStyle w:val="NoSpacing"/>
              <w:rPr>
                <w:rFonts w:ascii="Times New Roman" w:hAnsi="Times New Roman" w:cs="Times New Roman"/>
              </w:rPr>
            </w:pPr>
            <w:r w:rsidRPr="00AE0971">
              <w:rPr>
                <w:rFonts w:ascii="Times New Roman" w:hAnsi="Times New Roman" w:cs="Times New Roman"/>
              </w:rPr>
              <w:t xml:space="preserve">Click </w:t>
            </w:r>
            <w:r w:rsidRPr="00AE0971">
              <w:rPr>
                <w:rFonts w:ascii="Times New Roman" w:hAnsi="Times New Roman" w:cs="Times New Roman"/>
                <w:b/>
                <w:bCs/>
              </w:rPr>
              <w:t>Actions</w:t>
            </w:r>
            <w:r w:rsidRPr="00AE0971">
              <w:rPr>
                <w:rFonts w:ascii="Times New Roman" w:hAnsi="Times New Roman" w:cs="Times New Roman"/>
              </w:rPr>
              <w:t xml:space="preserve"> &gt; </w:t>
            </w:r>
            <w:r w:rsidRPr="00AE0971">
              <w:rPr>
                <w:rFonts w:ascii="Times New Roman" w:hAnsi="Times New Roman" w:cs="Times New Roman"/>
                <w:b/>
                <w:bCs/>
              </w:rPr>
              <w:t>Agent</w:t>
            </w:r>
            <w:r w:rsidRPr="00AE0971">
              <w:rPr>
                <w:rFonts w:ascii="Times New Roman" w:hAnsi="Times New Roman" w:cs="Times New Roman"/>
              </w:rPr>
              <w:t xml:space="preserve"> &gt; </w:t>
            </w:r>
            <w:r w:rsidRPr="00AE0971">
              <w:rPr>
                <w:rFonts w:ascii="Times New Roman" w:hAnsi="Times New Roman" w:cs="Times New Roman"/>
                <w:b/>
                <w:bCs/>
              </w:rPr>
              <w:t>Deploy Agents</w:t>
            </w:r>
          </w:p>
        </w:tc>
        <w:tc>
          <w:tcPr>
            <w:tcW w:w="4140" w:type="dxa"/>
          </w:tcPr>
          <w:p w:rsidRPr="00AE0971" w:rsidR="00436080" w:rsidP="0035382B" w:rsidRDefault="00436080" w14:paraId="1290D07F" w14:textId="77777777">
            <w:pPr>
              <w:pStyle w:val="NoSpacing"/>
              <w:rPr>
                <w:rFonts w:ascii="Times New Roman" w:hAnsi="Times New Roman" w:cs="Times New Roman"/>
              </w:rPr>
            </w:pPr>
          </w:p>
        </w:tc>
      </w:tr>
      <w:tr w:rsidRPr="00AE0971" w:rsidR="00436080" w:rsidTr="0097001C" w14:paraId="3731AE85" w14:textId="77777777">
        <w:tc>
          <w:tcPr>
            <w:tcW w:w="1080" w:type="dxa"/>
          </w:tcPr>
          <w:p w:rsidRPr="00AE0971" w:rsidR="00436080" w:rsidP="0035382B" w:rsidRDefault="00436080" w14:paraId="57F2E03E" w14:textId="77777777">
            <w:pPr>
              <w:pStyle w:val="NoSpacing"/>
              <w:rPr>
                <w:rFonts w:ascii="Times New Roman" w:hAnsi="Times New Roman" w:cs="Times New Roman"/>
              </w:rPr>
            </w:pPr>
            <w:r w:rsidRPr="00AE0971">
              <w:rPr>
                <w:rFonts w:ascii="Times New Roman" w:hAnsi="Times New Roman" w:cs="Times New Roman"/>
              </w:rPr>
              <w:t>5.</w:t>
            </w:r>
          </w:p>
        </w:tc>
        <w:tc>
          <w:tcPr>
            <w:tcW w:w="4770" w:type="dxa"/>
          </w:tcPr>
          <w:p w:rsidRPr="00AE0971" w:rsidR="00436080" w:rsidP="0035382B" w:rsidRDefault="00436080" w14:paraId="1B91875D" w14:textId="0EFAA755">
            <w:pPr>
              <w:pStyle w:val="NoSpacing"/>
              <w:rPr>
                <w:rFonts w:ascii="Times New Roman" w:hAnsi="Times New Roman" w:cs="Times New Roman"/>
              </w:rPr>
            </w:pPr>
            <w:r w:rsidRPr="00AE0971">
              <w:rPr>
                <w:rFonts w:ascii="Times New Roman" w:hAnsi="Times New Roman" w:cs="Times New Roman"/>
              </w:rPr>
              <w:t xml:space="preserve">Select the appropriate </w:t>
            </w:r>
            <w:r w:rsidRPr="00AE0971">
              <w:rPr>
                <w:rFonts w:ascii="Times New Roman" w:hAnsi="Times New Roman" w:cs="Times New Roman"/>
                <w:b/>
                <w:bCs/>
              </w:rPr>
              <w:t>Agent Version</w:t>
            </w:r>
            <w:r w:rsidRPr="00AE0971">
              <w:rPr>
                <w:rFonts w:ascii="Times New Roman" w:hAnsi="Times New Roman" w:cs="Times New Roman"/>
              </w:rPr>
              <w:t xml:space="preserve"> drop</w:t>
            </w:r>
            <w:r w:rsidR="00C11851">
              <w:rPr>
                <w:rFonts w:ascii="Times New Roman" w:hAnsi="Times New Roman" w:cs="Times New Roman"/>
              </w:rPr>
              <w:t>-</w:t>
            </w:r>
            <w:r w:rsidRPr="00AE0971">
              <w:rPr>
                <w:rFonts w:ascii="Times New Roman" w:hAnsi="Times New Roman" w:cs="Times New Roman"/>
              </w:rPr>
              <w:t>down list</w:t>
            </w:r>
            <w:r w:rsidR="00C11851">
              <w:rPr>
                <w:rFonts w:ascii="Times New Roman" w:hAnsi="Times New Roman" w:cs="Times New Roman"/>
              </w:rPr>
              <w:t>,</w:t>
            </w:r>
            <w:r w:rsidRPr="00AE0971">
              <w:rPr>
                <w:rFonts w:ascii="Times New Roman" w:hAnsi="Times New Roman" w:cs="Times New Roman"/>
              </w:rPr>
              <w:t xml:space="preserve"> given the target operating system</w:t>
            </w:r>
            <w:r w:rsidR="00C11851">
              <w:rPr>
                <w:rFonts w:ascii="Times New Roman" w:hAnsi="Times New Roman" w:cs="Times New Roman"/>
              </w:rPr>
              <w:t>,</w:t>
            </w:r>
            <w:r w:rsidRPr="00AE0971">
              <w:rPr>
                <w:rFonts w:ascii="Times New Roman" w:hAnsi="Times New Roman" w:cs="Times New Roman"/>
              </w:rPr>
              <w:t xml:space="preserve"> and select a version from that list.</w:t>
            </w:r>
          </w:p>
        </w:tc>
        <w:tc>
          <w:tcPr>
            <w:tcW w:w="4140" w:type="dxa"/>
          </w:tcPr>
          <w:p w:rsidRPr="00AE0971" w:rsidR="00436080" w:rsidP="0035382B" w:rsidRDefault="00436080" w14:paraId="3902B049" w14:textId="77777777">
            <w:pPr>
              <w:pStyle w:val="NoSpacing"/>
              <w:rPr>
                <w:rFonts w:ascii="Times New Roman" w:hAnsi="Times New Roman" w:cs="Times New Roman"/>
              </w:rPr>
            </w:pPr>
          </w:p>
        </w:tc>
      </w:tr>
      <w:tr w:rsidRPr="00AE0971" w:rsidR="00436080" w:rsidTr="0097001C" w14:paraId="221662D4" w14:textId="77777777">
        <w:tc>
          <w:tcPr>
            <w:tcW w:w="1080" w:type="dxa"/>
          </w:tcPr>
          <w:p w:rsidRPr="00AE0971" w:rsidR="00436080" w:rsidP="0035382B" w:rsidRDefault="00436080" w14:paraId="08010188" w14:textId="77777777">
            <w:pPr>
              <w:pStyle w:val="NoSpacing"/>
              <w:rPr>
                <w:rFonts w:ascii="Times New Roman" w:hAnsi="Times New Roman" w:cs="Times New Roman"/>
              </w:rPr>
            </w:pPr>
            <w:r w:rsidRPr="00AE0971">
              <w:rPr>
                <w:rFonts w:ascii="Times New Roman" w:hAnsi="Times New Roman" w:cs="Times New Roman"/>
              </w:rPr>
              <w:t>6.</w:t>
            </w:r>
          </w:p>
        </w:tc>
        <w:tc>
          <w:tcPr>
            <w:tcW w:w="4770" w:type="dxa"/>
          </w:tcPr>
          <w:p w:rsidRPr="00AE0971" w:rsidR="00436080" w:rsidP="0035382B" w:rsidRDefault="00436080" w14:paraId="29A47063" w14:textId="77777777">
            <w:pPr>
              <w:pStyle w:val="NoSpacing"/>
              <w:rPr>
                <w:rFonts w:ascii="Times New Roman" w:hAnsi="Times New Roman" w:cs="Times New Roman"/>
              </w:rPr>
            </w:pPr>
            <w:r w:rsidRPr="00AE0971">
              <w:rPr>
                <w:rFonts w:ascii="Times New Roman" w:hAnsi="Times New Roman" w:cs="Times New Roman"/>
              </w:rPr>
              <w:t>Select these options as appropriate:</w:t>
            </w:r>
          </w:p>
          <w:p w:rsidRPr="00AE0971" w:rsidR="00436080" w:rsidP="000A1323" w:rsidRDefault="00436080" w14:paraId="24783F5D" w14:textId="77777777">
            <w:pPr>
              <w:pStyle w:val="NoSpacing"/>
              <w:numPr>
                <w:ilvl w:val="0"/>
                <w:numId w:val="42"/>
              </w:numPr>
              <w:rPr>
                <w:rFonts w:ascii="Times New Roman" w:hAnsi="Times New Roman" w:cs="Times New Roman"/>
              </w:rPr>
            </w:pPr>
            <w:r w:rsidRPr="00AE0971">
              <w:rPr>
                <w:rFonts w:ascii="Times New Roman" w:hAnsi="Times New Roman" w:cs="Times New Roman"/>
              </w:rPr>
              <w:t xml:space="preserve">Install only on systems that do not already have an agent managed by this McAfee </w:t>
            </w:r>
            <w:proofErr w:type="spellStart"/>
            <w:r w:rsidRPr="00AE0971">
              <w:rPr>
                <w:rFonts w:ascii="Times New Roman" w:hAnsi="Times New Roman" w:cs="Times New Roman"/>
              </w:rPr>
              <w:t>ePO</w:t>
            </w:r>
            <w:proofErr w:type="spellEnd"/>
            <w:r w:rsidRPr="00AE0971">
              <w:rPr>
                <w:rFonts w:ascii="Times New Roman" w:hAnsi="Times New Roman" w:cs="Times New Roman"/>
              </w:rPr>
              <w:t xml:space="preserve"> server</w:t>
            </w:r>
          </w:p>
          <w:p w:rsidRPr="00AE0971" w:rsidR="00436080" w:rsidP="000A1323" w:rsidRDefault="00436080" w14:paraId="34238B82" w14:textId="77777777">
            <w:pPr>
              <w:pStyle w:val="NoSpacing"/>
              <w:numPr>
                <w:ilvl w:val="0"/>
                <w:numId w:val="42"/>
              </w:numPr>
              <w:rPr>
                <w:rFonts w:ascii="Times New Roman" w:hAnsi="Times New Roman" w:cs="Times New Roman"/>
              </w:rPr>
            </w:pPr>
            <w:r w:rsidRPr="00AE0971">
              <w:rPr>
                <w:rFonts w:ascii="Times New Roman" w:hAnsi="Times New Roman" w:cs="Times New Roman"/>
              </w:rPr>
              <w:t>Force installation over existing version</w:t>
            </w:r>
          </w:p>
        </w:tc>
        <w:tc>
          <w:tcPr>
            <w:tcW w:w="4140" w:type="dxa"/>
          </w:tcPr>
          <w:p w:rsidRPr="00AE0971" w:rsidR="00436080" w:rsidP="0035382B" w:rsidRDefault="00436080" w14:paraId="52ABC0F5" w14:textId="77777777">
            <w:pPr>
              <w:pStyle w:val="NoSpacing"/>
              <w:rPr>
                <w:rFonts w:ascii="Times New Roman" w:hAnsi="Times New Roman" w:cs="Times New Roman"/>
              </w:rPr>
            </w:pPr>
            <w:r w:rsidRPr="00AE0971">
              <w:rPr>
                <w:rFonts w:ascii="Times New Roman" w:hAnsi="Times New Roman" w:cs="Times New Roman"/>
              </w:rPr>
              <w:t>Note: if you use force installation option, the existing McAfee Agent is removed in its entirety, including policies, tasks, events, and logs, before the new McAfee Agent is installed.</w:t>
            </w:r>
          </w:p>
        </w:tc>
      </w:tr>
      <w:tr w:rsidRPr="00AE0971" w:rsidR="00436080" w:rsidTr="0097001C" w14:paraId="6CDD1F99" w14:textId="77777777">
        <w:tc>
          <w:tcPr>
            <w:tcW w:w="1080" w:type="dxa"/>
          </w:tcPr>
          <w:p w:rsidRPr="00AE0971" w:rsidR="00436080" w:rsidP="0035382B" w:rsidRDefault="00436080" w14:paraId="4FDA211A" w14:textId="77777777">
            <w:pPr>
              <w:pStyle w:val="NoSpacing"/>
              <w:rPr>
                <w:rFonts w:ascii="Times New Roman" w:hAnsi="Times New Roman" w:cs="Times New Roman"/>
              </w:rPr>
            </w:pPr>
            <w:r w:rsidRPr="00AE0971">
              <w:rPr>
                <w:rFonts w:ascii="Times New Roman" w:hAnsi="Times New Roman" w:cs="Times New Roman"/>
              </w:rPr>
              <w:t>7.</w:t>
            </w:r>
          </w:p>
        </w:tc>
        <w:tc>
          <w:tcPr>
            <w:tcW w:w="4770" w:type="dxa"/>
          </w:tcPr>
          <w:p w:rsidRPr="00AE0971" w:rsidR="00436080" w:rsidP="0035382B" w:rsidRDefault="00436080" w14:paraId="7E34C439" w14:textId="77777777">
            <w:pPr>
              <w:pStyle w:val="NoSpacing"/>
              <w:rPr>
                <w:rFonts w:ascii="Times New Roman" w:hAnsi="Times New Roman" w:cs="Times New Roman"/>
              </w:rPr>
            </w:pPr>
            <w:r w:rsidRPr="00AE0971">
              <w:rPr>
                <w:rFonts w:ascii="Times New Roman" w:hAnsi="Times New Roman" w:cs="Times New Roman"/>
              </w:rPr>
              <w:t xml:space="preserve">To change the installation path from the default, enter the target path in the </w:t>
            </w:r>
            <w:r w:rsidRPr="00AE0971">
              <w:rPr>
                <w:rFonts w:ascii="Times New Roman" w:hAnsi="Times New Roman" w:cs="Times New Roman"/>
                <w:b/>
                <w:bCs/>
              </w:rPr>
              <w:t>Installation Path</w:t>
            </w:r>
            <w:r w:rsidRPr="00AE0971">
              <w:rPr>
                <w:rFonts w:ascii="Times New Roman" w:hAnsi="Times New Roman" w:cs="Times New Roman"/>
              </w:rPr>
              <w:t xml:space="preserve"> option.</w:t>
            </w:r>
          </w:p>
        </w:tc>
        <w:tc>
          <w:tcPr>
            <w:tcW w:w="4140" w:type="dxa"/>
          </w:tcPr>
          <w:p w:rsidRPr="00AE0971" w:rsidR="00436080" w:rsidP="0035382B" w:rsidRDefault="00436080" w14:paraId="4958C07C" w14:textId="77777777">
            <w:pPr>
              <w:pStyle w:val="NoSpacing"/>
              <w:rPr>
                <w:rFonts w:ascii="Times New Roman" w:hAnsi="Times New Roman" w:cs="Times New Roman"/>
              </w:rPr>
            </w:pPr>
          </w:p>
        </w:tc>
      </w:tr>
      <w:tr w:rsidRPr="00AE0971" w:rsidR="00436080" w:rsidTr="0097001C" w14:paraId="2908FF67" w14:textId="77777777">
        <w:tc>
          <w:tcPr>
            <w:tcW w:w="1080" w:type="dxa"/>
          </w:tcPr>
          <w:p w:rsidRPr="00AE0971" w:rsidR="00436080" w:rsidP="0035382B" w:rsidRDefault="00436080" w14:paraId="7A122684" w14:textId="77777777">
            <w:pPr>
              <w:pStyle w:val="NoSpacing"/>
              <w:rPr>
                <w:rFonts w:ascii="Times New Roman" w:hAnsi="Times New Roman" w:cs="Times New Roman"/>
              </w:rPr>
            </w:pPr>
            <w:r w:rsidRPr="00AE0971">
              <w:rPr>
                <w:rFonts w:ascii="Times New Roman" w:hAnsi="Times New Roman" w:cs="Times New Roman"/>
              </w:rPr>
              <w:t>8.</w:t>
            </w:r>
          </w:p>
        </w:tc>
        <w:tc>
          <w:tcPr>
            <w:tcW w:w="4770" w:type="dxa"/>
          </w:tcPr>
          <w:p w:rsidRPr="00AE0971" w:rsidR="00436080" w:rsidP="0035382B" w:rsidRDefault="00436080" w14:paraId="255C9290" w14:textId="77777777">
            <w:pPr>
              <w:pStyle w:val="NoSpacing"/>
              <w:rPr>
                <w:rFonts w:ascii="Times New Roman" w:hAnsi="Times New Roman" w:cs="Times New Roman"/>
              </w:rPr>
            </w:pPr>
            <w:r w:rsidRPr="00AE0971">
              <w:rPr>
                <w:rFonts w:ascii="Times New Roman" w:hAnsi="Times New Roman" w:cs="Times New Roman"/>
              </w:rPr>
              <w:t xml:space="preserve">Type valid credentials in the </w:t>
            </w:r>
            <w:r w:rsidRPr="00AE0971">
              <w:rPr>
                <w:rFonts w:ascii="Times New Roman" w:hAnsi="Times New Roman" w:cs="Times New Roman"/>
                <w:b/>
                <w:bCs/>
              </w:rPr>
              <w:t>Domain</w:t>
            </w:r>
            <w:r w:rsidRPr="00AE0971">
              <w:rPr>
                <w:rFonts w:ascii="Times New Roman" w:hAnsi="Times New Roman" w:cs="Times New Roman"/>
              </w:rPr>
              <w:t xml:space="preserve">, </w:t>
            </w:r>
            <w:r w:rsidRPr="00AE0971">
              <w:rPr>
                <w:rFonts w:ascii="Times New Roman" w:hAnsi="Times New Roman" w:cs="Times New Roman"/>
                <w:b/>
                <w:bCs/>
              </w:rPr>
              <w:t>Username</w:t>
            </w:r>
            <w:r w:rsidRPr="00AE0971">
              <w:rPr>
                <w:rFonts w:ascii="Times New Roman" w:hAnsi="Times New Roman" w:cs="Times New Roman"/>
              </w:rPr>
              <w:t xml:space="preserve">, and </w:t>
            </w:r>
            <w:r w:rsidRPr="00AE0971">
              <w:rPr>
                <w:rFonts w:ascii="Times New Roman" w:hAnsi="Times New Roman" w:cs="Times New Roman"/>
                <w:b/>
                <w:bCs/>
              </w:rPr>
              <w:t>Password</w:t>
            </w:r>
            <w:r w:rsidRPr="00AE0971">
              <w:rPr>
                <w:rFonts w:ascii="Times New Roman" w:hAnsi="Times New Roman" w:cs="Times New Roman"/>
              </w:rPr>
              <w:t xml:space="preserve"> and </w:t>
            </w:r>
            <w:r w:rsidRPr="00AE0971">
              <w:rPr>
                <w:rFonts w:ascii="Times New Roman" w:hAnsi="Times New Roman" w:cs="Times New Roman"/>
                <w:b/>
                <w:bCs/>
              </w:rPr>
              <w:t>Confirm Password</w:t>
            </w:r>
            <w:r w:rsidRPr="00AE0971">
              <w:rPr>
                <w:rFonts w:ascii="Times New Roman" w:hAnsi="Times New Roman" w:cs="Times New Roman"/>
              </w:rPr>
              <w:t xml:space="preserve"> fields.</w:t>
            </w:r>
          </w:p>
        </w:tc>
        <w:tc>
          <w:tcPr>
            <w:tcW w:w="4140" w:type="dxa"/>
          </w:tcPr>
          <w:p w:rsidRPr="00AE0971" w:rsidR="00436080" w:rsidP="0035382B" w:rsidRDefault="00436080" w14:paraId="6B6F547C" w14:textId="77777777">
            <w:pPr>
              <w:pStyle w:val="NoSpacing"/>
              <w:rPr>
                <w:rFonts w:ascii="Times New Roman" w:hAnsi="Times New Roman" w:cs="Times New Roman"/>
              </w:rPr>
            </w:pPr>
            <w:r w:rsidRPr="00AE0971">
              <w:rPr>
                <w:rFonts w:ascii="Times New Roman" w:hAnsi="Times New Roman" w:cs="Times New Roman"/>
              </w:rPr>
              <w:t xml:space="preserve">If you want these entries to be the default for future deployments, select </w:t>
            </w:r>
            <w:r w:rsidRPr="00AE0971">
              <w:rPr>
                <w:rFonts w:ascii="Times New Roman" w:hAnsi="Times New Roman" w:cs="Times New Roman"/>
                <w:b/>
                <w:bCs/>
              </w:rPr>
              <w:t>Remember my credentials for future deployments</w:t>
            </w:r>
            <w:r w:rsidRPr="00AE0971">
              <w:rPr>
                <w:rFonts w:ascii="Times New Roman" w:hAnsi="Times New Roman" w:cs="Times New Roman"/>
              </w:rPr>
              <w:t>.</w:t>
            </w:r>
          </w:p>
        </w:tc>
      </w:tr>
      <w:tr w:rsidRPr="00AE0971" w:rsidR="00436080" w:rsidTr="0097001C" w14:paraId="29C10E0D" w14:textId="77777777">
        <w:tc>
          <w:tcPr>
            <w:tcW w:w="1080" w:type="dxa"/>
          </w:tcPr>
          <w:p w:rsidRPr="00AE0971" w:rsidR="00436080" w:rsidP="0035382B" w:rsidRDefault="00436080" w14:paraId="593ACAB0" w14:textId="77777777">
            <w:pPr>
              <w:pStyle w:val="NoSpacing"/>
              <w:rPr>
                <w:rFonts w:ascii="Times New Roman" w:hAnsi="Times New Roman" w:cs="Times New Roman"/>
              </w:rPr>
            </w:pPr>
            <w:r w:rsidRPr="00AE0971">
              <w:rPr>
                <w:rFonts w:ascii="Times New Roman" w:hAnsi="Times New Roman" w:cs="Times New Roman"/>
              </w:rPr>
              <w:t>9.</w:t>
            </w:r>
          </w:p>
        </w:tc>
        <w:tc>
          <w:tcPr>
            <w:tcW w:w="4770" w:type="dxa"/>
          </w:tcPr>
          <w:p w:rsidRPr="00AE0971" w:rsidR="00436080" w:rsidP="0035382B" w:rsidRDefault="00436080" w14:paraId="3F7EAB96" w14:textId="77777777">
            <w:pPr>
              <w:pStyle w:val="NoSpacing"/>
              <w:rPr>
                <w:rFonts w:ascii="Times New Roman" w:hAnsi="Times New Roman" w:cs="Times New Roman"/>
              </w:rPr>
            </w:pPr>
            <w:r w:rsidRPr="00AE0971">
              <w:rPr>
                <w:rFonts w:ascii="Times New Roman" w:hAnsi="Times New Roman" w:cs="Times New Roman"/>
              </w:rPr>
              <w:t xml:space="preserve">If you do not want the default values, enter values in the </w:t>
            </w:r>
            <w:r w:rsidRPr="00AE0971">
              <w:rPr>
                <w:rFonts w:ascii="Times New Roman" w:hAnsi="Times New Roman" w:cs="Times New Roman"/>
                <w:b/>
                <w:bCs/>
              </w:rPr>
              <w:t xml:space="preserve">Number of attempts, </w:t>
            </w:r>
            <w:proofErr w:type="gramStart"/>
            <w:r w:rsidRPr="00AE0971">
              <w:rPr>
                <w:rFonts w:ascii="Times New Roman" w:hAnsi="Times New Roman" w:cs="Times New Roman"/>
                <w:b/>
                <w:bCs/>
              </w:rPr>
              <w:t>Retry</w:t>
            </w:r>
            <w:proofErr w:type="gramEnd"/>
            <w:r w:rsidRPr="00AE0971">
              <w:rPr>
                <w:rFonts w:ascii="Times New Roman" w:hAnsi="Times New Roman" w:cs="Times New Roman"/>
                <w:b/>
                <w:bCs/>
              </w:rPr>
              <w:t xml:space="preserve"> interval</w:t>
            </w:r>
            <w:r w:rsidRPr="00AE0971">
              <w:rPr>
                <w:rFonts w:ascii="Times New Roman" w:hAnsi="Times New Roman" w:cs="Times New Roman"/>
              </w:rPr>
              <w:t>, and Cancel after options</w:t>
            </w:r>
          </w:p>
        </w:tc>
        <w:tc>
          <w:tcPr>
            <w:tcW w:w="4140" w:type="dxa"/>
          </w:tcPr>
          <w:p w:rsidRPr="00AE0971" w:rsidR="00436080" w:rsidP="0035382B" w:rsidRDefault="00436080" w14:paraId="798977AD" w14:textId="77777777">
            <w:pPr>
              <w:pStyle w:val="NoSpacing"/>
              <w:rPr>
                <w:rFonts w:ascii="Times New Roman" w:hAnsi="Times New Roman" w:cs="Times New Roman"/>
              </w:rPr>
            </w:pPr>
          </w:p>
        </w:tc>
      </w:tr>
      <w:tr w:rsidRPr="00AE0971" w:rsidR="00436080" w:rsidTr="0097001C" w14:paraId="32450F03" w14:textId="77777777">
        <w:tc>
          <w:tcPr>
            <w:tcW w:w="1080" w:type="dxa"/>
          </w:tcPr>
          <w:p w:rsidRPr="00AE0971" w:rsidR="00436080" w:rsidP="0035382B" w:rsidRDefault="00436080" w14:paraId="6E44D945" w14:textId="77777777">
            <w:pPr>
              <w:pStyle w:val="NoSpacing"/>
              <w:rPr>
                <w:rFonts w:ascii="Times New Roman" w:hAnsi="Times New Roman" w:cs="Times New Roman"/>
              </w:rPr>
            </w:pPr>
            <w:r w:rsidRPr="00AE0971">
              <w:rPr>
                <w:rFonts w:ascii="Times New Roman" w:hAnsi="Times New Roman" w:cs="Times New Roman"/>
              </w:rPr>
              <w:t>10.</w:t>
            </w:r>
          </w:p>
        </w:tc>
        <w:tc>
          <w:tcPr>
            <w:tcW w:w="4770" w:type="dxa"/>
          </w:tcPr>
          <w:p w:rsidRPr="00AE0971" w:rsidR="00436080" w:rsidP="0035382B" w:rsidRDefault="00436080" w14:paraId="62501005" w14:textId="77777777">
            <w:pPr>
              <w:pStyle w:val="NoSpacing"/>
              <w:rPr>
                <w:rFonts w:ascii="Times New Roman" w:hAnsi="Times New Roman" w:cs="Times New Roman"/>
              </w:rPr>
            </w:pPr>
            <w:r w:rsidRPr="00AE0971">
              <w:rPr>
                <w:rFonts w:ascii="Times New Roman" w:hAnsi="Times New Roman" w:cs="Times New Roman"/>
              </w:rPr>
              <w:t xml:space="preserve">If you want the deployment to use a specific Agent Handler, select it from the drop-down list.  If not, select </w:t>
            </w:r>
            <w:r w:rsidRPr="00AE0971">
              <w:rPr>
                <w:rFonts w:ascii="Times New Roman" w:hAnsi="Times New Roman" w:cs="Times New Roman"/>
                <w:b/>
                <w:bCs/>
              </w:rPr>
              <w:t>All Agent Handlers</w:t>
            </w:r>
            <w:r w:rsidRPr="00AE0971">
              <w:rPr>
                <w:rFonts w:ascii="Times New Roman" w:hAnsi="Times New Roman" w:cs="Times New Roman"/>
              </w:rPr>
              <w:t>.</w:t>
            </w:r>
          </w:p>
        </w:tc>
        <w:tc>
          <w:tcPr>
            <w:tcW w:w="4140" w:type="dxa"/>
          </w:tcPr>
          <w:p w:rsidRPr="00AE0971" w:rsidR="00436080" w:rsidP="0035382B" w:rsidRDefault="00436080" w14:paraId="348375A5" w14:textId="77777777">
            <w:pPr>
              <w:pStyle w:val="NoSpacing"/>
              <w:rPr>
                <w:rFonts w:ascii="Times New Roman" w:hAnsi="Times New Roman" w:cs="Times New Roman"/>
              </w:rPr>
            </w:pPr>
          </w:p>
        </w:tc>
      </w:tr>
      <w:tr w:rsidRPr="00AE0971" w:rsidR="00436080" w:rsidTr="0097001C" w14:paraId="34B5F691" w14:textId="77777777">
        <w:tc>
          <w:tcPr>
            <w:tcW w:w="1080" w:type="dxa"/>
          </w:tcPr>
          <w:p w:rsidRPr="00AE0971" w:rsidR="00436080" w:rsidP="0035382B" w:rsidRDefault="00436080" w14:paraId="1E5DB84A" w14:textId="77777777">
            <w:pPr>
              <w:pStyle w:val="NoSpacing"/>
              <w:rPr>
                <w:rFonts w:ascii="Times New Roman" w:hAnsi="Times New Roman" w:cs="Times New Roman"/>
              </w:rPr>
            </w:pPr>
            <w:r w:rsidRPr="00AE0971">
              <w:rPr>
                <w:rFonts w:ascii="Times New Roman" w:hAnsi="Times New Roman" w:cs="Times New Roman"/>
              </w:rPr>
              <w:t>11.</w:t>
            </w:r>
          </w:p>
        </w:tc>
        <w:tc>
          <w:tcPr>
            <w:tcW w:w="4770" w:type="dxa"/>
          </w:tcPr>
          <w:p w:rsidRPr="00AE0971" w:rsidR="00436080" w:rsidP="0035382B" w:rsidRDefault="00436080" w14:paraId="0C73AC54" w14:textId="77777777">
            <w:pPr>
              <w:pStyle w:val="NoSpacing"/>
              <w:rPr>
                <w:rFonts w:ascii="Times New Roman" w:hAnsi="Times New Roman" w:cs="Times New Roman"/>
              </w:rPr>
            </w:pPr>
            <w:r w:rsidRPr="00AE0971">
              <w:rPr>
                <w:rFonts w:ascii="Times New Roman" w:hAnsi="Times New Roman" w:cs="Times New Roman"/>
              </w:rPr>
              <w:t xml:space="preserve">Click </w:t>
            </w:r>
            <w:r w:rsidRPr="00AE0971">
              <w:rPr>
                <w:rFonts w:ascii="Times New Roman" w:hAnsi="Times New Roman" w:cs="Times New Roman"/>
                <w:b/>
                <w:bCs/>
              </w:rPr>
              <w:t>OK</w:t>
            </w:r>
          </w:p>
        </w:tc>
        <w:tc>
          <w:tcPr>
            <w:tcW w:w="4140" w:type="dxa"/>
          </w:tcPr>
          <w:p w:rsidRPr="00AE0971" w:rsidR="00436080" w:rsidP="0035382B" w:rsidRDefault="00436080" w14:paraId="4CA6C3E5" w14:textId="77777777">
            <w:pPr>
              <w:pStyle w:val="NoSpacing"/>
              <w:rPr>
                <w:rFonts w:ascii="Times New Roman" w:hAnsi="Times New Roman" w:cs="Times New Roman"/>
              </w:rPr>
            </w:pPr>
            <w:r w:rsidRPr="00AE0971">
              <w:rPr>
                <w:rFonts w:ascii="Times New Roman" w:hAnsi="Times New Roman" w:cs="Times New Roman"/>
              </w:rPr>
              <w:t xml:space="preserve">The </w:t>
            </w:r>
            <w:r w:rsidRPr="00AE0971">
              <w:rPr>
                <w:rFonts w:ascii="Times New Roman" w:hAnsi="Times New Roman" w:cs="Times New Roman"/>
                <w:b/>
                <w:bCs/>
              </w:rPr>
              <w:t>Server Task Log</w:t>
            </w:r>
            <w:r w:rsidRPr="00AE0971">
              <w:rPr>
                <w:rFonts w:ascii="Times New Roman" w:hAnsi="Times New Roman" w:cs="Times New Roman"/>
              </w:rPr>
              <w:t xml:space="preserve"> page appears with the </w:t>
            </w:r>
            <w:r w:rsidRPr="00AE0971">
              <w:rPr>
                <w:rFonts w:ascii="Times New Roman" w:hAnsi="Times New Roman" w:cs="Times New Roman"/>
                <w:b/>
                <w:bCs/>
              </w:rPr>
              <w:t>Deploy McAfee Agent</w:t>
            </w:r>
            <w:r w:rsidRPr="00AE0971">
              <w:rPr>
                <w:rFonts w:ascii="Times New Roman" w:hAnsi="Times New Roman" w:cs="Times New Roman"/>
              </w:rPr>
              <w:t xml:space="preserve"> task listed.</w:t>
            </w:r>
          </w:p>
        </w:tc>
      </w:tr>
    </w:tbl>
    <w:p w:rsidRPr="00AE0971" w:rsidR="00436080" w:rsidP="00436080" w:rsidRDefault="00436080" w14:paraId="234D96BC" w14:textId="3439091E">
      <w:pPr>
        <w:pStyle w:val="NoSpacing"/>
        <w:rPr>
          <w:rFonts w:ascii="Times New Roman" w:hAnsi="Times New Roman" w:cs="Times New Roman"/>
          <w:b/>
          <w:bCs/>
        </w:rPr>
      </w:pPr>
      <w:r w:rsidRPr="00AE0971">
        <w:rPr>
          <w:rFonts w:ascii="Times New Roman" w:hAnsi="Times New Roman" w:cs="Times New Roman"/>
          <w:b/>
          <w:bCs/>
        </w:rPr>
        <w:lastRenderedPageBreak/>
        <w:t xml:space="preserve">Procedure </w:t>
      </w:r>
      <w:r w:rsidR="00CB615D">
        <w:rPr>
          <w:rFonts w:ascii="Times New Roman" w:hAnsi="Times New Roman" w:cs="Times New Roman"/>
          <w:b/>
          <w:bCs/>
        </w:rPr>
        <w:t>4</w:t>
      </w:r>
      <w:r w:rsidRPr="00AE0971">
        <w:rPr>
          <w:rFonts w:ascii="Times New Roman" w:hAnsi="Times New Roman" w:cs="Times New Roman"/>
          <w:b/>
          <w:bCs/>
        </w:rPr>
        <w:t>.</w:t>
      </w:r>
      <w:r w:rsidR="00CA74AB">
        <w:rPr>
          <w:rFonts w:ascii="Times New Roman" w:hAnsi="Times New Roman" w:cs="Times New Roman"/>
          <w:b/>
          <w:bCs/>
        </w:rPr>
        <w:t>5.</w:t>
      </w:r>
      <w:r w:rsidRPr="00AE0971">
        <w:rPr>
          <w:rFonts w:ascii="Times New Roman" w:hAnsi="Times New Roman" w:cs="Times New Roman"/>
          <w:b/>
          <w:bCs/>
        </w:rPr>
        <w:t xml:space="preserve">8 – Tenable Windows Software Installation </w:t>
      </w:r>
    </w:p>
    <w:p w:rsidRPr="00AE0971" w:rsidR="00436080" w:rsidP="00436080" w:rsidRDefault="00436080" w14:paraId="729C77C5" w14:textId="77777777">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Tenable Windows Software Installation procedure outlines the steps needed in order to install Tenable software on our Windows machines.</w:t>
      </w:r>
    </w:p>
    <w:p w:rsidRPr="00AE0971" w:rsidR="00436080" w:rsidP="00436080" w:rsidRDefault="00436080" w14:paraId="77ABB9B9" w14:textId="77777777">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Upon creation of a new Windows machine</w:t>
      </w:r>
    </w:p>
    <w:p w:rsidRPr="00AE0971" w:rsidR="00436080" w:rsidP="00436080" w:rsidRDefault="00436080" w14:paraId="1200E379"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436080" w:rsidP="000A1323" w:rsidRDefault="00436080" w14:paraId="472356C6" w14:textId="77777777">
      <w:pPr>
        <w:pStyle w:val="NoSpacing"/>
        <w:numPr>
          <w:ilvl w:val="0"/>
          <w:numId w:val="40"/>
        </w:numPr>
        <w:rPr>
          <w:rFonts w:ascii="Times New Roman" w:hAnsi="Times New Roman" w:cs="Times New Roman"/>
        </w:rPr>
      </w:pPr>
      <w:r w:rsidRPr="00AE0971">
        <w:rPr>
          <w:rFonts w:ascii="Times New Roman" w:hAnsi="Times New Roman" w:cs="Times New Roman"/>
        </w:rPr>
        <w:t>Approved Software Installation request</w:t>
      </w:r>
    </w:p>
    <w:p w:rsidRPr="00AE0971" w:rsidR="00436080" w:rsidP="00436080" w:rsidRDefault="00436080" w14:paraId="31C4BE26" w14:textId="77777777">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Windows Machines </w:t>
      </w:r>
    </w:p>
    <w:p w:rsidRPr="00AE0971" w:rsidR="00436080" w:rsidP="00436080" w:rsidRDefault="00436080" w14:paraId="63BF97F0" w14:textId="77777777">
      <w:pPr>
        <w:pStyle w:val="NoSpacing"/>
        <w:rPr>
          <w:rFonts w:ascii="Times New Roman" w:hAnsi="Times New Roman" w:cs="Times New Roman"/>
        </w:rPr>
      </w:pPr>
    </w:p>
    <w:tbl>
      <w:tblPr>
        <w:tblW w:w="99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80"/>
        <w:gridCol w:w="4770"/>
        <w:gridCol w:w="4140"/>
      </w:tblGrid>
      <w:tr w:rsidRPr="00AE0971" w:rsidR="00436080" w:rsidTr="0097001C" w14:paraId="4F3A4466" w14:textId="77777777">
        <w:tc>
          <w:tcPr>
            <w:tcW w:w="1080" w:type="dxa"/>
            <w:shd w:val="clear" w:color="auto" w:fill="4472C4" w:themeFill="accent1"/>
          </w:tcPr>
          <w:p w:rsidRPr="00AE0971" w:rsidR="00436080" w:rsidP="0035382B" w:rsidRDefault="00436080" w14:paraId="4834ADC0"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770" w:type="dxa"/>
            <w:shd w:val="clear" w:color="auto" w:fill="4472C4" w:themeFill="accent1"/>
          </w:tcPr>
          <w:p w:rsidRPr="00AE0971" w:rsidR="00436080" w:rsidP="0035382B" w:rsidRDefault="00436080" w14:paraId="27FA773E"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4140" w:type="dxa"/>
            <w:shd w:val="clear" w:color="auto" w:fill="4472C4" w:themeFill="accent1"/>
          </w:tcPr>
          <w:p w:rsidRPr="00AE0971" w:rsidR="00436080" w:rsidP="0035382B" w:rsidRDefault="00436080" w14:paraId="4EBD4CDB"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436080" w:rsidTr="0097001C" w14:paraId="6746DB07" w14:textId="77777777">
        <w:tc>
          <w:tcPr>
            <w:tcW w:w="1080" w:type="dxa"/>
          </w:tcPr>
          <w:p w:rsidRPr="00AE0971" w:rsidR="00436080" w:rsidP="0035382B" w:rsidRDefault="00436080" w14:paraId="095EEAE7" w14:textId="77777777">
            <w:pPr>
              <w:pStyle w:val="NoSpacing"/>
              <w:rPr>
                <w:rFonts w:ascii="Times New Roman" w:hAnsi="Times New Roman" w:cs="Times New Roman"/>
              </w:rPr>
            </w:pPr>
            <w:r w:rsidRPr="00AE0971">
              <w:rPr>
                <w:rFonts w:ascii="Times New Roman" w:hAnsi="Times New Roman" w:cs="Times New Roman"/>
              </w:rPr>
              <w:t>1.</w:t>
            </w:r>
          </w:p>
        </w:tc>
        <w:tc>
          <w:tcPr>
            <w:tcW w:w="4770" w:type="dxa"/>
          </w:tcPr>
          <w:p w:rsidRPr="00AE0971" w:rsidR="00436080" w:rsidP="0035382B" w:rsidRDefault="00436080" w14:paraId="19665E56" w14:textId="77777777">
            <w:pPr>
              <w:pStyle w:val="NoSpacing"/>
              <w:rPr>
                <w:rFonts w:ascii="Times New Roman" w:hAnsi="Times New Roman" w:cs="Times New Roman"/>
              </w:rPr>
            </w:pPr>
            <w:r w:rsidRPr="00AE0971">
              <w:rPr>
                <w:rFonts w:ascii="Times New Roman" w:hAnsi="Times New Roman" w:cs="Times New Roman"/>
              </w:rPr>
              <w:t xml:space="preserve">Get an installer from </w:t>
            </w:r>
            <w:hyperlink w:tgtFrame="_blank" w:history="1" r:id="rId22">
              <w:r w:rsidRPr="00AE0971">
                <w:rPr>
                  <w:rStyle w:val="Hyperlink"/>
                  <w:rFonts w:ascii="Times New Roman" w:hAnsi="Times New Roman" w:eastAsia="Times New Roman" w:cs="Times New Roman"/>
                </w:rPr>
                <w:t>Nessus Agent Download page</w:t>
              </w:r>
            </w:hyperlink>
          </w:p>
        </w:tc>
        <w:tc>
          <w:tcPr>
            <w:tcW w:w="4140" w:type="dxa"/>
          </w:tcPr>
          <w:p w:rsidRPr="00AE0971" w:rsidR="00436080" w:rsidP="0035382B" w:rsidRDefault="00436080" w14:paraId="073DC87C" w14:textId="77777777">
            <w:pPr>
              <w:pStyle w:val="NoSpacing"/>
              <w:rPr>
                <w:rFonts w:ascii="Times New Roman" w:hAnsi="Times New Roman" w:cs="Times New Roman"/>
              </w:rPr>
            </w:pPr>
            <w:r w:rsidRPr="00AE0971">
              <w:rPr>
                <w:rFonts w:ascii="Times New Roman" w:hAnsi="Times New Roman" w:cs="Times New Roman"/>
              </w:rPr>
              <w:t>Download either:</w:t>
            </w:r>
          </w:p>
          <w:p w:rsidRPr="00AE0971" w:rsidR="00436080" w:rsidP="0035382B" w:rsidRDefault="00436080" w14:paraId="6840FC36" w14:textId="77777777">
            <w:pPr>
              <w:pStyle w:val="NoSpacing"/>
              <w:rPr>
                <w:rFonts w:ascii="Times New Roman" w:hAnsi="Times New Roman" w:cs="Times New Roman"/>
              </w:rPr>
            </w:pPr>
            <w:r w:rsidRPr="00AE0971">
              <w:rPr>
                <w:rFonts w:ascii="Times New Roman" w:hAnsi="Times New Roman" w:cs="Times New Roman"/>
              </w:rPr>
              <w:t>NessusAgent-8.2.4-64.msi</w:t>
            </w:r>
          </w:p>
          <w:p w:rsidRPr="00AE0971" w:rsidR="00436080" w:rsidP="0035382B" w:rsidRDefault="00436080" w14:paraId="2018822E" w14:textId="77777777">
            <w:pPr>
              <w:pStyle w:val="NoSpacing"/>
              <w:rPr>
                <w:rFonts w:ascii="Times New Roman" w:hAnsi="Times New Roman" w:cs="Times New Roman"/>
              </w:rPr>
            </w:pPr>
            <w:r w:rsidRPr="00AE0971">
              <w:rPr>
                <w:rFonts w:ascii="Times New Roman" w:hAnsi="Times New Roman" w:cs="Times New Roman"/>
              </w:rPr>
              <w:t>NessusAgent-8.2.4-Win32.msi</w:t>
            </w:r>
          </w:p>
        </w:tc>
      </w:tr>
      <w:tr w:rsidRPr="00AE0971" w:rsidR="00436080" w:rsidTr="0097001C" w14:paraId="5BDA7D6D" w14:textId="77777777">
        <w:tc>
          <w:tcPr>
            <w:tcW w:w="1080" w:type="dxa"/>
          </w:tcPr>
          <w:p w:rsidRPr="00AE0971" w:rsidR="00436080" w:rsidP="0035382B" w:rsidRDefault="00436080" w14:paraId="244D7DDA" w14:textId="77777777">
            <w:pPr>
              <w:pStyle w:val="NoSpacing"/>
              <w:rPr>
                <w:rFonts w:ascii="Times New Roman" w:hAnsi="Times New Roman" w:cs="Times New Roman"/>
              </w:rPr>
            </w:pPr>
            <w:r w:rsidRPr="00AE0971">
              <w:rPr>
                <w:rFonts w:ascii="Times New Roman" w:hAnsi="Times New Roman" w:cs="Times New Roman"/>
              </w:rPr>
              <w:t>2.</w:t>
            </w:r>
          </w:p>
        </w:tc>
        <w:tc>
          <w:tcPr>
            <w:tcW w:w="4770" w:type="dxa"/>
          </w:tcPr>
          <w:p w:rsidRPr="00AE0971" w:rsidR="00436080" w:rsidP="0035382B" w:rsidRDefault="00436080" w14:paraId="4BE1D3A9" w14:textId="77777777">
            <w:pPr>
              <w:pStyle w:val="NoSpacing"/>
              <w:rPr>
                <w:rFonts w:ascii="Times New Roman" w:hAnsi="Times New Roman" w:cs="Times New Roman"/>
              </w:rPr>
            </w:pPr>
            <w:r w:rsidRPr="00AE0971">
              <w:rPr>
                <w:rFonts w:ascii="Times New Roman" w:hAnsi="Times New Roman" w:cs="Times New Roman"/>
              </w:rPr>
              <w:t>Navigate to the folder where you downloaded the Nessus installer</w:t>
            </w:r>
          </w:p>
        </w:tc>
        <w:tc>
          <w:tcPr>
            <w:tcW w:w="4140" w:type="dxa"/>
          </w:tcPr>
          <w:p w:rsidRPr="00AE0971" w:rsidR="00436080" w:rsidP="0035382B" w:rsidRDefault="00436080" w14:paraId="3181CE77" w14:textId="77777777">
            <w:pPr>
              <w:pStyle w:val="NoSpacing"/>
              <w:rPr>
                <w:rFonts w:ascii="Times New Roman" w:hAnsi="Times New Roman" w:cs="Times New Roman"/>
              </w:rPr>
            </w:pPr>
          </w:p>
        </w:tc>
      </w:tr>
      <w:tr w:rsidRPr="00AE0971" w:rsidR="00436080" w:rsidTr="0097001C" w14:paraId="406F60E8" w14:textId="77777777">
        <w:tc>
          <w:tcPr>
            <w:tcW w:w="1080" w:type="dxa"/>
          </w:tcPr>
          <w:p w:rsidRPr="00AE0971" w:rsidR="00436080" w:rsidP="0035382B" w:rsidRDefault="00436080" w14:paraId="680AA266" w14:textId="77777777">
            <w:pPr>
              <w:pStyle w:val="NoSpacing"/>
              <w:rPr>
                <w:rFonts w:ascii="Times New Roman" w:hAnsi="Times New Roman" w:cs="Times New Roman"/>
              </w:rPr>
            </w:pPr>
            <w:r w:rsidRPr="00AE0971">
              <w:rPr>
                <w:rFonts w:ascii="Times New Roman" w:hAnsi="Times New Roman" w:cs="Times New Roman"/>
              </w:rPr>
              <w:t>3.</w:t>
            </w:r>
          </w:p>
        </w:tc>
        <w:tc>
          <w:tcPr>
            <w:tcW w:w="4770" w:type="dxa"/>
          </w:tcPr>
          <w:p w:rsidRPr="00AE0971" w:rsidR="00436080" w:rsidP="0035382B" w:rsidRDefault="00436080" w14:paraId="7B052128" w14:textId="77777777">
            <w:pPr>
              <w:pStyle w:val="NoSpacing"/>
              <w:rPr>
                <w:rFonts w:ascii="Times New Roman" w:hAnsi="Times New Roman" w:cs="Times New Roman"/>
              </w:rPr>
            </w:pPr>
            <w:r w:rsidRPr="00AE0971">
              <w:rPr>
                <w:rFonts w:ascii="Times New Roman" w:hAnsi="Times New Roman" w:cs="Times New Roman"/>
              </w:rPr>
              <w:t>Next, double click the file name to start the installation process</w:t>
            </w:r>
          </w:p>
        </w:tc>
        <w:tc>
          <w:tcPr>
            <w:tcW w:w="4140" w:type="dxa"/>
          </w:tcPr>
          <w:p w:rsidRPr="00AE0971" w:rsidR="00436080" w:rsidP="0035382B" w:rsidRDefault="00436080" w14:paraId="0ED5F046" w14:textId="77777777">
            <w:pPr>
              <w:pStyle w:val="NoSpacing"/>
              <w:rPr>
                <w:rFonts w:ascii="Times New Roman" w:hAnsi="Times New Roman" w:cs="Times New Roman"/>
              </w:rPr>
            </w:pPr>
          </w:p>
        </w:tc>
      </w:tr>
      <w:tr w:rsidRPr="00AE0971" w:rsidR="00436080" w:rsidTr="0097001C" w14:paraId="5C3FC41A" w14:textId="77777777">
        <w:tc>
          <w:tcPr>
            <w:tcW w:w="1080" w:type="dxa"/>
          </w:tcPr>
          <w:p w:rsidRPr="00AE0971" w:rsidR="00436080" w:rsidP="0035382B" w:rsidRDefault="00436080" w14:paraId="0BE575F5" w14:textId="77777777">
            <w:pPr>
              <w:pStyle w:val="NoSpacing"/>
              <w:rPr>
                <w:rFonts w:ascii="Times New Roman" w:hAnsi="Times New Roman" w:cs="Times New Roman"/>
              </w:rPr>
            </w:pPr>
            <w:r w:rsidRPr="00AE0971">
              <w:rPr>
                <w:rFonts w:ascii="Times New Roman" w:hAnsi="Times New Roman" w:cs="Times New Roman"/>
              </w:rPr>
              <w:t>4.</w:t>
            </w:r>
          </w:p>
        </w:tc>
        <w:tc>
          <w:tcPr>
            <w:tcW w:w="4770" w:type="dxa"/>
          </w:tcPr>
          <w:p w:rsidRPr="00AE0971" w:rsidR="00436080" w:rsidP="0035382B" w:rsidRDefault="00436080" w14:paraId="7CEAEB07" w14:textId="77777777">
            <w:pPr>
              <w:pStyle w:val="NoSpacing"/>
              <w:rPr>
                <w:rFonts w:ascii="Times New Roman" w:hAnsi="Times New Roman" w:cs="Times New Roman"/>
              </w:rPr>
            </w:pPr>
            <w:r w:rsidRPr="00AE0971">
              <w:rPr>
                <w:rFonts w:ascii="Times New Roman" w:hAnsi="Times New Roman" w:cs="Times New Roman"/>
              </w:rPr>
              <w:t xml:space="preserve">First, the </w:t>
            </w:r>
            <w:r w:rsidRPr="00AE0971">
              <w:rPr>
                <w:rFonts w:ascii="Times New Roman" w:hAnsi="Times New Roman" w:cs="Times New Roman"/>
                <w:b/>
                <w:bCs/>
              </w:rPr>
              <w:t>Welcome to the InstallShield Wizard for Tenable, Inc. Nessus</w:t>
            </w:r>
            <w:r w:rsidRPr="00AE0971">
              <w:rPr>
                <w:rFonts w:ascii="Times New Roman" w:hAnsi="Times New Roman" w:cs="Times New Roman"/>
              </w:rPr>
              <w:t xml:space="preserve"> screen appears. Select </w:t>
            </w:r>
            <w:r w:rsidRPr="00AE0971">
              <w:rPr>
                <w:rFonts w:ascii="Times New Roman" w:hAnsi="Times New Roman" w:cs="Times New Roman"/>
                <w:b/>
                <w:bCs/>
              </w:rPr>
              <w:t>Next</w:t>
            </w:r>
            <w:r w:rsidRPr="00AE0971">
              <w:rPr>
                <w:rFonts w:ascii="Times New Roman" w:hAnsi="Times New Roman" w:cs="Times New Roman"/>
              </w:rPr>
              <w:t xml:space="preserve"> to continue</w:t>
            </w:r>
          </w:p>
        </w:tc>
        <w:tc>
          <w:tcPr>
            <w:tcW w:w="4140" w:type="dxa"/>
          </w:tcPr>
          <w:p w:rsidRPr="00AE0971" w:rsidR="00436080" w:rsidP="0035382B" w:rsidRDefault="00436080" w14:paraId="5B476021" w14:textId="77777777">
            <w:pPr>
              <w:pStyle w:val="NoSpacing"/>
              <w:rPr>
                <w:rFonts w:ascii="Times New Roman" w:hAnsi="Times New Roman" w:cs="Times New Roman"/>
              </w:rPr>
            </w:pPr>
          </w:p>
        </w:tc>
      </w:tr>
      <w:tr w:rsidRPr="00AE0971" w:rsidR="00436080" w:rsidTr="0097001C" w14:paraId="36827655" w14:textId="77777777">
        <w:tc>
          <w:tcPr>
            <w:tcW w:w="1080" w:type="dxa"/>
          </w:tcPr>
          <w:p w:rsidRPr="00AE0971" w:rsidR="00436080" w:rsidP="0035382B" w:rsidRDefault="00436080" w14:paraId="15530BCA" w14:textId="77777777">
            <w:pPr>
              <w:pStyle w:val="NoSpacing"/>
              <w:rPr>
                <w:rFonts w:ascii="Times New Roman" w:hAnsi="Times New Roman" w:cs="Times New Roman"/>
              </w:rPr>
            </w:pPr>
            <w:r w:rsidRPr="00AE0971">
              <w:rPr>
                <w:rFonts w:ascii="Times New Roman" w:hAnsi="Times New Roman" w:cs="Times New Roman"/>
              </w:rPr>
              <w:t>5.</w:t>
            </w:r>
          </w:p>
        </w:tc>
        <w:tc>
          <w:tcPr>
            <w:tcW w:w="4770" w:type="dxa"/>
          </w:tcPr>
          <w:p w:rsidRPr="00AE0971" w:rsidR="00436080" w:rsidP="0035382B" w:rsidRDefault="00436080" w14:paraId="2DF7FEE7" w14:textId="77777777">
            <w:pPr>
              <w:pStyle w:val="NoSpacing"/>
              <w:rPr>
                <w:rFonts w:ascii="Times New Roman" w:hAnsi="Times New Roman" w:cs="Times New Roman"/>
              </w:rPr>
            </w:pPr>
            <w:r w:rsidRPr="00AE0971">
              <w:rPr>
                <w:rFonts w:ascii="Times New Roman" w:hAnsi="Times New Roman" w:cs="Times New Roman"/>
              </w:rPr>
              <w:t xml:space="preserve">Select the </w:t>
            </w:r>
            <w:r w:rsidRPr="00AE0971">
              <w:rPr>
                <w:rFonts w:ascii="Times New Roman" w:hAnsi="Times New Roman" w:cs="Times New Roman"/>
                <w:b/>
                <w:bCs/>
              </w:rPr>
              <w:t>I accept the terms of the license agreement</w:t>
            </w:r>
            <w:r w:rsidRPr="00AE0971">
              <w:rPr>
                <w:rFonts w:ascii="Times New Roman" w:hAnsi="Times New Roman" w:cs="Times New Roman"/>
              </w:rPr>
              <w:t xml:space="preserve"> option, and then click </w:t>
            </w:r>
            <w:r w:rsidRPr="00AE0971">
              <w:rPr>
                <w:rFonts w:ascii="Times New Roman" w:hAnsi="Times New Roman" w:cs="Times New Roman"/>
                <w:b/>
                <w:bCs/>
              </w:rPr>
              <w:t>Next</w:t>
            </w:r>
            <w:r w:rsidRPr="00AE0971">
              <w:rPr>
                <w:rFonts w:ascii="Times New Roman" w:hAnsi="Times New Roman" w:cs="Times New Roman"/>
              </w:rPr>
              <w:t xml:space="preserve"> </w:t>
            </w:r>
          </w:p>
        </w:tc>
        <w:tc>
          <w:tcPr>
            <w:tcW w:w="4140" w:type="dxa"/>
          </w:tcPr>
          <w:p w:rsidRPr="00AE0971" w:rsidR="00436080" w:rsidP="0035382B" w:rsidRDefault="00436080" w14:paraId="1DFAB871" w14:textId="77777777">
            <w:pPr>
              <w:pStyle w:val="NoSpacing"/>
              <w:rPr>
                <w:rFonts w:ascii="Times New Roman" w:hAnsi="Times New Roman" w:cs="Times New Roman"/>
              </w:rPr>
            </w:pPr>
          </w:p>
        </w:tc>
      </w:tr>
      <w:tr w:rsidRPr="00AE0971" w:rsidR="00436080" w:rsidTr="0097001C" w14:paraId="69578B3F" w14:textId="77777777">
        <w:tc>
          <w:tcPr>
            <w:tcW w:w="1080" w:type="dxa"/>
          </w:tcPr>
          <w:p w:rsidRPr="00AE0971" w:rsidR="00436080" w:rsidP="0035382B" w:rsidRDefault="00436080" w14:paraId="460265F5" w14:textId="77777777">
            <w:pPr>
              <w:pStyle w:val="NoSpacing"/>
              <w:rPr>
                <w:rFonts w:ascii="Times New Roman" w:hAnsi="Times New Roman" w:cs="Times New Roman"/>
              </w:rPr>
            </w:pPr>
            <w:r w:rsidRPr="00AE0971">
              <w:rPr>
                <w:rFonts w:ascii="Times New Roman" w:hAnsi="Times New Roman" w:cs="Times New Roman"/>
              </w:rPr>
              <w:t>6.</w:t>
            </w:r>
          </w:p>
        </w:tc>
        <w:tc>
          <w:tcPr>
            <w:tcW w:w="4770" w:type="dxa"/>
          </w:tcPr>
          <w:p w:rsidRPr="00AE0971" w:rsidR="00436080" w:rsidP="0035382B" w:rsidRDefault="00436080" w14:paraId="650E41FE" w14:textId="77777777">
            <w:pPr>
              <w:pStyle w:val="NoSpacing"/>
              <w:rPr>
                <w:rFonts w:ascii="Times New Roman" w:hAnsi="Times New Roman" w:cs="Times New Roman"/>
              </w:rPr>
            </w:pPr>
            <w:r w:rsidRPr="00AE0971">
              <w:rPr>
                <w:rFonts w:ascii="Times New Roman" w:hAnsi="Times New Roman" w:cs="Times New Roman"/>
              </w:rPr>
              <w:t xml:space="preserve">On the </w:t>
            </w:r>
            <w:r w:rsidRPr="00AE0971">
              <w:rPr>
                <w:rFonts w:ascii="Times New Roman" w:hAnsi="Times New Roman" w:cs="Times New Roman"/>
                <w:b/>
                <w:bCs/>
              </w:rPr>
              <w:t>Destination Folder</w:t>
            </w:r>
            <w:r w:rsidRPr="00AE0971">
              <w:rPr>
                <w:rFonts w:ascii="Times New Roman" w:hAnsi="Times New Roman" w:cs="Times New Roman"/>
              </w:rPr>
              <w:t xml:space="preserve"> screen, select the </w:t>
            </w:r>
            <w:r w:rsidRPr="00AE0971">
              <w:rPr>
                <w:rFonts w:ascii="Times New Roman" w:hAnsi="Times New Roman" w:cs="Times New Roman"/>
                <w:b/>
                <w:bCs/>
              </w:rPr>
              <w:t>Next</w:t>
            </w:r>
            <w:r w:rsidRPr="00AE0971">
              <w:rPr>
                <w:rFonts w:ascii="Times New Roman" w:hAnsi="Times New Roman" w:cs="Times New Roman"/>
              </w:rPr>
              <w:t xml:space="preserve"> button to accept the default installation folder.  Otherwise, select the </w:t>
            </w:r>
            <w:r w:rsidRPr="00AE0971">
              <w:rPr>
                <w:rFonts w:ascii="Times New Roman" w:hAnsi="Times New Roman" w:cs="Times New Roman"/>
                <w:b/>
                <w:bCs/>
              </w:rPr>
              <w:t>Change</w:t>
            </w:r>
            <w:r w:rsidRPr="00AE0971">
              <w:rPr>
                <w:rFonts w:ascii="Times New Roman" w:hAnsi="Times New Roman" w:cs="Times New Roman"/>
              </w:rPr>
              <w:t xml:space="preserve"> button to install Nessus to a different folder.</w:t>
            </w:r>
          </w:p>
        </w:tc>
        <w:tc>
          <w:tcPr>
            <w:tcW w:w="4140" w:type="dxa"/>
          </w:tcPr>
          <w:p w:rsidRPr="00AE0971" w:rsidR="00436080" w:rsidP="0035382B" w:rsidRDefault="00436080" w14:paraId="6F068CE1" w14:textId="77777777">
            <w:pPr>
              <w:pStyle w:val="NoSpacing"/>
              <w:rPr>
                <w:rFonts w:ascii="Times New Roman" w:hAnsi="Times New Roman" w:cs="Times New Roman"/>
              </w:rPr>
            </w:pPr>
          </w:p>
        </w:tc>
      </w:tr>
      <w:tr w:rsidRPr="00AE0971" w:rsidR="00436080" w:rsidTr="0097001C" w14:paraId="6E64C6D9" w14:textId="77777777">
        <w:tc>
          <w:tcPr>
            <w:tcW w:w="1080" w:type="dxa"/>
          </w:tcPr>
          <w:p w:rsidRPr="00AE0971" w:rsidR="00436080" w:rsidP="0035382B" w:rsidRDefault="00436080" w14:paraId="5E85E54C" w14:textId="77777777">
            <w:pPr>
              <w:pStyle w:val="NoSpacing"/>
              <w:rPr>
                <w:rFonts w:ascii="Times New Roman" w:hAnsi="Times New Roman" w:cs="Times New Roman"/>
              </w:rPr>
            </w:pPr>
            <w:r w:rsidRPr="00AE0971">
              <w:rPr>
                <w:rFonts w:ascii="Times New Roman" w:hAnsi="Times New Roman" w:cs="Times New Roman"/>
              </w:rPr>
              <w:t>7.</w:t>
            </w:r>
          </w:p>
        </w:tc>
        <w:tc>
          <w:tcPr>
            <w:tcW w:w="4770" w:type="dxa"/>
          </w:tcPr>
          <w:p w:rsidRPr="00AE0971" w:rsidR="00436080" w:rsidP="0035382B" w:rsidRDefault="00436080" w14:paraId="51BA86A6" w14:textId="77777777">
            <w:pPr>
              <w:pStyle w:val="NoSpacing"/>
              <w:rPr>
                <w:rFonts w:ascii="Times New Roman" w:hAnsi="Times New Roman" w:cs="Times New Roman"/>
              </w:rPr>
            </w:pPr>
            <w:r w:rsidRPr="00AE0971">
              <w:rPr>
                <w:rFonts w:ascii="Times New Roman" w:hAnsi="Times New Roman" w:cs="Times New Roman"/>
              </w:rPr>
              <w:t xml:space="preserve">On the </w:t>
            </w:r>
            <w:r w:rsidRPr="00AE0971">
              <w:rPr>
                <w:rFonts w:ascii="Times New Roman" w:hAnsi="Times New Roman" w:cs="Times New Roman"/>
                <w:b/>
                <w:bCs/>
              </w:rPr>
              <w:t>Ready to Install the Program</w:t>
            </w:r>
            <w:r w:rsidRPr="00AE0971">
              <w:rPr>
                <w:rFonts w:ascii="Times New Roman" w:hAnsi="Times New Roman" w:cs="Times New Roman"/>
              </w:rPr>
              <w:t xml:space="preserve"> screen, select the </w:t>
            </w:r>
            <w:r w:rsidRPr="00AE0971">
              <w:rPr>
                <w:rFonts w:ascii="Times New Roman" w:hAnsi="Times New Roman" w:cs="Times New Roman"/>
                <w:b/>
                <w:bCs/>
              </w:rPr>
              <w:t>Install</w:t>
            </w:r>
            <w:r w:rsidRPr="00AE0971">
              <w:rPr>
                <w:rFonts w:ascii="Times New Roman" w:hAnsi="Times New Roman" w:cs="Times New Roman"/>
              </w:rPr>
              <w:t xml:space="preserve"> button</w:t>
            </w:r>
          </w:p>
        </w:tc>
        <w:tc>
          <w:tcPr>
            <w:tcW w:w="4140" w:type="dxa"/>
          </w:tcPr>
          <w:p w:rsidRPr="00AE0971" w:rsidR="00436080" w:rsidP="0035382B" w:rsidRDefault="00436080" w14:paraId="7BCC79AC" w14:textId="77777777">
            <w:pPr>
              <w:pStyle w:val="NoSpacing"/>
              <w:rPr>
                <w:rFonts w:ascii="Times New Roman" w:hAnsi="Times New Roman" w:cs="Times New Roman"/>
              </w:rPr>
            </w:pPr>
          </w:p>
        </w:tc>
      </w:tr>
      <w:tr w:rsidRPr="00AE0971" w:rsidR="00436080" w:rsidTr="0097001C" w14:paraId="5FF91D41" w14:textId="77777777">
        <w:tc>
          <w:tcPr>
            <w:tcW w:w="1080" w:type="dxa"/>
          </w:tcPr>
          <w:p w:rsidRPr="00AE0971" w:rsidR="00436080" w:rsidP="0035382B" w:rsidRDefault="00436080" w14:paraId="2B2D6D57" w14:textId="77777777">
            <w:pPr>
              <w:pStyle w:val="NoSpacing"/>
              <w:rPr>
                <w:rFonts w:ascii="Times New Roman" w:hAnsi="Times New Roman" w:cs="Times New Roman"/>
              </w:rPr>
            </w:pPr>
            <w:r w:rsidRPr="00AE0971">
              <w:rPr>
                <w:rFonts w:ascii="Times New Roman" w:hAnsi="Times New Roman" w:cs="Times New Roman"/>
              </w:rPr>
              <w:t>8.</w:t>
            </w:r>
          </w:p>
        </w:tc>
        <w:tc>
          <w:tcPr>
            <w:tcW w:w="4770" w:type="dxa"/>
          </w:tcPr>
          <w:p w:rsidRPr="00AE0971" w:rsidR="00436080" w:rsidP="0035382B" w:rsidRDefault="00436080" w14:paraId="08C87BD9" w14:textId="77777777">
            <w:pPr>
              <w:pStyle w:val="NoSpacing"/>
              <w:rPr>
                <w:rFonts w:ascii="Times New Roman" w:hAnsi="Times New Roman" w:cs="Times New Roman"/>
              </w:rPr>
            </w:pPr>
            <w:r w:rsidRPr="00AE0971">
              <w:rPr>
                <w:rFonts w:ascii="Times New Roman" w:hAnsi="Times New Roman" w:cs="Times New Roman"/>
              </w:rPr>
              <w:t xml:space="preserve">The </w:t>
            </w:r>
            <w:r w:rsidRPr="00AE0971">
              <w:rPr>
                <w:rFonts w:ascii="Times New Roman" w:hAnsi="Times New Roman" w:cs="Times New Roman"/>
                <w:b/>
                <w:bCs/>
              </w:rPr>
              <w:t>Installing Tenable, Inc. Nessus</w:t>
            </w:r>
            <w:r w:rsidRPr="00AE0971">
              <w:rPr>
                <w:rFonts w:ascii="Times New Roman" w:hAnsi="Times New Roman" w:cs="Times New Roman"/>
              </w:rPr>
              <w:t xml:space="preserve"> screen will be </w:t>
            </w:r>
            <w:proofErr w:type="gramStart"/>
            <w:r w:rsidRPr="00AE0971">
              <w:rPr>
                <w:rFonts w:ascii="Times New Roman" w:hAnsi="Times New Roman" w:cs="Times New Roman"/>
              </w:rPr>
              <w:t>displayed</w:t>
            </w:r>
            <w:proofErr w:type="gramEnd"/>
            <w:r w:rsidRPr="00AE0971">
              <w:rPr>
                <w:rFonts w:ascii="Times New Roman" w:hAnsi="Times New Roman" w:cs="Times New Roman"/>
              </w:rPr>
              <w:t xml:space="preserve"> and a </w:t>
            </w:r>
            <w:r w:rsidRPr="00AE0971">
              <w:rPr>
                <w:rFonts w:ascii="Times New Roman" w:hAnsi="Times New Roman" w:cs="Times New Roman"/>
                <w:b/>
                <w:bCs/>
              </w:rPr>
              <w:t>Status</w:t>
            </w:r>
            <w:r w:rsidRPr="00AE0971">
              <w:rPr>
                <w:rFonts w:ascii="Times New Roman" w:hAnsi="Times New Roman" w:cs="Times New Roman"/>
              </w:rPr>
              <w:t xml:space="preserve"> indication bar will illustrate the installation progress.</w:t>
            </w:r>
          </w:p>
        </w:tc>
        <w:tc>
          <w:tcPr>
            <w:tcW w:w="4140" w:type="dxa"/>
          </w:tcPr>
          <w:p w:rsidRPr="00AE0971" w:rsidR="00436080" w:rsidP="0035382B" w:rsidRDefault="00436080" w14:paraId="0E43F420" w14:textId="77777777">
            <w:pPr>
              <w:pStyle w:val="NoSpacing"/>
              <w:rPr>
                <w:rFonts w:ascii="Times New Roman" w:hAnsi="Times New Roman" w:cs="Times New Roman"/>
              </w:rPr>
            </w:pPr>
            <w:r w:rsidRPr="00AE0971">
              <w:rPr>
                <w:rFonts w:ascii="Times New Roman" w:hAnsi="Times New Roman" w:cs="Times New Roman"/>
              </w:rPr>
              <w:t xml:space="preserve">The progress may take several minutes </w:t>
            </w:r>
          </w:p>
        </w:tc>
      </w:tr>
      <w:tr w:rsidRPr="00AE0971" w:rsidR="00436080" w:rsidTr="0097001C" w14:paraId="131AAE04" w14:textId="77777777">
        <w:tc>
          <w:tcPr>
            <w:tcW w:w="1080" w:type="dxa"/>
          </w:tcPr>
          <w:p w:rsidRPr="00AE0971" w:rsidR="00436080" w:rsidP="0035382B" w:rsidRDefault="00436080" w14:paraId="72E43834" w14:textId="77777777">
            <w:pPr>
              <w:pStyle w:val="NoSpacing"/>
              <w:rPr>
                <w:rFonts w:ascii="Times New Roman" w:hAnsi="Times New Roman" w:cs="Times New Roman"/>
              </w:rPr>
            </w:pPr>
            <w:r w:rsidRPr="00AE0971">
              <w:rPr>
                <w:rFonts w:ascii="Times New Roman" w:hAnsi="Times New Roman" w:cs="Times New Roman"/>
              </w:rPr>
              <w:t>9.</w:t>
            </w:r>
          </w:p>
        </w:tc>
        <w:tc>
          <w:tcPr>
            <w:tcW w:w="4770" w:type="dxa"/>
          </w:tcPr>
          <w:p w:rsidRPr="00AE0971" w:rsidR="00436080" w:rsidP="0035382B" w:rsidRDefault="00436080" w14:paraId="384D0AD1" w14:textId="77777777">
            <w:pPr>
              <w:pStyle w:val="NoSpacing"/>
              <w:rPr>
                <w:rFonts w:ascii="Times New Roman" w:hAnsi="Times New Roman" w:cs="Times New Roman"/>
              </w:rPr>
            </w:pPr>
            <w:r w:rsidRPr="00AE0971">
              <w:rPr>
                <w:rFonts w:ascii="Times New Roman" w:hAnsi="Times New Roman" w:cs="Times New Roman"/>
              </w:rPr>
              <w:t xml:space="preserve">Has </w:t>
            </w:r>
            <w:proofErr w:type="spellStart"/>
            <w:r w:rsidRPr="00AE0971">
              <w:rPr>
                <w:rFonts w:ascii="Times New Roman" w:hAnsi="Times New Roman" w:cs="Times New Roman"/>
              </w:rPr>
              <w:t>WinPcap</w:t>
            </w:r>
            <w:proofErr w:type="spellEnd"/>
            <w:r w:rsidRPr="00AE0971">
              <w:rPr>
                <w:rFonts w:ascii="Times New Roman" w:hAnsi="Times New Roman" w:cs="Times New Roman"/>
              </w:rPr>
              <w:t xml:space="preserve"> been installed previously?</w:t>
            </w:r>
          </w:p>
        </w:tc>
        <w:tc>
          <w:tcPr>
            <w:tcW w:w="4140" w:type="dxa"/>
          </w:tcPr>
          <w:p w:rsidRPr="00AE0971" w:rsidR="00436080" w:rsidP="0035382B" w:rsidRDefault="00436080" w14:paraId="7EA4CB5D" w14:textId="77777777">
            <w:pPr>
              <w:pStyle w:val="NoSpacing"/>
              <w:rPr>
                <w:rFonts w:ascii="Times New Roman" w:hAnsi="Times New Roman" w:cs="Times New Roman"/>
              </w:rPr>
            </w:pPr>
          </w:p>
        </w:tc>
      </w:tr>
      <w:tr w:rsidRPr="00AE0971" w:rsidR="00436080" w:rsidTr="0097001C" w14:paraId="34559623" w14:textId="77777777">
        <w:tc>
          <w:tcPr>
            <w:tcW w:w="1080" w:type="dxa"/>
          </w:tcPr>
          <w:p w:rsidRPr="00AE0971" w:rsidR="00436080" w:rsidP="0035382B" w:rsidRDefault="00436080" w14:paraId="0192936B" w14:textId="77777777">
            <w:pPr>
              <w:pStyle w:val="NoSpacing"/>
              <w:rPr>
                <w:rFonts w:ascii="Times New Roman" w:hAnsi="Times New Roman" w:cs="Times New Roman"/>
              </w:rPr>
            </w:pPr>
            <w:r w:rsidRPr="00AE0971">
              <w:rPr>
                <w:rFonts w:ascii="Times New Roman" w:hAnsi="Times New Roman" w:cs="Times New Roman"/>
              </w:rPr>
              <w:t>9.1</w:t>
            </w:r>
          </w:p>
        </w:tc>
        <w:tc>
          <w:tcPr>
            <w:tcW w:w="4770" w:type="dxa"/>
          </w:tcPr>
          <w:p w:rsidRPr="00AE0971" w:rsidR="00436080" w:rsidP="0035382B" w:rsidRDefault="00436080" w14:paraId="6F2E19AE" w14:textId="77777777">
            <w:pPr>
              <w:pStyle w:val="NoSpacing"/>
              <w:rPr>
                <w:rFonts w:ascii="Times New Roman" w:hAnsi="Times New Roman" w:cs="Times New Roman"/>
              </w:rPr>
            </w:pPr>
            <w:r w:rsidRPr="00AE0971">
              <w:rPr>
                <w:rFonts w:ascii="Times New Roman" w:hAnsi="Times New Roman" w:cs="Times New Roman"/>
              </w:rPr>
              <w:t>If Yes: continue with installation</w:t>
            </w:r>
          </w:p>
          <w:p w:rsidRPr="00AE0971" w:rsidR="00436080" w:rsidP="0035382B" w:rsidRDefault="00436080" w14:paraId="569C0FB0" w14:textId="77777777">
            <w:pPr>
              <w:pStyle w:val="NoSpacing"/>
              <w:rPr>
                <w:rFonts w:ascii="Times New Roman" w:hAnsi="Times New Roman" w:cs="Times New Roman"/>
              </w:rPr>
            </w:pPr>
            <w:r w:rsidRPr="00AE0971">
              <w:rPr>
                <w:rFonts w:ascii="Times New Roman" w:hAnsi="Times New Roman" w:cs="Times New Roman"/>
              </w:rPr>
              <w:t xml:space="preserve">If No: system will present Install </w:t>
            </w:r>
            <w:proofErr w:type="spellStart"/>
            <w:r w:rsidRPr="00AE0971">
              <w:rPr>
                <w:rFonts w:ascii="Times New Roman" w:hAnsi="Times New Roman" w:cs="Times New Roman"/>
              </w:rPr>
              <w:t>WinPcap</w:t>
            </w:r>
            <w:proofErr w:type="spellEnd"/>
            <w:r w:rsidRPr="00AE0971">
              <w:rPr>
                <w:rFonts w:ascii="Times New Roman" w:hAnsi="Times New Roman" w:cs="Times New Roman"/>
              </w:rPr>
              <w:t>.</w:t>
            </w:r>
          </w:p>
        </w:tc>
        <w:tc>
          <w:tcPr>
            <w:tcW w:w="4140" w:type="dxa"/>
          </w:tcPr>
          <w:p w:rsidRPr="00AE0971" w:rsidR="00436080" w:rsidP="0035382B" w:rsidRDefault="00436080" w14:paraId="3C12B279" w14:textId="77777777">
            <w:pPr>
              <w:pStyle w:val="NoSpacing"/>
              <w:rPr>
                <w:rFonts w:ascii="Times New Roman" w:hAnsi="Times New Roman" w:cs="Times New Roman"/>
              </w:rPr>
            </w:pPr>
            <w:r w:rsidRPr="00AE0971">
              <w:rPr>
                <w:rFonts w:ascii="Times New Roman" w:hAnsi="Times New Roman" w:cs="Times New Roman"/>
              </w:rPr>
              <w:t xml:space="preserve">Follow </w:t>
            </w:r>
            <w:proofErr w:type="spellStart"/>
            <w:r w:rsidRPr="00AE0971">
              <w:rPr>
                <w:rFonts w:ascii="Times New Roman" w:hAnsi="Times New Roman" w:cs="Times New Roman"/>
              </w:rPr>
              <w:t>WinPcap</w:t>
            </w:r>
            <w:proofErr w:type="spellEnd"/>
            <w:r w:rsidRPr="00AE0971">
              <w:rPr>
                <w:rFonts w:ascii="Times New Roman" w:hAnsi="Times New Roman" w:cs="Times New Roman"/>
              </w:rPr>
              <w:t xml:space="preserve"> procedures to install. </w:t>
            </w:r>
          </w:p>
        </w:tc>
      </w:tr>
      <w:tr w:rsidRPr="00AE0971" w:rsidR="00436080" w:rsidTr="0097001C" w14:paraId="2625EA20" w14:textId="77777777">
        <w:tc>
          <w:tcPr>
            <w:tcW w:w="1080" w:type="dxa"/>
          </w:tcPr>
          <w:p w:rsidRPr="00AE0971" w:rsidR="00436080" w:rsidP="0035382B" w:rsidRDefault="00436080" w14:paraId="526D8FCF" w14:textId="77777777">
            <w:pPr>
              <w:pStyle w:val="NoSpacing"/>
              <w:rPr>
                <w:rFonts w:ascii="Times New Roman" w:hAnsi="Times New Roman" w:cs="Times New Roman"/>
              </w:rPr>
            </w:pPr>
            <w:r w:rsidRPr="00AE0971">
              <w:rPr>
                <w:rFonts w:ascii="Times New Roman" w:hAnsi="Times New Roman" w:cs="Times New Roman"/>
              </w:rPr>
              <w:t>9.2</w:t>
            </w:r>
          </w:p>
        </w:tc>
        <w:tc>
          <w:tcPr>
            <w:tcW w:w="4770" w:type="dxa"/>
          </w:tcPr>
          <w:p w:rsidRPr="00AE0971" w:rsidR="00436080" w:rsidP="0035382B" w:rsidRDefault="00436080" w14:paraId="5032E2E5" w14:textId="77777777">
            <w:pPr>
              <w:pStyle w:val="NoSpacing"/>
              <w:rPr>
                <w:rFonts w:ascii="Times New Roman" w:hAnsi="Times New Roman" w:cs="Times New Roman"/>
              </w:rPr>
            </w:pPr>
            <w:r w:rsidRPr="00AE0971">
              <w:rPr>
                <w:rFonts w:ascii="Times New Roman" w:hAnsi="Times New Roman" w:cs="Times New Roman"/>
              </w:rPr>
              <w:t xml:space="preserve">On the </w:t>
            </w:r>
            <w:r w:rsidRPr="00AE0971">
              <w:rPr>
                <w:rFonts w:ascii="Times New Roman" w:hAnsi="Times New Roman" w:cs="Times New Roman"/>
                <w:b/>
                <w:bCs/>
              </w:rPr>
              <w:t xml:space="preserve">Welcome to the </w:t>
            </w:r>
            <w:proofErr w:type="spellStart"/>
            <w:r w:rsidRPr="00AE0971">
              <w:rPr>
                <w:rFonts w:ascii="Times New Roman" w:hAnsi="Times New Roman" w:cs="Times New Roman"/>
                <w:b/>
                <w:bCs/>
              </w:rPr>
              <w:t>WinPcap</w:t>
            </w:r>
            <w:proofErr w:type="spellEnd"/>
            <w:r w:rsidRPr="00AE0971">
              <w:rPr>
                <w:rFonts w:ascii="Times New Roman" w:hAnsi="Times New Roman" w:cs="Times New Roman"/>
                <w:b/>
                <w:bCs/>
              </w:rPr>
              <w:t xml:space="preserve"> Setup Wizard</w:t>
            </w:r>
            <w:r w:rsidRPr="00AE0971">
              <w:rPr>
                <w:rFonts w:ascii="Times New Roman" w:hAnsi="Times New Roman" w:cs="Times New Roman"/>
              </w:rPr>
              <w:t xml:space="preserve"> screen, select the </w:t>
            </w:r>
            <w:r w:rsidRPr="00AE0971">
              <w:rPr>
                <w:rFonts w:ascii="Times New Roman" w:hAnsi="Times New Roman" w:cs="Times New Roman"/>
                <w:b/>
                <w:bCs/>
              </w:rPr>
              <w:t>Next</w:t>
            </w:r>
            <w:r w:rsidRPr="00AE0971">
              <w:rPr>
                <w:rFonts w:ascii="Times New Roman" w:hAnsi="Times New Roman" w:cs="Times New Roman"/>
              </w:rPr>
              <w:t xml:space="preserve"> button.</w:t>
            </w:r>
          </w:p>
        </w:tc>
        <w:tc>
          <w:tcPr>
            <w:tcW w:w="4140" w:type="dxa"/>
          </w:tcPr>
          <w:p w:rsidRPr="00AE0971" w:rsidR="00436080" w:rsidP="0035382B" w:rsidRDefault="00436080" w14:paraId="4B375E35" w14:textId="77777777">
            <w:pPr>
              <w:pStyle w:val="NoSpacing"/>
              <w:rPr>
                <w:rFonts w:ascii="Times New Roman" w:hAnsi="Times New Roman" w:cs="Times New Roman"/>
              </w:rPr>
            </w:pPr>
          </w:p>
        </w:tc>
      </w:tr>
      <w:tr w:rsidRPr="00AE0971" w:rsidR="00436080" w:rsidTr="0097001C" w14:paraId="0FE08DFA" w14:textId="77777777">
        <w:tc>
          <w:tcPr>
            <w:tcW w:w="1080" w:type="dxa"/>
          </w:tcPr>
          <w:p w:rsidRPr="00AE0971" w:rsidR="00436080" w:rsidP="0035382B" w:rsidRDefault="00436080" w14:paraId="1793A36C" w14:textId="77777777">
            <w:pPr>
              <w:pStyle w:val="NoSpacing"/>
              <w:rPr>
                <w:rFonts w:ascii="Times New Roman" w:hAnsi="Times New Roman" w:cs="Times New Roman"/>
              </w:rPr>
            </w:pPr>
            <w:r w:rsidRPr="00AE0971">
              <w:rPr>
                <w:rFonts w:ascii="Times New Roman" w:hAnsi="Times New Roman" w:cs="Times New Roman"/>
              </w:rPr>
              <w:t>9.3</w:t>
            </w:r>
          </w:p>
        </w:tc>
        <w:tc>
          <w:tcPr>
            <w:tcW w:w="4770" w:type="dxa"/>
          </w:tcPr>
          <w:p w:rsidRPr="00AE0971" w:rsidR="00436080" w:rsidP="0035382B" w:rsidRDefault="00436080" w14:paraId="15F118E4" w14:textId="77777777">
            <w:pPr>
              <w:pStyle w:val="NoSpacing"/>
              <w:rPr>
                <w:rFonts w:ascii="Times New Roman" w:hAnsi="Times New Roman" w:cs="Times New Roman"/>
              </w:rPr>
            </w:pPr>
            <w:r w:rsidRPr="00AE0971">
              <w:rPr>
                <w:rFonts w:ascii="Times New Roman" w:hAnsi="Times New Roman" w:cs="Times New Roman"/>
              </w:rPr>
              <w:t xml:space="preserve">On the </w:t>
            </w:r>
            <w:proofErr w:type="spellStart"/>
            <w:r w:rsidRPr="00AE0971">
              <w:rPr>
                <w:rFonts w:ascii="Times New Roman" w:hAnsi="Times New Roman" w:cs="Times New Roman"/>
                <w:b/>
                <w:bCs/>
              </w:rPr>
              <w:t>WinPcap</w:t>
            </w:r>
            <w:proofErr w:type="spellEnd"/>
            <w:r w:rsidRPr="00AE0971">
              <w:rPr>
                <w:rFonts w:ascii="Times New Roman" w:hAnsi="Times New Roman" w:cs="Times New Roman"/>
                <w:b/>
                <w:bCs/>
              </w:rPr>
              <w:t xml:space="preserve"> </w:t>
            </w:r>
            <w:proofErr w:type="spellStart"/>
            <w:r w:rsidRPr="00AE0971">
              <w:rPr>
                <w:rFonts w:ascii="Times New Roman" w:hAnsi="Times New Roman" w:cs="Times New Roman"/>
                <w:b/>
                <w:bCs/>
              </w:rPr>
              <w:t>Lincense</w:t>
            </w:r>
            <w:proofErr w:type="spellEnd"/>
            <w:r w:rsidRPr="00AE0971">
              <w:rPr>
                <w:rFonts w:ascii="Times New Roman" w:hAnsi="Times New Roman" w:cs="Times New Roman"/>
                <w:b/>
                <w:bCs/>
              </w:rPr>
              <w:t xml:space="preserve"> Agreement screen</w:t>
            </w:r>
            <w:r w:rsidRPr="00AE0971">
              <w:rPr>
                <w:rFonts w:ascii="Times New Roman" w:hAnsi="Times New Roman" w:cs="Times New Roman"/>
              </w:rPr>
              <w:t xml:space="preserve">, read the terms of the license agreement, and then select the </w:t>
            </w:r>
            <w:r w:rsidRPr="00AE0971">
              <w:rPr>
                <w:rFonts w:ascii="Times New Roman" w:hAnsi="Times New Roman" w:cs="Times New Roman"/>
                <w:b/>
                <w:bCs/>
              </w:rPr>
              <w:t>I Agree</w:t>
            </w:r>
            <w:r w:rsidRPr="00AE0971">
              <w:rPr>
                <w:rFonts w:ascii="Times New Roman" w:hAnsi="Times New Roman" w:cs="Times New Roman"/>
              </w:rPr>
              <w:t xml:space="preserve"> button to continue.</w:t>
            </w:r>
          </w:p>
        </w:tc>
        <w:tc>
          <w:tcPr>
            <w:tcW w:w="4140" w:type="dxa"/>
          </w:tcPr>
          <w:p w:rsidRPr="00AE0971" w:rsidR="00436080" w:rsidP="0035382B" w:rsidRDefault="00436080" w14:paraId="5D548E36" w14:textId="77777777">
            <w:pPr>
              <w:pStyle w:val="NoSpacing"/>
              <w:rPr>
                <w:rFonts w:ascii="Times New Roman" w:hAnsi="Times New Roman" w:cs="Times New Roman"/>
              </w:rPr>
            </w:pPr>
          </w:p>
        </w:tc>
      </w:tr>
      <w:tr w:rsidRPr="00AE0971" w:rsidR="00436080" w:rsidTr="0097001C" w14:paraId="4EEC2952" w14:textId="77777777">
        <w:tc>
          <w:tcPr>
            <w:tcW w:w="1080" w:type="dxa"/>
          </w:tcPr>
          <w:p w:rsidRPr="00AE0971" w:rsidR="00436080" w:rsidP="0035382B" w:rsidRDefault="00436080" w14:paraId="34B379ED" w14:textId="77777777">
            <w:pPr>
              <w:pStyle w:val="NoSpacing"/>
              <w:rPr>
                <w:rFonts w:ascii="Times New Roman" w:hAnsi="Times New Roman" w:cs="Times New Roman"/>
              </w:rPr>
            </w:pPr>
            <w:r w:rsidRPr="00AE0971">
              <w:rPr>
                <w:rFonts w:ascii="Times New Roman" w:hAnsi="Times New Roman" w:cs="Times New Roman"/>
              </w:rPr>
              <w:t>9.4</w:t>
            </w:r>
          </w:p>
        </w:tc>
        <w:tc>
          <w:tcPr>
            <w:tcW w:w="4770" w:type="dxa"/>
          </w:tcPr>
          <w:p w:rsidRPr="00AE0971" w:rsidR="00436080" w:rsidP="0035382B" w:rsidRDefault="00436080" w14:paraId="64594539" w14:textId="77777777">
            <w:pPr>
              <w:pStyle w:val="NoSpacing"/>
              <w:rPr>
                <w:rFonts w:ascii="Times New Roman" w:hAnsi="Times New Roman" w:cs="Times New Roman"/>
              </w:rPr>
            </w:pPr>
            <w:r w:rsidRPr="00AE0971">
              <w:rPr>
                <w:rFonts w:ascii="Times New Roman" w:hAnsi="Times New Roman" w:cs="Times New Roman"/>
              </w:rPr>
              <w:t xml:space="preserve">On the </w:t>
            </w:r>
            <w:proofErr w:type="spellStart"/>
            <w:r w:rsidRPr="00AE0971">
              <w:rPr>
                <w:rFonts w:ascii="Times New Roman" w:hAnsi="Times New Roman" w:cs="Times New Roman"/>
                <w:b/>
                <w:bCs/>
              </w:rPr>
              <w:t>WinPcap</w:t>
            </w:r>
            <w:proofErr w:type="spellEnd"/>
            <w:r w:rsidRPr="00AE0971">
              <w:rPr>
                <w:rFonts w:ascii="Times New Roman" w:hAnsi="Times New Roman" w:cs="Times New Roman"/>
                <w:b/>
                <w:bCs/>
              </w:rPr>
              <w:t xml:space="preserve"> installation options</w:t>
            </w:r>
            <w:r w:rsidRPr="00AE0971">
              <w:rPr>
                <w:rFonts w:ascii="Times New Roman" w:hAnsi="Times New Roman" w:cs="Times New Roman"/>
              </w:rPr>
              <w:t xml:space="preserve"> screen, ensure that the </w:t>
            </w:r>
            <w:r w:rsidRPr="00AE0971">
              <w:rPr>
                <w:rFonts w:ascii="Times New Roman" w:hAnsi="Times New Roman" w:cs="Times New Roman"/>
                <w:b/>
                <w:bCs/>
              </w:rPr>
              <w:t xml:space="preserve">Automatically start the </w:t>
            </w:r>
            <w:proofErr w:type="spellStart"/>
            <w:r w:rsidRPr="00AE0971">
              <w:rPr>
                <w:rFonts w:ascii="Times New Roman" w:hAnsi="Times New Roman" w:cs="Times New Roman"/>
                <w:b/>
                <w:bCs/>
              </w:rPr>
              <w:t>WinPcap</w:t>
            </w:r>
            <w:proofErr w:type="spellEnd"/>
            <w:r w:rsidRPr="00AE0971">
              <w:rPr>
                <w:rFonts w:ascii="Times New Roman" w:hAnsi="Times New Roman" w:cs="Times New Roman"/>
                <w:b/>
                <w:bCs/>
              </w:rPr>
              <w:t xml:space="preserve"> driver at boot time</w:t>
            </w:r>
            <w:r w:rsidRPr="00AE0971">
              <w:rPr>
                <w:rFonts w:ascii="Times New Roman" w:hAnsi="Times New Roman" w:cs="Times New Roman"/>
              </w:rPr>
              <w:t xml:space="preserve"> option is checked, and then select the </w:t>
            </w:r>
            <w:r w:rsidRPr="00AE0971">
              <w:rPr>
                <w:rFonts w:ascii="Times New Roman" w:hAnsi="Times New Roman" w:cs="Times New Roman"/>
                <w:b/>
                <w:bCs/>
              </w:rPr>
              <w:t>install</w:t>
            </w:r>
            <w:r w:rsidRPr="00AE0971">
              <w:rPr>
                <w:rFonts w:ascii="Times New Roman" w:hAnsi="Times New Roman" w:cs="Times New Roman"/>
              </w:rPr>
              <w:t xml:space="preserve"> button.</w:t>
            </w:r>
          </w:p>
        </w:tc>
        <w:tc>
          <w:tcPr>
            <w:tcW w:w="4140" w:type="dxa"/>
          </w:tcPr>
          <w:p w:rsidRPr="00AE0971" w:rsidR="00436080" w:rsidP="0035382B" w:rsidRDefault="00436080" w14:paraId="4FC18A86" w14:textId="77777777">
            <w:pPr>
              <w:pStyle w:val="NoSpacing"/>
              <w:rPr>
                <w:rFonts w:ascii="Times New Roman" w:hAnsi="Times New Roman" w:cs="Times New Roman"/>
              </w:rPr>
            </w:pPr>
          </w:p>
        </w:tc>
      </w:tr>
      <w:tr w:rsidRPr="00AE0971" w:rsidR="00436080" w:rsidTr="0097001C" w14:paraId="66C9C56A" w14:textId="77777777">
        <w:tc>
          <w:tcPr>
            <w:tcW w:w="1080" w:type="dxa"/>
          </w:tcPr>
          <w:p w:rsidRPr="00AE0971" w:rsidR="00436080" w:rsidP="0035382B" w:rsidRDefault="00436080" w14:paraId="54FA052E" w14:textId="77777777">
            <w:pPr>
              <w:pStyle w:val="NoSpacing"/>
              <w:rPr>
                <w:rFonts w:ascii="Times New Roman" w:hAnsi="Times New Roman" w:cs="Times New Roman"/>
              </w:rPr>
            </w:pPr>
            <w:r w:rsidRPr="00AE0971">
              <w:rPr>
                <w:rFonts w:ascii="Times New Roman" w:hAnsi="Times New Roman" w:cs="Times New Roman"/>
              </w:rPr>
              <w:t>9.5</w:t>
            </w:r>
          </w:p>
        </w:tc>
        <w:tc>
          <w:tcPr>
            <w:tcW w:w="4770" w:type="dxa"/>
          </w:tcPr>
          <w:p w:rsidRPr="00AE0971" w:rsidR="00436080" w:rsidP="0035382B" w:rsidRDefault="00436080" w14:paraId="16A5A01D" w14:textId="77777777">
            <w:pPr>
              <w:pStyle w:val="NoSpacing"/>
              <w:rPr>
                <w:rFonts w:ascii="Times New Roman" w:hAnsi="Times New Roman" w:cs="Times New Roman"/>
              </w:rPr>
            </w:pPr>
            <w:r w:rsidRPr="00AE0971">
              <w:rPr>
                <w:rFonts w:ascii="Times New Roman" w:hAnsi="Times New Roman" w:cs="Times New Roman"/>
              </w:rPr>
              <w:t xml:space="preserve">On the </w:t>
            </w:r>
            <w:r w:rsidRPr="00AE0971">
              <w:rPr>
                <w:rFonts w:ascii="Times New Roman" w:hAnsi="Times New Roman" w:cs="Times New Roman"/>
                <w:b/>
                <w:bCs/>
              </w:rPr>
              <w:t xml:space="preserve">Completing the </w:t>
            </w:r>
            <w:proofErr w:type="spellStart"/>
            <w:r w:rsidRPr="00AE0971">
              <w:rPr>
                <w:rFonts w:ascii="Times New Roman" w:hAnsi="Times New Roman" w:cs="Times New Roman"/>
                <w:b/>
                <w:bCs/>
              </w:rPr>
              <w:t>WinPcap</w:t>
            </w:r>
            <w:proofErr w:type="spellEnd"/>
            <w:r w:rsidRPr="00AE0971">
              <w:rPr>
                <w:rFonts w:ascii="Times New Roman" w:hAnsi="Times New Roman" w:cs="Times New Roman"/>
                <w:b/>
                <w:bCs/>
              </w:rPr>
              <w:t xml:space="preserve"> Setup Wizard</w:t>
            </w:r>
            <w:r w:rsidRPr="00AE0971">
              <w:rPr>
                <w:rFonts w:ascii="Times New Roman" w:hAnsi="Times New Roman" w:cs="Times New Roman"/>
              </w:rPr>
              <w:t xml:space="preserve"> screen, select the </w:t>
            </w:r>
            <w:r w:rsidRPr="00AE0971">
              <w:rPr>
                <w:rFonts w:ascii="Times New Roman" w:hAnsi="Times New Roman" w:cs="Times New Roman"/>
                <w:b/>
                <w:bCs/>
              </w:rPr>
              <w:t>Finish</w:t>
            </w:r>
            <w:r w:rsidRPr="00AE0971">
              <w:rPr>
                <w:rFonts w:ascii="Times New Roman" w:hAnsi="Times New Roman" w:cs="Times New Roman"/>
              </w:rPr>
              <w:t xml:space="preserve"> button.  The </w:t>
            </w:r>
            <w:r w:rsidRPr="00AE0971">
              <w:rPr>
                <w:rFonts w:ascii="Times New Roman" w:hAnsi="Times New Roman" w:cs="Times New Roman"/>
                <w:b/>
                <w:bCs/>
              </w:rPr>
              <w:t>Tenable Nessus InstallShield Wizard Completed</w:t>
            </w:r>
            <w:r w:rsidRPr="00AE0971">
              <w:rPr>
                <w:rFonts w:ascii="Times New Roman" w:hAnsi="Times New Roman" w:cs="Times New Roman"/>
              </w:rPr>
              <w:t xml:space="preserve"> screen appears</w:t>
            </w:r>
          </w:p>
        </w:tc>
        <w:tc>
          <w:tcPr>
            <w:tcW w:w="4140" w:type="dxa"/>
          </w:tcPr>
          <w:p w:rsidRPr="00AE0971" w:rsidR="00436080" w:rsidP="0035382B" w:rsidRDefault="00436080" w14:paraId="6AFC2950" w14:textId="77777777">
            <w:pPr>
              <w:pStyle w:val="NoSpacing"/>
              <w:rPr>
                <w:rFonts w:ascii="Times New Roman" w:hAnsi="Times New Roman" w:cs="Times New Roman"/>
              </w:rPr>
            </w:pPr>
          </w:p>
        </w:tc>
      </w:tr>
      <w:tr w:rsidRPr="00AE0971" w:rsidR="00436080" w:rsidTr="0097001C" w14:paraId="1E641F8F" w14:textId="77777777">
        <w:tc>
          <w:tcPr>
            <w:tcW w:w="1080" w:type="dxa"/>
          </w:tcPr>
          <w:p w:rsidRPr="00AE0971" w:rsidR="00436080" w:rsidP="0035382B" w:rsidRDefault="00436080" w14:paraId="65A76E50" w14:textId="77777777">
            <w:pPr>
              <w:pStyle w:val="NoSpacing"/>
              <w:rPr>
                <w:rFonts w:ascii="Times New Roman" w:hAnsi="Times New Roman" w:cs="Times New Roman"/>
              </w:rPr>
            </w:pPr>
            <w:r w:rsidRPr="00AE0971">
              <w:rPr>
                <w:rFonts w:ascii="Times New Roman" w:hAnsi="Times New Roman" w:cs="Times New Roman"/>
              </w:rPr>
              <w:t>9.6</w:t>
            </w:r>
          </w:p>
        </w:tc>
        <w:tc>
          <w:tcPr>
            <w:tcW w:w="4770" w:type="dxa"/>
          </w:tcPr>
          <w:p w:rsidRPr="00AE0971" w:rsidR="00436080" w:rsidP="0035382B" w:rsidRDefault="00436080" w14:paraId="633FE819" w14:textId="77777777">
            <w:pPr>
              <w:pStyle w:val="NoSpacing"/>
              <w:rPr>
                <w:rFonts w:ascii="Times New Roman" w:hAnsi="Times New Roman" w:cs="Times New Roman"/>
              </w:rPr>
            </w:pPr>
            <w:r w:rsidRPr="00AE0971">
              <w:rPr>
                <w:rFonts w:ascii="Times New Roman" w:hAnsi="Times New Roman" w:cs="Times New Roman"/>
              </w:rPr>
              <w:t xml:space="preserve">Select the </w:t>
            </w:r>
            <w:r w:rsidRPr="00AE0971">
              <w:rPr>
                <w:rFonts w:ascii="Times New Roman" w:hAnsi="Times New Roman" w:cs="Times New Roman"/>
                <w:b/>
                <w:bCs/>
              </w:rPr>
              <w:t>Finish</w:t>
            </w:r>
            <w:r w:rsidRPr="00AE0971">
              <w:rPr>
                <w:rFonts w:ascii="Times New Roman" w:hAnsi="Times New Roman" w:cs="Times New Roman"/>
              </w:rPr>
              <w:t xml:space="preserve"> button</w:t>
            </w:r>
          </w:p>
        </w:tc>
        <w:tc>
          <w:tcPr>
            <w:tcW w:w="4140" w:type="dxa"/>
          </w:tcPr>
          <w:p w:rsidRPr="00AE0971" w:rsidR="00436080" w:rsidP="0035382B" w:rsidRDefault="00436080" w14:paraId="25B7FCA5" w14:textId="77777777">
            <w:pPr>
              <w:pStyle w:val="NoSpacing"/>
              <w:rPr>
                <w:rFonts w:ascii="Times New Roman" w:hAnsi="Times New Roman" w:cs="Times New Roman"/>
              </w:rPr>
            </w:pPr>
          </w:p>
        </w:tc>
      </w:tr>
      <w:tr w:rsidRPr="00AE0971" w:rsidR="00436080" w:rsidTr="0097001C" w14:paraId="41F949E0" w14:textId="77777777">
        <w:tc>
          <w:tcPr>
            <w:tcW w:w="1080" w:type="dxa"/>
          </w:tcPr>
          <w:p w:rsidRPr="00AE0971" w:rsidR="00436080" w:rsidP="0035382B" w:rsidRDefault="00436080" w14:paraId="021B6DB8" w14:textId="77777777">
            <w:pPr>
              <w:pStyle w:val="NoSpacing"/>
              <w:rPr>
                <w:rFonts w:ascii="Times New Roman" w:hAnsi="Times New Roman" w:cs="Times New Roman"/>
              </w:rPr>
            </w:pPr>
            <w:r w:rsidRPr="00AE0971">
              <w:rPr>
                <w:rFonts w:ascii="Times New Roman" w:hAnsi="Times New Roman" w:cs="Times New Roman"/>
              </w:rPr>
              <w:t>10.</w:t>
            </w:r>
          </w:p>
        </w:tc>
        <w:tc>
          <w:tcPr>
            <w:tcW w:w="4770" w:type="dxa"/>
          </w:tcPr>
          <w:p w:rsidRPr="00AE0971" w:rsidR="00436080" w:rsidP="0035382B" w:rsidRDefault="00436080" w14:paraId="714CEB3B" w14:textId="77777777">
            <w:pPr>
              <w:pStyle w:val="NoSpacing"/>
              <w:rPr>
                <w:rFonts w:ascii="Times New Roman" w:hAnsi="Times New Roman" w:cs="Times New Roman"/>
              </w:rPr>
            </w:pPr>
            <w:r w:rsidRPr="00AE0971">
              <w:rPr>
                <w:rFonts w:ascii="Times New Roman" w:hAnsi="Times New Roman" w:cs="Times New Roman"/>
              </w:rPr>
              <w:t xml:space="preserve">After the </w:t>
            </w:r>
            <w:r w:rsidRPr="00AE0971">
              <w:rPr>
                <w:rFonts w:ascii="Times New Roman" w:hAnsi="Times New Roman" w:cs="Times New Roman"/>
                <w:b/>
                <w:bCs/>
              </w:rPr>
              <w:t>InstallShield Wizard</w:t>
            </w:r>
            <w:r w:rsidRPr="00AE0971">
              <w:rPr>
                <w:rFonts w:ascii="Times New Roman" w:hAnsi="Times New Roman" w:cs="Times New Roman"/>
              </w:rPr>
              <w:t xml:space="preserve"> completes, the </w:t>
            </w:r>
            <w:r w:rsidRPr="00AE0971">
              <w:rPr>
                <w:rFonts w:ascii="Times New Roman" w:hAnsi="Times New Roman" w:cs="Times New Roman"/>
                <w:b/>
                <w:bCs/>
              </w:rPr>
              <w:t>Welcome to Nessus</w:t>
            </w:r>
            <w:r w:rsidRPr="00AE0971">
              <w:rPr>
                <w:rFonts w:ascii="Times New Roman" w:hAnsi="Times New Roman" w:cs="Times New Roman"/>
              </w:rPr>
              <w:t xml:space="preserve"> page loads in your default browser</w:t>
            </w:r>
          </w:p>
        </w:tc>
        <w:tc>
          <w:tcPr>
            <w:tcW w:w="4140" w:type="dxa"/>
          </w:tcPr>
          <w:p w:rsidRPr="00AE0971" w:rsidR="00436080" w:rsidP="0035382B" w:rsidRDefault="00436080" w14:paraId="2EE929E7" w14:textId="77777777">
            <w:pPr>
              <w:pStyle w:val="NoSpacing"/>
              <w:rPr>
                <w:rFonts w:ascii="Times New Roman" w:hAnsi="Times New Roman" w:cs="Times New Roman"/>
              </w:rPr>
            </w:pPr>
          </w:p>
        </w:tc>
      </w:tr>
    </w:tbl>
    <w:p w:rsidRPr="00AE0971" w:rsidR="00436080" w:rsidP="00436080" w:rsidRDefault="00436080" w14:paraId="74271617" w14:textId="54BE3433">
      <w:pPr>
        <w:pStyle w:val="NoSpacing"/>
        <w:rPr>
          <w:rFonts w:ascii="Times New Roman" w:hAnsi="Times New Roman" w:cs="Times New Roman"/>
          <w:b/>
          <w:bCs/>
        </w:rPr>
      </w:pPr>
      <w:r w:rsidRPr="00AE0971">
        <w:rPr>
          <w:rFonts w:ascii="Times New Roman" w:hAnsi="Times New Roman" w:cs="Times New Roman"/>
          <w:b/>
          <w:bCs/>
        </w:rPr>
        <w:lastRenderedPageBreak/>
        <w:t xml:space="preserve">Procedure </w:t>
      </w:r>
      <w:r w:rsidR="00CB615D">
        <w:rPr>
          <w:rFonts w:ascii="Times New Roman" w:hAnsi="Times New Roman" w:cs="Times New Roman"/>
          <w:b/>
          <w:bCs/>
        </w:rPr>
        <w:t>4</w:t>
      </w:r>
      <w:r w:rsidRPr="00AE0971">
        <w:rPr>
          <w:rFonts w:ascii="Times New Roman" w:hAnsi="Times New Roman" w:cs="Times New Roman"/>
          <w:b/>
          <w:bCs/>
        </w:rPr>
        <w:t>.</w:t>
      </w:r>
      <w:r w:rsidR="00CA74AB">
        <w:rPr>
          <w:rFonts w:ascii="Times New Roman" w:hAnsi="Times New Roman" w:cs="Times New Roman"/>
          <w:b/>
          <w:bCs/>
        </w:rPr>
        <w:t>5.</w:t>
      </w:r>
      <w:r w:rsidRPr="00AE0971">
        <w:rPr>
          <w:rFonts w:ascii="Times New Roman" w:hAnsi="Times New Roman" w:cs="Times New Roman"/>
          <w:b/>
          <w:bCs/>
        </w:rPr>
        <w:t xml:space="preserve">9 – Tenable Linux Software Installation </w:t>
      </w:r>
    </w:p>
    <w:p w:rsidRPr="00AE0971" w:rsidR="00436080" w:rsidP="00436080" w:rsidRDefault="00436080" w14:paraId="1A877030" w14:textId="77777777">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Tenable Linux Software Installation procedure outlines the steps needed in order to install Tenable software on our Linux machines.</w:t>
      </w:r>
    </w:p>
    <w:p w:rsidRPr="00AE0971" w:rsidR="00436080" w:rsidP="00436080" w:rsidRDefault="00436080" w14:paraId="58E7906B" w14:textId="77777777">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Upon creation of new Linux machines</w:t>
      </w:r>
    </w:p>
    <w:p w:rsidRPr="00AE0971" w:rsidR="00436080" w:rsidP="00436080" w:rsidRDefault="00436080" w14:paraId="469C2E70"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436080" w:rsidP="000A1323" w:rsidRDefault="00436080" w14:paraId="70AE6928" w14:textId="77777777">
      <w:pPr>
        <w:pStyle w:val="NoSpacing"/>
        <w:numPr>
          <w:ilvl w:val="0"/>
          <w:numId w:val="43"/>
        </w:numPr>
        <w:rPr>
          <w:rFonts w:ascii="Times New Roman" w:hAnsi="Times New Roman" w:cs="Times New Roman"/>
        </w:rPr>
      </w:pPr>
      <w:r w:rsidRPr="00AE0971">
        <w:rPr>
          <w:rFonts w:ascii="Times New Roman" w:hAnsi="Times New Roman" w:cs="Times New Roman"/>
        </w:rPr>
        <w:t>Approved Software Installation request</w:t>
      </w:r>
    </w:p>
    <w:p w:rsidRPr="00AE0971" w:rsidR="00436080" w:rsidP="00436080" w:rsidRDefault="00436080" w14:paraId="6E052801" w14:textId="77777777">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Linux Machines </w:t>
      </w:r>
    </w:p>
    <w:p w:rsidRPr="00AE0971" w:rsidR="00436080" w:rsidP="00436080" w:rsidRDefault="00436080" w14:paraId="56DC8D99" w14:textId="77777777">
      <w:pPr>
        <w:pStyle w:val="NoSpacing"/>
        <w:rPr>
          <w:rFonts w:ascii="Times New Roman" w:hAnsi="Times New Roman" w:cs="Times New Roman"/>
        </w:rPr>
      </w:pPr>
    </w:p>
    <w:tbl>
      <w:tblPr>
        <w:tblW w:w="99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80"/>
        <w:gridCol w:w="4770"/>
        <w:gridCol w:w="4140"/>
      </w:tblGrid>
      <w:tr w:rsidRPr="00AE0971" w:rsidR="00436080" w:rsidTr="0097001C" w14:paraId="26354FED" w14:textId="77777777">
        <w:tc>
          <w:tcPr>
            <w:tcW w:w="1080" w:type="dxa"/>
            <w:shd w:val="clear" w:color="auto" w:fill="4472C4" w:themeFill="accent1"/>
          </w:tcPr>
          <w:p w:rsidRPr="00AE0971" w:rsidR="00436080" w:rsidP="0035382B" w:rsidRDefault="00436080" w14:paraId="6630FB53"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770" w:type="dxa"/>
            <w:shd w:val="clear" w:color="auto" w:fill="4472C4" w:themeFill="accent1"/>
          </w:tcPr>
          <w:p w:rsidRPr="00AE0971" w:rsidR="00436080" w:rsidP="0035382B" w:rsidRDefault="00436080" w14:paraId="002689B4"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4140" w:type="dxa"/>
            <w:shd w:val="clear" w:color="auto" w:fill="4472C4" w:themeFill="accent1"/>
          </w:tcPr>
          <w:p w:rsidRPr="00AE0971" w:rsidR="00436080" w:rsidP="0035382B" w:rsidRDefault="00436080" w14:paraId="617D7D1B"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436080" w:rsidTr="0097001C" w14:paraId="44BA84D0" w14:textId="77777777">
        <w:tc>
          <w:tcPr>
            <w:tcW w:w="1080" w:type="dxa"/>
          </w:tcPr>
          <w:p w:rsidRPr="00AE0971" w:rsidR="00436080" w:rsidP="0035382B" w:rsidRDefault="00436080" w14:paraId="6647F42A" w14:textId="77777777">
            <w:pPr>
              <w:pStyle w:val="NoSpacing"/>
              <w:rPr>
                <w:rFonts w:ascii="Times New Roman" w:hAnsi="Times New Roman" w:cs="Times New Roman"/>
              </w:rPr>
            </w:pPr>
            <w:r w:rsidRPr="00AE0971">
              <w:rPr>
                <w:rFonts w:ascii="Times New Roman" w:hAnsi="Times New Roman" w:cs="Times New Roman"/>
              </w:rPr>
              <w:t>1.</w:t>
            </w:r>
          </w:p>
        </w:tc>
        <w:tc>
          <w:tcPr>
            <w:tcW w:w="4770" w:type="dxa"/>
          </w:tcPr>
          <w:p w:rsidRPr="00AE0971" w:rsidR="00436080" w:rsidP="0035382B" w:rsidRDefault="00436080" w14:paraId="716ECA85" w14:textId="77777777">
            <w:pPr>
              <w:pStyle w:val="NoSpacing"/>
              <w:rPr>
                <w:rFonts w:ascii="Times New Roman" w:hAnsi="Times New Roman" w:cs="Times New Roman"/>
              </w:rPr>
            </w:pPr>
            <w:r w:rsidRPr="00AE0971">
              <w:rPr>
                <w:rFonts w:ascii="Times New Roman" w:hAnsi="Times New Roman" w:cs="Times New Roman"/>
              </w:rPr>
              <w:t xml:space="preserve">Get an installer from </w:t>
            </w:r>
            <w:hyperlink w:tgtFrame="_blank" w:history="1" r:id="rId23">
              <w:r w:rsidRPr="00AE0971">
                <w:rPr>
                  <w:rStyle w:val="Hyperlink"/>
                  <w:rFonts w:ascii="Times New Roman" w:hAnsi="Times New Roman" w:eastAsia="Times New Roman" w:cs="Times New Roman"/>
                </w:rPr>
                <w:t>Nessus Agent Download page</w:t>
              </w:r>
            </w:hyperlink>
          </w:p>
        </w:tc>
        <w:tc>
          <w:tcPr>
            <w:tcW w:w="4140" w:type="dxa"/>
          </w:tcPr>
          <w:p w:rsidRPr="00AE0971" w:rsidR="00436080" w:rsidP="0035382B" w:rsidRDefault="00436080" w14:paraId="425C334C" w14:textId="77777777">
            <w:pPr>
              <w:pStyle w:val="NoSpacing"/>
              <w:rPr>
                <w:rFonts w:ascii="Times New Roman" w:hAnsi="Times New Roman" w:cs="Times New Roman"/>
              </w:rPr>
            </w:pPr>
            <w:r w:rsidRPr="00AE0971">
              <w:rPr>
                <w:rFonts w:ascii="Times New Roman" w:hAnsi="Times New Roman" w:cs="Times New Roman"/>
                <w:highlight w:val="yellow"/>
              </w:rPr>
              <w:t>Download either:</w:t>
            </w:r>
          </w:p>
          <w:p w:rsidRPr="00AE0971" w:rsidR="00436080" w:rsidP="0035382B" w:rsidRDefault="00436080" w14:paraId="6628C280" w14:textId="77777777">
            <w:pPr>
              <w:pStyle w:val="NoSpacing"/>
              <w:rPr>
                <w:rFonts w:ascii="Times New Roman" w:hAnsi="Times New Roman" w:cs="Times New Roman"/>
              </w:rPr>
            </w:pPr>
          </w:p>
        </w:tc>
      </w:tr>
      <w:tr w:rsidRPr="00AE0971" w:rsidR="00436080" w:rsidTr="0097001C" w14:paraId="40257BE7" w14:textId="77777777">
        <w:tc>
          <w:tcPr>
            <w:tcW w:w="1080" w:type="dxa"/>
          </w:tcPr>
          <w:p w:rsidRPr="00AE0971" w:rsidR="00436080" w:rsidP="0035382B" w:rsidRDefault="00436080" w14:paraId="4285F102" w14:textId="77777777">
            <w:pPr>
              <w:pStyle w:val="NoSpacing"/>
              <w:rPr>
                <w:rFonts w:ascii="Times New Roman" w:hAnsi="Times New Roman" w:cs="Times New Roman"/>
              </w:rPr>
            </w:pPr>
            <w:r w:rsidRPr="00AE0971">
              <w:rPr>
                <w:rFonts w:ascii="Times New Roman" w:hAnsi="Times New Roman" w:cs="Times New Roman"/>
              </w:rPr>
              <w:t>2.</w:t>
            </w:r>
          </w:p>
        </w:tc>
        <w:tc>
          <w:tcPr>
            <w:tcW w:w="4770" w:type="dxa"/>
          </w:tcPr>
          <w:p w:rsidRPr="00AE0971" w:rsidR="00436080" w:rsidP="0035382B" w:rsidRDefault="00436080" w14:paraId="277BC493" w14:textId="77777777">
            <w:pPr>
              <w:pStyle w:val="NoSpacing"/>
              <w:rPr>
                <w:rFonts w:ascii="Times New Roman" w:hAnsi="Times New Roman" w:cs="Times New Roman"/>
              </w:rPr>
            </w:pPr>
            <w:r w:rsidRPr="00AE0971">
              <w:rPr>
                <w:rFonts w:ascii="Times New Roman" w:hAnsi="Times New Roman" w:cs="Times New Roman"/>
              </w:rPr>
              <w:t>From a command prompt, run the Nessus install command specific to your operating system.</w:t>
            </w:r>
          </w:p>
        </w:tc>
        <w:tc>
          <w:tcPr>
            <w:tcW w:w="4140" w:type="dxa"/>
          </w:tcPr>
          <w:p w:rsidRPr="00AE0971" w:rsidR="00436080" w:rsidP="0035382B" w:rsidRDefault="00436080" w14:paraId="523115FD" w14:textId="77777777">
            <w:pPr>
              <w:pStyle w:val="NoSpacing"/>
              <w:rPr>
                <w:rFonts w:ascii="Times New Roman" w:hAnsi="Times New Roman" w:cs="Times New Roman"/>
                <w:highlight w:val="yellow"/>
              </w:rPr>
            </w:pPr>
            <w:r w:rsidRPr="00AE0971">
              <w:rPr>
                <w:rFonts w:ascii="Times New Roman" w:hAnsi="Times New Roman" w:cs="Times New Roman"/>
              </w:rPr>
              <w:t># rpm -</w:t>
            </w:r>
            <w:proofErr w:type="spellStart"/>
            <w:r w:rsidRPr="00AE0971">
              <w:rPr>
                <w:rFonts w:ascii="Times New Roman" w:hAnsi="Times New Roman" w:cs="Times New Roman"/>
              </w:rPr>
              <w:t>ivh</w:t>
            </w:r>
            <w:proofErr w:type="spellEnd"/>
            <w:r w:rsidRPr="00AE0971">
              <w:rPr>
                <w:rFonts w:ascii="Times New Roman" w:hAnsi="Times New Roman" w:cs="Times New Roman"/>
              </w:rPr>
              <w:t xml:space="preserve"> Nessus-&lt;version number&gt;-es6.x86_64.rpm</w:t>
            </w:r>
          </w:p>
        </w:tc>
      </w:tr>
      <w:tr w:rsidRPr="00AE0971" w:rsidR="00436080" w:rsidTr="0097001C" w14:paraId="028E8437" w14:textId="77777777">
        <w:tc>
          <w:tcPr>
            <w:tcW w:w="1080" w:type="dxa"/>
          </w:tcPr>
          <w:p w:rsidRPr="00AE0971" w:rsidR="00436080" w:rsidP="0035382B" w:rsidRDefault="00436080" w14:paraId="790F2375" w14:textId="77777777">
            <w:pPr>
              <w:pStyle w:val="NoSpacing"/>
              <w:rPr>
                <w:rFonts w:ascii="Times New Roman" w:hAnsi="Times New Roman" w:cs="Times New Roman"/>
              </w:rPr>
            </w:pPr>
            <w:r w:rsidRPr="00AE0971">
              <w:rPr>
                <w:rFonts w:ascii="Times New Roman" w:hAnsi="Times New Roman" w:cs="Times New Roman"/>
              </w:rPr>
              <w:t>3.</w:t>
            </w:r>
          </w:p>
        </w:tc>
        <w:tc>
          <w:tcPr>
            <w:tcW w:w="4770" w:type="dxa"/>
          </w:tcPr>
          <w:p w:rsidRPr="00AE0971" w:rsidR="00436080" w:rsidP="0035382B" w:rsidRDefault="00436080" w14:paraId="54D037D6" w14:textId="77777777">
            <w:pPr>
              <w:pStyle w:val="NoSpacing"/>
              <w:rPr>
                <w:rFonts w:ascii="Times New Roman" w:hAnsi="Times New Roman" w:cs="Times New Roman"/>
              </w:rPr>
            </w:pPr>
            <w:r w:rsidRPr="00AE0971">
              <w:rPr>
                <w:rFonts w:ascii="Times New Roman" w:hAnsi="Times New Roman" w:cs="Times New Roman"/>
              </w:rPr>
              <w:t>Start the Nessus Daemon</w:t>
            </w:r>
          </w:p>
        </w:tc>
        <w:tc>
          <w:tcPr>
            <w:tcW w:w="4140" w:type="dxa"/>
          </w:tcPr>
          <w:p w:rsidRPr="00AE0971" w:rsidR="00436080" w:rsidP="0035382B" w:rsidRDefault="00436080" w14:paraId="52FB0227" w14:textId="77777777">
            <w:pPr>
              <w:pStyle w:val="NoSpacing"/>
              <w:rPr>
                <w:rFonts w:ascii="Times New Roman" w:hAnsi="Times New Roman" w:cs="Times New Roman"/>
              </w:rPr>
            </w:pPr>
          </w:p>
        </w:tc>
      </w:tr>
      <w:tr w:rsidRPr="00AE0971" w:rsidR="00436080" w:rsidTr="0097001C" w14:paraId="15B17ED1" w14:textId="77777777">
        <w:tc>
          <w:tcPr>
            <w:tcW w:w="1080" w:type="dxa"/>
          </w:tcPr>
          <w:p w:rsidRPr="00AE0971" w:rsidR="00436080" w:rsidP="0035382B" w:rsidRDefault="00436080" w14:paraId="3072D0A1" w14:textId="77777777">
            <w:pPr>
              <w:pStyle w:val="NoSpacing"/>
              <w:rPr>
                <w:rFonts w:ascii="Times New Roman" w:hAnsi="Times New Roman" w:cs="Times New Roman"/>
              </w:rPr>
            </w:pPr>
            <w:r w:rsidRPr="00AE0971">
              <w:rPr>
                <w:rFonts w:ascii="Times New Roman" w:hAnsi="Times New Roman" w:cs="Times New Roman"/>
              </w:rPr>
              <w:t>3.1</w:t>
            </w:r>
          </w:p>
        </w:tc>
        <w:tc>
          <w:tcPr>
            <w:tcW w:w="4770" w:type="dxa"/>
          </w:tcPr>
          <w:p w:rsidRPr="00AE0971" w:rsidR="00436080" w:rsidP="0035382B" w:rsidRDefault="00436080" w14:paraId="3FBA6F22" w14:textId="77777777">
            <w:pPr>
              <w:pStyle w:val="NoSpacing"/>
              <w:rPr>
                <w:rFonts w:ascii="Times New Roman" w:hAnsi="Times New Roman" w:cs="Times New Roman"/>
              </w:rPr>
            </w:pPr>
            <w:r w:rsidRPr="00AE0971">
              <w:rPr>
                <w:rFonts w:ascii="Times New Roman" w:hAnsi="Times New Roman" w:cs="Times New Roman"/>
              </w:rPr>
              <w:t xml:space="preserve">From a command prompt, restart the </w:t>
            </w:r>
            <w:proofErr w:type="spellStart"/>
            <w:r w:rsidRPr="00AE0971">
              <w:rPr>
                <w:rFonts w:ascii="Times New Roman" w:hAnsi="Times New Roman" w:cs="Times New Roman"/>
              </w:rPr>
              <w:t>nessusd</w:t>
            </w:r>
            <w:proofErr w:type="spellEnd"/>
            <w:r w:rsidRPr="00AE0971">
              <w:rPr>
                <w:rFonts w:ascii="Times New Roman" w:hAnsi="Times New Roman" w:cs="Times New Roman"/>
              </w:rPr>
              <w:t xml:space="preserve"> daemon</w:t>
            </w:r>
          </w:p>
        </w:tc>
        <w:tc>
          <w:tcPr>
            <w:tcW w:w="4140" w:type="dxa"/>
          </w:tcPr>
          <w:p w:rsidRPr="00AE0971" w:rsidR="00436080" w:rsidP="0035382B" w:rsidRDefault="00436080" w14:paraId="6E463022" w14:textId="77777777">
            <w:pPr>
              <w:pStyle w:val="NoSpacing"/>
              <w:rPr>
                <w:rFonts w:ascii="Times New Roman" w:hAnsi="Times New Roman" w:cs="Times New Roman"/>
              </w:rPr>
            </w:pPr>
            <w:r w:rsidRPr="00AE0971">
              <w:rPr>
                <w:rFonts w:ascii="Times New Roman" w:hAnsi="Times New Roman" w:cs="Times New Roman"/>
              </w:rPr>
              <w:t xml:space="preserve"># service </w:t>
            </w:r>
            <w:proofErr w:type="spellStart"/>
            <w:r w:rsidRPr="00AE0971">
              <w:rPr>
                <w:rFonts w:ascii="Times New Roman" w:hAnsi="Times New Roman" w:cs="Times New Roman"/>
              </w:rPr>
              <w:t>nessusd</w:t>
            </w:r>
            <w:proofErr w:type="spellEnd"/>
            <w:r w:rsidRPr="00AE0971">
              <w:rPr>
                <w:rFonts w:ascii="Times New Roman" w:hAnsi="Times New Roman" w:cs="Times New Roman"/>
              </w:rPr>
              <w:t xml:space="preserve"> start</w:t>
            </w:r>
          </w:p>
        </w:tc>
      </w:tr>
    </w:tbl>
    <w:p w:rsidRPr="00AE0971" w:rsidR="00AE1F2E" w:rsidP="007D2057" w:rsidRDefault="00AE1F2E" w14:paraId="625B198F" w14:textId="667F73DE">
      <w:pPr>
        <w:rPr>
          <w:rFonts w:ascii="Times New Roman" w:hAnsi="Times New Roman" w:cs="Times New Roman"/>
        </w:rPr>
      </w:pPr>
    </w:p>
    <w:p w:rsidRPr="00AE0971" w:rsidR="00257A0D" w:rsidP="000A1323" w:rsidRDefault="00257A0D" w14:paraId="4F17D913" w14:textId="4EDAA665">
      <w:pPr>
        <w:pStyle w:val="Heading1"/>
        <w:numPr>
          <w:ilvl w:val="0"/>
          <w:numId w:val="30"/>
        </w:numPr>
        <w:rPr>
          <w:rFonts w:ascii="Times New Roman" w:hAnsi="Times New Roman" w:cs="Times New Roman"/>
        </w:rPr>
      </w:pPr>
      <w:bookmarkStart w:name="_Toc73446178" w:id="1089"/>
      <w:r w:rsidRPr="00AE0971">
        <w:rPr>
          <w:rFonts w:ascii="Times New Roman" w:hAnsi="Times New Roman" w:cs="Times New Roman"/>
        </w:rPr>
        <w:t>Business</w:t>
      </w:r>
      <w:r w:rsidRPr="00AE0971">
        <w:rPr>
          <w:rFonts w:ascii="Times New Roman" w:hAnsi="Times New Roman" w:cs="Times New Roman"/>
          <w:sz w:val="28"/>
          <w:szCs w:val="28"/>
        </w:rPr>
        <w:t xml:space="preserve"> </w:t>
      </w:r>
      <w:r w:rsidRPr="00AE0971">
        <w:rPr>
          <w:rFonts w:ascii="Times New Roman" w:hAnsi="Times New Roman" w:cs="Times New Roman"/>
        </w:rPr>
        <w:t>Continuity</w:t>
      </w:r>
      <w:bookmarkEnd w:id="1089"/>
    </w:p>
    <w:p w:rsidRPr="00AE0971" w:rsidR="003413CE" w:rsidP="003413CE" w:rsidRDefault="003413CE" w14:paraId="352E4703" w14:textId="77777777">
      <w:pPr>
        <w:pStyle w:val="NoSpacing"/>
        <w:rPr>
          <w:rFonts w:ascii="Times New Roman" w:hAnsi="Times New Roman" w:cs="Times New Roman"/>
        </w:rPr>
      </w:pPr>
    </w:p>
    <w:p w:rsidRPr="00AE0971" w:rsidR="00F15BE9" w:rsidP="003413CE" w:rsidRDefault="00F15BE9" w14:paraId="7932737F" w14:textId="4B66FB28">
      <w:pPr>
        <w:pStyle w:val="NoSpacing"/>
        <w:ind w:left="720"/>
        <w:rPr>
          <w:rFonts w:ascii="Times New Roman" w:hAnsi="Times New Roman" w:cs="Times New Roman"/>
        </w:rPr>
      </w:pPr>
      <w:r w:rsidRPr="00AE0971">
        <w:rPr>
          <w:rFonts w:ascii="Times New Roman" w:hAnsi="Times New Roman" w:cs="Times New Roman"/>
        </w:rPr>
        <w:t xml:space="preserve">The business continuity process will allow us to continue to deliver our services at acceptable levels should a disruptive incident occur.  Continuity and resilience </w:t>
      </w:r>
      <w:r w:rsidRPr="00AE0971" w:rsidR="00C37098">
        <w:rPr>
          <w:rFonts w:ascii="Times New Roman" w:hAnsi="Times New Roman" w:cs="Times New Roman"/>
        </w:rPr>
        <w:t>are</w:t>
      </w:r>
      <w:r w:rsidRPr="00AE0971">
        <w:rPr>
          <w:rFonts w:ascii="Times New Roman" w:hAnsi="Times New Roman" w:cs="Times New Roman"/>
        </w:rPr>
        <w:t xml:space="preserve"> of paramount importance; therefore, our prevention and recover</w:t>
      </w:r>
      <w:r w:rsidRPr="00AE0971" w:rsidR="00C37098">
        <w:rPr>
          <w:rFonts w:ascii="Times New Roman" w:hAnsi="Times New Roman" w:cs="Times New Roman"/>
        </w:rPr>
        <w:t>y</w:t>
      </w:r>
      <w:r w:rsidRPr="00AE0971">
        <w:rPr>
          <w:rFonts w:ascii="Times New Roman" w:hAnsi="Times New Roman" w:cs="Times New Roman"/>
        </w:rPr>
        <w:t xml:space="preserve"> process will deal with potential threats to our systems in order to enable ongoing operations.</w:t>
      </w:r>
    </w:p>
    <w:p w:rsidRPr="00AE0971" w:rsidR="003413CE" w:rsidP="003413CE" w:rsidRDefault="003413CE" w14:paraId="48BE08CB" w14:textId="77777777">
      <w:pPr>
        <w:pStyle w:val="NoSpacing"/>
        <w:ind w:left="720"/>
        <w:rPr>
          <w:rFonts w:ascii="Times New Roman" w:hAnsi="Times New Roman" w:cs="Times New Roman"/>
        </w:rPr>
      </w:pPr>
    </w:p>
    <w:p w:rsidRPr="00AE0971" w:rsidR="00C37098" w:rsidP="00C37098" w:rsidRDefault="00C37098" w14:paraId="02A2387F" w14:textId="214FC230">
      <w:pPr>
        <w:pStyle w:val="NoSpacing"/>
        <w:rPr>
          <w:rFonts w:ascii="Times New Roman" w:hAnsi="Times New Roman" w:cs="Times New Roman"/>
        </w:rPr>
      </w:pPr>
      <w:r w:rsidRPr="00AE0971">
        <w:rPr>
          <w:rFonts w:ascii="Times New Roman" w:hAnsi="Times New Roman" w:cs="Times New Roman"/>
        </w:rPr>
        <w:tab/>
      </w:r>
      <w:r w:rsidRPr="00AE0971">
        <w:rPr>
          <w:rFonts w:ascii="Times New Roman" w:hAnsi="Times New Roman" w:cs="Times New Roman"/>
        </w:rPr>
        <w:t xml:space="preserve">Key factors that will be incorporated into our business continuity process are: </w:t>
      </w:r>
    </w:p>
    <w:p w:rsidRPr="00AE0971" w:rsidR="00C37098" w:rsidP="00C37098" w:rsidRDefault="00C37098" w14:paraId="0BD96A28" w14:textId="3D6349A7">
      <w:pPr>
        <w:pStyle w:val="NoSpacing"/>
        <w:rPr>
          <w:rFonts w:ascii="Times New Roman" w:hAnsi="Times New Roman" w:cs="Times New Roman"/>
        </w:rPr>
      </w:pPr>
      <w:r w:rsidRPr="00AE0971">
        <w:rPr>
          <w:rFonts w:ascii="Times New Roman" w:hAnsi="Times New Roman" w:cs="Times New Roman"/>
        </w:rPr>
        <w:tab/>
      </w:r>
    </w:p>
    <w:p w:rsidRPr="00AE0971" w:rsidR="001326EB" w:rsidP="000A1323" w:rsidRDefault="001326EB" w14:paraId="620AD1E6" w14:textId="6E5DC2BF">
      <w:pPr>
        <w:pStyle w:val="NoSpacing"/>
        <w:numPr>
          <w:ilvl w:val="1"/>
          <w:numId w:val="31"/>
        </w:numPr>
        <w:rPr>
          <w:rFonts w:ascii="Times New Roman" w:hAnsi="Times New Roman" w:cs="Times New Roman"/>
        </w:rPr>
      </w:pPr>
      <w:r w:rsidRPr="00AE0971">
        <w:rPr>
          <w:rFonts w:ascii="Times New Roman" w:hAnsi="Times New Roman" w:cs="Times New Roman"/>
          <w:b/>
          <w:bCs/>
        </w:rPr>
        <w:t>Multi location strategy</w:t>
      </w:r>
      <w:r w:rsidRPr="00AE0971">
        <w:rPr>
          <w:rFonts w:ascii="Times New Roman" w:hAnsi="Times New Roman" w:cs="Times New Roman"/>
        </w:rPr>
        <w:t xml:space="preserve"> – Applications are based upon services, processes, and virtual machines that </w:t>
      </w:r>
      <w:proofErr w:type="gramStart"/>
      <w:r w:rsidRPr="00AE0971">
        <w:rPr>
          <w:rFonts w:ascii="Times New Roman" w:hAnsi="Times New Roman" w:cs="Times New Roman"/>
        </w:rPr>
        <w:t>are located in</w:t>
      </w:r>
      <w:proofErr w:type="gramEnd"/>
      <w:r w:rsidRPr="00AE0971">
        <w:rPr>
          <w:rFonts w:ascii="Times New Roman" w:hAnsi="Times New Roman" w:cs="Times New Roman"/>
        </w:rPr>
        <w:t xml:space="preserve"> multiple geographic locations to ensure the loss of a location or a process will not negatively impact availability</w:t>
      </w:r>
      <w:r w:rsidRPr="00AE0971" w:rsidR="00FE102D">
        <w:rPr>
          <w:rFonts w:ascii="Times New Roman" w:hAnsi="Times New Roman" w:cs="Times New Roman"/>
        </w:rPr>
        <w:t>.  Where possible, load balancers provide access to the active parts of the solution and assist in failover.</w:t>
      </w:r>
    </w:p>
    <w:p w:rsidRPr="00AE0971" w:rsidR="00FE102D" w:rsidP="000A1323" w:rsidRDefault="001326EB" w14:paraId="70D4368F" w14:textId="08E855DE">
      <w:pPr>
        <w:pStyle w:val="NoSpacing"/>
        <w:numPr>
          <w:ilvl w:val="1"/>
          <w:numId w:val="31"/>
        </w:numPr>
        <w:rPr>
          <w:rFonts w:ascii="Times New Roman" w:hAnsi="Times New Roman" w:cs="Times New Roman"/>
        </w:rPr>
      </w:pPr>
      <w:r w:rsidRPr="00AE0971">
        <w:rPr>
          <w:rFonts w:ascii="Times New Roman" w:hAnsi="Times New Roman" w:cs="Times New Roman"/>
          <w:b/>
          <w:bCs/>
        </w:rPr>
        <w:t>Snapshots</w:t>
      </w:r>
      <w:r w:rsidRPr="00AE0971" w:rsidR="00C37098">
        <w:rPr>
          <w:rFonts w:ascii="Times New Roman" w:hAnsi="Times New Roman" w:cs="Times New Roman"/>
        </w:rPr>
        <w:t xml:space="preserve"> – </w:t>
      </w:r>
      <w:r w:rsidRPr="00AE0971" w:rsidR="00A150D0">
        <w:rPr>
          <w:rFonts w:ascii="Times New Roman" w:hAnsi="Times New Roman" w:cs="Times New Roman"/>
        </w:rPr>
        <w:t xml:space="preserve">We perform </w:t>
      </w:r>
      <w:r w:rsidRPr="00AE0971">
        <w:rPr>
          <w:rFonts w:ascii="Times New Roman" w:hAnsi="Times New Roman" w:cs="Times New Roman"/>
        </w:rPr>
        <w:t>nightly backups of servers which allow for point in time complete restoration.</w:t>
      </w:r>
      <w:r w:rsidRPr="00AE0971" w:rsidR="00A150D0">
        <w:rPr>
          <w:rFonts w:ascii="Times New Roman" w:hAnsi="Times New Roman" w:cs="Times New Roman"/>
        </w:rPr>
        <w:t xml:space="preserve">  </w:t>
      </w:r>
    </w:p>
    <w:p w:rsidRPr="00AE0971" w:rsidR="00FE102D" w:rsidP="000A1323" w:rsidRDefault="001326EB" w14:paraId="20425BE2" w14:textId="179D50FB">
      <w:pPr>
        <w:pStyle w:val="NoSpacing"/>
        <w:numPr>
          <w:ilvl w:val="1"/>
          <w:numId w:val="31"/>
        </w:numPr>
        <w:rPr>
          <w:rFonts w:ascii="Times New Roman" w:hAnsi="Times New Roman" w:cs="Times New Roman"/>
          <w:b/>
          <w:bCs/>
        </w:rPr>
      </w:pPr>
      <w:proofErr w:type="spellStart"/>
      <w:r w:rsidRPr="00AE0971">
        <w:rPr>
          <w:rFonts w:ascii="Times New Roman" w:hAnsi="Times New Roman" w:cs="Times New Roman"/>
          <w:b/>
          <w:bCs/>
        </w:rPr>
        <w:t>Filestore</w:t>
      </w:r>
      <w:proofErr w:type="spellEnd"/>
      <w:r w:rsidRPr="00AE0971">
        <w:rPr>
          <w:rFonts w:ascii="Times New Roman" w:hAnsi="Times New Roman" w:cs="Times New Roman"/>
          <w:b/>
          <w:bCs/>
        </w:rPr>
        <w:t xml:space="preserve"> backup</w:t>
      </w:r>
      <w:r w:rsidRPr="00AE0971" w:rsidR="00FE102D">
        <w:rPr>
          <w:rFonts w:ascii="Times New Roman" w:hAnsi="Times New Roman" w:cs="Times New Roman"/>
          <w:b/>
          <w:bCs/>
        </w:rPr>
        <w:t xml:space="preserve"> – </w:t>
      </w:r>
      <w:r w:rsidRPr="00AE0971" w:rsidR="00FE102D">
        <w:rPr>
          <w:rFonts w:ascii="Times New Roman" w:hAnsi="Times New Roman" w:cs="Times New Roman"/>
        </w:rPr>
        <w:t xml:space="preserve">we perform nightly backups of </w:t>
      </w:r>
      <w:proofErr w:type="spellStart"/>
      <w:r w:rsidRPr="00AE0971" w:rsidR="00FE102D">
        <w:rPr>
          <w:rFonts w:ascii="Times New Roman" w:hAnsi="Times New Roman" w:cs="Times New Roman"/>
        </w:rPr>
        <w:t>filestore</w:t>
      </w:r>
      <w:proofErr w:type="spellEnd"/>
      <w:r w:rsidRPr="00AE0971" w:rsidR="00FE102D">
        <w:rPr>
          <w:rFonts w:ascii="Times New Roman" w:hAnsi="Times New Roman" w:cs="Times New Roman"/>
        </w:rPr>
        <w:t xml:space="preserve"> locations to ensure key data is available for a point in time restoration.</w:t>
      </w:r>
      <w:r w:rsidRPr="00AE0971" w:rsidR="00FE102D">
        <w:rPr>
          <w:rFonts w:ascii="Times New Roman" w:hAnsi="Times New Roman" w:cs="Times New Roman"/>
          <w:b/>
          <w:bCs/>
        </w:rPr>
        <w:t xml:space="preserve"> </w:t>
      </w:r>
    </w:p>
    <w:p w:rsidRPr="00AE0971" w:rsidR="00FE102D" w:rsidP="000A1323" w:rsidRDefault="001326EB" w14:paraId="1639114F" w14:textId="3041563A">
      <w:pPr>
        <w:pStyle w:val="NoSpacing"/>
        <w:numPr>
          <w:ilvl w:val="1"/>
          <w:numId w:val="31"/>
        </w:numPr>
        <w:rPr>
          <w:rFonts w:ascii="Times New Roman" w:hAnsi="Times New Roman" w:cs="Times New Roman"/>
        </w:rPr>
      </w:pPr>
      <w:r w:rsidRPr="00AE0971">
        <w:rPr>
          <w:rFonts w:ascii="Times New Roman" w:hAnsi="Times New Roman" w:cs="Times New Roman"/>
          <w:b/>
          <w:bCs/>
        </w:rPr>
        <w:t xml:space="preserve">Cloud storage backups </w:t>
      </w:r>
      <w:r w:rsidRPr="00AE0971" w:rsidR="00FE102D">
        <w:rPr>
          <w:rFonts w:ascii="Times New Roman" w:hAnsi="Times New Roman" w:cs="Times New Roman"/>
          <w:b/>
          <w:bCs/>
        </w:rPr>
        <w:t xml:space="preserve">– </w:t>
      </w:r>
      <w:r w:rsidRPr="00AE0971" w:rsidR="00FE102D">
        <w:rPr>
          <w:rFonts w:ascii="Times New Roman" w:hAnsi="Times New Roman" w:cs="Times New Roman"/>
        </w:rPr>
        <w:t>we perform nightly backups of cloud storage to ensure key data is available for a point in time restoration.</w:t>
      </w:r>
    </w:p>
    <w:p w:rsidRPr="00AE0971" w:rsidR="00FE102D" w:rsidP="000A1323" w:rsidRDefault="001326EB" w14:paraId="5D42B3F2" w14:textId="228AEF83">
      <w:pPr>
        <w:pStyle w:val="NoSpacing"/>
        <w:numPr>
          <w:ilvl w:val="1"/>
          <w:numId w:val="31"/>
        </w:numPr>
        <w:rPr>
          <w:rFonts w:ascii="Times New Roman" w:hAnsi="Times New Roman" w:cs="Times New Roman"/>
          <w:b/>
          <w:bCs/>
        </w:rPr>
      </w:pPr>
      <w:r w:rsidRPr="00AE0971">
        <w:rPr>
          <w:rFonts w:ascii="Times New Roman" w:hAnsi="Times New Roman" w:cs="Times New Roman"/>
          <w:b/>
          <w:bCs/>
        </w:rPr>
        <w:t xml:space="preserve">Database backups </w:t>
      </w:r>
      <w:r w:rsidRPr="00AE0971" w:rsidR="00FE102D">
        <w:rPr>
          <w:rFonts w:ascii="Times New Roman" w:hAnsi="Times New Roman" w:cs="Times New Roman"/>
          <w:b/>
          <w:bCs/>
        </w:rPr>
        <w:t xml:space="preserve">– </w:t>
      </w:r>
      <w:r w:rsidRPr="00AE0971" w:rsidR="00FE102D">
        <w:rPr>
          <w:rFonts w:ascii="Times New Roman" w:hAnsi="Times New Roman" w:cs="Times New Roman"/>
        </w:rPr>
        <w:t xml:space="preserve">we perform nightly backups of databases to </w:t>
      </w:r>
      <w:proofErr w:type="spellStart"/>
      <w:r w:rsidRPr="00AE0971" w:rsidR="00FE102D">
        <w:rPr>
          <w:rFonts w:ascii="Times New Roman" w:hAnsi="Times New Roman" w:cs="Times New Roman"/>
        </w:rPr>
        <w:t>filestore</w:t>
      </w:r>
      <w:proofErr w:type="spellEnd"/>
      <w:r w:rsidRPr="00AE0971" w:rsidR="00FE102D">
        <w:rPr>
          <w:rFonts w:ascii="Times New Roman" w:hAnsi="Times New Roman" w:cs="Times New Roman"/>
        </w:rPr>
        <w:t xml:space="preserve"> locations to ensure databases can be recovered when required.</w:t>
      </w:r>
      <w:r w:rsidRPr="00AE0971" w:rsidR="00FE102D">
        <w:rPr>
          <w:rFonts w:ascii="Times New Roman" w:hAnsi="Times New Roman" w:cs="Times New Roman"/>
          <w:b/>
          <w:bCs/>
        </w:rPr>
        <w:t xml:space="preserve"> </w:t>
      </w:r>
    </w:p>
    <w:p w:rsidRPr="00AE0971" w:rsidR="001326EB" w:rsidP="000A1323" w:rsidRDefault="001326EB" w14:paraId="0E5C2464" w14:textId="27D00A57">
      <w:pPr>
        <w:pStyle w:val="NoSpacing"/>
        <w:numPr>
          <w:ilvl w:val="1"/>
          <w:numId w:val="31"/>
        </w:numPr>
        <w:rPr>
          <w:rFonts w:ascii="Times New Roman" w:hAnsi="Times New Roman" w:cs="Times New Roman"/>
        </w:rPr>
      </w:pPr>
      <w:r w:rsidRPr="00AE0971">
        <w:rPr>
          <w:rFonts w:ascii="Times New Roman" w:hAnsi="Times New Roman" w:cs="Times New Roman"/>
          <w:b/>
          <w:bCs/>
        </w:rPr>
        <w:t xml:space="preserve">Recovery process </w:t>
      </w:r>
      <w:r w:rsidRPr="00AE0971" w:rsidR="007912F6">
        <w:rPr>
          <w:rFonts w:ascii="Times New Roman" w:hAnsi="Times New Roman" w:cs="Times New Roman"/>
          <w:b/>
          <w:bCs/>
        </w:rPr>
        <w:t>–</w:t>
      </w:r>
      <w:r w:rsidRPr="00AE0971" w:rsidR="00FE102D">
        <w:rPr>
          <w:rFonts w:ascii="Times New Roman" w:hAnsi="Times New Roman" w:cs="Times New Roman"/>
          <w:b/>
          <w:bCs/>
        </w:rPr>
        <w:t xml:space="preserve"> </w:t>
      </w:r>
      <w:r w:rsidRPr="00AE0971" w:rsidR="007912F6">
        <w:rPr>
          <w:rFonts w:ascii="Times New Roman" w:hAnsi="Times New Roman" w:cs="Times New Roman"/>
        </w:rPr>
        <w:t xml:space="preserve">detailed recovery procedures are documented and tested for restoring all applications, services, processes, and virtual machines in the event of a disaster. </w:t>
      </w:r>
    </w:p>
    <w:p w:rsidRPr="00AE0971" w:rsidR="00642752" w:rsidP="00AE1F2E" w:rsidRDefault="00642752" w14:paraId="4D8AF001" w14:textId="66262B08">
      <w:pPr>
        <w:pStyle w:val="NoSpacing"/>
        <w:ind w:left="720"/>
        <w:rPr>
          <w:rFonts w:ascii="Times New Roman" w:hAnsi="Times New Roman" w:cs="Times New Roman"/>
        </w:rPr>
      </w:pPr>
    </w:p>
    <w:p w:rsidR="007D2057" w:rsidRDefault="007D2057" w14:paraId="37D8BE32" w14:textId="77777777">
      <w:pPr>
        <w:rPr>
          <w:rFonts w:ascii="Times New Roman" w:hAnsi="Times New Roman" w:cs="Times New Roman"/>
          <w:b/>
          <w:bCs/>
        </w:rPr>
      </w:pPr>
      <w:r>
        <w:rPr>
          <w:rFonts w:ascii="Times New Roman" w:hAnsi="Times New Roman" w:cs="Times New Roman"/>
          <w:b/>
          <w:bCs/>
        </w:rPr>
        <w:br w:type="page"/>
      </w:r>
    </w:p>
    <w:p w:rsidRPr="00AE0971" w:rsidR="00642752" w:rsidP="00936042" w:rsidRDefault="00201B32" w14:paraId="614DB57C" w14:textId="111FBA02">
      <w:pPr>
        <w:pStyle w:val="NoSpacing"/>
        <w:ind w:firstLine="720"/>
        <w:rPr>
          <w:rFonts w:ascii="Times New Roman" w:hAnsi="Times New Roman" w:cs="Times New Roman"/>
          <w:b/>
          <w:bCs/>
        </w:rPr>
      </w:pPr>
      <w:r w:rsidRPr="00AE0971">
        <w:rPr>
          <w:rFonts w:ascii="Times New Roman" w:hAnsi="Times New Roman" w:cs="Times New Roman"/>
          <w:b/>
          <w:bCs/>
        </w:rPr>
        <w:lastRenderedPageBreak/>
        <w:t xml:space="preserve">Procedure </w:t>
      </w:r>
      <w:r w:rsidR="00CB615D">
        <w:rPr>
          <w:rFonts w:ascii="Times New Roman" w:hAnsi="Times New Roman" w:cs="Times New Roman"/>
          <w:b/>
          <w:bCs/>
        </w:rPr>
        <w:t>5</w:t>
      </w:r>
      <w:r w:rsidRPr="00AE0971">
        <w:rPr>
          <w:rFonts w:ascii="Times New Roman" w:hAnsi="Times New Roman" w:cs="Times New Roman"/>
          <w:b/>
          <w:bCs/>
        </w:rPr>
        <w:t xml:space="preserve">.1 </w:t>
      </w:r>
      <w:r w:rsidRPr="00AE0971" w:rsidR="008F4BF1">
        <w:rPr>
          <w:rFonts w:ascii="Times New Roman" w:hAnsi="Times New Roman" w:cs="Times New Roman"/>
          <w:b/>
          <w:bCs/>
        </w:rPr>
        <w:t>–</w:t>
      </w:r>
      <w:r w:rsidRPr="00AE0971">
        <w:rPr>
          <w:rFonts w:ascii="Times New Roman" w:hAnsi="Times New Roman" w:cs="Times New Roman"/>
          <w:b/>
          <w:bCs/>
        </w:rPr>
        <w:t xml:space="preserve"> </w:t>
      </w:r>
      <w:r w:rsidRPr="00AE0971" w:rsidR="008F4BF1">
        <w:rPr>
          <w:rFonts w:ascii="Times New Roman" w:hAnsi="Times New Roman" w:cs="Times New Roman"/>
          <w:b/>
          <w:bCs/>
        </w:rPr>
        <w:t xml:space="preserve">Configuring scheduled </w:t>
      </w:r>
      <w:r w:rsidRPr="00AE0971" w:rsidR="00642752">
        <w:rPr>
          <w:rFonts w:ascii="Times New Roman" w:hAnsi="Times New Roman" w:cs="Times New Roman"/>
          <w:b/>
          <w:bCs/>
        </w:rPr>
        <w:t>VM Backup</w:t>
      </w:r>
      <w:r w:rsidRPr="00AE0971" w:rsidR="002A0FF7">
        <w:rPr>
          <w:rFonts w:ascii="Times New Roman" w:hAnsi="Times New Roman" w:cs="Times New Roman"/>
          <w:b/>
          <w:bCs/>
        </w:rPr>
        <w:t xml:space="preserve"> </w:t>
      </w:r>
    </w:p>
    <w:p w:rsidRPr="00AE0971" w:rsidR="008F4BF1" w:rsidP="00AE1F2E" w:rsidRDefault="008F4BF1" w14:paraId="76930C77" w14:textId="0C788CEA">
      <w:pPr>
        <w:pStyle w:val="NoSpacing"/>
        <w:ind w:left="720"/>
        <w:rPr>
          <w:rFonts w:ascii="Times New Roman" w:hAnsi="Times New Roman" w:cs="Times New Roman"/>
        </w:rPr>
      </w:pPr>
      <w:r w:rsidRPr="00AE0971">
        <w:rPr>
          <w:rFonts w:ascii="Times New Roman" w:hAnsi="Times New Roman" w:cs="Times New Roman"/>
          <w:b/>
          <w:bCs/>
        </w:rPr>
        <w:t xml:space="preserve">Frequency: </w:t>
      </w:r>
      <w:r w:rsidRPr="00AE0971">
        <w:rPr>
          <w:rFonts w:ascii="Times New Roman" w:hAnsi="Times New Roman" w:cs="Times New Roman"/>
        </w:rPr>
        <w:t xml:space="preserve">Upon initial VM creation. </w:t>
      </w:r>
    </w:p>
    <w:p w:rsidRPr="00AE0971" w:rsidR="00201B32" w:rsidP="00AE1F2E" w:rsidRDefault="00201B32" w14:paraId="336258B1" w14:textId="0EF63C9F">
      <w:pPr>
        <w:pStyle w:val="NoSpacing"/>
        <w:ind w:left="720"/>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 xml:space="preserve">The Virtual Machine Backup procedure will allow us to schedule nightly snapshots of our production VMs so that we have backups to restore from in </w:t>
      </w:r>
      <w:r w:rsidRPr="00AE0971" w:rsidR="009035A8">
        <w:rPr>
          <w:rFonts w:ascii="Times New Roman" w:hAnsi="Times New Roman" w:cs="Times New Roman"/>
        </w:rPr>
        <w:t xml:space="preserve">the </w:t>
      </w:r>
      <w:r w:rsidRPr="00AE0971">
        <w:rPr>
          <w:rFonts w:ascii="Times New Roman" w:hAnsi="Times New Roman" w:cs="Times New Roman"/>
        </w:rPr>
        <w:t xml:space="preserve">case of a disaster. </w:t>
      </w:r>
    </w:p>
    <w:p w:rsidRPr="00AE0971" w:rsidR="00201B32" w:rsidP="00AE1F2E" w:rsidRDefault="00201B32" w14:paraId="5F93E85E" w14:textId="21D26538">
      <w:pPr>
        <w:pStyle w:val="NoSpacing"/>
        <w:ind w:left="720"/>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Production VMs</w:t>
      </w:r>
    </w:p>
    <w:p w:rsidRPr="00AE0971" w:rsidR="00201B32" w:rsidP="00AE1F2E" w:rsidRDefault="00201B32" w14:paraId="1F81CCB8" w14:textId="25619EE5">
      <w:pPr>
        <w:pStyle w:val="NoSpacing"/>
        <w:ind w:left="720"/>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Servers listed in Appendix G.</w:t>
      </w:r>
    </w:p>
    <w:p w:rsidRPr="00AE0971" w:rsidR="00201B32" w:rsidP="00AE1F2E" w:rsidRDefault="00201B32" w14:paraId="2D198FE8" w14:textId="48B29385">
      <w:pPr>
        <w:pStyle w:val="NoSpacing"/>
        <w:ind w:left="720"/>
        <w:rPr>
          <w:rFonts w:ascii="Times New Roman" w:hAnsi="Times New Roman" w:cs="Times New Roman"/>
        </w:rPr>
      </w:pP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85"/>
        <w:gridCol w:w="4860"/>
        <w:gridCol w:w="2785"/>
      </w:tblGrid>
      <w:tr w:rsidRPr="00AE0971" w:rsidR="00EA2BDB" w:rsidTr="0097001C" w14:paraId="3406FCA0" w14:textId="77777777">
        <w:tc>
          <w:tcPr>
            <w:tcW w:w="985" w:type="dxa"/>
            <w:shd w:val="clear" w:color="auto" w:fill="4472C4" w:themeFill="accent1"/>
          </w:tcPr>
          <w:p w:rsidRPr="00AE0971" w:rsidR="00201B32" w:rsidP="00AE1F2E" w:rsidRDefault="00201B32" w14:paraId="06A02F30" w14:textId="0C87EE3B">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 xml:space="preserve">Steps </w:t>
            </w:r>
          </w:p>
        </w:tc>
        <w:tc>
          <w:tcPr>
            <w:tcW w:w="4860" w:type="dxa"/>
            <w:shd w:val="clear" w:color="auto" w:fill="4472C4" w:themeFill="accent1"/>
          </w:tcPr>
          <w:p w:rsidRPr="00AE0971" w:rsidR="00201B32" w:rsidP="00AE1F2E" w:rsidRDefault="00201B32" w14:paraId="4A3EEAE0" w14:textId="57BEC808">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2785" w:type="dxa"/>
            <w:shd w:val="clear" w:color="auto" w:fill="4472C4" w:themeFill="accent1"/>
          </w:tcPr>
          <w:p w:rsidRPr="00AE0971" w:rsidR="00201B32" w:rsidP="00AE1F2E" w:rsidRDefault="00201B32" w14:paraId="6AC5742E" w14:textId="2A69166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EA2BDB" w:rsidTr="0097001C" w14:paraId="352B1380" w14:textId="77777777">
        <w:tc>
          <w:tcPr>
            <w:tcW w:w="985" w:type="dxa"/>
          </w:tcPr>
          <w:p w:rsidRPr="00AE0971" w:rsidR="00201B32" w:rsidP="00AE1F2E" w:rsidRDefault="00201B32" w14:paraId="0B165FF8" w14:textId="5DDC609B">
            <w:pPr>
              <w:pStyle w:val="NoSpacing"/>
              <w:rPr>
                <w:rFonts w:ascii="Times New Roman" w:hAnsi="Times New Roman" w:cs="Times New Roman"/>
              </w:rPr>
            </w:pPr>
            <w:r w:rsidRPr="00AE0971">
              <w:rPr>
                <w:rFonts w:ascii="Times New Roman" w:hAnsi="Times New Roman" w:cs="Times New Roman"/>
              </w:rPr>
              <w:t>1.</w:t>
            </w:r>
          </w:p>
        </w:tc>
        <w:tc>
          <w:tcPr>
            <w:tcW w:w="4860" w:type="dxa"/>
          </w:tcPr>
          <w:p w:rsidRPr="00AE0971" w:rsidR="00201B32" w:rsidP="00AE1F2E" w:rsidRDefault="00201B32" w14:paraId="746C5866" w14:textId="7D99CA2D">
            <w:pPr>
              <w:pStyle w:val="NoSpacing"/>
              <w:rPr>
                <w:rFonts w:ascii="Times New Roman" w:hAnsi="Times New Roman" w:cs="Times New Roman"/>
              </w:rPr>
            </w:pPr>
            <w:r w:rsidRPr="00AE0971">
              <w:rPr>
                <w:rFonts w:ascii="Times New Roman" w:hAnsi="Times New Roman" w:cs="Times New Roman"/>
              </w:rPr>
              <w:t>Login to the Google GCP Console</w:t>
            </w:r>
          </w:p>
        </w:tc>
        <w:tc>
          <w:tcPr>
            <w:tcW w:w="2785" w:type="dxa"/>
          </w:tcPr>
          <w:p w:rsidRPr="00AE0971" w:rsidR="00201B32" w:rsidP="00AE1F2E" w:rsidRDefault="00201B32" w14:paraId="7B8840CE" w14:textId="77777777">
            <w:pPr>
              <w:pStyle w:val="NoSpacing"/>
              <w:rPr>
                <w:rFonts w:ascii="Times New Roman" w:hAnsi="Times New Roman" w:cs="Times New Roman"/>
              </w:rPr>
            </w:pPr>
          </w:p>
        </w:tc>
      </w:tr>
      <w:tr w:rsidRPr="00AE0971" w:rsidR="00EA2BDB" w:rsidTr="0097001C" w14:paraId="3ED06D51" w14:textId="77777777">
        <w:tc>
          <w:tcPr>
            <w:tcW w:w="985" w:type="dxa"/>
          </w:tcPr>
          <w:p w:rsidRPr="00AE0971" w:rsidR="00201B32" w:rsidP="00AE1F2E" w:rsidRDefault="00201B32" w14:paraId="5097E84C" w14:textId="3A4756DE">
            <w:pPr>
              <w:pStyle w:val="NoSpacing"/>
              <w:rPr>
                <w:rFonts w:ascii="Times New Roman" w:hAnsi="Times New Roman" w:cs="Times New Roman"/>
              </w:rPr>
            </w:pPr>
            <w:r w:rsidRPr="00AE0971">
              <w:rPr>
                <w:rFonts w:ascii="Times New Roman" w:hAnsi="Times New Roman" w:cs="Times New Roman"/>
              </w:rPr>
              <w:t>2.</w:t>
            </w:r>
          </w:p>
        </w:tc>
        <w:tc>
          <w:tcPr>
            <w:tcW w:w="4860" w:type="dxa"/>
          </w:tcPr>
          <w:p w:rsidRPr="00AE0971" w:rsidR="00201B32" w:rsidP="00AE1F2E" w:rsidRDefault="00201B32" w14:paraId="6EB77A6E" w14:textId="49461BB2">
            <w:pPr>
              <w:pStyle w:val="NoSpacing"/>
              <w:rPr>
                <w:rFonts w:ascii="Times New Roman" w:hAnsi="Times New Roman" w:cs="Times New Roman"/>
              </w:rPr>
            </w:pPr>
            <w:r w:rsidRPr="00AE0971">
              <w:rPr>
                <w:rFonts w:ascii="Times New Roman" w:hAnsi="Times New Roman" w:cs="Times New Roman"/>
              </w:rPr>
              <w:t xml:space="preserve">Select </w:t>
            </w:r>
            <w:r w:rsidRPr="00AE0971">
              <w:rPr>
                <w:rFonts w:ascii="Times New Roman" w:hAnsi="Times New Roman" w:cs="Times New Roman"/>
                <w:b/>
                <w:bCs/>
              </w:rPr>
              <w:t>VM Instances</w:t>
            </w:r>
            <w:r w:rsidRPr="00AE0971">
              <w:rPr>
                <w:rFonts w:ascii="Times New Roman" w:hAnsi="Times New Roman" w:cs="Times New Roman"/>
              </w:rPr>
              <w:t xml:space="preserve"> </w:t>
            </w:r>
          </w:p>
        </w:tc>
        <w:tc>
          <w:tcPr>
            <w:tcW w:w="2785" w:type="dxa"/>
          </w:tcPr>
          <w:p w:rsidRPr="00AE0971" w:rsidR="00201B32" w:rsidP="00AE1F2E" w:rsidRDefault="00201B32" w14:paraId="0FE0D177" w14:textId="77777777">
            <w:pPr>
              <w:pStyle w:val="NoSpacing"/>
              <w:rPr>
                <w:rFonts w:ascii="Times New Roman" w:hAnsi="Times New Roman" w:cs="Times New Roman"/>
              </w:rPr>
            </w:pPr>
          </w:p>
        </w:tc>
      </w:tr>
      <w:tr w:rsidRPr="00AE0971" w:rsidR="00EA2BDB" w:rsidTr="0097001C" w14:paraId="6AA20123" w14:textId="77777777">
        <w:tc>
          <w:tcPr>
            <w:tcW w:w="985" w:type="dxa"/>
          </w:tcPr>
          <w:p w:rsidRPr="00AE0971" w:rsidR="00201B32" w:rsidP="00AE1F2E" w:rsidRDefault="00EA2BDB" w14:paraId="5CFE80E9" w14:textId="6DE1D869">
            <w:pPr>
              <w:pStyle w:val="NoSpacing"/>
              <w:rPr>
                <w:rFonts w:ascii="Times New Roman" w:hAnsi="Times New Roman" w:cs="Times New Roman"/>
              </w:rPr>
            </w:pPr>
            <w:r w:rsidRPr="00AE0971">
              <w:rPr>
                <w:rFonts w:ascii="Times New Roman" w:hAnsi="Times New Roman" w:cs="Times New Roman"/>
              </w:rPr>
              <w:t>3.</w:t>
            </w:r>
          </w:p>
        </w:tc>
        <w:tc>
          <w:tcPr>
            <w:tcW w:w="4860" w:type="dxa"/>
          </w:tcPr>
          <w:p w:rsidRPr="00AE0971" w:rsidR="00201B32" w:rsidP="00AE1F2E" w:rsidRDefault="00201B32" w14:paraId="2AA4453C" w14:textId="3E68CC62">
            <w:pPr>
              <w:pStyle w:val="NoSpacing"/>
              <w:rPr>
                <w:rFonts w:ascii="Times New Roman" w:hAnsi="Times New Roman" w:cs="Times New Roman"/>
              </w:rPr>
            </w:pPr>
            <w:r w:rsidRPr="00AE0971">
              <w:rPr>
                <w:rFonts w:ascii="Times New Roman" w:hAnsi="Times New Roman" w:cs="Times New Roman"/>
              </w:rPr>
              <w:t xml:space="preserve">Select </w:t>
            </w:r>
            <w:r w:rsidRPr="00AE0971">
              <w:rPr>
                <w:rFonts w:ascii="Times New Roman" w:hAnsi="Times New Roman" w:cs="Times New Roman"/>
                <w:b/>
                <w:bCs/>
              </w:rPr>
              <w:t>Snapshot</w:t>
            </w:r>
          </w:p>
        </w:tc>
        <w:tc>
          <w:tcPr>
            <w:tcW w:w="2785" w:type="dxa"/>
          </w:tcPr>
          <w:p w:rsidRPr="00AE0971" w:rsidR="00201B32" w:rsidP="00AE1F2E" w:rsidRDefault="00201B32" w14:paraId="7B00D96C" w14:textId="77777777">
            <w:pPr>
              <w:pStyle w:val="NoSpacing"/>
              <w:rPr>
                <w:rFonts w:ascii="Times New Roman" w:hAnsi="Times New Roman" w:cs="Times New Roman"/>
              </w:rPr>
            </w:pPr>
          </w:p>
        </w:tc>
      </w:tr>
      <w:tr w:rsidRPr="00AE0971" w:rsidR="00EA2BDB" w:rsidTr="0097001C" w14:paraId="040A4A1B" w14:textId="77777777">
        <w:tc>
          <w:tcPr>
            <w:tcW w:w="985" w:type="dxa"/>
          </w:tcPr>
          <w:p w:rsidRPr="00AE0971" w:rsidR="00201B32" w:rsidP="00AE1F2E" w:rsidRDefault="00EA2BDB" w14:paraId="6412941F" w14:textId="5E54F24E">
            <w:pPr>
              <w:pStyle w:val="NoSpacing"/>
              <w:rPr>
                <w:rFonts w:ascii="Times New Roman" w:hAnsi="Times New Roman" w:cs="Times New Roman"/>
              </w:rPr>
            </w:pPr>
            <w:r w:rsidRPr="00AE0971">
              <w:rPr>
                <w:rFonts w:ascii="Times New Roman" w:hAnsi="Times New Roman" w:cs="Times New Roman"/>
              </w:rPr>
              <w:t>4.</w:t>
            </w:r>
          </w:p>
        </w:tc>
        <w:tc>
          <w:tcPr>
            <w:tcW w:w="4860" w:type="dxa"/>
          </w:tcPr>
          <w:p w:rsidRPr="00AE0971" w:rsidR="00201B32" w:rsidP="00AE1F2E" w:rsidRDefault="00201B32" w14:paraId="37C9657E" w14:textId="0D6F9D9D">
            <w:pPr>
              <w:pStyle w:val="NoSpacing"/>
              <w:rPr>
                <w:rFonts w:ascii="Times New Roman" w:hAnsi="Times New Roman" w:cs="Times New Roman"/>
              </w:rPr>
            </w:pPr>
            <w:r w:rsidRPr="00AE0971">
              <w:rPr>
                <w:rFonts w:ascii="Times New Roman" w:hAnsi="Times New Roman" w:cs="Times New Roman"/>
              </w:rPr>
              <w:t xml:space="preserve">Create </w:t>
            </w:r>
            <w:r w:rsidRPr="00AE0971">
              <w:rPr>
                <w:rFonts w:ascii="Times New Roman" w:hAnsi="Times New Roman" w:cs="Times New Roman"/>
                <w:b/>
                <w:bCs/>
              </w:rPr>
              <w:t>Snapshot</w:t>
            </w:r>
          </w:p>
        </w:tc>
        <w:tc>
          <w:tcPr>
            <w:tcW w:w="2785" w:type="dxa"/>
          </w:tcPr>
          <w:p w:rsidRPr="00AE0971" w:rsidR="00201B32" w:rsidP="00AE1F2E" w:rsidRDefault="00201B32" w14:paraId="444772C2" w14:textId="77777777">
            <w:pPr>
              <w:pStyle w:val="NoSpacing"/>
              <w:rPr>
                <w:rFonts w:ascii="Times New Roman" w:hAnsi="Times New Roman" w:cs="Times New Roman"/>
              </w:rPr>
            </w:pPr>
          </w:p>
        </w:tc>
      </w:tr>
      <w:tr w:rsidRPr="00AE0971" w:rsidR="00EA2BDB" w:rsidTr="0097001C" w14:paraId="67B63CAE" w14:textId="77777777">
        <w:tc>
          <w:tcPr>
            <w:tcW w:w="985" w:type="dxa"/>
          </w:tcPr>
          <w:p w:rsidRPr="00AE0971" w:rsidR="00201B32" w:rsidP="00AE1F2E" w:rsidRDefault="00EA2BDB" w14:paraId="19C9A82E" w14:textId="6EDDFC9C">
            <w:pPr>
              <w:pStyle w:val="NoSpacing"/>
              <w:rPr>
                <w:rFonts w:ascii="Times New Roman" w:hAnsi="Times New Roman" w:cs="Times New Roman"/>
              </w:rPr>
            </w:pPr>
            <w:r w:rsidRPr="00AE0971">
              <w:rPr>
                <w:rFonts w:ascii="Times New Roman" w:hAnsi="Times New Roman" w:cs="Times New Roman"/>
              </w:rPr>
              <w:t>5.</w:t>
            </w:r>
          </w:p>
        </w:tc>
        <w:tc>
          <w:tcPr>
            <w:tcW w:w="4860" w:type="dxa"/>
          </w:tcPr>
          <w:p w:rsidRPr="00AE0971" w:rsidR="00201B32" w:rsidP="00AE1F2E" w:rsidRDefault="00201B32" w14:paraId="6845B34B" w14:textId="05715ECB">
            <w:pPr>
              <w:pStyle w:val="NoSpacing"/>
              <w:rPr>
                <w:rFonts w:ascii="Times New Roman" w:hAnsi="Times New Roman" w:cs="Times New Roman"/>
              </w:rPr>
            </w:pPr>
            <w:r w:rsidRPr="00AE0971">
              <w:rPr>
                <w:rFonts w:ascii="Times New Roman" w:hAnsi="Times New Roman" w:cs="Times New Roman"/>
              </w:rPr>
              <w:t xml:space="preserve">Name </w:t>
            </w:r>
            <w:r w:rsidRPr="00AE0971">
              <w:rPr>
                <w:rFonts w:ascii="Times New Roman" w:hAnsi="Times New Roman" w:cs="Times New Roman"/>
                <w:b/>
                <w:bCs/>
              </w:rPr>
              <w:t>Snapshot</w:t>
            </w:r>
          </w:p>
        </w:tc>
        <w:tc>
          <w:tcPr>
            <w:tcW w:w="2785" w:type="dxa"/>
          </w:tcPr>
          <w:p w:rsidRPr="00AE0971" w:rsidR="00201B32" w:rsidP="00AE1F2E" w:rsidRDefault="00201B32" w14:paraId="54FC2221" w14:textId="77777777">
            <w:pPr>
              <w:pStyle w:val="NoSpacing"/>
              <w:rPr>
                <w:rFonts w:ascii="Times New Roman" w:hAnsi="Times New Roman" w:cs="Times New Roman"/>
              </w:rPr>
            </w:pPr>
          </w:p>
        </w:tc>
      </w:tr>
      <w:tr w:rsidRPr="00AE0971" w:rsidR="00EA2BDB" w:rsidTr="0097001C" w14:paraId="7F621464" w14:textId="77777777">
        <w:tc>
          <w:tcPr>
            <w:tcW w:w="985" w:type="dxa"/>
          </w:tcPr>
          <w:p w:rsidRPr="00AE0971" w:rsidR="00201B32" w:rsidP="00AE1F2E" w:rsidRDefault="00EA2BDB" w14:paraId="5542C03E" w14:textId="4E613D20">
            <w:pPr>
              <w:pStyle w:val="NoSpacing"/>
              <w:rPr>
                <w:rFonts w:ascii="Times New Roman" w:hAnsi="Times New Roman" w:cs="Times New Roman"/>
              </w:rPr>
            </w:pPr>
            <w:r w:rsidRPr="00AE0971">
              <w:rPr>
                <w:rFonts w:ascii="Times New Roman" w:hAnsi="Times New Roman" w:cs="Times New Roman"/>
              </w:rPr>
              <w:t>6.</w:t>
            </w:r>
          </w:p>
        </w:tc>
        <w:tc>
          <w:tcPr>
            <w:tcW w:w="4860" w:type="dxa"/>
          </w:tcPr>
          <w:p w:rsidRPr="00AE0971" w:rsidR="00201B32" w:rsidP="00AE1F2E" w:rsidRDefault="00201B32" w14:paraId="7CD5ECFA" w14:textId="4C1F98D1">
            <w:pPr>
              <w:pStyle w:val="NoSpacing"/>
              <w:rPr>
                <w:rFonts w:ascii="Times New Roman" w:hAnsi="Times New Roman" w:cs="Times New Roman"/>
              </w:rPr>
            </w:pPr>
            <w:r w:rsidRPr="00AE0971">
              <w:rPr>
                <w:rFonts w:ascii="Times New Roman" w:hAnsi="Times New Roman" w:cs="Times New Roman"/>
              </w:rPr>
              <w:t xml:space="preserve">Select </w:t>
            </w:r>
            <w:r w:rsidRPr="00AE0971">
              <w:rPr>
                <w:rFonts w:ascii="Times New Roman" w:hAnsi="Times New Roman" w:cs="Times New Roman"/>
                <w:b/>
                <w:bCs/>
              </w:rPr>
              <w:t>Source Disk</w:t>
            </w:r>
          </w:p>
        </w:tc>
        <w:tc>
          <w:tcPr>
            <w:tcW w:w="2785" w:type="dxa"/>
          </w:tcPr>
          <w:p w:rsidRPr="00AE0971" w:rsidR="00201B32" w:rsidP="00AE1F2E" w:rsidRDefault="00201B32" w14:paraId="35F12696" w14:textId="77777777">
            <w:pPr>
              <w:pStyle w:val="NoSpacing"/>
              <w:rPr>
                <w:rFonts w:ascii="Times New Roman" w:hAnsi="Times New Roman" w:cs="Times New Roman"/>
              </w:rPr>
            </w:pPr>
          </w:p>
        </w:tc>
      </w:tr>
      <w:tr w:rsidRPr="00AE0971" w:rsidR="00EA2BDB" w:rsidTr="0097001C" w14:paraId="3788EE68" w14:textId="77777777">
        <w:tc>
          <w:tcPr>
            <w:tcW w:w="985" w:type="dxa"/>
          </w:tcPr>
          <w:p w:rsidRPr="00AE0971" w:rsidR="00201B32" w:rsidP="00AE1F2E" w:rsidRDefault="00EA2BDB" w14:paraId="70B5409A" w14:textId="66EE96D2">
            <w:pPr>
              <w:pStyle w:val="NoSpacing"/>
              <w:rPr>
                <w:rFonts w:ascii="Times New Roman" w:hAnsi="Times New Roman" w:cs="Times New Roman"/>
              </w:rPr>
            </w:pPr>
            <w:r w:rsidRPr="00AE0971">
              <w:rPr>
                <w:rFonts w:ascii="Times New Roman" w:hAnsi="Times New Roman" w:cs="Times New Roman"/>
              </w:rPr>
              <w:t>7.</w:t>
            </w:r>
          </w:p>
        </w:tc>
        <w:tc>
          <w:tcPr>
            <w:tcW w:w="4860" w:type="dxa"/>
          </w:tcPr>
          <w:p w:rsidRPr="00AE0971" w:rsidR="00201B32" w:rsidP="00AE1F2E" w:rsidRDefault="00201B32" w14:paraId="747C52F2" w14:textId="4F0C7434">
            <w:pPr>
              <w:pStyle w:val="NoSpacing"/>
              <w:rPr>
                <w:rFonts w:ascii="Times New Roman" w:hAnsi="Times New Roman" w:cs="Times New Roman"/>
              </w:rPr>
            </w:pPr>
            <w:r w:rsidRPr="00AE0971">
              <w:rPr>
                <w:rFonts w:ascii="Times New Roman" w:hAnsi="Times New Roman" w:cs="Times New Roman"/>
              </w:rPr>
              <w:t xml:space="preserve">Location set to </w:t>
            </w:r>
            <w:r w:rsidRPr="00AE0971">
              <w:rPr>
                <w:rFonts w:ascii="Times New Roman" w:hAnsi="Times New Roman" w:cs="Times New Roman"/>
                <w:b/>
                <w:bCs/>
              </w:rPr>
              <w:t>Multi-Region</w:t>
            </w:r>
          </w:p>
        </w:tc>
        <w:tc>
          <w:tcPr>
            <w:tcW w:w="2785" w:type="dxa"/>
          </w:tcPr>
          <w:p w:rsidRPr="00AE0971" w:rsidR="00201B32" w:rsidP="00AE1F2E" w:rsidRDefault="00201B32" w14:paraId="6087099E" w14:textId="77777777">
            <w:pPr>
              <w:pStyle w:val="NoSpacing"/>
              <w:rPr>
                <w:rFonts w:ascii="Times New Roman" w:hAnsi="Times New Roman" w:cs="Times New Roman"/>
              </w:rPr>
            </w:pPr>
          </w:p>
        </w:tc>
      </w:tr>
      <w:tr w:rsidRPr="00AE0971" w:rsidR="00201B32" w:rsidTr="0097001C" w14:paraId="1D8A01EE" w14:textId="77777777">
        <w:tc>
          <w:tcPr>
            <w:tcW w:w="985" w:type="dxa"/>
          </w:tcPr>
          <w:p w:rsidRPr="00AE0971" w:rsidR="00201B32" w:rsidP="00AE1F2E" w:rsidRDefault="00EA2BDB" w14:paraId="08C26D81" w14:textId="73CFF574">
            <w:pPr>
              <w:pStyle w:val="NoSpacing"/>
              <w:rPr>
                <w:rFonts w:ascii="Times New Roman" w:hAnsi="Times New Roman" w:cs="Times New Roman"/>
              </w:rPr>
            </w:pPr>
            <w:r w:rsidRPr="00AE0971">
              <w:rPr>
                <w:rFonts w:ascii="Times New Roman" w:hAnsi="Times New Roman" w:cs="Times New Roman"/>
              </w:rPr>
              <w:t>8.</w:t>
            </w:r>
          </w:p>
        </w:tc>
        <w:tc>
          <w:tcPr>
            <w:tcW w:w="4860" w:type="dxa"/>
          </w:tcPr>
          <w:p w:rsidRPr="00AE0971" w:rsidR="00201B32" w:rsidP="00AE1F2E" w:rsidRDefault="00201B32" w14:paraId="25EFB2A6" w14:textId="5E7344E2">
            <w:pPr>
              <w:pStyle w:val="NoSpacing"/>
              <w:rPr>
                <w:rFonts w:ascii="Times New Roman" w:hAnsi="Times New Roman" w:cs="Times New Roman"/>
              </w:rPr>
            </w:pPr>
            <w:r w:rsidRPr="00AE0971">
              <w:rPr>
                <w:rFonts w:ascii="Times New Roman" w:hAnsi="Times New Roman" w:cs="Times New Roman"/>
              </w:rPr>
              <w:t xml:space="preserve">Go to </w:t>
            </w:r>
            <w:r w:rsidRPr="00AE0971">
              <w:rPr>
                <w:rFonts w:ascii="Times New Roman" w:hAnsi="Times New Roman" w:cs="Times New Roman"/>
                <w:b/>
                <w:bCs/>
              </w:rPr>
              <w:t>Create a Snapshot Schedule</w:t>
            </w:r>
          </w:p>
        </w:tc>
        <w:tc>
          <w:tcPr>
            <w:tcW w:w="2785" w:type="dxa"/>
          </w:tcPr>
          <w:p w:rsidRPr="00AE0971" w:rsidR="00201B32" w:rsidP="00AE1F2E" w:rsidRDefault="00201B32" w14:paraId="77A55A66" w14:textId="77777777">
            <w:pPr>
              <w:pStyle w:val="NoSpacing"/>
              <w:rPr>
                <w:rFonts w:ascii="Times New Roman" w:hAnsi="Times New Roman" w:cs="Times New Roman"/>
              </w:rPr>
            </w:pPr>
          </w:p>
        </w:tc>
      </w:tr>
      <w:tr w:rsidRPr="00AE0971" w:rsidR="00201B32" w:rsidTr="0097001C" w14:paraId="298A962E" w14:textId="77777777">
        <w:tc>
          <w:tcPr>
            <w:tcW w:w="985" w:type="dxa"/>
          </w:tcPr>
          <w:p w:rsidRPr="00AE0971" w:rsidR="00201B32" w:rsidP="00AE1F2E" w:rsidRDefault="00EA2BDB" w14:paraId="493CDD7F" w14:textId="34ECC5ED">
            <w:pPr>
              <w:pStyle w:val="NoSpacing"/>
              <w:rPr>
                <w:rFonts w:ascii="Times New Roman" w:hAnsi="Times New Roman" w:cs="Times New Roman"/>
              </w:rPr>
            </w:pPr>
            <w:r w:rsidRPr="00AE0971">
              <w:rPr>
                <w:rFonts w:ascii="Times New Roman" w:hAnsi="Times New Roman" w:cs="Times New Roman"/>
              </w:rPr>
              <w:t>9.</w:t>
            </w:r>
          </w:p>
        </w:tc>
        <w:tc>
          <w:tcPr>
            <w:tcW w:w="4860" w:type="dxa"/>
          </w:tcPr>
          <w:p w:rsidRPr="00AE0971" w:rsidR="00201B32" w:rsidP="00AE1F2E" w:rsidRDefault="00201B32" w14:paraId="3F0A2BA7" w14:textId="1DFA1C22">
            <w:pPr>
              <w:pStyle w:val="NoSpacing"/>
              <w:rPr>
                <w:rFonts w:ascii="Times New Roman" w:hAnsi="Times New Roman" w:cs="Times New Roman"/>
              </w:rPr>
            </w:pPr>
            <w:r w:rsidRPr="00AE0971">
              <w:rPr>
                <w:rFonts w:ascii="Times New Roman" w:hAnsi="Times New Roman" w:cs="Times New Roman"/>
              </w:rPr>
              <w:t xml:space="preserve">Schedule snapshots to be run </w:t>
            </w:r>
            <w:r w:rsidRPr="00AE0971">
              <w:rPr>
                <w:rFonts w:ascii="Times New Roman" w:hAnsi="Times New Roman" w:cs="Times New Roman"/>
                <w:b/>
                <w:bCs/>
              </w:rPr>
              <w:t>Daily</w:t>
            </w:r>
          </w:p>
        </w:tc>
        <w:tc>
          <w:tcPr>
            <w:tcW w:w="2785" w:type="dxa"/>
          </w:tcPr>
          <w:p w:rsidRPr="00AE0971" w:rsidR="00201B32" w:rsidP="00AE1F2E" w:rsidRDefault="00201B32" w14:paraId="04396955" w14:textId="77777777">
            <w:pPr>
              <w:pStyle w:val="NoSpacing"/>
              <w:rPr>
                <w:rFonts w:ascii="Times New Roman" w:hAnsi="Times New Roman" w:cs="Times New Roman"/>
              </w:rPr>
            </w:pPr>
          </w:p>
        </w:tc>
      </w:tr>
      <w:tr w:rsidRPr="00AE0971" w:rsidR="00201B32" w:rsidTr="0097001C" w14:paraId="5D21A4AD" w14:textId="77777777">
        <w:tc>
          <w:tcPr>
            <w:tcW w:w="985" w:type="dxa"/>
          </w:tcPr>
          <w:p w:rsidRPr="00AE0971" w:rsidR="00201B32" w:rsidP="00AE1F2E" w:rsidRDefault="00EA2BDB" w14:paraId="76591C0C" w14:textId="2778D63F">
            <w:pPr>
              <w:pStyle w:val="NoSpacing"/>
              <w:rPr>
                <w:rFonts w:ascii="Times New Roman" w:hAnsi="Times New Roman" w:cs="Times New Roman"/>
              </w:rPr>
            </w:pPr>
            <w:r w:rsidRPr="00AE0971">
              <w:rPr>
                <w:rFonts w:ascii="Times New Roman" w:hAnsi="Times New Roman" w:cs="Times New Roman"/>
              </w:rPr>
              <w:t>10.</w:t>
            </w:r>
          </w:p>
        </w:tc>
        <w:tc>
          <w:tcPr>
            <w:tcW w:w="4860" w:type="dxa"/>
          </w:tcPr>
          <w:p w:rsidRPr="00AE0971" w:rsidR="00201B32" w:rsidP="00AE1F2E" w:rsidRDefault="00EA2BDB" w14:paraId="5395EE5F" w14:textId="701B55B5">
            <w:pPr>
              <w:pStyle w:val="NoSpacing"/>
              <w:rPr>
                <w:rFonts w:ascii="Times New Roman" w:hAnsi="Times New Roman" w:cs="Times New Roman"/>
              </w:rPr>
            </w:pPr>
            <w:r w:rsidRPr="00AE0971">
              <w:rPr>
                <w:rFonts w:ascii="Times New Roman" w:hAnsi="Times New Roman" w:cs="Times New Roman"/>
              </w:rPr>
              <w:t>Enter Start time to 11pm EST</w:t>
            </w:r>
          </w:p>
        </w:tc>
        <w:tc>
          <w:tcPr>
            <w:tcW w:w="2785" w:type="dxa"/>
          </w:tcPr>
          <w:p w:rsidRPr="00AE0971" w:rsidR="00201B32" w:rsidP="00AE1F2E" w:rsidRDefault="00201B32" w14:paraId="39E68FA6" w14:textId="77777777">
            <w:pPr>
              <w:pStyle w:val="NoSpacing"/>
              <w:rPr>
                <w:rFonts w:ascii="Times New Roman" w:hAnsi="Times New Roman" w:cs="Times New Roman"/>
              </w:rPr>
            </w:pPr>
          </w:p>
        </w:tc>
      </w:tr>
      <w:tr w:rsidRPr="00AE0971" w:rsidR="00201B32" w:rsidTr="0097001C" w14:paraId="1C462BDC" w14:textId="77777777">
        <w:tc>
          <w:tcPr>
            <w:tcW w:w="985" w:type="dxa"/>
          </w:tcPr>
          <w:p w:rsidRPr="00AE0971" w:rsidR="00201B32" w:rsidP="00AE1F2E" w:rsidRDefault="00EA2BDB" w14:paraId="779D7C35" w14:textId="44A5F7DD">
            <w:pPr>
              <w:pStyle w:val="NoSpacing"/>
              <w:rPr>
                <w:rFonts w:ascii="Times New Roman" w:hAnsi="Times New Roman" w:cs="Times New Roman"/>
              </w:rPr>
            </w:pPr>
            <w:r w:rsidRPr="00AE0971">
              <w:rPr>
                <w:rFonts w:ascii="Times New Roman" w:hAnsi="Times New Roman" w:cs="Times New Roman"/>
              </w:rPr>
              <w:t>11.</w:t>
            </w:r>
          </w:p>
        </w:tc>
        <w:tc>
          <w:tcPr>
            <w:tcW w:w="4860" w:type="dxa"/>
          </w:tcPr>
          <w:p w:rsidRPr="00AE0971" w:rsidR="00201B32" w:rsidP="00AE1F2E" w:rsidRDefault="00EA2BDB" w14:paraId="6FB2E3FA" w14:textId="412D8087">
            <w:pPr>
              <w:pStyle w:val="NoSpacing"/>
              <w:rPr>
                <w:rFonts w:ascii="Times New Roman" w:hAnsi="Times New Roman" w:cs="Times New Roman"/>
              </w:rPr>
            </w:pPr>
            <w:r w:rsidRPr="00AE0971">
              <w:rPr>
                <w:rFonts w:ascii="Times New Roman" w:hAnsi="Times New Roman" w:cs="Times New Roman"/>
              </w:rPr>
              <w:t>Enable VSS</w:t>
            </w:r>
          </w:p>
        </w:tc>
        <w:tc>
          <w:tcPr>
            <w:tcW w:w="2785" w:type="dxa"/>
          </w:tcPr>
          <w:p w:rsidRPr="00AE0971" w:rsidR="00201B32" w:rsidP="00AE1F2E" w:rsidRDefault="00201B32" w14:paraId="3CE0EF39" w14:textId="77777777">
            <w:pPr>
              <w:pStyle w:val="NoSpacing"/>
              <w:rPr>
                <w:rFonts w:ascii="Times New Roman" w:hAnsi="Times New Roman" w:cs="Times New Roman"/>
              </w:rPr>
            </w:pPr>
          </w:p>
        </w:tc>
      </w:tr>
      <w:tr w:rsidRPr="00AE0971" w:rsidR="00201B32" w:rsidTr="0097001C" w14:paraId="4B498FE3" w14:textId="77777777">
        <w:tc>
          <w:tcPr>
            <w:tcW w:w="985" w:type="dxa"/>
          </w:tcPr>
          <w:p w:rsidRPr="00AE0971" w:rsidR="00201B32" w:rsidP="00AE1F2E" w:rsidRDefault="00EA2BDB" w14:paraId="437DBE6E" w14:textId="40D2D6CD">
            <w:pPr>
              <w:pStyle w:val="NoSpacing"/>
              <w:rPr>
                <w:rFonts w:ascii="Times New Roman" w:hAnsi="Times New Roman" w:cs="Times New Roman"/>
              </w:rPr>
            </w:pPr>
            <w:r w:rsidRPr="00AE0971">
              <w:rPr>
                <w:rFonts w:ascii="Times New Roman" w:hAnsi="Times New Roman" w:cs="Times New Roman"/>
              </w:rPr>
              <w:t>12.</w:t>
            </w:r>
          </w:p>
        </w:tc>
        <w:tc>
          <w:tcPr>
            <w:tcW w:w="4860" w:type="dxa"/>
          </w:tcPr>
          <w:p w:rsidRPr="00AE0971" w:rsidR="00201B32" w:rsidP="00AE1F2E" w:rsidRDefault="00EA2BDB" w14:paraId="49FF6C35" w14:textId="1B44663D">
            <w:pPr>
              <w:pStyle w:val="NoSpacing"/>
              <w:rPr>
                <w:rFonts w:ascii="Times New Roman" w:hAnsi="Times New Roman" w:cs="Times New Roman"/>
              </w:rPr>
            </w:pPr>
            <w:r w:rsidRPr="00AE0971">
              <w:rPr>
                <w:rFonts w:ascii="Times New Roman" w:hAnsi="Times New Roman" w:cs="Times New Roman"/>
              </w:rPr>
              <w:t xml:space="preserve">Select </w:t>
            </w:r>
            <w:r w:rsidRPr="00AE0971">
              <w:rPr>
                <w:rFonts w:ascii="Times New Roman" w:hAnsi="Times New Roman" w:cs="Times New Roman"/>
                <w:b/>
                <w:bCs/>
              </w:rPr>
              <w:t>Keep Snapshot</w:t>
            </w:r>
          </w:p>
        </w:tc>
        <w:tc>
          <w:tcPr>
            <w:tcW w:w="2785" w:type="dxa"/>
          </w:tcPr>
          <w:p w:rsidRPr="00AE0971" w:rsidR="00201B32" w:rsidP="00AE1F2E" w:rsidRDefault="00201B32" w14:paraId="66E71CD2" w14:textId="77777777">
            <w:pPr>
              <w:pStyle w:val="NoSpacing"/>
              <w:rPr>
                <w:rFonts w:ascii="Times New Roman" w:hAnsi="Times New Roman" w:cs="Times New Roman"/>
              </w:rPr>
            </w:pPr>
          </w:p>
        </w:tc>
      </w:tr>
      <w:tr w:rsidRPr="00AE0971" w:rsidR="00201B32" w:rsidTr="0097001C" w14:paraId="0BE6CBE4" w14:textId="77777777">
        <w:tc>
          <w:tcPr>
            <w:tcW w:w="985" w:type="dxa"/>
          </w:tcPr>
          <w:p w:rsidRPr="00AE0971" w:rsidR="00201B32" w:rsidP="00AE1F2E" w:rsidRDefault="00EA2BDB" w14:paraId="389AF118" w14:textId="24BCE3C4">
            <w:pPr>
              <w:pStyle w:val="NoSpacing"/>
              <w:rPr>
                <w:rFonts w:ascii="Times New Roman" w:hAnsi="Times New Roman" w:cs="Times New Roman"/>
              </w:rPr>
            </w:pPr>
            <w:r w:rsidRPr="00AE0971">
              <w:rPr>
                <w:rFonts w:ascii="Times New Roman" w:hAnsi="Times New Roman" w:cs="Times New Roman"/>
              </w:rPr>
              <w:t>13.</w:t>
            </w:r>
          </w:p>
        </w:tc>
        <w:tc>
          <w:tcPr>
            <w:tcW w:w="4860" w:type="dxa"/>
          </w:tcPr>
          <w:p w:rsidRPr="00AE0971" w:rsidR="00201B32" w:rsidP="00AE1F2E" w:rsidRDefault="00EA2BDB" w14:paraId="2B1FE662" w14:textId="78CE2B5B">
            <w:pPr>
              <w:pStyle w:val="NoSpacing"/>
              <w:rPr>
                <w:rFonts w:ascii="Times New Roman" w:hAnsi="Times New Roman" w:cs="Times New Roman"/>
              </w:rPr>
            </w:pPr>
            <w:r w:rsidRPr="00AE0971">
              <w:rPr>
                <w:rFonts w:ascii="Times New Roman" w:hAnsi="Times New Roman" w:cs="Times New Roman"/>
              </w:rPr>
              <w:t>Assign snapshot</w:t>
            </w:r>
          </w:p>
        </w:tc>
        <w:tc>
          <w:tcPr>
            <w:tcW w:w="2785" w:type="dxa"/>
          </w:tcPr>
          <w:p w:rsidRPr="00AE0971" w:rsidR="00201B32" w:rsidP="00AE1F2E" w:rsidRDefault="00201B32" w14:paraId="01D60E14" w14:textId="77777777">
            <w:pPr>
              <w:pStyle w:val="NoSpacing"/>
              <w:rPr>
                <w:rFonts w:ascii="Times New Roman" w:hAnsi="Times New Roman" w:cs="Times New Roman"/>
              </w:rPr>
            </w:pPr>
          </w:p>
        </w:tc>
      </w:tr>
      <w:tr w:rsidRPr="00AE0971" w:rsidR="00201B32" w:rsidTr="0097001C" w14:paraId="6AF0698A" w14:textId="77777777">
        <w:tc>
          <w:tcPr>
            <w:tcW w:w="985" w:type="dxa"/>
          </w:tcPr>
          <w:p w:rsidRPr="00AE0971" w:rsidR="00201B32" w:rsidP="00AE1F2E" w:rsidRDefault="00EA2BDB" w14:paraId="404E847F" w14:textId="08F05EDF">
            <w:pPr>
              <w:pStyle w:val="NoSpacing"/>
              <w:rPr>
                <w:rFonts w:ascii="Times New Roman" w:hAnsi="Times New Roman" w:cs="Times New Roman"/>
              </w:rPr>
            </w:pPr>
            <w:r w:rsidRPr="00AE0971">
              <w:rPr>
                <w:rFonts w:ascii="Times New Roman" w:hAnsi="Times New Roman" w:cs="Times New Roman"/>
              </w:rPr>
              <w:t>14.</w:t>
            </w:r>
          </w:p>
        </w:tc>
        <w:tc>
          <w:tcPr>
            <w:tcW w:w="4860" w:type="dxa"/>
          </w:tcPr>
          <w:p w:rsidRPr="00AE0971" w:rsidR="00201B32" w:rsidP="00AE1F2E" w:rsidRDefault="00EA2BDB" w14:paraId="1F3DC079" w14:textId="0A657081">
            <w:pPr>
              <w:pStyle w:val="NoSpacing"/>
              <w:rPr>
                <w:rFonts w:ascii="Times New Roman" w:hAnsi="Times New Roman" w:cs="Times New Roman"/>
              </w:rPr>
            </w:pPr>
            <w:r w:rsidRPr="00AE0971">
              <w:rPr>
                <w:rFonts w:ascii="Times New Roman" w:hAnsi="Times New Roman" w:cs="Times New Roman"/>
              </w:rPr>
              <w:t xml:space="preserve">Go to </w:t>
            </w:r>
            <w:r w:rsidRPr="00AE0971">
              <w:rPr>
                <w:rFonts w:ascii="Times New Roman" w:hAnsi="Times New Roman" w:cs="Times New Roman"/>
                <w:b/>
                <w:bCs/>
              </w:rPr>
              <w:t>VM Instances</w:t>
            </w:r>
            <w:r w:rsidRPr="00AE0971">
              <w:rPr>
                <w:rFonts w:ascii="Times New Roman" w:hAnsi="Times New Roman" w:cs="Times New Roman"/>
              </w:rPr>
              <w:t xml:space="preserve"> </w:t>
            </w:r>
          </w:p>
        </w:tc>
        <w:tc>
          <w:tcPr>
            <w:tcW w:w="2785" w:type="dxa"/>
          </w:tcPr>
          <w:p w:rsidRPr="00AE0971" w:rsidR="00201B32" w:rsidP="00AE1F2E" w:rsidRDefault="00201B32" w14:paraId="1F0DAE9C" w14:textId="77777777">
            <w:pPr>
              <w:pStyle w:val="NoSpacing"/>
              <w:rPr>
                <w:rFonts w:ascii="Times New Roman" w:hAnsi="Times New Roman" w:cs="Times New Roman"/>
              </w:rPr>
            </w:pPr>
          </w:p>
        </w:tc>
      </w:tr>
      <w:tr w:rsidRPr="00AE0971" w:rsidR="00201B32" w:rsidTr="0097001C" w14:paraId="00DCB01B" w14:textId="77777777">
        <w:tc>
          <w:tcPr>
            <w:tcW w:w="985" w:type="dxa"/>
          </w:tcPr>
          <w:p w:rsidRPr="00AE0971" w:rsidR="00201B32" w:rsidP="00AE1F2E" w:rsidRDefault="00EA2BDB" w14:paraId="4B9D0B39" w14:textId="0D377A49">
            <w:pPr>
              <w:pStyle w:val="NoSpacing"/>
              <w:rPr>
                <w:rFonts w:ascii="Times New Roman" w:hAnsi="Times New Roman" w:cs="Times New Roman"/>
              </w:rPr>
            </w:pPr>
            <w:r w:rsidRPr="00AE0971">
              <w:rPr>
                <w:rFonts w:ascii="Times New Roman" w:hAnsi="Times New Roman" w:cs="Times New Roman"/>
              </w:rPr>
              <w:t>15.</w:t>
            </w:r>
          </w:p>
        </w:tc>
        <w:tc>
          <w:tcPr>
            <w:tcW w:w="4860" w:type="dxa"/>
          </w:tcPr>
          <w:p w:rsidRPr="00AE0971" w:rsidR="00201B32" w:rsidP="00AE1F2E" w:rsidRDefault="00EA2BDB" w14:paraId="62C45442" w14:textId="093607CE">
            <w:pPr>
              <w:pStyle w:val="NoSpacing"/>
              <w:rPr>
                <w:rFonts w:ascii="Times New Roman" w:hAnsi="Times New Roman" w:cs="Times New Roman"/>
              </w:rPr>
            </w:pPr>
            <w:r w:rsidRPr="00AE0971">
              <w:rPr>
                <w:rFonts w:ascii="Times New Roman" w:hAnsi="Times New Roman" w:cs="Times New Roman"/>
              </w:rPr>
              <w:t xml:space="preserve">Select </w:t>
            </w:r>
            <w:r w:rsidRPr="00AE0971">
              <w:rPr>
                <w:rFonts w:ascii="Times New Roman" w:hAnsi="Times New Roman" w:cs="Times New Roman"/>
                <w:b/>
                <w:bCs/>
              </w:rPr>
              <w:t>Instance to Assign</w:t>
            </w:r>
          </w:p>
        </w:tc>
        <w:tc>
          <w:tcPr>
            <w:tcW w:w="2785" w:type="dxa"/>
          </w:tcPr>
          <w:p w:rsidRPr="00AE0971" w:rsidR="00201B32" w:rsidP="00AE1F2E" w:rsidRDefault="00201B32" w14:paraId="20E15DEA" w14:textId="77777777">
            <w:pPr>
              <w:pStyle w:val="NoSpacing"/>
              <w:rPr>
                <w:rFonts w:ascii="Times New Roman" w:hAnsi="Times New Roman" w:cs="Times New Roman"/>
              </w:rPr>
            </w:pPr>
          </w:p>
        </w:tc>
      </w:tr>
      <w:tr w:rsidRPr="00AE0971" w:rsidR="00201B32" w:rsidTr="0097001C" w14:paraId="43C61A17" w14:textId="77777777">
        <w:tc>
          <w:tcPr>
            <w:tcW w:w="985" w:type="dxa"/>
          </w:tcPr>
          <w:p w:rsidRPr="00AE0971" w:rsidR="00201B32" w:rsidP="00AE1F2E" w:rsidRDefault="00EA2BDB" w14:paraId="16CE9D86" w14:textId="3239CB29">
            <w:pPr>
              <w:pStyle w:val="NoSpacing"/>
              <w:rPr>
                <w:rFonts w:ascii="Times New Roman" w:hAnsi="Times New Roman" w:cs="Times New Roman"/>
              </w:rPr>
            </w:pPr>
            <w:r w:rsidRPr="00AE0971">
              <w:rPr>
                <w:rFonts w:ascii="Times New Roman" w:hAnsi="Times New Roman" w:cs="Times New Roman"/>
              </w:rPr>
              <w:t>16.</w:t>
            </w:r>
          </w:p>
        </w:tc>
        <w:tc>
          <w:tcPr>
            <w:tcW w:w="4860" w:type="dxa"/>
          </w:tcPr>
          <w:p w:rsidRPr="00AE0971" w:rsidR="00201B32" w:rsidP="00AE1F2E" w:rsidRDefault="00EA2BDB" w14:paraId="0F7DCDDD" w14:textId="6DF2361D">
            <w:pPr>
              <w:pStyle w:val="NoSpacing"/>
              <w:rPr>
                <w:rFonts w:ascii="Times New Roman" w:hAnsi="Times New Roman" w:cs="Times New Roman"/>
              </w:rPr>
            </w:pPr>
            <w:r w:rsidRPr="00AE0971">
              <w:rPr>
                <w:rFonts w:ascii="Times New Roman" w:hAnsi="Times New Roman" w:cs="Times New Roman"/>
              </w:rPr>
              <w:t xml:space="preserve">Go to </w:t>
            </w:r>
            <w:r w:rsidRPr="00AE0971">
              <w:rPr>
                <w:rFonts w:ascii="Times New Roman" w:hAnsi="Times New Roman" w:cs="Times New Roman"/>
                <w:b/>
                <w:bCs/>
              </w:rPr>
              <w:t>Disk</w:t>
            </w:r>
          </w:p>
        </w:tc>
        <w:tc>
          <w:tcPr>
            <w:tcW w:w="2785" w:type="dxa"/>
          </w:tcPr>
          <w:p w:rsidRPr="00AE0971" w:rsidR="00201B32" w:rsidP="00AE1F2E" w:rsidRDefault="00201B32" w14:paraId="684F42E4" w14:textId="77777777">
            <w:pPr>
              <w:pStyle w:val="NoSpacing"/>
              <w:rPr>
                <w:rFonts w:ascii="Times New Roman" w:hAnsi="Times New Roman" w:cs="Times New Roman"/>
              </w:rPr>
            </w:pPr>
          </w:p>
        </w:tc>
      </w:tr>
      <w:tr w:rsidRPr="00AE0971" w:rsidR="00201B32" w:rsidTr="0097001C" w14:paraId="79F47A2D" w14:textId="77777777">
        <w:tc>
          <w:tcPr>
            <w:tcW w:w="985" w:type="dxa"/>
          </w:tcPr>
          <w:p w:rsidRPr="00AE0971" w:rsidR="00201B32" w:rsidP="00AE1F2E" w:rsidRDefault="00EA2BDB" w14:paraId="4B43EE5B" w14:textId="7B5D3759">
            <w:pPr>
              <w:pStyle w:val="NoSpacing"/>
              <w:rPr>
                <w:rFonts w:ascii="Times New Roman" w:hAnsi="Times New Roman" w:cs="Times New Roman"/>
              </w:rPr>
            </w:pPr>
            <w:r w:rsidRPr="00AE0971">
              <w:rPr>
                <w:rFonts w:ascii="Times New Roman" w:hAnsi="Times New Roman" w:cs="Times New Roman"/>
              </w:rPr>
              <w:t>16.1</w:t>
            </w:r>
          </w:p>
        </w:tc>
        <w:tc>
          <w:tcPr>
            <w:tcW w:w="4860" w:type="dxa"/>
          </w:tcPr>
          <w:p w:rsidRPr="00AE0971" w:rsidR="00201B32" w:rsidP="00AE1F2E" w:rsidRDefault="00EA2BDB" w14:paraId="081BF526" w14:textId="028FC0BC">
            <w:pPr>
              <w:pStyle w:val="NoSpacing"/>
              <w:rPr>
                <w:rFonts w:ascii="Times New Roman" w:hAnsi="Times New Roman" w:cs="Times New Roman"/>
              </w:rPr>
            </w:pPr>
            <w:r w:rsidRPr="00AE0971">
              <w:rPr>
                <w:rFonts w:ascii="Times New Roman" w:hAnsi="Times New Roman" w:cs="Times New Roman"/>
              </w:rPr>
              <w:t xml:space="preserve">Click on the </w:t>
            </w:r>
            <w:r w:rsidRPr="00AE0971">
              <w:rPr>
                <w:rFonts w:ascii="Times New Roman" w:hAnsi="Times New Roman" w:cs="Times New Roman"/>
                <w:b/>
                <w:bCs/>
              </w:rPr>
              <w:t>Disk</w:t>
            </w:r>
          </w:p>
        </w:tc>
        <w:tc>
          <w:tcPr>
            <w:tcW w:w="2785" w:type="dxa"/>
          </w:tcPr>
          <w:p w:rsidRPr="00AE0971" w:rsidR="00201B32" w:rsidP="00AE1F2E" w:rsidRDefault="00201B32" w14:paraId="33986F59" w14:textId="77777777">
            <w:pPr>
              <w:pStyle w:val="NoSpacing"/>
              <w:rPr>
                <w:rFonts w:ascii="Times New Roman" w:hAnsi="Times New Roman" w:cs="Times New Roman"/>
              </w:rPr>
            </w:pPr>
          </w:p>
        </w:tc>
      </w:tr>
      <w:tr w:rsidRPr="00AE0971" w:rsidR="00EA2BDB" w:rsidTr="0097001C" w14:paraId="7789BE08" w14:textId="77777777">
        <w:tc>
          <w:tcPr>
            <w:tcW w:w="985" w:type="dxa"/>
          </w:tcPr>
          <w:p w:rsidRPr="00AE0971" w:rsidR="00EA2BDB" w:rsidP="00AE1F2E" w:rsidRDefault="00EA2BDB" w14:paraId="34E1AF5B" w14:textId="3E08C13F">
            <w:pPr>
              <w:pStyle w:val="NoSpacing"/>
              <w:rPr>
                <w:rFonts w:ascii="Times New Roman" w:hAnsi="Times New Roman" w:cs="Times New Roman"/>
              </w:rPr>
            </w:pPr>
            <w:r w:rsidRPr="00AE0971">
              <w:rPr>
                <w:rFonts w:ascii="Times New Roman" w:hAnsi="Times New Roman" w:cs="Times New Roman"/>
              </w:rPr>
              <w:t>16.2</w:t>
            </w:r>
          </w:p>
        </w:tc>
        <w:tc>
          <w:tcPr>
            <w:tcW w:w="4860" w:type="dxa"/>
          </w:tcPr>
          <w:p w:rsidRPr="00AE0971" w:rsidR="00EA2BDB" w:rsidP="00AE1F2E" w:rsidRDefault="00EA2BDB" w14:paraId="51110C13" w14:textId="093A354C">
            <w:pPr>
              <w:pStyle w:val="NoSpacing"/>
              <w:rPr>
                <w:rFonts w:ascii="Times New Roman" w:hAnsi="Times New Roman" w:cs="Times New Roman"/>
                <w:b/>
                <w:bCs/>
              </w:rPr>
            </w:pPr>
            <w:r w:rsidRPr="00AE0971">
              <w:rPr>
                <w:rFonts w:ascii="Times New Roman" w:hAnsi="Times New Roman" w:cs="Times New Roman"/>
                <w:b/>
                <w:bCs/>
              </w:rPr>
              <w:t>Edit</w:t>
            </w:r>
          </w:p>
        </w:tc>
        <w:tc>
          <w:tcPr>
            <w:tcW w:w="2785" w:type="dxa"/>
          </w:tcPr>
          <w:p w:rsidRPr="00AE0971" w:rsidR="00EA2BDB" w:rsidP="00AE1F2E" w:rsidRDefault="00EA2BDB" w14:paraId="160922D3" w14:textId="77777777">
            <w:pPr>
              <w:pStyle w:val="NoSpacing"/>
              <w:rPr>
                <w:rFonts w:ascii="Times New Roman" w:hAnsi="Times New Roman" w:cs="Times New Roman"/>
              </w:rPr>
            </w:pPr>
          </w:p>
        </w:tc>
      </w:tr>
      <w:tr w:rsidRPr="00AE0971" w:rsidR="00EA2BDB" w:rsidTr="0097001C" w14:paraId="60830602" w14:textId="77777777">
        <w:tc>
          <w:tcPr>
            <w:tcW w:w="985" w:type="dxa"/>
          </w:tcPr>
          <w:p w:rsidRPr="00AE0971" w:rsidR="00EA2BDB" w:rsidP="00AE1F2E" w:rsidRDefault="00EA2BDB" w14:paraId="670D7797" w14:textId="5CEB10A3">
            <w:pPr>
              <w:pStyle w:val="NoSpacing"/>
              <w:rPr>
                <w:rFonts w:ascii="Times New Roman" w:hAnsi="Times New Roman" w:cs="Times New Roman"/>
              </w:rPr>
            </w:pPr>
            <w:r w:rsidRPr="00AE0971">
              <w:rPr>
                <w:rFonts w:ascii="Times New Roman" w:hAnsi="Times New Roman" w:cs="Times New Roman"/>
              </w:rPr>
              <w:t>16.3</w:t>
            </w:r>
          </w:p>
        </w:tc>
        <w:tc>
          <w:tcPr>
            <w:tcW w:w="4860" w:type="dxa"/>
          </w:tcPr>
          <w:p w:rsidRPr="00AE0971" w:rsidR="00EA2BDB" w:rsidP="00AE1F2E" w:rsidRDefault="00EA2BDB" w14:paraId="0AB1BC4B" w14:textId="2AD38EBB">
            <w:pPr>
              <w:pStyle w:val="NoSpacing"/>
              <w:rPr>
                <w:rFonts w:ascii="Times New Roman" w:hAnsi="Times New Roman" w:cs="Times New Roman"/>
              </w:rPr>
            </w:pPr>
            <w:r w:rsidRPr="00AE0971">
              <w:rPr>
                <w:rFonts w:ascii="Times New Roman" w:hAnsi="Times New Roman" w:cs="Times New Roman"/>
              </w:rPr>
              <w:t>Snapshot Schedule – Select the one that was created</w:t>
            </w:r>
          </w:p>
        </w:tc>
        <w:tc>
          <w:tcPr>
            <w:tcW w:w="2785" w:type="dxa"/>
          </w:tcPr>
          <w:p w:rsidRPr="00AE0971" w:rsidR="00EA2BDB" w:rsidP="00AE1F2E" w:rsidRDefault="00EA2BDB" w14:paraId="5F9133F4" w14:textId="77777777">
            <w:pPr>
              <w:pStyle w:val="NoSpacing"/>
              <w:rPr>
                <w:rFonts w:ascii="Times New Roman" w:hAnsi="Times New Roman" w:cs="Times New Roman"/>
              </w:rPr>
            </w:pPr>
          </w:p>
        </w:tc>
      </w:tr>
      <w:tr w:rsidRPr="00AE0971" w:rsidR="00EA2BDB" w:rsidTr="0097001C" w14:paraId="747A066C" w14:textId="77777777">
        <w:tc>
          <w:tcPr>
            <w:tcW w:w="985" w:type="dxa"/>
          </w:tcPr>
          <w:p w:rsidRPr="00AE0971" w:rsidR="00EA2BDB" w:rsidP="00AE1F2E" w:rsidRDefault="00EA2BDB" w14:paraId="276A7439" w14:textId="7AE18B8E">
            <w:pPr>
              <w:pStyle w:val="NoSpacing"/>
              <w:rPr>
                <w:rFonts w:ascii="Times New Roman" w:hAnsi="Times New Roman" w:cs="Times New Roman"/>
              </w:rPr>
            </w:pPr>
            <w:r w:rsidRPr="00AE0971">
              <w:rPr>
                <w:rFonts w:ascii="Times New Roman" w:hAnsi="Times New Roman" w:cs="Times New Roman"/>
              </w:rPr>
              <w:t>16.4</w:t>
            </w:r>
          </w:p>
        </w:tc>
        <w:tc>
          <w:tcPr>
            <w:tcW w:w="4860" w:type="dxa"/>
          </w:tcPr>
          <w:p w:rsidRPr="00AE0971" w:rsidR="00EA2BDB" w:rsidP="00AE1F2E" w:rsidRDefault="00EA2BDB" w14:paraId="39F9743E" w14:textId="375AD602">
            <w:pPr>
              <w:pStyle w:val="NoSpacing"/>
              <w:rPr>
                <w:rFonts w:ascii="Times New Roman" w:hAnsi="Times New Roman" w:cs="Times New Roman"/>
                <w:b/>
                <w:bCs/>
              </w:rPr>
            </w:pPr>
            <w:r w:rsidRPr="00AE0971">
              <w:rPr>
                <w:rFonts w:ascii="Times New Roman" w:hAnsi="Times New Roman" w:cs="Times New Roman"/>
                <w:b/>
                <w:bCs/>
              </w:rPr>
              <w:t>Save</w:t>
            </w:r>
          </w:p>
        </w:tc>
        <w:tc>
          <w:tcPr>
            <w:tcW w:w="2785" w:type="dxa"/>
          </w:tcPr>
          <w:p w:rsidRPr="00AE0971" w:rsidR="00EA2BDB" w:rsidP="00AE1F2E" w:rsidRDefault="00EA2BDB" w14:paraId="31ED3794" w14:textId="77777777">
            <w:pPr>
              <w:pStyle w:val="NoSpacing"/>
              <w:rPr>
                <w:rFonts w:ascii="Times New Roman" w:hAnsi="Times New Roman" w:cs="Times New Roman"/>
              </w:rPr>
            </w:pPr>
          </w:p>
        </w:tc>
      </w:tr>
    </w:tbl>
    <w:p w:rsidRPr="00AE0971" w:rsidR="00EA2BDB" w:rsidP="009668CE" w:rsidRDefault="00EA2BDB" w14:paraId="133A1D99" w14:textId="77777777">
      <w:pPr>
        <w:pStyle w:val="NoSpacing"/>
        <w:rPr>
          <w:rFonts w:ascii="Times New Roman" w:hAnsi="Times New Roman" w:cs="Times New Roman"/>
        </w:rPr>
      </w:pPr>
    </w:p>
    <w:p w:rsidRPr="00AE0971" w:rsidR="001C133C" w:rsidP="00936042" w:rsidRDefault="001C133C" w14:paraId="1C6DC077" w14:textId="54579463">
      <w:pPr>
        <w:pStyle w:val="NoSpacing"/>
        <w:ind w:firstLine="720"/>
        <w:rPr>
          <w:rFonts w:ascii="Times New Roman" w:hAnsi="Times New Roman" w:cs="Times New Roman"/>
          <w:b/>
          <w:bCs/>
        </w:rPr>
      </w:pPr>
      <w:r w:rsidRPr="00AE0971">
        <w:rPr>
          <w:rFonts w:ascii="Times New Roman" w:hAnsi="Times New Roman" w:cs="Times New Roman"/>
          <w:b/>
          <w:bCs/>
        </w:rPr>
        <w:t xml:space="preserve">Procedure </w:t>
      </w:r>
      <w:r w:rsidR="00CB615D">
        <w:rPr>
          <w:rFonts w:ascii="Times New Roman" w:hAnsi="Times New Roman" w:cs="Times New Roman"/>
          <w:b/>
          <w:bCs/>
        </w:rPr>
        <w:t>5</w:t>
      </w:r>
      <w:r w:rsidRPr="00AE0971">
        <w:rPr>
          <w:rFonts w:ascii="Times New Roman" w:hAnsi="Times New Roman" w:cs="Times New Roman"/>
          <w:b/>
          <w:bCs/>
        </w:rPr>
        <w:t xml:space="preserve">.2 </w:t>
      </w:r>
      <w:r w:rsidR="001C3A4E">
        <w:rPr>
          <w:rFonts w:ascii="Times New Roman" w:hAnsi="Times New Roman" w:cs="Times New Roman"/>
          <w:b/>
          <w:bCs/>
        </w:rPr>
        <w:t>–</w:t>
      </w:r>
      <w:r w:rsidRPr="00AE0971" w:rsidR="00C8637E">
        <w:rPr>
          <w:rFonts w:ascii="Times New Roman" w:hAnsi="Times New Roman" w:cs="Times New Roman"/>
          <w:b/>
          <w:bCs/>
        </w:rPr>
        <w:t xml:space="preserve"> Configured Scheduled Backup </w:t>
      </w:r>
    </w:p>
    <w:p w:rsidRPr="00AE0971" w:rsidR="00C8637E" w:rsidP="00C8637E" w:rsidRDefault="00C8637E" w14:paraId="416D087A" w14:textId="36BF0C4D">
      <w:pPr>
        <w:pStyle w:val="NoSpacing"/>
        <w:ind w:left="720"/>
        <w:rPr>
          <w:rFonts w:ascii="Times New Roman" w:hAnsi="Times New Roman" w:cs="Times New Roman"/>
        </w:rPr>
      </w:pPr>
      <w:r w:rsidRPr="00AE0971">
        <w:rPr>
          <w:rFonts w:ascii="Times New Roman" w:hAnsi="Times New Roman" w:cs="Times New Roman"/>
          <w:b/>
          <w:bCs/>
        </w:rPr>
        <w:t xml:space="preserve">Frequency: </w:t>
      </w:r>
      <w:r w:rsidRPr="00AE0971">
        <w:rPr>
          <w:rFonts w:ascii="Times New Roman" w:hAnsi="Times New Roman" w:cs="Times New Roman"/>
        </w:rPr>
        <w:t xml:space="preserve">Upon initial database creation </w:t>
      </w:r>
    </w:p>
    <w:p w:rsidRPr="00AE0971" w:rsidR="001C133C" w:rsidP="001C133C" w:rsidRDefault="001C133C" w14:paraId="397D628F" w14:textId="17F3E7D9">
      <w:pPr>
        <w:pStyle w:val="NoSpacing"/>
        <w:ind w:left="720"/>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 xml:space="preserve">The Database Backup procedure will allow us </w:t>
      </w:r>
      <w:r w:rsidRPr="00AE0971" w:rsidR="00394633">
        <w:rPr>
          <w:rFonts w:ascii="Times New Roman" w:hAnsi="Times New Roman" w:cs="Times New Roman"/>
        </w:rPr>
        <w:t xml:space="preserve">to take a </w:t>
      </w:r>
      <w:r w:rsidRPr="00AE0971">
        <w:rPr>
          <w:rFonts w:ascii="Times New Roman" w:hAnsi="Times New Roman" w:cs="Times New Roman"/>
        </w:rPr>
        <w:t xml:space="preserve">backup of our databases into Google </w:t>
      </w:r>
      <w:proofErr w:type="spellStart"/>
      <w:r w:rsidRPr="00AE0971">
        <w:rPr>
          <w:rFonts w:ascii="Times New Roman" w:hAnsi="Times New Roman" w:cs="Times New Roman"/>
        </w:rPr>
        <w:t>filestore</w:t>
      </w:r>
      <w:proofErr w:type="spellEnd"/>
      <w:r w:rsidRPr="00AE0971">
        <w:rPr>
          <w:rFonts w:ascii="Times New Roman" w:hAnsi="Times New Roman" w:cs="Times New Roman"/>
        </w:rPr>
        <w:t xml:space="preserve"> </w:t>
      </w:r>
      <w:r w:rsidRPr="00AE0971" w:rsidR="009035A8">
        <w:rPr>
          <w:rFonts w:ascii="Times New Roman" w:hAnsi="Times New Roman" w:cs="Times New Roman"/>
        </w:rPr>
        <w:t xml:space="preserve">nightly </w:t>
      </w:r>
      <w:r w:rsidRPr="00AE0971">
        <w:rPr>
          <w:rFonts w:ascii="Times New Roman" w:hAnsi="Times New Roman" w:cs="Times New Roman"/>
        </w:rPr>
        <w:t xml:space="preserve">so that we may have data to restore from in </w:t>
      </w:r>
      <w:r w:rsidRPr="00AE0971" w:rsidR="00394633">
        <w:rPr>
          <w:rFonts w:ascii="Times New Roman" w:hAnsi="Times New Roman" w:cs="Times New Roman"/>
        </w:rPr>
        <w:t xml:space="preserve">the </w:t>
      </w:r>
      <w:r w:rsidRPr="00AE0971">
        <w:rPr>
          <w:rFonts w:ascii="Times New Roman" w:hAnsi="Times New Roman" w:cs="Times New Roman"/>
        </w:rPr>
        <w:t xml:space="preserve">case of a disaster. </w:t>
      </w:r>
    </w:p>
    <w:p w:rsidRPr="00AE0971" w:rsidR="001C133C" w:rsidP="001C133C" w:rsidRDefault="001C133C" w14:paraId="1A3ACCD0" w14:textId="0EB53D8F">
      <w:pPr>
        <w:pStyle w:val="NoSpacing"/>
        <w:ind w:left="720"/>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Active databases </w:t>
      </w:r>
    </w:p>
    <w:p w:rsidRPr="00AE0971" w:rsidR="001C133C" w:rsidP="001C133C" w:rsidRDefault="001C133C" w14:paraId="5CCFF844" w14:textId="454D9583">
      <w:pPr>
        <w:pStyle w:val="NoSpacing"/>
        <w:ind w:left="720"/>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Databases listed in Appendix H.</w:t>
      </w:r>
    </w:p>
    <w:p w:rsidRPr="00AE0971" w:rsidR="001C133C" w:rsidP="001C133C" w:rsidRDefault="001C133C" w14:paraId="4C6DA725" w14:textId="25B20724">
      <w:pPr>
        <w:pStyle w:val="NoSpacing"/>
        <w:ind w:left="720"/>
        <w:rPr>
          <w:rFonts w:ascii="Times New Roman" w:hAnsi="Times New Roman" w:cs="Times New Roman"/>
        </w:rPr>
      </w:pP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85"/>
        <w:gridCol w:w="4860"/>
        <w:gridCol w:w="2785"/>
      </w:tblGrid>
      <w:tr w:rsidRPr="00AE0971" w:rsidR="001C133C" w:rsidTr="0097001C" w14:paraId="2FA41A6E" w14:textId="77777777">
        <w:tc>
          <w:tcPr>
            <w:tcW w:w="985" w:type="dxa"/>
            <w:shd w:val="clear" w:color="auto" w:fill="4472C4" w:themeFill="accent1"/>
          </w:tcPr>
          <w:p w:rsidRPr="00AE0971" w:rsidR="001C133C" w:rsidP="001C133C" w:rsidRDefault="001C133C" w14:paraId="7782C26A" w14:textId="2E17B06F">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860" w:type="dxa"/>
            <w:shd w:val="clear" w:color="auto" w:fill="4472C4" w:themeFill="accent1"/>
          </w:tcPr>
          <w:p w:rsidRPr="00AE0971" w:rsidR="001C133C" w:rsidP="001C133C" w:rsidRDefault="001C133C" w14:paraId="6E694BC6" w14:textId="3F48812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2785" w:type="dxa"/>
            <w:shd w:val="clear" w:color="auto" w:fill="4472C4" w:themeFill="accent1"/>
          </w:tcPr>
          <w:p w:rsidRPr="00AE0971" w:rsidR="001C133C" w:rsidP="001C133C" w:rsidRDefault="001C133C" w14:paraId="588CE117" w14:textId="44D1FD3E">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1C133C" w:rsidTr="0097001C" w14:paraId="68B46D63" w14:textId="77777777">
        <w:tc>
          <w:tcPr>
            <w:tcW w:w="985" w:type="dxa"/>
          </w:tcPr>
          <w:p w:rsidRPr="00AE0971" w:rsidR="001C133C" w:rsidP="001C133C" w:rsidRDefault="001C133C" w14:paraId="4596B717" w14:textId="10C187F7">
            <w:pPr>
              <w:pStyle w:val="NoSpacing"/>
              <w:rPr>
                <w:rFonts w:ascii="Times New Roman" w:hAnsi="Times New Roman" w:cs="Times New Roman"/>
              </w:rPr>
            </w:pPr>
            <w:r w:rsidRPr="00AE0971">
              <w:rPr>
                <w:rFonts w:ascii="Times New Roman" w:hAnsi="Times New Roman" w:cs="Times New Roman"/>
              </w:rPr>
              <w:t>1.</w:t>
            </w:r>
          </w:p>
        </w:tc>
        <w:tc>
          <w:tcPr>
            <w:tcW w:w="4860" w:type="dxa"/>
          </w:tcPr>
          <w:p w:rsidRPr="00AE0971" w:rsidR="001C133C" w:rsidP="001C133C" w:rsidRDefault="00C8637E" w14:paraId="41FAD1FC" w14:textId="6DBBDCFC">
            <w:pPr>
              <w:pStyle w:val="NoSpacing"/>
              <w:rPr>
                <w:rFonts w:ascii="Times New Roman" w:hAnsi="Times New Roman" w:cs="Times New Roman"/>
              </w:rPr>
            </w:pPr>
            <w:r w:rsidRPr="00AE0971">
              <w:rPr>
                <w:rFonts w:ascii="Times New Roman" w:hAnsi="Times New Roman" w:cs="Times New Roman"/>
              </w:rPr>
              <w:t>Configure nightly job to execute backup batch file</w:t>
            </w:r>
          </w:p>
        </w:tc>
        <w:tc>
          <w:tcPr>
            <w:tcW w:w="2785" w:type="dxa"/>
          </w:tcPr>
          <w:p w:rsidRPr="00AE0971" w:rsidR="001C133C" w:rsidP="001C133C" w:rsidRDefault="001C133C" w14:paraId="4E568836" w14:textId="77777777">
            <w:pPr>
              <w:pStyle w:val="NoSpacing"/>
              <w:rPr>
                <w:rFonts w:ascii="Times New Roman" w:hAnsi="Times New Roman" w:cs="Times New Roman"/>
              </w:rPr>
            </w:pPr>
          </w:p>
        </w:tc>
      </w:tr>
      <w:tr w:rsidRPr="00AE0971" w:rsidR="001C133C" w:rsidTr="0097001C" w14:paraId="6FD2123D" w14:textId="77777777">
        <w:tc>
          <w:tcPr>
            <w:tcW w:w="985" w:type="dxa"/>
          </w:tcPr>
          <w:p w:rsidRPr="00AE0971" w:rsidR="001C133C" w:rsidP="001C133C" w:rsidRDefault="001C133C" w14:paraId="6CD54CC6" w14:textId="2286F36A">
            <w:pPr>
              <w:pStyle w:val="NoSpacing"/>
              <w:rPr>
                <w:rFonts w:ascii="Times New Roman" w:hAnsi="Times New Roman" w:cs="Times New Roman"/>
              </w:rPr>
            </w:pPr>
            <w:r w:rsidRPr="00AE0971">
              <w:rPr>
                <w:rFonts w:ascii="Times New Roman" w:hAnsi="Times New Roman" w:cs="Times New Roman"/>
              </w:rPr>
              <w:t>2.</w:t>
            </w:r>
          </w:p>
        </w:tc>
        <w:tc>
          <w:tcPr>
            <w:tcW w:w="4860" w:type="dxa"/>
          </w:tcPr>
          <w:p w:rsidRPr="00AE0971" w:rsidR="001C133C" w:rsidP="001C133C" w:rsidRDefault="00C8637E" w14:paraId="4DEF31A7" w14:textId="0531B645">
            <w:pPr>
              <w:pStyle w:val="NoSpacing"/>
              <w:rPr>
                <w:rFonts w:ascii="Times New Roman" w:hAnsi="Times New Roman" w:cs="Times New Roman"/>
              </w:rPr>
            </w:pPr>
            <w:r w:rsidRPr="00AE0971">
              <w:rPr>
                <w:rFonts w:ascii="Times New Roman" w:hAnsi="Times New Roman" w:cs="Times New Roman"/>
              </w:rPr>
              <w:t xml:space="preserve">Create backup batch file to contain MySQL dump command </w:t>
            </w:r>
          </w:p>
        </w:tc>
        <w:tc>
          <w:tcPr>
            <w:tcW w:w="2785" w:type="dxa"/>
          </w:tcPr>
          <w:p w:rsidRPr="00AE0971" w:rsidR="001C133C" w:rsidP="001C133C" w:rsidRDefault="00C8637E" w14:paraId="6C50B8E5" w14:textId="5C78004D">
            <w:pPr>
              <w:pStyle w:val="NoSpacing"/>
              <w:rPr>
                <w:rFonts w:ascii="Times New Roman" w:hAnsi="Times New Roman" w:cs="Times New Roman"/>
              </w:rPr>
            </w:pPr>
            <w:proofErr w:type="spellStart"/>
            <w:r w:rsidRPr="00AE0971">
              <w:rPr>
                <w:rFonts w:ascii="Times New Roman" w:hAnsi="Times New Roman" w:cs="Times New Roman"/>
              </w:rPr>
              <w:t>mysqldump</w:t>
            </w:r>
            <w:proofErr w:type="spellEnd"/>
            <w:r w:rsidRPr="00AE0971">
              <w:rPr>
                <w:rFonts w:ascii="Times New Roman" w:hAnsi="Times New Roman" w:cs="Times New Roman"/>
              </w:rPr>
              <w:t xml:space="preserve"> </w:t>
            </w:r>
            <w:r w:rsidR="001C3A4E">
              <w:rPr>
                <w:rFonts w:ascii="Times New Roman" w:hAnsi="Times New Roman" w:cs="Times New Roman"/>
              </w:rPr>
              <w:t>–</w:t>
            </w:r>
            <w:r w:rsidRPr="00AE0971">
              <w:rPr>
                <w:rFonts w:ascii="Times New Roman" w:hAnsi="Times New Roman" w:cs="Times New Roman"/>
              </w:rPr>
              <w:t xml:space="preserve">all-databases &gt; &lt;insert </w:t>
            </w:r>
            <w:proofErr w:type="spellStart"/>
            <w:r w:rsidRPr="00AE0971">
              <w:rPr>
                <w:rFonts w:ascii="Times New Roman" w:hAnsi="Times New Roman" w:cs="Times New Roman"/>
              </w:rPr>
              <w:t>filestore</w:t>
            </w:r>
            <w:proofErr w:type="spellEnd"/>
            <w:r w:rsidRPr="00AE0971">
              <w:rPr>
                <w:rFonts w:ascii="Times New Roman" w:hAnsi="Times New Roman" w:cs="Times New Roman"/>
              </w:rPr>
              <w:t xml:space="preserve"> path&gt; </w:t>
            </w:r>
            <w:proofErr w:type="spellStart"/>
            <w:r w:rsidRPr="00AE0971">
              <w:rPr>
                <w:rFonts w:ascii="Times New Roman" w:hAnsi="Times New Roman" w:cs="Times New Roman"/>
              </w:rPr>
              <w:t>dump.sql</w:t>
            </w:r>
            <w:proofErr w:type="spellEnd"/>
          </w:p>
        </w:tc>
      </w:tr>
      <w:tr w:rsidRPr="00AE0971" w:rsidR="00C8637E" w:rsidTr="0097001C" w14:paraId="25C98303" w14:textId="77777777">
        <w:tc>
          <w:tcPr>
            <w:tcW w:w="985" w:type="dxa"/>
          </w:tcPr>
          <w:p w:rsidRPr="00AE0971" w:rsidR="00C8637E" w:rsidP="001C133C" w:rsidRDefault="00C8637E" w14:paraId="301BE518" w14:textId="179197F8">
            <w:pPr>
              <w:pStyle w:val="NoSpacing"/>
              <w:rPr>
                <w:rFonts w:ascii="Times New Roman" w:hAnsi="Times New Roman" w:cs="Times New Roman"/>
              </w:rPr>
            </w:pPr>
            <w:r w:rsidRPr="00AE0971">
              <w:rPr>
                <w:rFonts w:ascii="Times New Roman" w:hAnsi="Times New Roman" w:cs="Times New Roman"/>
              </w:rPr>
              <w:t>3.</w:t>
            </w:r>
          </w:p>
        </w:tc>
        <w:tc>
          <w:tcPr>
            <w:tcW w:w="4860" w:type="dxa"/>
          </w:tcPr>
          <w:p w:rsidRPr="00AE0971" w:rsidR="00C8637E" w:rsidP="001C133C" w:rsidRDefault="00C8637E" w14:paraId="3930A249" w14:textId="7578FB3F">
            <w:pPr>
              <w:pStyle w:val="NoSpacing"/>
              <w:rPr>
                <w:rFonts w:ascii="Times New Roman" w:hAnsi="Times New Roman" w:cs="Times New Roman"/>
              </w:rPr>
            </w:pPr>
            <w:r w:rsidRPr="00AE0971">
              <w:rPr>
                <w:rFonts w:ascii="Times New Roman" w:hAnsi="Times New Roman" w:cs="Times New Roman"/>
              </w:rPr>
              <w:t xml:space="preserve">Execute test backup to confirm it works </w:t>
            </w:r>
          </w:p>
        </w:tc>
        <w:tc>
          <w:tcPr>
            <w:tcW w:w="2785" w:type="dxa"/>
          </w:tcPr>
          <w:p w:rsidRPr="00AE0971" w:rsidR="00C8637E" w:rsidP="001C133C" w:rsidRDefault="00C8637E" w14:paraId="19CE98D2" w14:textId="77777777">
            <w:pPr>
              <w:pStyle w:val="NoSpacing"/>
              <w:rPr>
                <w:rFonts w:ascii="Times New Roman" w:hAnsi="Times New Roman" w:cs="Times New Roman"/>
              </w:rPr>
            </w:pPr>
          </w:p>
        </w:tc>
      </w:tr>
    </w:tbl>
    <w:p w:rsidRPr="00AE0971" w:rsidR="00BC549E" w:rsidP="00142363" w:rsidRDefault="00BC549E" w14:paraId="3638AA75" w14:textId="7872D4FB">
      <w:pPr>
        <w:pStyle w:val="NoSpacing"/>
        <w:rPr>
          <w:rFonts w:ascii="Times New Roman" w:hAnsi="Times New Roman" w:cs="Times New Roman"/>
          <w:b/>
          <w:bCs/>
        </w:rPr>
      </w:pPr>
    </w:p>
    <w:p w:rsidR="00815038" w:rsidRDefault="00815038" w14:paraId="67C03ED5" w14:textId="77777777">
      <w:pPr>
        <w:rPr>
          <w:rFonts w:ascii="Times New Roman" w:hAnsi="Times New Roman" w:cs="Times New Roman"/>
          <w:b/>
          <w:bCs/>
        </w:rPr>
      </w:pPr>
      <w:r>
        <w:rPr>
          <w:rFonts w:ascii="Times New Roman" w:hAnsi="Times New Roman" w:cs="Times New Roman"/>
          <w:b/>
          <w:bCs/>
        </w:rPr>
        <w:br w:type="page"/>
      </w:r>
    </w:p>
    <w:p w:rsidRPr="00AE0971" w:rsidR="00BC549E" w:rsidP="00936042" w:rsidRDefault="00BC549E" w14:paraId="36F02757" w14:textId="39E3805D">
      <w:pPr>
        <w:pStyle w:val="NoSpacing"/>
        <w:ind w:firstLine="720"/>
        <w:rPr>
          <w:rFonts w:ascii="Times New Roman" w:hAnsi="Times New Roman" w:cs="Times New Roman"/>
          <w:b/>
          <w:bCs/>
        </w:rPr>
      </w:pPr>
      <w:r w:rsidRPr="00AE0971">
        <w:rPr>
          <w:rFonts w:ascii="Times New Roman" w:hAnsi="Times New Roman" w:cs="Times New Roman"/>
          <w:b/>
          <w:bCs/>
        </w:rPr>
        <w:lastRenderedPageBreak/>
        <w:t xml:space="preserve">Procedure </w:t>
      </w:r>
      <w:r w:rsidR="00CB615D">
        <w:rPr>
          <w:rFonts w:ascii="Times New Roman" w:hAnsi="Times New Roman" w:cs="Times New Roman"/>
          <w:b/>
          <w:bCs/>
        </w:rPr>
        <w:t>5</w:t>
      </w:r>
      <w:r w:rsidRPr="00AE0971">
        <w:rPr>
          <w:rFonts w:ascii="Times New Roman" w:hAnsi="Times New Roman" w:cs="Times New Roman"/>
          <w:b/>
          <w:bCs/>
        </w:rPr>
        <w:t xml:space="preserve">.3 – </w:t>
      </w:r>
      <w:r w:rsidRPr="00AE0971" w:rsidR="00C8637E">
        <w:rPr>
          <w:rFonts w:ascii="Times New Roman" w:hAnsi="Times New Roman" w:cs="Times New Roman"/>
          <w:b/>
          <w:bCs/>
        </w:rPr>
        <w:t xml:space="preserve">Configured Scheduled </w:t>
      </w:r>
      <w:proofErr w:type="spellStart"/>
      <w:r w:rsidRPr="00AE0971">
        <w:rPr>
          <w:rFonts w:ascii="Times New Roman" w:hAnsi="Times New Roman" w:cs="Times New Roman"/>
          <w:b/>
          <w:bCs/>
        </w:rPr>
        <w:t>File</w:t>
      </w:r>
      <w:r w:rsidRPr="00AE0971" w:rsidR="00953837">
        <w:rPr>
          <w:rFonts w:ascii="Times New Roman" w:hAnsi="Times New Roman" w:cs="Times New Roman"/>
          <w:b/>
          <w:bCs/>
        </w:rPr>
        <w:t>store</w:t>
      </w:r>
      <w:proofErr w:type="spellEnd"/>
      <w:r w:rsidRPr="00AE0971">
        <w:rPr>
          <w:rFonts w:ascii="Times New Roman" w:hAnsi="Times New Roman" w:cs="Times New Roman"/>
          <w:b/>
          <w:bCs/>
        </w:rPr>
        <w:t xml:space="preserve"> Backup </w:t>
      </w:r>
    </w:p>
    <w:p w:rsidRPr="00AE0971" w:rsidR="009A10F6" w:rsidP="00BC549E" w:rsidRDefault="009A10F6" w14:paraId="54F67873" w14:textId="2712F556">
      <w:pPr>
        <w:pStyle w:val="NoSpacing"/>
        <w:ind w:left="720"/>
        <w:rPr>
          <w:rFonts w:ascii="Times New Roman" w:hAnsi="Times New Roman" w:cs="Times New Roman"/>
        </w:rPr>
      </w:pPr>
      <w:r w:rsidRPr="00AE0971">
        <w:rPr>
          <w:rFonts w:ascii="Times New Roman" w:hAnsi="Times New Roman" w:cs="Times New Roman"/>
          <w:b/>
          <w:bCs/>
        </w:rPr>
        <w:t xml:space="preserve">Frequency: </w:t>
      </w:r>
      <w:r w:rsidRPr="00AE0971">
        <w:rPr>
          <w:rFonts w:ascii="Times New Roman" w:hAnsi="Times New Roman" w:cs="Times New Roman"/>
        </w:rPr>
        <w:t xml:space="preserve">Upon initial </w:t>
      </w:r>
      <w:proofErr w:type="spellStart"/>
      <w:r w:rsidRPr="00AE0971">
        <w:rPr>
          <w:rFonts w:ascii="Times New Roman" w:hAnsi="Times New Roman" w:cs="Times New Roman"/>
        </w:rPr>
        <w:t>filestore</w:t>
      </w:r>
      <w:proofErr w:type="spellEnd"/>
      <w:r w:rsidRPr="00AE0971">
        <w:rPr>
          <w:rFonts w:ascii="Times New Roman" w:hAnsi="Times New Roman" w:cs="Times New Roman"/>
        </w:rPr>
        <w:t xml:space="preserve"> creation</w:t>
      </w:r>
    </w:p>
    <w:p w:rsidRPr="00AE0971" w:rsidR="00BC549E" w:rsidP="00BC549E" w:rsidRDefault="00BC549E" w14:paraId="36221078" w14:textId="51B07E2E">
      <w:pPr>
        <w:pStyle w:val="NoSpacing"/>
        <w:ind w:left="720"/>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 xml:space="preserve">The </w:t>
      </w:r>
      <w:proofErr w:type="spellStart"/>
      <w:r w:rsidRPr="00AE0971" w:rsidR="00953837">
        <w:rPr>
          <w:rFonts w:ascii="Times New Roman" w:hAnsi="Times New Roman" w:cs="Times New Roman"/>
        </w:rPr>
        <w:t>Filestore</w:t>
      </w:r>
      <w:proofErr w:type="spellEnd"/>
      <w:r w:rsidRPr="00AE0971">
        <w:rPr>
          <w:rFonts w:ascii="Times New Roman" w:hAnsi="Times New Roman" w:cs="Times New Roman"/>
        </w:rPr>
        <w:t xml:space="preserve"> Backup procedure will allow us to backup </w:t>
      </w:r>
      <w:r w:rsidRPr="00AE0971" w:rsidR="00953837">
        <w:rPr>
          <w:rFonts w:ascii="Times New Roman" w:hAnsi="Times New Roman" w:cs="Times New Roman"/>
        </w:rPr>
        <w:t xml:space="preserve">all </w:t>
      </w:r>
      <w:proofErr w:type="spellStart"/>
      <w:r w:rsidRPr="00AE0971" w:rsidR="00953837">
        <w:rPr>
          <w:rFonts w:ascii="Times New Roman" w:hAnsi="Times New Roman" w:cs="Times New Roman"/>
        </w:rPr>
        <w:t>filestore</w:t>
      </w:r>
      <w:proofErr w:type="spellEnd"/>
      <w:r w:rsidRPr="00AE0971" w:rsidR="00953837">
        <w:rPr>
          <w:rFonts w:ascii="Times New Roman" w:hAnsi="Times New Roman" w:cs="Times New Roman"/>
        </w:rPr>
        <w:t xml:space="preserve"> locations used by applications.  This will be done nightly </w:t>
      </w:r>
      <w:r w:rsidRPr="00AE0971">
        <w:rPr>
          <w:rFonts w:ascii="Times New Roman" w:hAnsi="Times New Roman" w:cs="Times New Roman"/>
        </w:rPr>
        <w:t xml:space="preserve">so that we may have data to restore from in </w:t>
      </w:r>
      <w:r w:rsidRPr="00AE0971" w:rsidR="009035A8">
        <w:rPr>
          <w:rFonts w:ascii="Times New Roman" w:hAnsi="Times New Roman" w:cs="Times New Roman"/>
        </w:rPr>
        <w:t xml:space="preserve">the </w:t>
      </w:r>
      <w:r w:rsidRPr="00AE0971">
        <w:rPr>
          <w:rFonts w:ascii="Times New Roman" w:hAnsi="Times New Roman" w:cs="Times New Roman"/>
        </w:rPr>
        <w:t xml:space="preserve">case of a disaster. </w:t>
      </w:r>
    </w:p>
    <w:p w:rsidRPr="00AE0971" w:rsidR="00BC549E" w:rsidP="00BC549E" w:rsidRDefault="00BC549E" w14:paraId="53DE9998" w14:textId="10593A0B">
      <w:pPr>
        <w:pStyle w:val="NoSpacing"/>
        <w:ind w:left="720"/>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r w:rsidRPr="00AE0971" w:rsidR="00953837">
        <w:rPr>
          <w:rFonts w:ascii="Times New Roman" w:hAnsi="Times New Roman" w:cs="Times New Roman"/>
        </w:rPr>
        <w:t>Application servers</w:t>
      </w:r>
      <w:r w:rsidRPr="00AE0971">
        <w:rPr>
          <w:rFonts w:ascii="Times New Roman" w:hAnsi="Times New Roman" w:cs="Times New Roman"/>
        </w:rPr>
        <w:t xml:space="preserve"> </w:t>
      </w:r>
    </w:p>
    <w:p w:rsidRPr="00AE0971" w:rsidR="00BC549E" w:rsidP="00BC549E" w:rsidRDefault="00BC549E" w14:paraId="1DB7396F" w14:textId="087E11FF">
      <w:pPr>
        <w:pStyle w:val="NoSpacing"/>
        <w:ind w:left="720"/>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w:t>
      </w:r>
      <w:r w:rsidRPr="00AE0971" w:rsidR="00953837">
        <w:rPr>
          <w:rFonts w:ascii="Times New Roman" w:hAnsi="Times New Roman" w:cs="Times New Roman"/>
        </w:rPr>
        <w:t>Servers</w:t>
      </w:r>
      <w:r w:rsidRPr="00AE0971">
        <w:rPr>
          <w:rFonts w:ascii="Times New Roman" w:hAnsi="Times New Roman" w:cs="Times New Roman"/>
        </w:rPr>
        <w:t xml:space="preserve"> listed in Appendix </w:t>
      </w:r>
      <w:r w:rsidRPr="00AE0971" w:rsidR="00953837">
        <w:rPr>
          <w:rFonts w:ascii="Times New Roman" w:hAnsi="Times New Roman" w:cs="Times New Roman"/>
        </w:rPr>
        <w:t>G</w:t>
      </w:r>
      <w:r w:rsidRPr="00AE0971">
        <w:rPr>
          <w:rFonts w:ascii="Times New Roman" w:hAnsi="Times New Roman" w:cs="Times New Roman"/>
        </w:rPr>
        <w:t>.</w:t>
      </w:r>
    </w:p>
    <w:p w:rsidRPr="00AE0971" w:rsidR="00953837" w:rsidP="00BC549E" w:rsidRDefault="00953837" w14:paraId="67851DA1" w14:textId="7AF5D792">
      <w:pPr>
        <w:pStyle w:val="NoSpacing"/>
        <w:ind w:left="720"/>
        <w:rPr>
          <w:rFonts w:ascii="Times New Roman" w:hAnsi="Times New Roman" w:cs="Times New Roman"/>
        </w:rPr>
      </w:pP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85"/>
        <w:gridCol w:w="4860"/>
        <w:gridCol w:w="2785"/>
      </w:tblGrid>
      <w:tr w:rsidRPr="00AE0971" w:rsidR="00953837" w:rsidTr="0097001C" w14:paraId="66841555" w14:textId="77777777">
        <w:tc>
          <w:tcPr>
            <w:tcW w:w="985" w:type="dxa"/>
            <w:shd w:val="clear" w:color="auto" w:fill="4472C4" w:themeFill="accent1"/>
          </w:tcPr>
          <w:p w:rsidRPr="00AE0971" w:rsidR="00953837" w:rsidP="009035A8" w:rsidRDefault="00953837" w14:paraId="1661B9DD"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860" w:type="dxa"/>
            <w:shd w:val="clear" w:color="auto" w:fill="4472C4" w:themeFill="accent1"/>
          </w:tcPr>
          <w:p w:rsidRPr="00AE0971" w:rsidR="00953837" w:rsidP="009035A8" w:rsidRDefault="00953837" w14:paraId="3E23FE4B"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2785" w:type="dxa"/>
            <w:shd w:val="clear" w:color="auto" w:fill="4472C4" w:themeFill="accent1"/>
          </w:tcPr>
          <w:p w:rsidRPr="00AE0971" w:rsidR="00953837" w:rsidP="009035A8" w:rsidRDefault="00953837" w14:paraId="05DF6721"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953837" w:rsidTr="0097001C" w14:paraId="16020FA7" w14:textId="77777777">
        <w:tc>
          <w:tcPr>
            <w:tcW w:w="985" w:type="dxa"/>
          </w:tcPr>
          <w:p w:rsidRPr="00AE0971" w:rsidR="00953837" w:rsidP="009035A8" w:rsidRDefault="00953837" w14:paraId="74334E7E" w14:textId="77777777">
            <w:pPr>
              <w:pStyle w:val="NoSpacing"/>
              <w:rPr>
                <w:rFonts w:ascii="Times New Roman" w:hAnsi="Times New Roman" w:cs="Times New Roman"/>
              </w:rPr>
            </w:pPr>
            <w:r w:rsidRPr="00AE0971">
              <w:rPr>
                <w:rFonts w:ascii="Times New Roman" w:hAnsi="Times New Roman" w:cs="Times New Roman"/>
              </w:rPr>
              <w:t>1.</w:t>
            </w:r>
          </w:p>
        </w:tc>
        <w:tc>
          <w:tcPr>
            <w:tcW w:w="4860" w:type="dxa"/>
          </w:tcPr>
          <w:p w:rsidRPr="00AE0971" w:rsidR="00953837" w:rsidP="009035A8" w:rsidRDefault="00953837" w14:paraId="6F573833" w14:textId="3DCD4828">
            <w:pPr>
              <w:pStyle w:val="NoSpacing"/>
              <w:rPr>
                <w:rFonts w:ascii="Times New Roman" w:hAnsi="Times New Roman" w:cs="Times New Roman"/>
              </w:rPr>
            </w:pPr>
            <w:r w:rsidRPr="00AE0971">
              <w:rPr>
                <w:rFonts w:ascii="Times New Roman" w:hAnsi="Times New Roman" w:cs="Times New Roman"/>
              </w:rPr>
              <w:t xml:space="preserve">Go to the </w:t>
            </w:r>
            <w:proofErr w:type="spellStart"/>
            <w:r w:rsidRPr="00AE0971">
              <w:rPr>
                <w:rFonts w:ascii="Times New Roman" w:hAnsi="Times New Roman" w:cs="Times New Roman"/>
              </w:rPr>
              <w:t>Filestore</w:t>
            </w:r>
            <w:proofErr w:type="spellEnd"/>
            <w:r w:rsidRPr="00AE0971">
              <w:rPr>
                <w:rFonts w:ascii="Times New Roman" w:hAnsi="Times New Roman" w:cs="Times New Roman"/>
              </w:rPr>
              <w:t xml:space="preserve"> instance page</w:t>
            </w:r>
          </w:p>
        </w:tc>
        <w:tc>
          <w:tcPr>
            <w:tcW w:w="2785" w:type="dxa"/>
          </w:tcPr>
          <w:p w:rsidRPr="00AE0971" w:rsidR="00953837" w:rsidP="009035A8" w:rsidRDefault="00953837" w14:paraId="0013E342" w14:textId="77777777">
            <w:pPr>
              <w:pStyle w:val="NoSpacing"/>
              <w:rPr>
                <w:rFonts w:ascii="Times New Roman" w:hAnsi="Times New Roman" w:cs="Times New Roman"/>
              </w:rPr>
            </w:pPr>
          </w:p>
        </w:tc>
      </w:tr>
      <w:tr w:rsidRPr="00AE0971" w:rsidR="00953837" w:rsidTr="0097001C" w14:paraId="400067E9" w14:textId="77777777">
        <w:tc>
          <w:tcPr>
            <w:tcW w:w="985" w:type="dxa"/>
          </w:tcPr>
          <w:p w:rsidRPr="00AE0971" w:rsidR="00953837" w:rsidP="009035A8" w:rsidRDefault="00953837" w14:paraId="681F47BE" w14:textId="77777777">
            <w:pPr>
              <w:pStyle w:val="NoSpacing"/>
              <w:rPr>
                <w:rFonts w:ascii="Times New Roman" w:hAnsi="Times New Roman" w:cs="Times New Roman"/>
              </w:rPr>
            </w:pPr>
            <w:r w:rsidRPr="00AE0971">
              <w:rPr>
                <w:rFonts w:ascii="Times New Roman" w:hAnsi="Times New Roman" w:cs="Times New Roman"/>
              </w:rPr>
              <w:t>2.</w:t>
            </w:r>
          </w:p>
        </w:tc>
        <w:tc>
          <w:tcPr>
            <w:tcW w:w="4860" w:type="dxa"/>
          </w:tcPr>
          <w:p w:rsidRPr="00AE0971" w:rsidR="00953837" w:rsidP="009035A8" w:rsidRDefault="00953837" w14:paraId="131035DC" w14:textId="1F8EBECF">
            <w:pPr>
              <w:pStyle w:val="NoSpacing"/>
              <w:rPr>
                <w:rFonts w:ascii="Times New Roman" w:hAnsi="Times New Roman" w:cs="Times New Roman"/>
              </w:rPr>
            </w:pPr>
            <w:r w:rsidRPr="00AE0971">
              <w:rPr>
                <w:rFonts w:ascii="Times New Roman" w:hAnsi="Times New Roman" w:cs="Times New Roman"/>
              </w:rPr>
              <w:t xml:space="preserve">Click </w:t>
            </w:r>
            <w:r w:rsidRPr="00AE0971">
              <w:rPr>
                <w:rFonts w:ascii="Times New Roman" w:hAnsi="Times New Roman" w:cs="Times New Roman"/>
                <w:b/>
                <w:bCs/>
              </w:rPr>
              <w:t>Create Backup</w:t>
            </w:r>
          </w:p>
        </w:tc>
        <w:tc>
          <w:tcPr>
            <w:tcW w:w="2785" w:type="dxa"/>
          </w:tcPr>
          <w:p w:rsidRPr="00AE0971" w:rsidR="00953837" w:rsidP="009035A8" w:rsidRDefault="00953837" w14:paraId="6FEF0785" w14:textId="77777777">
            <w:pPr>
              <w:pStyle w:val="NoSpacing"/>
              <w:rPr>
                <w:rFonts w:ascii="Times New Roman" w:hAnsi="Times New Roman" w:cs="Times New Roman"/>
              </w:rPr>
            </w:pPr>
          </w:p>
        </w:tc>
      </w:tr>
      <w:tr w:rsidRPr="00AE0971" w:rsidR="00953837" w:rsidTr="0097001C" w14:paraId="5F6FEABA" w14:textId="77777777">
        <w:tc>
          <w:tcPr>
            <w:tcW w:w="985" w:type="dxa"/>
          </w:tcPr>
          <w:p w:rsidRPr="00AE0971" w:rsidR="00953837" w:rsidP="009035A8" w:rsidRDefault="00953837" w14:paraId="1871C0B5" w14:textId="6F1866BC">
            <w:pPr>
              <w:pStyle w:val="NoSpacing"/>
              <w:rPr>
                <w:rFonts w:ascii="Times New Roman" w:hAnsi="Times New Roman" w:cs="Times New Roman"/>
              </w:rPr>
            </w:pPr>
            <w:r w:rsidRPr="00AE0971">
              <w:rPr>
                <w:rFonts w:ascii="Times New Roman" w:hAnsi="Times New Roman" w:cs="Times New Roman"/>
              </w:rPr>
              <w:t>3.</w:t>
            </w:r>
          </w:p>
        </w:tc>
        <w:tc>
          <w:tcPr>
            <w:tcW w:w="4860" w:type="dxa"/>
          </w:tcPr>
          <w:p w:rsidRPr="00AE0971" w:rsidR="00953837" w:rsidP="009035A8" w:rsidRDefault="00953837" w14:paraId="5EFA922E" w14:textId="30C922B3">
            <w:pPr>
              <w:pStyle w:val="NoSpacing"/>
              <w:rPr>
                <w:rFonts w:ascii="Times New Roman" w:hAnsi="Times New Roman" w:cs="Times New Roman"/>
              </w:rPr>
            </w:pPr>
            <w:r w:rsidRPr="00AE0971">
              <w:rPr>
                <w:rFonts w:ascii="Times New Roman" w:hAnsi="Times New Roman" w:cs="Times New Roman"/>
              </w:rPr>
              <w:t xml:space="preserve">For </w:t>
            </w:r>
            <w:r w:rsidRPr="00AE0971">
              <w:rPr>
                <w:rFonts w:ascii="Times New Roman" w:hAnsi="Times New Roman" w:cs="Times New Roman"/>
                <w:b/>
                <w:bCs/>
              </w:rPr>
              <w:t>Backup ID</w:t>
            </w:r>
            <w:r w:rsidRPr="00AE0971">
              <w:rPr>
                <w:rFonts w:ascii="Times New Roman" w:hAnsi="Times New Roman" w:cs="Times New Roman"/>
              </w:rPr>
              <w:t>, type a name for the backup</w:t>
            </w:r>
          </w:p>
        </w:tc>
        <w:tc>
          <w:tcPr>
            <w:tcW w:w="2785" w:type="dxa"/>
          </w:tcPr>
          <w:p w:rsidR="00953837" w:rsidP="009D32C8" w:rsidRDefault="009D32C8" w14:paraId="45F60983" w14:textId="77777777">
            <w:pPr>
              <w:pStyle w:val="NoSpacing"/>
              <w:numPr>
                <w:ilvl w:val="0"/>
                <w:numId w:val="66"/>
              </w:numPr>
              <w:rPr>
                <w:rFonts w:ascii="Times New Roman" w:hAnsi="Times New Roman" w:cs="Times New Roman"/>
              </w:rPr>
            </w:pPr>
            <w:r>
              <w:rPr>
                <w:rFonts w:ascii="Times New Roman" w:hAnsi="Times New Roman" w:cs="Times New Roman"/>
              </w:rPr>
              <w:t>Include two letters of the application</w:t>
            </w:r>
          </w:p>
          <w:p w:rsidR="009D32C8" w:rsidP="009D32C8" w:rsidRDefault="009D32C8" w14:paraId="3B5B17A4" w14:textId="77777777">
            <w:pPr>
              <w:pStyle w:val="NoSpacing"/>
              <w:numPr>
                <w:ilvl w:val="0"/>
                <w:numId w:val="66"/>
              </w:numPr>
              <w:rPr>
                <w:rFonts w:ascii="Times New Roman" w:hAnsi="Times New Roman" w:cs="Times New Roman"/>
              </w:rPr>
            </w:pPr>
            <w:r>
              <w:rPr>
                <w:rFonts w:ascii="Times New Roman" w:hAnsi="Times New Roman" w:cs="Times New Roman"/>
              </w:rPr>
              <w:t>Year/Month/Day e.g. 20210524</w:t>
            </w:r>
          </w:p>
          <w:p w:rsidR="009D32C8" w:rsidP="009D32C8" w:rsidRDefault="009D32C8" w14:paraId="12B06541" w14:textId="77777777">
            <w:pPr>
              <w:pStyle w:val="NoSpacing"/>
              <w:numPr>
                <w:ilvl w:val="0"/>
                <w:numId w:val="66"/>
              </w:numPr>
              <w:rPr>
                <w:rFonts w:ascii="Times New Roman" w:hAnsi="Times New Roman" w:cs="Times New Roman"/>
              </w:rPr>
            </w:pPr>
            <w:proofErr w:type="spellStart"/>
            <w:r>
              <w:rPr>
                <w:rFonts w:ascii="Times New Roman" w:hAnsi="Times New Roman" w:cs="Times New Roman"/>
              </w:rPr>
              <w:t>Filestore</w:t>
            </w:r>
            <w:proofErr w:type="spellEnd"/>
          </w:p>
          <w:p w:rsidRPr="00AE0971" w:rsidR="009D32C8" w:rsidP="009D32C8" w:rsidRDefault="000C0121" w14:paraId="4DC6D1EA" w14:textId="25212BF0">
            <w:pPr>
              <w:pStyle w:val="NoSpacing"/>
              <w:numPr>
                <w:ilvl w:val="0"/>
                <w:numId w:val="66"/>
              </w:numPr>
              <w:rPr>
                <w:rFonts w:ascii="Times New Roman" w:hAnsi="Times New Roman" w:cs="Times New Roman"/>
              </w:rPr>
            </w:pPr>
            <w:r>
              <w:rPr>
                <w:rFonts w:ascii="Times New Roman" w:hAnsi="Times New Roman" w:cs="Times New Roman"/>
              </w:rPr>
              <w:t>e</w:t>
            </w:r>
            <w:r w:rsidR="009D32C8">
              <w:rPr>
                <w:rFonts w:ascii="Times New Roman" w:hAnsi="Times New Roman" w:cs="Times New Roman"/>
              </w:rPr>
              <w:t>.g.</w:t>
            </w:r>
            <w:r>
              <w:rPr>
                <w:rFonts w:ascii="Times New Roman" w:hAnsi="Times New Roman" w:cs="Times New Roman"/>
              </w:rPr>
              <w:t>,</w:t>
            </w:r>
            <w:r w:rsidR="009D32C8">
              <w:rPr>
                <w:rFonts w:ascii="Times New Roman" w:hAnsi="Times New Roman" w:cs="Times New Roman"/>
              </w:rPr>
              <w:t xml:space="preserve"> lk-20210524-filestore</w:t>
            </w:r>
          </w:p>
        </w:tc>
      </w:tr>
      <w:tr w:rsidRPr="00AE0971" w:rsidR="00953837" w:rsidTr="0097001C" w14:paraId="42A711E7" w14:textId="77777777">
        <w:tc>
          <w:tcPr>
            <w:tcW w:w="985" w:type="dxa"/>
          </w:tcPr>
          <w:p w:rsidRPr="00AE0971" w:rsidR="00953837" w:rsidP="009035A8" w:rsidRDefault="00953837" w14:paraId="506FD6D8" w14:textId="6C32DC55">
            <w:pPr>
              <w:pStyle w:val="NoSpacing"/>
              <w:rPr>
                <w:rFonts w:ascii="Times New Roman" w:hAnsi="Times New Roman" w:cs="Times New Roman"/>
              </w:rPr>
            </w:pPr>
            <w:r w:rsidRPr="00AE0971">
              <w:rPr>
                <w:rFonts w:ascii="Times New Roman" w:hAnsi="Times New Roman" w:cs="Times New Roman"/>
              </w:rPr>
              <w:t>4.</w:t>
            </w:r>
          </w:p>
        </w:tc>
        <w:tc>
          <w:tcPr>
            <w:tcW w:w="4860" w:type="dxa"/>
          </w:tcPr>
          <w:p w:rsidRPr="00AE0971" w:rsidR="00953837" w:rsidP="009035A8" w:rsidRDefault="00953837" w14:paraId="6D920152" w14:textId="11D5D1BA">
            <w:pPr>
              <w:pStyle w:val="NoSpacing"/>
              <w:rPr>
                <w:rFonts w:ascii="Times New Roman" w:hAnsi="Times New Roman" w:cs="Times New Roman"/>
              </w:rPr>
            </w:pPr>
            <w:r w:rsidRPr="00AE0971">
              <w:rPr>
                <w:rFonts w:ascii="Times New Roman" w:hAnsi="Times New Roman" w:cs="Times New Roman"/>
              </w:rPr>
              <w:t xml:space="preserve">For </w:t>
            </w:r>
            <w:r w:rsidRPr="00AE0971">
              <w:rPr>
                <w:rFonts w:ascii="Times New Roman" w:hAnsi="Times New Roman" w:cs="Times New Roman"/>
                <w:b/>
                <w:bCs/>
              </w:rPr>
              <w:t>Region</w:t>
            </w:r>
            <w:r w:rsidRPr="00AE0971">
              <w:rPr>
                <w:rFonts w:ascii="Times New Roman" w:hAnsi="Times New Roman" w:cs="Times New Roman"/>
              </w:rPr>
              <w:t>, select the Google Could region where you want the backup to be located</w:t>
            </w:r>
          </w:p>
        </w:tc>
        <w:tc>
          <w:tcPr>
            <w:tcW w:w="2785" w:type="dxa"/>
          </w:tcPr>
          <w:p w:rsidRPr="00AE0971" w:rsidR="00953837" w:rsidP="009035A8" w:rsidRDefault="009D32C8" w14:paraId="1549935D" w14:textId="7D1533AC">
            <w:pPr>
              <w:pStyle w:val="NoSpacing"/>
              <w:rPr>
                <w:rFonts w:ascii="Times New Roman" w:hAnsi="Times New Roman" w:cs="Times New Roman"/>
              </w:rPr>
            </w:pPr>
            <w:r>
              <w:rPr>
                <w:rFonts w:ascii="Times New Roman" w:hAnsi="Times New Roman" w:cs="Times New Roman"/>
              </w:rPr>
              <w:t>Make sure to back it up to two regions (e.g.</w:t>
            </w:r>
            <w:r w:rsidR="000C0121">
              <w:rPr>
                <w:rFonts w:ascii="Times New Roman" w:hAnsi="Times New Roman" w:cs="Times New Roman"/>
              </w:rPr>
              <w:t>,</w:t>
            </w:r>
            <w:r>
              <w:rPr>
                <w:rFonts w:ascii="Times New Roman" w:hAnsi="Times New Roman" w:cs="Times New Roman"/>
              </w:rPr>
              <w:t xml:space="preserve"> East and West)</w:t>
            </w:r>
          </w:p>
        </w:tc>
      </w:tr>
      <w:tr w:rsidRPr="00AE0971" w:rsidR="00953837" w:rsidTr="0097001C" w14:paraId="228D9810" w14:textId="77777777">
        <w:tc>
          <w:tcPr>
            <w:tcW w:w="985" w:type="dxa"/>
          </w:tcPr>
          <w:p w:rsidRPr="00AE0971" w:rsidR="00953837" w:rsidP="009035A8" w:rsidRDefault="00953837" w14:paraId="15CA740A" w14:textId="673A5A2C">
            <w:pPr>
              <w:pStyle w:val="NoSpacing"/>
              <w:rPr>
                <w:rFonts w:ascii="Times New Roman" w:hAnsi="Times New Roman" w:cs="Times New Roman"/>
              </w:rPr>
            </w:pPr>
            <w:r w:rsidRPr="00AE0971">
              <w:rPr>
                <w:rFonts w:ascii="Times New Roman" w:hAnsi="Times New Roman" w:cs="Times New Roman"/>
              </w:rPr>
              <w:t>5.</w:t>
            </w:r>
          </w:p>
        </w:tc>
        <w:tc>
          <w:tcPr>
            <w:tcW w:w="4860" w:type="dxa"/>
          </w:tcPr>
          <w:p w:rsidRPr="00AE0971" w:rsidR="00953837" w:rsidP="009035A8" w:rsidRDefault="00953837" w14:paraId="12D2517E" w14:textId="3F4D4205">
            <w:pPr>
              <w:pStyle w:val="NoSpacing"/>
              <w:rPr>
                <w:rFonts w:ascii="Times New Roman" w:hAnsi="Times New Roman" w:cs="Times New Roman"/>
              </w:rPr>
            </w:pPr>
            <w:r w:rsidRPr="00AE0971">
              <w:rPr>
                <w:rFonts w:ascii="Times New Roman" w:hAnsi="Times New Roman" w:cs="Times New Roman"/>
              </w:rPr>
              <w:t xml:space="preserve">Click </w:t>
            </w:r>
            <w:r w:rsidRPr="00AE0971">
              <w:rPr>
                <w:rFonts w:ascii="Times New Roman" w:hAnsi="Times New Roman" w:cs="Times New Roman"/>
                <w:b/>
                <w:bCs/>
              </w:rPr>
              <w:t>Create</w:t>
            </w:r>
          </w:p>
        </w:tc>
        <w:tc>
          <w:tcPr>
            <w:tcW w:w="2785" w:type="dxa"/>
          </w:tcPr>
          <w:p w:rsidRPr="00AE0971" w:rsidR="00953837" w:rsidP="009035A8" w:rsidRDefault="00953837" w14:paraId="298D088B" w14:textId="77777777">
            <w:pPr>
              <w:pStyle w:val="NoSpacing"/>
              <w:rPr>
                <w:rFonts w:ascii="Times New Roman" w:hAnsi="Times New Roman" w:cs="Times New Roman"/>
              </w:rPr>
            </w:pPr>
          </w:p>
        </w:tc>
      </w:tr>
    </w:tbl>
    <w:p w:rsidRPr="00AE0971" w:rsidR="00142363" w:rsidP="00911F9A" w:rsidRDefault="00142363" w14:paraId="51A2F05A" w14:textId="77777777">
      <w:pPr>
        <w:pStyle w:val="NoSpacing"/>
        <w:rPr>
          <w:rFonts w:ascii="Times New Roman" w:hAnsi="Times New Roman" w:cs="Times New Roman"/>
          <w:b/>
          <w:bCs/>
        </w:rPr>
      </w:pPr>
    </w:p>
    <w:p w:rsidRPr="00AE0971" w:rsidR="00142363" w:rsidP="00936042" w:rsidRDefault="00142363" w14:paraId="2CDDC1A5" w14:textId="6E6E1569">
      <w:pPr>
        <w:pStyle w:val="NoSpacing"/>
        <w:ind w:firstLine="720"/>
        <w:rPr>
          <w:rFonts w:ascii="Times New Roman" w:hAnsi="Times New Roman" w:cs="Times New Roman"/>
          <w:b/>
          <w:bCs/>
        </w:rPr>
      </w:pPr>
      <w:r w:rsidRPr="00AE0971">
        <w:rPr>
          <w:rFonts w:ascii="Times New Roman" w:hAnsi="Times New Roman" w:cs="Times New Roman"/>
          <w:b/>
          <w:bCs/>
        </w:rPr>
        <w:t xml:space="preserve">Procedure </w:t>
      </w:r>
      <w:r w:rsidR="00CB615D">
        <w:rPr>
          <w:rFonts w:ascii="Times New Roman" w:hAnsi="Times New Roman" w:cs="Times New Roman"/>
          <w:b/>
          <w:bCs/>
        </w:rPr>
        <w:t>5</w:t>
      </w:r>
      <w:r w:rsidRPr="00AE0971">
        <w:rPr>
          <w:rFonts w:ascii="Times New Roman" w:hAnsi="Times New Roman" w:cs="Times New Roman"/>
          <w:b/>
          <w:bCs/>
        </w:rPr>
        <w:t xml:space="preserve">.4 – Backup Validation Process </w:t>
      </w:r>
    </w:p>
    <w:p w:rsidRPr="00AE0971" w:rsidR="00142363" w:rsidP="00142363" w:rsidRDefault="00142363" w14:paraId="525AB367" w14:textId="6BE7DD49">
      <w:pPr>
        <w:pStyle w:val="NoSpacing"/>
        <w:ind w:left="720"/>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 xml:space="preserve">The Backup Validation procedure will allow us to validate that each backup was successfully completed.  This will be done daily so that we may ensure backups were executed correctly. </w:t>
      </w:r>
    </w:p>
    <w:p w:rsidRPr="00AE0971" w:rsidR="004C4B94" w:rsidP="00142363" w:rsidRDefault="004C4B94" w14:paraId="39211BFA" w14:textId="718CD702">
      <w:pPr>
        <w:pStyle w:val="NoSpacing"/>
        <w:ind w:left="720"/>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xml:space="preserve"> Daily</w:t>
      </w:r>
    </w:p>
    <w:p w:rsidRPr="00AE0971" w:rsidR="00142363" w:rsidP="00142363" w:rsidRDefault="00142363" w14:paraId="7CA155CC" w14:textId="35547FC1">
      <w:pPr>
        <w:pStyle w:val="NoSpacing"/>
        <w:ind w:left="720"/>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142363" w:rsidP="008A0D05" w:rsidRDefault="00142363" w14:paraId="7E1773FE" w14:textId="77777777">
      <w:pPr>
        <w:pStyle w:val="NoSpacing"/>
        <w:numPr>
          <w:ilvl w:val="0"/>
          <w:numId w:val="14"/>
        </w:numPr>
        <w:rPr>
          <w:rFonts w:ascii="Times New Roman" w:hAnsi="Times New Roman" w:cs="Times New Roman"/>
        </w:rPr>
      </w:pPr>
      <w:r w:rsidRPr="00AE0971">
        <w:rPr>
          <w:rFonts w:ascii="Times New Roman" w:hAnsi="Times New Roman" w:cs="Times New Roman"/>
        </w:rPr>
        <w:t>Snapshots executed nightly for all virtual machines (VMs)</w:t>
      </w:r>
    </w:p>
    <w:p w:rsidRPr="00AE0971" w:rsidR="00142363" w:rsidP="008A0D05" w:rsidRDefault="00142363" w14:paraId="2BA77450" w14:textId="77777777">
      <w:pPr>
        <w:pStyle w:val="NoSpacing"/>
        <w:numPr>
          <w:ilvl w:val="0"/>
          <w:numId w:val="14"/>
        </w:numPr>
        <w:rPr>
          <w:rFonts w:ascii="Times New Roman" w:hAnsi="Times New Roman" w:cs="Times New Roman"/>
        </w:rPr>
      </w:pPr>
      <w:r w:rsidRPr="00AE0971">
        <w:rPr>
          <w:rFonts w:ascii="Times New Roman" w:hAnsi="Times New Roman" w:cs="Times New Roman"/>
        </w:rPr>
        <w:t>Database backups performed nightly</w:t>
      </w:r>
    </w:p>
    <w:p w:rsidRPr="00AE0971" w:rsidR="00142363" w:rsidP="008A0D05" w:rsidRDefault="00142363" w14:paraId="05B5DF37" w14:textId="33294845">
      <w:pPr>
        <w:pStyle w:val="NoSpacing"/>
        <w:numPr>
          <w:ilvl w:val="0"/>
          <w:numId w:val="14"/>
        </w:numPr>
        <w:rPr>
          <w:rFonts w:ascii="Times New Roman" w:hAnsi="Times New Roman" w:cs="Times New Roman"/>
        </w:rPr>
      </w:pPr>
      <w:r w:rsidRPr="00AE0971">
        <w:rPr>
          <w:rFonts w:ascii="Times New Roman" w:hAnsi="Times New Roman" w:cs="Times New Roman"/>
        </w:rPr>
        <w:t xml:space="preserve">Scheduled jobs are configured </w:t>
      </w:r>
    </w:p>
    <w:p w:rsidRPr="00AE0971" w:rsidR="00142363" w:rsidP="00142363" w:rsidRDefault="00142363" w14:paraId="54657C14" w14:textId="43215A38">
      <w:pPr>
        <w:pStyle w:val="NoSpacing"/>
        <w:ind w:left="720"/>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VMs listed in Appendix G, Databases listed in Appendix H, Application listed in Appendix G.</w:t>
      </w:r>
    </w:p>
    <w:p w:rsidRPr="00AE0971" w:rsidR="004C4B94" w:rsidP="00142363" w:rsidRDefault="004C4B94" w14:paraId="718EDECC" w14:textId="77777777">
      <w:pPr>
        <w:pStyle w:val="NoSpacing"/>
        <w:ind w:left="720"/>
        <w:rPr>
          <w:rFonts w:ascii="Times New Roman" w:hAnsi="Times New Roman" w:cs="Times New Roman"/>
        </w:rPr>
      </w:pPr>
    </w:p>
    <w:p w:rsidRPr="00AE0971" w:rsidR="00142363" w:rsidP="00142363" w:rsidRDefault="00142363" w14:paraId="244A6A41" w14:textId="39B2A504">
      <w:pPr>
        <w:pStyle w:val="NoSpacing"/>
        <w:ind w:left="720"/>
        <w:rPr>
          <w:rFonts w:ascii="Times New Roman" w:hAnsi="Times New Roman" w:cs="Times New Roman"/>
        </w:rPr>
      </w:pP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85"/>
        <w:gridCol w:w="4860"/>
        <w:gridCol w:w="2785"/>
      </w:tblGrid>
      <w:tr w:rsidRPr="00AE0971" w:rsidR="00142363" w:rsidTr="00CF38F6" w14:paraId="6B9D4FF9" w14:textId="77777777">
        <w:tc>
          <w:tcPr>
            <w:tcW w:w="985" w:type="dxa"/>
            <w:shd w:val="clear" w:color="auto" w:fill="4472C4" w:themeFill="accent1"/>
          </w:tcPr>
          <w:p w:rsidRPr="00AE0971" w:rsidR="00142363" w:rsidP="009035A8" w:rsidRDefault="00142363" w14:paraId="37F0DC23"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860" w:type="dxa"/>
            <w:shd w:val="clear" w:color="auto" w:fill="4472C4" w:themeFill="accent1"/>
          </w:tcPr>
          <w:p w:rsidRPr="00AE0971" w:rsidR="00142363" w:rsidP="009035A8" w:rsidRDefault="00142363" w14:paraId="2E3A0215"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2785" w:type="dxa"/>
            <w:shd w:val="clear" w:color="auto" w:fill="4472C4" w:themeFill="accent1"/>
          </w:tcPr>
          <w:p w:rsidRPr="00AE0971" w:rsidR="00142363" w:rsidP="009035A8" w:rsidRDefault="00142363" w14:paraId="026EB188"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142363" w:rsidTr="00CF38F6" w14:paraId="39BB1173" w14:textId="77777777">
        <w:tc>
          <w:tcPr>
            <w:tcW w:w="985" w:type="dxa"/>
          </w:tcPr>
          <w:p w:rsidRPr="00AE0971" w:rsidR="00142363" w:rsidP="009035A8" w:rsidRDefault="00142363" w14:paraId="0D11EBB0" w14:textId="77777777">
            <w:pPr>
              <w:pStyle w:val="NoSpacing"/>
              <w:rPr>
                <w:rFonts w:ascii="Times New Roman" w:hAnsi="Times New Roman" w:cs="Times New Roman"/>
              </w:rPr>
            </w:pPr>
            <w:r w:rsidRPr="00AE0971">
              <w:rPr>
                <w:rFonts w:ascii="Times New Roman" w:hAnsi="Times New Roman" w:cs="Times New Roman"/>
              </w:rPr>
              <w:t>1.</w:t>
            </w:r>
          </w:p>
        </w:tc>
        <w:tc>
          <w:tcPr>
            <w:tcW w:w="4860" w:type="dxa"/>
          </w:tcPr>
          <w:p w:rsidRPr="00AE0971" w:rsidR="00142363" w:rsidP="009035A8" w:rsidRDefault="00142363" w14:paraId="038B7C75" w14:textId="1E079A2F">
            <w:pPr>
              <w:pStyle w:val="NoSpacing"/>
              <w:rPr>
                <w:rFonts w:ascii="Times New Roman" w:hAnsi="Times New Roman" w:cs="Times New Roman"/>
              </w:rPr>
            </w:pPr>
            <w:r w:rsidRPr="00AE0971">
              <w:rPr>
                <w:rFonts w:ascii="Times New Roman" w:hAnsi="Times New Roman" w:cs="Times New Roman"/>
              </w:rPr>
              <w:t>Check VM snapshots from production suite</w:t>
            </w:r>
          </w:p>
        </w:tc>
        <w:tc>
          <w:tcPr>
            <w:tcW w:w="2785" w:type="dxa"/>
          </w:tcPr>
          <w:p w:rsidRPr="00AE0971" w:rsidR="00142363" w:rsidP="009035A8" w:rsidRDefault="00142363" w14:paraId="19324CDA" w14:textId="77777777">
            <w:pPr>
              <w:pStyle w:val="NoSpacing"/>
              <w:rPr>
                <w:rFonts w:ascii="Times New Roman" w:hAnsi="Times New Roman" w:cs="Times New Roman"/>
              </w:rPr>
            </w:pPr>
          </w:p>
        </w:tc>
      </w:tr>
      <w:tr w:rsidRPr="00AE0971" w:rsidR="00142363" w:rsidTr="00CF38F6" w14:paraId="2755E94C" w14:textId="77777777">
        <w:tc>
          <w:tcPr>
            <w:tcW w:w="985" w:type="dxa"/>
          </w:tcPr>
          <w:p w:rsidRPr="00AE0971" w:rsidR="00142363" w:rsidP="009035A8" w:rsidRDefault="00142363" w14:paraId="589942D7" w14:textId="5D58B861">
            <w:pPr>
              <w:pStyle w:val="NoSpacing"/>
              <w:rPr>
                <w:rFonts w:ascii="Times New Roman" w:hAnsi="Times New Roman" w:cs="Times New Roman"/>
              </w:rPr>
            </w:pPr>
            <w:r w:rsidRPr="00AE0971">
              <w:rPr>
                <w:rFonts w:ascii="Times New Roman" w:hAnsi="Times New Roman" w:cs="Times New Roman"/>
              </w:rPr>
              <w:t>1.1</w:t>
            </w:r>
          </w:p>
        </w:tc>
        <w:tc>
          <w:tcPr>
            <w:tcW w:w="4860" w:type="dxa"/>
          </w:tcPr>
          <w:p w:rsidRPr="00AE0971" w:rsidR="00142363" w:rsidP="009035A8" w:rsidRDefault="00142363" w14:paraId="0AA618B0" w14:textId="310E72CD">
            <w:pPr>
              <w:pStyle w:val="NoSpacing"/>
              <w:rPr>
                <w:rFonts w:ascii="Times New Roman" w:hAnsi="Times New Roman" w:cs="Times New Roman"/>
              </w:rPr>
            </w:pPr>
            <w:r w:rsidRPr="00AE0971">
              <w:rPr>
                <w:rFonts w:ascii="Times New Roman" w:hAnsi="Times New Roman" w:cs="Times New Roman"/>
              </w:rPr>
              <w:t>Log into Google console</w:t>
            </w:r>
          </w:p>
        </w:tc>
        <w:tc>
          <w:tcPr>
            <w:tcW w:w="2785" w:type="dxa"/>
          </w:tcPr>
          <w:p w:rsidRPr="00AE0971" w:rsidR="00142363" w:rsidP="009035A8" w:rsidRDefault="00142363" w14:paraId="210DBE9A" w14:textId="77777777">
            <w:pPr>
              <w:pStyle w:val="NoSpacing"/>
              <w:rPr>
                <w:rFonts w:ascii="Times New Roman" w:hAnsi="Times New Roman" w:cs="Times New Roman"/>
              </w:rPr>
            </w:pPr>
          </w:p>
        </w:tc>
      </w:tr>
      <w:tr w:rsidRPr="00AE0971" w:rsidR="00142363" w:rsidTr="00CF38F6" w14:paraId="68406D22" w14:textId="77777777">
        <w:tc>
          <w:tcPr>
            <w:tcW w:w="985" w:type="dxa"/>
          </w:tcPr>
          <w:p w:rsidRPr="00AE0971" w:rsidR="00142363" w:rsidP="009035A8" w:rsidRDefault="00142363" w14:paraId="25E3C9CD" w14:textId="7ED5F764">
            <w:pPr>
              <w:pStyle w:val="NoSpacing"/>
              <w:rPr>
                <w:rFonts w:ascii="Times New Roman" w:hAnsi="Times New Roman" w:cs="Times New Roman"/>
              </w:rPr>
            </w:pPr>
            <w:r w:rsidRPr="00AE0971">
              <w:rPr>
                <w:rFonts w:ascii="Times New Roman" w:hAnsi="Times New Roman" w:cs="Times New Roman"/>
              </w:rPr>
              <w:t>1.2</w:t>
            </w:r>
          </w:p>
        </w:tc>
        <w:tc>
          <w:tcPr>
            <w:tcW w:w="4860" w:type="dxa"/>
          </w:tcPr>
          <w:p w:rsidRPr="00AE0971" w:rsidR="00142363" w:rsidP="009035A8" w:rsidRDefault="00142363" w14:paraId="2EC17200" w14:textId="496D09EE">
            <w:pPr>
              <w:pStyle w:val="NoSpacing"/>
              <w:rPr>
                <w:rFonts w:ascii="Times New Roman" w:hAnsi="Times New Roman" w:cs="Times New Roman"/>
              </w:rPr>
            </w:pPr>
            <w:r w:rsidRPr="00AE0971">
              <w:rPr>
                <w:rFonts w:ascii="Times New Roman" w:hAnsi="Times New Roman" w:cs="Times New Roman"/>
              </w:rPr>
              <w:t xml:space="preserve">Navigate to </w:t>
            </w:r>
            <w:r w:rsidRPr="00AE0971">
              <w:rPr>
                <w:rFonts w:ascii="Times New Roman" w:hAnsi="Times New Roman" w:cs="Times New Roman"/>
                <w:b/>
                <w:bCs/>
              </w:rPr>
              <w:t>snapshot location</w:t>
            </w:r>
          </w:p>
        </w:tc>
        <w:tc>
          <w:tcPr>
            <w:tcW w:w="2785" w:type="dxa"/>
          </w:tcPr>
          <w:p w:rsidRPr="00AE0971" w:rsidR="00142363" w:rsidP="009035A8" w:rsidRDefault="00CD7326" w14:paraId="4E3F2A23" w14:textId="49A3EC2D">
            <w:pPr>
              <w:pStyle w:val="NoSpacing"/>
              <w:rPr>
                <w:rFonts w:ascii="Times New Roman" w:hAnsi="Times New Roman" w:cs="Times New Roman"/>
              </w:rPr>
            </w:pPr>
            <w:r w:rsidRPr="00AE0971">
              <w:rPr>
                <w:rFonts w:ascii="Times New Roman" w:hAnsi="Times New Roman" w:cs="Times New Roman"/>
              </w:rPr>
              <w:t>Compute Engine &gt; Snapshots</w:t>
            </w:r>
          </w:p>
        </w:tc>
      </w:tr>
      <w:tr w:rsidRPr="00AE0971" w:rsidR="00142363" w:rsidTr="00CF38F6" w14:paraId="75DE0223" w14:textId="77777777">
        <w:tc>
          <w:tcPr>
            <w:tcW w:w="985" w:type="dxa"/>
          </w:tcPr>
          <w:p w:rsidRPr="00AE0971" w:rsidR="00142363" w:rsidP="009035A8" w:rsidRDefault="00142363" w14:paraId="0AA7AB30" w14:textId="0BEC0833">
            <w:pPr>
              <w:pStyle w:val="NoSpacing"/>
              <w:rPr>
                <w:rFonts w:ascii="Times New Roman" w:hAnsi="Times New Roman" w:cs="Times New Roman"/>
              </w:rPr>
            </w:pPr>
            <w:r w:rsidRPr="00AE0971">
              <w:rPr>
                <w:rFonts w:ascii="Times New Roman" w:hAnsi="Times New Roman" w:cs="Times New Roman"/>
              </w:rPr>
              <w:t>1.3</w:t>
            </w:r>
          </w:p>
        </w:tc>
        <w:tc>
          <w:tcPr>
            <w:tcW w:w="4860" w:type="dxa"/>
          </w:tcPr>
          <w:p w:rsidRPr="00AE0971" w:rsidR="00142363" w:rsidP="009035A8" w:rsidRDefault="00142363" w14:paraId="5D5F1140" w14:textId="30D9A665">
            <w:pPr>
              <w:pStyle w:val="NoSpacing"/>
              <w:rPr>
                <w:rFonts w:ascii="Times New Roman" w:hAnsi="Times New Roman" w:cs="Times New Roman"/>
              </w:rPr>
            </w:pPr>
            <w:r w:rsidRPr="00AE0971">
              <w:rPr>
                <w:rFonts w:ascii="Times New Roman" w:hAnsi="Times New Roman" w:cs="Times New Roman"/>
              </w:rPr>
              <w:t>Validate snapshot date, time and file size for each server</w:t>
            </w:r>
          </w:p>
        </w:tc>
        <w:tc>
          <w:tcPr>
            <w:tcW w:w="2785" w:type="dxa"/>
          </w:tcPr>
          <w:p w:rsidRPr="00AE0971" w:rsidR="00142363" w:rsidP="009035A8" w:rsidRDefault="00142363" w14:paraId="2325A2A9" w14:textId="77777777">
            <w:pPr>
              <w:pStyle w:val="NoSpacing"/>
              <w:rPr>
                <w:rFonts w:ascii="Times New Roman" w:hAnsi="Times New Roman" w:cs="Times New Roman"/>
              </w:rPr>
            </w:pPr>
          </w:p>
        </w:tc>
      </w:tr>
      <w:tr w:rsidRPr="00AE0971" w:rsidR="00142363" w:rsidTr="00CF38F6" w14:paraId="6ED4F95F" w14:textId="77777777">
        <w:tc>
          <w:tcPr>
            <w:tcW w:w="985" w:type="dxa"/>
          </w:tcPr>
          <w:p w:rsidRPr="00AE0971" w:rsidR="00142363" w:rsidP="009035A8" w:rsidRDefault="00142363" w14:paraId="6104E343" w14:textId="7A778A37">
            <w:pPr>
              <w:pStyle w:val="NoSpacing"/>
              <w:rPr>
                <w:rFonts w:ascii="Times New Roman" w:hAnsi="Times New Roman" w:cs="Times New Roman"/>
              </w:rPr>
            </w:pPr>
            <w:r w:rsidRPr="00AE0971">
              <w:rPr>
                <w:rFonts w:ascii="Times New Roman" w:hAnsi="Times New Roman" w:cs="Times New Roman"/>
              </w:rPr>
              <w:t>2</w:t>
            </w:r>
          </w:p>
        </w:tc>
        <w:tc>
          <w:tcPr>
            <w:tcW w:w="4860" w:type="dxa"/>
          </w:tcPr>
          <w:p w:rsidRPr="00AE0971" w:rsidR="00142363" w:rsidP="009035A8" w:rsidRDefault="00142363" w14:paraId="138F6692" w14:textId="078A3423">
            <w:pPr>
              <w:pStyle w:val="NoSpacing"/>
              <w:rPr>
                <w:rFonts w:ascii="Times New Roman" w:hAnsi="Times New Roman" w:cs="Times New Roman"/>
              </w:rPr>
            </w:pPr>
            <w:r w:rsidRPr="00AE0971">
              <w:rPr>
                <w:rFonts w:ascii="Times New Roman" w:hAnsi="Times New Roman" w:cs="Times New Roman"/>
              </w:rPr>
              <w:t>Validate each database backup</w:t>
            </w:r>
          </w:p>
        </w:tc>
        <w:tc>
          <w:tcPr>
            <w:tcW w:w="2785" w:type="dxa"/>
          </w:tcPr>
          <w:p w:rsidRPr="00AE0971" w:rsidR="00142363" w:rsidP="009035A8" w:rsidRDefault="00142363" w14:paraId="7F5EB1B9" w14:textId="77777777">
            <w:pPr>
              <w:pStyle w:val="NoSpacing"/>
              <w:rPr>
                <w:rFonts w:ascii="Times New Roman" w:hAnsi="Times New Roman" w:cs="Times New Roman"/>
              </w:rPr>
            </w:pPr>
          </w:p>
        </w:tc>
      </w:tr>
      <w:tr w:rsidRPr="00AE0971" w:rsidR="00142363" w:rsidTr="00CF38F6" w14:paraId="16B2C30E" w14:textId="77777777">
        <w:tc>
          <w:tcPr>
            <w:tcW w:w="985" w:type="dxa"/>
          </w:tcPr>
          <w:p w:rsidRPr="00AE0971" w:rsidR="00142363" w:rsidP="009035A8" w:rsidRDefault="00142363" w14:paraId="34C85CB2" w14:textId="55778610">
            <w:pPr>
              <w:pStyle w:val="NoSpacing"/>
              <w:rPr>
                <w:rFonts w:ascii="Times New Roman" w:hAnsi="Times New Roman" w:cs="Times New Roman"/>
              </w:rPr>
            </w:pPr>
            <w:r w:rsidRPr="00AE0971">
              <w:rPr>
                <w:rFonts w:ascii="Times New Roman" w:hAnsi="Times New Roman" w:cs="Times New Roman"/>
              </w:rPr>
              <w:t>2.1</w:t>
            </w:r>
          </w:p>
        </w:tc>
        <w:tc>
          <w:tcPr>
            <w:tcW w:w="4860" w:type="dxa"/>
          </w:tcPr>
          <w:p w:rsidRPr="00AE0971" w:rsidR="00142363" w:rsidP="009035A8" w:rsidRDefault="00142363" w14:paraId="0598F428" w14:textId="4C92B0C9">
            <w:pPr>
              <w:pStyle w:val="NoSpacing"/>
              <w:rPr>
                <w:rFonts w:ascii="Times New Roman" w:hAnsi="Times New Roman" w:cs="Times New Roman"/>
              </w:rPr>
            </w:pPr>
            <w:r w:rsidRPr="00AE0971">
              <w:rPr>
                <w:rFonts w:ascii="Times New Roman" w:hAnsi="Times New Roman" w:cs="Times New Roman"/>
              </w:rPr>
              <w:t xml:space="preserve">Navigate to </w:t>
            </w:r>
            <w:proofErr w:type="spellStart"/>
            <w:r w:rsidRPr="00AE0971">
              <w:rPr>
                <w:rFonts w:ascii="Times New Roman" w:hAnsi="Times New Roman" w:cs="Times New Roman"/>
                <w:b/>
                <w:bCs/>
              </w:rPr>
              <w:t>File</w:t>
            </w:r>
            <w:r w:rsidRPr="00AE0971" w:rsidR="00E65B90">
              <w:rPr>
                <w:rFonts w:ascii="Times New Roman" w:hAnsi="Times New Roman" w:cs="Times New Roman"/>
                <w:b/>
                <w:bCs/>
              </w:rPr>
              <w:t>s</w:t>
            </w:r>
            <w:r w:rsidRPr="00AE0971">
              <w:rPr>
                <w:rFonts w:ascii="Times New Roman" w:hAnsi="Times New Roman" w:cs="Times New Roman"/>
                <w:b/>
                <w:bCs/>
              </w:rPr>
              <w:t>tore</w:t>
            </w:r>
            <w:proofErr w:type="spellEnd"/>
          </w:p>
        </w:tc>
        <w:tc>
          <w:tcPr>
            <w:tcW w:w="2785" w:type="dxa"/>
          </w:tcPr>
          <w:p w:rsidRPr="00AE0971" w:rsidR="00142363" w:rsidP="009035A8" w:rsidRDefault="00CD7326" w14:paraId="57DB64B1" w14:textId="38318190">
            <w:pPr>
              <w:pStyle w:val="NoSpacing"/>
              <w:rPr>
                <w:rFonts w:ascii="Times New Roman" w:hAnsi="Times New Roman" w:cs="Times New Roman"/>
              </w:rPr>
            </w:pPr>
            <w:r w:rsidRPr="00AE0971">
              <w:rPr>
                <w:rFonts w:ascii="Times New Roman" w:hAnsi="Times New Roman" w:cs="Times New Roman"/>
              </w:rPr>
              <w:t>Storage&gt;</w:t>
            </w:r>
            <w:proofErr w:type="spellStart"/>
            <w:r w:rsidRPr="00AE0971">
              <w:rPr>
                <w:rFonts w:ascii="Times New Roman" w:hAnsi="Times New Roman" w:cs="Times New Roman"/>
              </w:rPr>
              <w:t>Filestore</w:t>
            </w:r>
            <w:proofErr w:type="spellEnd"/>
            <w:r w:rsidRPr="00AE0971">
              <w:rPr>
                <w:rFonts w:ascii="Times New Roman" w:hAnsi="Times New Roman" w:cs="Times New Roman"/>
              </w:rPr>
              <w:t>&gt;Backups</w:t>
            </w:r>
          </w:p>
        </w:tc>
      </w:tr>
      <w:tr w:rsidRPr="00AE0971" w:rsidR="00142363" w:rsidTr="00CF38F6" w14:paraId="0B5F7C0F" w14:textId="77777777">
        <w:tc>
          <w:tcPr>
            <w:tcW w:w="985" w:type="dxa"/>
          </w:tcPr>
          <w:p w:rsidRPr="00AE0971" w:rsidR="00142363" w:rsidP="009035A8" w:rsidRDefault="00142363" w14:paraId="2C3B4685" w14:textId="3E34F116">
            <w:pPr>
              <w:pStyle w:val="NoSpacing"/>
              <w:rPr>
                <w:rFonts w:ascii="Times New Roman" w:hAnsi="Times New Roman" w:cs="Times New Roman"/>
              </w:rPr>
            </w:pPr>
            <w:r w:rsidRPr="00AE0971">
              <w:rPr>
                <w:rFonts w:ascii="Times New Roman" w:hAnsi="Times New Roman" w:cs="Times New Roman"/>
              </w:rPr>
              <w:t>2.2</w:t>
            </w:r>
          </w:p>
        </w:tc>
        <w:tc>
          <w:tcPr>
            <w:tcW w:w="4860" w:type="dxa"/>
          </w:tcPr>
          <w:p w:rsidRPr="00AE0971" w:rsidR="00142363" w:rsidP="009035A8" w:rsidRDefault="00142363" w14:paraId="790D2CB6" w14:textId="2525B8BA">
            <w:pPr>
              <w:pStyle w:val="NoSpacing"/>
              <w:rPr>
                <w:rFonts w:ascii="Times New Roman" w:hAnsi="Times New Roman" w:cs="Times New Roman"/>
              </w:rPr>
            </w:pPr>
            <w:r w:rsidRPr="00AE0971">
              <w:rPr>
                <w:rFonts w:ascii="Times New Roman" w:hAnsi="Times New Roman" w:cs="Times New Roman"/>
              </w:rPr>
              <w:t xml:space="preserve">Go to </w:t>
            </w:r>
            <w:r w:rsidRPr="00AE0971">
              <w:rPr>
                <w:rFonts w:ascii="Times New Roman" w:hAnsi="Times New Roman" w:cs="Times New Roman"/>
                <w:b/>
                <w:bCs/>
              </w:rPr>
              <w:t>Backups Tab</w:t>
            </w:r>
          </w:p>
        </w:tc>
        <w:tc>
          <w:tcPr>
            <w:tcW w:w="2785" w:type="dxa"/>
          </w:tcPr>
          <w:p w:rsidRPr="00AE0971" w:rsidR="00142363" w:rsidP="009035A8" w:rsidRDefault="00142363" w14:paraId="09793E80" w14:textId="77777777">
            <w:pPr>
              <w:pStyle w:val="NoSpacing"/>
              <w:rPr>
                <w:rFonts w:ascii="Times New Roman" w:hAnsi="Times New Roman" w:cs="Times New Roman"/>
              </w:rPr>
            </w:pPr>
          </w:p>
        </w:tc>
      </w:tr>
      <w:tr w:rsidRPr="00AE0971" w:rsidR="00142363" w:rsidTr="00CF38F6" w14:paraId="43894C32" w14:textId="77777777">
        <w:tc>
          <w:tcPr>
            <w:tcW w:w="985" w:type="dxa"/>
          </w:tcPr>
          <w:p w:rsidRPr="00AE0971" w:rsidR="00142363" w:rsidP="009035A8" w:rsidRDefault="00142363" w14:paraId="28AF3EB1" w14:textId="7B834772">
            <w:pPr>
              <w:pStyle w:val="NoSpacing"/>
              <w:rPr>
                <w:rFonts w:ascii="Times New Roman" w:hAnsi="Times New Roman" w:cs="Times New Roman"/>
              </w:rPr>
            </w:pPr>
            <w:r w:rsidRPr="00AE0971">
              <w:rPr>
                <w:rFonts w:ascii="Times New Roman" w:hAnsi="Times New Roman" w:cs="Times New Roman"/>
              </w:rPr>
              <w:t>2.3</w:t>
            </w:r>
          </w:p>
        </w:tc>
        <w:tc>
          <w:tcPr>
            <w:tcW w:w="4860" w:type="dxa"/>
          </w:tcPr>
          <w:p w:rsidRPr="00AE0971" w:rsidR="00142363" w:rsidP="009035A8" w:rsidRDefault="00142363" w14:paraId="6604DA73" w14:textId="1FFE0B04">
            <w:pPr>
              <w:pStyle w:val="NoSpacing"/>
              <w:rPr>
                <w:rFonts w:ascii="Times New Roman" w:hAnsi="Times New Roman" w:cs="Times New Roman"/>
              </w:rPr>
            </w:pPr>
            <w:r w:rsidRPr="00AE0971">
              <w:rPr>
                <w:rFonts w:ascii="Times New Roman" w:hAnsi="Times New Roman" w:cs="Times New Roman"/>
              </w:rPr>
              <w:t>Validate database backup file, file size, file date and time</w:t>
            </w:r>
          </w:p>
        </w:tc>
        <w:tc>
          <w:tcPr>
            <w:tcW w:w="2785" w:type="dxa"/>
          </w:tcPr>
          <w:p w:rsidRPr="00AE0971" w:rsidR="00142363" w:rsidP="009035A8" w:rsidRDefault="00142363" w14:paraId="633D58EC" w14:textId="77777777">
            <w:pPr>
              <w:pStyle w:val="NoSpacing"/>
              <w:rPr>
                <w:rFonts w:ascii="Times New Roman" w:hAnsi="Times New Roman" w:cs="Times New Roman"/>
              </w:rPr>
            </w:pPr>
          </w:p>
        </w:tc>
      </w:tr>
      <w:tr w:rsidRPr="00AE0971" w:rsidR="00142363" w:rsidTr="00CF38F6" w14:paraId="0FC37A18" w14:textId="77777777">
        <w:tc>
          <w:tcPr>
            <w:tcW w:w="985" w:type="dxa"/>
          </w:tcPr>
          <w:p w:rsidRPr="00AE0971" w:rsidR="00142363" w:rsidP="009035A8" w:rsidRDefault="00142363" w14:paraId="5D59A9AA" w14:textId="6FF963E7">
            <w:pPr>
              <w:pStyle w:val="NoSpacing"/>
              <w:rPr>
                <w:rFonts w:ascii="Times New Roman" w:hAnsi="Times New Roman" w:cs="Times New Roman"/>
              </w:rPr>
            </w:pPr>
            <w:r w:rsidRPr="00AE0971">
              <w:rPr>
                <w:rFonts w:ascii="Times New Roman" w:hAnsi="Times New Roman" w:cs="Times New Roman"/>
              </w:rPr>
              <w:t>3</w:t>
            </w:r>
          </w:p>
        </w:tc>
        <w:tc>
          <w:tcPr>
            <w:tcW w:w="4860" w:type="dxa"/>
          </w:tcPr>
          <w:p w:rsidRPr="00AE0971" w:rsidR="00142363" w:rsidP="009035A8" w:rsidRDefault="00142363" w14:paraId="53CECA5B" w14:textId="13909A86">
            <w:pPr>
              <w:pStyle w:val="NoSpacing"/>
              <w:rPr>
                <w:rFonts w:ascii="Times New Roman" w:hAnsi="Times New Roman" w:cs="Times New Roman"/>
              </w:rPr>
            </w:pPr>
            <w:r w:rsidRPr="00AE0971">
              <w:rPr>
                <w:rFonts w:ascii="Times New Roman" w:hAnsi="Times New Roman" w:cs="Times New Roman"/>
              </w:rPr>
              <w:t>Validate file store has successfully backed up</w:t>
            </w:r>
          </w:p>
        </w:tc>
        <w:tc>
          <w:tcPr>
            <w:tcW w:w="2785" w:type="dxa"/>
          </w:tcPr>
          <w:p w:rsidRPr="00AE0971" w:rsidR="00142363" w:rsidP="009035A8" w:rsidRDefault="00142363" w14:paraId="3F35D89B" w14:textId="77777777">
            <w:pPr>
              <w:pStyle w:val="NoSpacing"/>
              <w:rPr>
                <w:rFonts w:ascii="Times New Roman" w:hAnsi="Times New Roman" w:cs="Times New Roman"/>
              </w:rPr>
            </w:pPr>
          </w:p>
        </w:tc>
      </w:tr>
      <w:tr w:rsidRPr="00AE0971" w:rsidR="00142363" w:rsidTr="00CF38F6" w14:paraId="7C789C0D" w14:textId="77777777">
        <w:tc>
          <w:tcPr>
            <w:tcW w:w="985" w:type="dxa"/>
          </w:tcPr>
          <w:p w:rsidRPr="00AE0971" w:rsidR="00142363" w:rsidP="009035A8" w:rsidRDefault="00E65B90" w14:paraId="16B243CC" w14:textId="3C00911C">
            <w:pPr>
              <w:pStyle w:val="NoSpacing"/>
              <w:rPr>
                <w:rFonts w:ascii="Times New Roman" w:hAnsi="Times New Roman" w:cs="Times New Roman"/>
              </w:rPr>
            </w:pPr>
            <w:r w:rsidRPr="00AE0971">
              <w:rPr>
                <w:rFonts w:ascii="Times New Roman" w:hAnsi="Times New Roman" w:cs="Times New Roman"/>
              </w:rPr>
              <w:t>3.1</w:t>
            </w:r>
          </w:p>
        </w:tc>
        <w:tc>
          <w:tcPr>
            <w:tcW w:w="4860" w:type="dxa"/>
          </w:tcPr>
          <w:p w:rsidRPr="00AE0971" w:rsidR="00142363" w:rsidP="009035A8" w:rsidRDefault="00142363" w14:paraId="4FDF9FBB" w14:textId="5F14000A">
            <w:pPr>
              <w:pStyle w:val="NoSpacing"/>
              <w:rPr>
                <w:rFonts w:ascii="Times New Roman" w:hAnsi="Times New Roman" w:cs="Times New Roman"/>
              </w:rPr>
            </w:pPr>
            <w:r w:rsidRPr="00AE0971">
              <w:rPr>
                <w:rFonts w:ascii="Times New Roman" w:hAnsi="Times New Roman" w:cs="Times New Roman"/>
              </w:rPr>
              <w:t xml:space="preserve">Click on </w:t>
            </w:r>
            <w:proofErr w:type="spellStart"/>
            <w:r w:rsidRPr="00AE0971" w:rsidR="00E65B90">
              <w:rPr>
                <w:rFonts w:ascii="Times New Roman" w:hAnsi="Times New Roman" w:cs="Times New Roman"/>
              </w:rPr>
              <w:t>F</w:t>
            </w:r>
            <w:r w:rsidRPr="00AE0971" w:rsidR="00E65B90">
              <w:rPr>
                <w:rFonts w:ascii="Times New Roman" w:hAnsi="Times New Roman" w:cs="Times New Roman"/>
                <w:b/>
                <w:bCs/>
              </w:rPr>
              <w:t>ile</w:t>
            </w:r>
            <w:r w:rsidRPr="00AE0971">
              <w:rPr>
                <w:rFonts w:ascii="Times New Roman" w:hAnsi="Times New Roman" w:cs="Times New Roman"/>
                <w:b/>
                <w:bCs/>
              </w:rPr>
              <w:t>tore</w:t>
            </w:r>
            <w:proofErr w:type="spellEnd"/>
            <w:r w:rsidRPr="00AE0971">
              <w:rPr>
                <w:rFonts w:ascii="Times New Roman" w:hAnsi="Times New Roman" w:cs="Times New Roman"/>
                <w:b/>
                <w:bCs/>
              </w:rPr>
              <w:t xml:space="preserve"> link</w:t>
            </w:r>
          </w:p>
        </w:tc>
        <w:tc>
          <w:tcPr>
            <w:tcW w:w="2785" w:type="dxa"/>
          </w:tcPr>
          <w:p w:rsidRPr="00AE0971" w:rsidR="00142363" w:rsidP="009035A8" w:rsidRDefault="00142363" w14:paraId="50FFB2BB" w14:textId="77777777">
            <w:pPr>
              <w:pStyle w:val="NoSpacing"/>
              <w:rPr>
                <w:rFonts w:ascii="Times New Roman" w:hAnsi="Times New Roman" w:cs="Times New Roman"/>
              </w:rPr>
            </w:pPr>
          </w:p>
        </w:tc>
      </w:tr>
      <w:tr w:rsidRPr="00AE0971" w:rsidR="00142363" w:rsidTr="00CF38F6" w14:paraId="655B5596" w14:textId="77777777">
        <w:tc>
          <w:tcPr>
            <w:tcW w:w="985" w:type="dxa"/>
          </w:tcPr>
          <w:p w:rsidRPr="00AE0971" w:rsidR="00142363" w:rsidP="009035A8" w:rsidRDefault="00E65B90" w14:paraId="17C58D2A" w14:textId="20F8BBBF">
            <w:pPr>
              <w:pStyle w:val="NoSpacing"/>
              <w:rPr>
                <w:rFonts w:ascii="Times New Roman" w:hAnsi="Times New Roman" w:cs="Times New Roman"/>
              </w:rPr>
            </w:pPr>
            <w:r w:rsidRPr="00AE0971">
              <w:rPr>
                <w:rFonts w:ascii="Times New Roman" w:hAnsi="Times New Roman" w:cs="Times New Roman"/>
              </w:rPr>
              <w:lastRenderedPageBreak/>
              <w:t>3.2</w:t>
            </w:r>
          </w:p>
        </w:tc>
        <w:tc>
          <w:tcPr>
            <w:tcW w:w="4860" w:type="dxa"/>
          </w:tcPr>
          <w:p w:rsidRPr="00AE0971" w:rsidR="00142363" w:rsidP="009035A8" w:rsidRDefault="00142363" w14:paraId="10C54EF7" w14:textId="2C92A605">
            <w:pPr>
              <w:pStyle w:val="NoSpacing"/>
              <w:rPr>
                <w:rFonts w:ascii="Times New Roman" w:hAnsi="Times New Roman" w:cs="Times New Roman"/>
              </w:rPr>
            </w:pPr>
            <w:r w:rsidRPr="00AE0971">
              <w:rPr>
                <w:rFonts w:ascii="Times New Roman" w:hAnsi="Times New Roman" w:cs="Times New Roman"/>
              </w:rPr>
              <w:t xml:space="preserve">Go to </w:t>
            </w:r>
            <w:r w:rsidRPr="00AE0971">
              <w:rPr>
                <w:rFonts w:ascii="Times New Roman" w:hAnsi="Times New Roman" w:cs="Times New Roman"/>
                <w:b/>
                <w:bCs/>
              </w:rPr>
              <w:t>Backups Tab</w:t>
            </w:r>
          </w:p>
        </w:tc>
        <w:tc>
          <w:tcPr>
            <w:tcW w:w="2785" w:type="dxa"/>
          </w:tcPr>
          <w:p w:rsidRPr="00AE0971" w:rsidR="00142363" w:rsidP="009035A8" w:rsidRDefault="00142363" w14:paraId="7C7310E0" w14:textId="77777777">
            <w:pPr>
              <w:pStyle w:val="NoSpacing"/>
              <w:rPr>
                <w:rFonts w:ascii="Times New Roman" w:hAnsi="Times New Roman" w:cs="Times New Roman"/>
              </w:rPr>
            </w:pPr>
          </w:p>
        </w:tc>
      </w:tr>
      <w:tr w:rsidRPr="00AE0971" w:rsidR="00142363" w:rsidTr="00CF38F6" w14:paraId="56A30986" w14:textId="77777777">
        <w:tc>
          <w:tcPr>
            <w:tcW w:w="985" w:type="dxa"/>
          </w:tcPr>
          <w:p w:rsidRPr="00AE0971" w:rsidR="00142363" w:rsidP="009035A8" w:rsidRDefault="00E65B90" w14:paraId="5F7CF96E" w14:textId="72566D74">
            <w:pPr>
              <w:pStyle w:val="NoSpacing"/>
              <w:rPr>
                <w:rFonts w:ascii="Times New Roman" w:hAnsi="Times New Roman" w:cs="Times New Roman"/>
              </w:rPr>
            </w:pPr>
            <w:r w:rsidRPr="00AE0971">
              <w:rPr>
                <w:rFonts w:ascii="Times New Roman" w:hAnsi="Times New Roman" w:cs="Times New Roman"/>
              </w:rPr>
              <w:t>3.3</w:t>
            </w:r>
          </w:p>
        </w:tc>
        <w:tc>
          <w:tcPr>
            <w:tcW w:w="4860" w:type="dxa"/>
          </w:tcPr>
          <w:p w:rsidRPr="00AE0971" w:rsidR="00142363" w:rsidP="009035A8" w:rsidRDefault="00142363" w14:paraId="5879D54A" w14:textId="11323A92">
            <w:pPr>
              <w:pStyle w:val="NoSpacing"/>
              <w:rPr>
                <w:rFonts w:ascii="Times New Roman" w:hAnsi="Times New Roman" w:cs="Times New Roman"/>
              </w:rPr>
            </w:pPr>
            <w:r w:rsidRPr="00AE0971">
              <w:rPr>
                <w:rFonts w:ascii="Times New Roman" w:hAnsi="Times New Roman" w:cs="Times New Roman"/>
              </w:rPr>
              <w:t xml:space="preserve">Validate </w:t>
            </w:r>
            <w:proofErr w:type="spellStart"/>
            <w:r w:rsidRPr="00AE0971" w:rsidR="00E65B90">
              <w:rPr>
                <w:rFonts w:ascii="Times New Roman" w:hAnsi="Times New Roman" w:cs="Times New Roman"/>
              </w:rPr>
              <w:t>filestore</w:t>
            </w:r>
            <w:proofErr w:type="spellEnd"/>
            <w:r w:rsidRPr="00AE0971" w:rsidR="00E65B90">
              <w:rPr>
                <w:rFonts w:ascii="Times New Roman" w:hAnsi="Times New Roman" w:cs="Times New Roman"/>
              </w:rPr>
              <w:t xml:space="preserve"> backup date and time</w:t>
            </w:r>
          </w:p>
        </w:tc>
        <w:tc>
          <w:tcPr>
            <w:tcW w:w="2785" w:type="dxa"/>
          </w:tcPr>
          <w:p w:rsidRPr="00AE0971" w:rsidR="00142363" w:rsidP="009035A8" w:rsidRDefault="00142363" w14:paraId="54F85A0A" w14:textId="77777777">
            <w:pPr>
              <w:pStyle w:val="NoSpacing"/>
              <w:rPr>
                <w:rFonts w:ascii="Times New Roman" w:hAnsi="Times New Roman" w:cs="Times New Roman"/>
              </w:rPr>
            </w:pPr>
          </w:p>
        </w:tc>
      </w:tr>
    </w:tbl>
    <w:p w:rsidRPr="00AE0971" w:rsidR="0000485A" w:rsidP="0000485A" w:rsidRDefault="0000485A" w14:paraId="223BF57C" w14:textId="71455BA7">
      <w:pPr>
        <w:pStyle w:val="NoSpacing"/>
        <w:rPr>
          <w:rFonts w:ascii="Times New Roman" w:hAnsi="Times New Roman" w:cs="Times New Roman"/>
        </w:rPr>
      </w:pPr>
    </w:p>
    <w:p w:rsidRPr="00AE0971" w:rsidR="0000485A" w:rsidP="00936042" w:rsidRDefault="0000485A" w14:paraId="240D4EA1" w14:textId="5DA12E3B">
      <w:pPr>
        <w:pStyle w:val="NoSpacing"/>
        <w:ind w:firstLine="720"/>
        <w:rPr>
          <w:rFonts w:ascii="Times New Roman" w:hAnsi="Times New Roman" w:cs="Times New Roman"/>
          <w:b/>
          <w:bCs/>
        </w:rPr>
      </w:pPr>
      <w:r w:rsidRPr="00AE0971">
        <w:rPr>
          <w:rFonts w:ascii="Times New Roman" w:hAnsi="Times New Roman" w:cs="Times New Roman"/>
          <w:b/>
          <w:bCs/>
        </w:rPr>
        <w:t xml:space="preserve">Procedure </w:t>
      </w:r>
      <w:r w:rsidR="00CB615D">
        <w:rPr>
          <w:rFonts w:ascii="Times New Roman" w:hAnsi="Times New Roman" w:cs="Times New Roman"/>
          <w:b/>
          <w:bCs/>
        </w:rPr>
        <w:t>5</w:t>
      </w:r>
      <w:r w:rsidRPr="00AE0971">
        <w:rPr>
          <w:rFonts w:ascii="Times New Roman" w:hAnsi="Times New Roman" w:cs="Times New Roman"/>
          <w:b/>
          <w:bCs/>
        </w:rPr>
        <w:t xml:space="preserve">.5 – Restore Process </w:t>
      </w:r>
    </w:p>
    <w:p w:rsidRPr="00AE0971" w:rsidR="0000485A" w:rsidP="0000485A" w:rsidRDefault="0000485A" w14:paraId="2D8E2C4A" w14:textId="3A0B47F7">
      <w:pPr>
        <w:pStyle w:val="NoSpacing"/>
        <w:ind w:left="720"/>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 xml:space="preserve">The Restore procedure will allow us to restore our servers and databases back to a specific point in time in the event of a disaster. </w:t>
      </w:r>
    </w:p>
    <w:p w:rsidRPr="00AE0971" w:rsidR="00252775" w:rsidP="0000485A" w:rsidRDefault="00252775" w14:paraId="5DD4B42F" w14:textId="35788735">
      <w:pPr>
        <w:pStyle w:val="NoSpacing"/>
        <w:ind w:left="720"/>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xml:space="preserve"> </w:t>
      </w:r>
      <w:r w:rsidRPr="00AE0971" w:rsidR="004C4B94">
        <w:rPr>
          <w:rFonts w:ascii="Times New Roman" w:hAnsi="Times New Roman" w:cs="Times New Roman"/>
        </w:rPr>
        <w:t>Whenever we experience a failure that requires a system restore.</w:t>
      </w:r>
    </w:p>
    <w:p w:rsidRPr="00AE0971" w:rsidR="0000485A" w:rsidP="0000485A" w:rsidRDefault="0000485A" w14:paraId="4245D665" w14:textId="3D9670CD">
      <w:pPr>
        <w:pStyle w:val="NoSpacing"/>
        <w:ind w:left="720"/>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2E369D" w:rsidP="008A0D05" w:rsidRDefault="002E369D" w14:paraId="72F9CA23" w14:textId="2B731440">
      <w:pPr>
        <w:pStyle w:val="NoSpacing"/>
        <w:numPr>
          <w:ilvl w:val="0"/>
          <w:numId w:val="15"/>
        </w:numPr>
        <w:rPr>
          <w:rFonts w:ascii="Times New Roman" w:hAnsi="Times New Roman" w:cs="Times New Roman"/>
        </w:rPr>
      </w:pPr>
      <w:r w:rsidRPr="00AE0971">
        <w:rPr>
          <w:rFonts w:ascii="Times New Roman" w:hAnsi="Times New Roman" w:cs="Times New Roman"/>
        </w:rPr>
        <w:t xml:space="preserve">New data center/zone identified for recovery location </w:t>
      </w:r>
    </w:p>
    <w:p w:rsidRPr="00AE0971" w:rsidR="002E369D" w:rsidP="008A0D05" w:rsidRDefault="002E369D" w14:paraId="68CC0176" w14:textId="530D9C5E">
      <w:pPr>
        <w:pStyle w:val="NoSpacing"/>
        <w:numPr>
          <w:ilvl w:val="0"/>
          <w:numId w:val="15"/>
        </w:numPr>
        <w:rPr>
          <w:rFonts w:ascii="Times New Roman" w:hAnsi="Times New Roman" w:cs="Times New Roman"/>
        </w:rPr>
      </w:pPr>
      <w:r w:rsidRPr="00AE0971">
        <w:rPr>
          <w:rFonts w:ascii="Times New Roman" w:hAnsi="Times New Roman" w:cs="Times New Roman"/>
        </w:rPr>
        <w:t xml:space="preserve">VPC and subnets are accessible from new recovery location </w:t>
      </w:r>
    </w:p>
    <w:p w:rsidRPr="00AE0971" w:rsidR="0000485A" w:rsidP="008A0D05" w:rsidRDefault="0000485A" w14:paraId="6B8F5DF1" w14:textId="0379CEA9">
      <w:pPr>
        <w:pStyle w:val="NoSpacing"/>
        <w:numPr>
          <w:ilvl w:val="0"/>
          <w:numId w:val="15"/>
        </w:numPr>
        <w:rPr>
          <w:rFonts w:ascii="Times New Roman" w:hAnsi="Times New Roman" w:cs="Times New Roman"/>
        </w:rPr>
      </w:pPr>
      <w:r w:rsidRPr="00AE0971">
        <w:rPr>
          <w:rFonts w:ascii="Times New Roman" w:hAnsi="Times New Roman" w:cs="Times New Roman"/>
        </w:rPr>
        <w:t>Snapshots for all virtual machines (VMs) validated</w:t>
      </w:r>
    </w:p>
    <w:p w:rsidRPr="00AE0971" w:rsidR="0000485A" w:rsidP="008A0D05" w:rsidRDefault="0000485A" w14:paraId="7613D79D" w14:textId="0802EA81">
      <w:pPr>
        <w:pStyle w:val="NoSpacing"/>
        <w:numPr>
          <w:ilvl w:val="0"/>
          <w:numId w:val="15"/>
        </w:numPr>
        <w:rPr>
          <w:rFonts w:ascii="Times New Roman" w:hAnsi="Times New Roman" w:cs="Times New Roman"/>
        </w:rPr>
      </w:pPr>
      <w:r w:rsidRPr="00AE0971">
        <w:rPr>
          <w:rFonts w:ascii="Times New Roman" w:hAnsi="Times New Roman" w:cs="Times New Roman"/>
        </w:rPr>
        <w:t>Database backups validated</w:t>
      </w:r>
    </w:p>
    <w:p w:rsidRPr="00AE0971" w:rsidR="0000485A" w:rsidP="008A0D05" w:rsidRDefault="0000485A" w14:paraId="4F723606" w14:textId="46A2DC88">
      <w:pPr>
        <w:pStyle w:val="NoSpacing"/>
        <w:numPr>
          <w:ilvl w:val="0"/>
          <w:numId w:val="15"/>
        </w:numPr>
        <w:rPr>
          <w:rFonts w:ascii="Times New Roman" w:hAnsi="Times New Roman" w:cs="Times New Roman"/>
        </w:rPr>
      </w:pPr>
      <w:proofErr w:type="spellStart"/>
      <w:r w:rsidRPr="00AE0971">
        <w:rPr>
          <w:rFonts w:ascii="Times New Roman" w:hAnsi="Times New Roman" w:cs="Times New Roman"/>
        </w:rPr>
        <w:t>Filestore</w:t>
      </w:r>
      <w:proofErr w:type="spellEnd"/>
      <w:r w:rsidRPr="00AE0971">
        <w:rPr>
          <w:rFonts w:ascii="Times New Roman" w:hAnsi="Times New Roman" w:cs="Times New Roman"/>
        </w:rPr>
        <w:t xml:space="preserve"> backup validated </w:t>
      </w:r>
    </w:p>
    <w:p w:rsidRPr="00AE0971" w:rsidR="0000485A" w:rsidP="0000485A" w:rsidRDefault="0000485A" w14:paraId="0C3EAD6C" w14:textId="20471AEB">
      <w:pPr>
        <w:pStyle w:val="NoSpacing"/>
        <w:ind w:left="720"/>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VMs listed in Appendix G, Databases listed in Appendix H, Application listed in Appendix G.</w:t>
      </w:r>
    </w:p>
    <w:p w:rsidRPr="00AE0971" w:rsidR="0000485A" w:rsidP="00A150D0" w:rsidRDefault="0000485A" w14:paraId="0CDA0C0F" w14:textId="31BA3A89">
      <w:pPr>
        <w:pStyle w:val="NoSpacing"/>
        <w:ind w:left="720"/>
        <w:rPr>
          <w:rFonts w:ascii="Times New Roman" w:hAnsi="Times New Roman" w:cs="Times New Roman"/>
        </w:rPr>
      </w:pP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85"/>
        <w:gridCol w:w="4860"/>
        <w:gridCol w:w="2785"/>
      </w:tblGrid>
      <w:tr w:rsidRPr="00AE0971" w:rsidR="0000485A" w:rsidTr="00CF38F6" w14:paraId="7F08C254" w14:textId="77777777">
        <w:tc>
          <w:tcPr>
            <w:tcW w:w="985" w:type="dxa"/>
            <w:shd w:val="clear" w:color="auto" w:fill="4472C4" w:themeFill="accent1"/>
          </w:tcPr>
          <w:p w:rsidRPr="00AE0971" w:rsidR="0000485A" w:rsidP="009035A8" w:rsidRDefault="0000485A" w14:paraId="38E4D725"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860" w:type="dxa"/>
            <w:shd w:val="clear" w:color="auto" w:fill="4472C4" w:themeFill="accent1"/>
          </w:tcPr>
          <w:p w:rsidRPr="00AE0971" w:rsidR="0000485A" w:rsidP="009035A8" w:rsidRDefault="0000485A" w14:paraId="3E1E8680"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2785" w:type="dxa"/>
            <w:shd w:val="clear" w:color="auto" w:fill="4472C4" w:themeFill="accent1"/>
          </w:tcPr>
          <w:p w:rsidRPr="00AE0971" w:rsidR="0000485A" w:rsidP="009035A8" w:rsidRDefault="0000485A" w14:paraId="341AB118"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00485A" w:rsidTr="00CF38F6" w14:paraId="6070C5FC" w14:textId="77777777">
        <w:tc>
          <w:tcPr>
            <w:tcW w:w="985" w:type="dxa"/>
          </w:tcPr>
          <w:p w:rsidRPr="00AE0971" w:rsidR="0000485A" w:rsidP="009035A8" w:rsidRDefault="0000485A" w14:paraId="0E13FDD7" w14:textId="77777777">
            <w:pPr>
              <w:pStyle w:val="NoSpacing"/>
              <w:rPr>
                <w:rFonts w:ascii="Times New Roman" w:hAnsi="Times New Roman" w:cs="Times New Roman"/>
              </w:rPr>
            </w:pPr>
            <w:r w:rsidRPr="00AE0971">
              <w:rPr>
                <w:rFonts w:ascii="Times New Roman" w:hAnsi="Times New Roman" w:cs="Times New Roman"/>
              </w:rPr>
              <w:t>1.</w:t>
            </w:r>
          </w:p>
        </w:tc>
        <w:tc>
          <w:tcPr>
            <w:tcW w:w="4860" w:type="dxa"/>
          </w:tcPr>
          <w:p w:rsidRPr="00AE0971" w:rsidR="0000485A" w:rsidP="009035A8" w:rsidRDefault="0068515C" w14:paraId="2FFDD52F" w14:textId="4E209554">
            <w:pPr>
              <w:pStyle w:val="NoSpacing"/>
              <w:rPr>
                <w:rFonts w:ascii="Times New Roman" w:hAnsi="Times New Roman" w:cs="Times New Roman"/>
              </w:rPr>
            </w:pPr>
            <w:r w:rsidRPr="00AE0971">
              <w:rPr>
                <w:rFonts w:ascii="Times New Roman" w:hAnsi="Times New Roman" w:cs="Times New Roman"/>
              </w:rPr>
              <w:t>Restore each server</w:t>
            </w:r>
            <w:r w:rsidRPr="00AE0971" w:rsidR="002E369D">
              <w:rPr>
                <w:rFonts w:ascii="Times New Roman" w:hAnsi="Times New Roman" w:cs="Times New Roman"/>
              </w:rPr>
              <w:t xml:space="preserve"> in recovery locations</w:t>
            </w:r>
          </w:p>
        </w:tc>
        <w:tc>
          <w:tcPr>
            <w:tcW w:w="2785" w:type="dxa"/>
          </w:tcPr>
          <w:p w:rsidRPr="00AE0971" w:rsidR="0000485A" w:rsidP="009035A8" w:rsidRDefault="008F4BF1" w14:paraId="37E828C4" w14:textId="07398C14">
            <w:pPr>
              <w:pStyle w:val="NoSpacing"/>
              <w:rPr>
                <w:rFonts w:ascii="Times New Roman" w:hAnsi="Times New Roman" w:cs="Times New Roman"/>
              </w:rPr>
            </w:pPr>
            <w:r w:rsidRPr="00AE0971">
              <w:rPr>
                <w:rFonts w:ascii="Times New Roman" w:hAnsi="Times New Roman" w:cs="Times New Roman"/>
              </w:rPr>
              <w:t xml:space="preserve">Repeat per server required for the application (see list of servers in Appendix G) </w:t>
            </w:r>
          </w:p>
        </w:tc>
      </w:tr>
      <w:tr w:rsidRPr="00AE0971" w:rsidR="0000485A" w:rsidTr="00CF38F6" w14:paraId="1E64DC2F" w14:textId="77777777">
        <w:tc>
          <w:tcPr>
            <w:tcW w:w="985" w:type="dxa"/>
          </w:tcPr>
          <w:p w:rsidRPr="00AE0971" w:rsidR="0000485A" w:rsidP="009035A8" w:rsidRDefault="0000485A" w14:paraId="61684C21" w14:textId="77777777">
            <w:pPr>
              <w:pStyle w:val="NoSpacing"/>
              <w:rPr>
                <w:rFonts w:ascii="Times New Roman" w:hAnsi="Times New Roman" w:cs="Times New Roman"/>
              </w:rPr>
            </w:pPr>
            <w:r w:rsidRPr="00AE0971">
              <w:rPr>
                <w:rFonts w:ascii="Times New Roman" w:hAnsi="Times New Roman" w:cs="Times New Roman"/>
              </w:rPr>
              <w:t>2.</w:t>
            </w:r>
          </w:p>
        </w:tc>
        <w:tc>
          <w:tcPr>
            <w:tcW w:w="4860" w:type="dxa"/>
          </w:tcPr>
          <w:p w:rsidRPr="00AE0971" w:rsidR="0000485A" w:rsidP="009035A8" w:rsidRDefault="002E369D" w14:paraId="793D8A4B" w14:textId="4119BD33">
            <w:pPr>
              <w:pStyle w:val="NoSpacing"/>
              <w:rPr>
                <w:rFonts w:ascii="Times New Roman" w:hAnsi="Times New Roman" w:cs="Times New Roman"/>
              </w:rPr>
            </w:pPr>
            <w:r w:rsidRPr="00AE0971">
              <w:rPr>
                <w:rFonts w:ascii="Times New Roman" w:hAnsi="Times New Roman" w:cs="Times New Roman"/>
              </w:rPr>
              <w:t xml:space="preserve">Restore all </w:t>
            </w:r>
            <w:proofErr w:type="spellStart"/>
            <w:r w:rsidRPr="00AE0971">
              <w:rPr>
                <w:rFonts w:ascii="Times New Roman" w:hAnsi="Times New Roman" w:cs="Times New Roman"/>
              </w:rPr>
              <w:t>filestores</w:t>
            </w:r>
            <w:proofErr w:type="spellEnd"/>
          </w:p>
        </w:tc>
        <w:tc>
          <w:tcPr>
            <w:tcW w:w="2785" w:type="dxa"/>
          </w:tcPr>
          <w:p w:rsidRPr="00AE0971" w:rsidR="0000485A" w:rsidP="009035A8" w:rsidRDefault="0000485A" w14:paraId="48EF4633" w14:textId="77777777">
            <w:pPr>
              <w:pStyle w:val="NoSpacing"/>
              <w:rPr>
                <w:rFonts w:ascii="Times New Roman" w:hAnsi="Times New Roman" w:cs="Times New Roman"/>
              </w:rPr>
            </w:pPr>
          </w:p>
        </w:tc>
      </w:tr>
      <w:tr w:rsidRPr="00AE0971" w:rsidR="0000485A" w:rsidTr="00CF38F6" w14:paraId="1CA4A0A1" w14:textId="77777777">
        <w:tc>
          <w:tcPr>
            <w:tcW w:w="985" w:type="dxa"/>
          </w:tcPr>
          <w:p w:rsidRPr="00AE0971" w:rsidR="0000485A" w:rsidP="009035A8" w:rsidRDefault="002E369D" w14:paraId="0FCBAB25" w14:textId="61654543">
            <w:pPr>
              <w:pStyle w:val="NoSpacing"/>
              <w:rPr>
                <w:rFonts w:ascii="Times New Roman" w:hAnsi="Times New Roman" w:cs="Times New Roman"/>
              </w:rPr>
            </w:pPr>
            <w:r w:rsidRPr="00AE0971">
              <w:rPr>
                <w:rFonts w:ascii="Times New Roman" w:hAnsi="Times New Roman" w:cs="Times New Roman"/>
              </w:rPr>
              <w:t>3.</w:t>
            </w:r>
          </w:p>
        </w:tc>
        <w:tc>
          <w:tcPr>
            <w:tcW w:w="4860" w:type="dxa"/>
          </w:tcPr>
          <w:p w:rsidRPr="00AE0971" w:rsidR="0000485A" w:rsidP="009035A8" w:rsidRDefault="002E369D" w14:paraId="13716809" w14:textId="05160012">
            <w:pPr>
              <w:pStyle w:val="NoSpacing"/>
              <w:rPr>
                <w:rFonts w:ascii="Times New Roman" w:hAnsi="Times New Roman" w:cs="Times New Roman"/>
              </w:rPr>
            </w:pPr>
            <w:r w:rsidRPr="00AE0971">
              <w:rPr>
                <w:rFonts w:ascii="Times New Roman" w:hAnsi="Times New Roman" w:cs="Times New Roman"/>
              </w:rPr>
              <w:t>Restore all cloud storage buckets</w:t>
            </w:r>
          </w:p>
        </w:tc>
        <w:tc>
          <w:tcPr>
            <w:tcW w:w="2785" w:type="dxa"/>
          </w:tcPr>
          <w:p w:rsidRPr="00AE0971" w:rsidR="0000485A" w:rsidP="009035A8" w:rsidRDefault="002E369D" w14:paraId="00B0E097" w14:textId="0CDAACC4">
            <w:pPr>
              <w:pStyle w:val="NoSpacing"/>
              <w:rPr>
                <w:rFonts w:ascii="Times New Roman" w:hAnsi="Times New Roman" w:cs="Times New Roman"/>
              </w:rPr>
            </w:pPr>
            <w:r w:rsidRPr="00AE0971">
              <w:rPr>
                <w:rFonts w:ascii="Times New Roman" w:hAnsi="Times New Roman" w:cs="Times New Roman"/>
              </w:rPr>
              <w:t>Only if issues with multi-region buckets</w:t>
            </w:r>
          </w:p>
        </w:tc>
      </w:tr>
      <w:tr w:rsidRPr="00AE0971" w:rsidR="0000485A" w:rsidTr="00CF38F6" w14:paraId="1E20166E" w14:textId="77777777">
        <w:tc>
          <w:tcPr>
            <w:tcW w:w="985" w:type="dxa"/>
          </w:tcPr>
          <w:p w:rsidRPr="00AE0971" w:rsidR="0000485A" w:rsidP="009035A8" w:rsidRDefault="002E369D" w14:paraId="44766733" w14:textId="10360566">
            <w:pPr>
              <w:pStyle w:val="NoSpacing"/>
              <w:rPr>
                <w:rFonts w:ascii="Times New Roman" w:hAnsi="Times New Roman" w:cs="Times New Roman"/>
              </w:rPr>
            </w:pPr>
            <w:r w:rsidRPr="00AE0971">
              <w:rPr>
                <w:rFonts w:ascii="Times New Roman" w:hAnsi="Times New Roman" w:cs="Times New Roman"/>
              </w:rPr>
              <w:t>4.</w:t>
            </w:r>
          </w:p>
        </w:tc>
        <w:tc>
          <w:tcPr>
            <w:tcW w:w="4860" w:type="dxa"/>
          </w:tcPr>
          <w:p w:rsidRPr="00AE0971" w:rsidR="0000485A" w:rsidP="009035A8" w:rsidRDefault="002E369D" w14:paraId="0D61E360" w14:textId="08D92135">
            <w:pPr>
              <w:pStyle w:val="NoSpacing"/>
              <w:rPr>
                <w:rFonts w:ascii="Times New Roman" w:hAnsi="Times New Roman" w:cs="Times New Roman"/>
              </w:rPr>
            </w:pPr>
            <w:r w:rsidRPr="00AE0971">
              <w:rPr>
                <w:rFonts w:ascii="Times New Roman" w:hAnsi="Times New Roman" w:cs="Times New Roman"/>
              </w:rPr>
              <w:t>Restore all databases</w:t>
            </w:r>
          </w:p>
        </w:tc>
        <w:tc>
          <w:tcPr>
            <w:tcW w:w="2785" w:type="dxa"/>
          </w:tcPr>
          <w:p w:rsidRPr="00AE0971" w:rsidR="0000485A" w:rsidP="009035A8" w:rsidRDefault="0000485A" w14:paraId="7F5C972A" w14:textId="77777777">
            <w:pPr>
              <w:pStyle w:val="NoSpacing"/>
              <w:rPr>
                <w:rFonts w:ascii="Times New Roman" w:hAnsi="Times New Roman" w:cs="Times New Roman"/>
              </w:rPr>
            </w:pPr>
          </w:p>
        </w:tc>
      </w:tr>
    </w:tbl>
    <w:p w:rsidRPr="00AE0971" w:rsidR="00E0563B" w:rsidP="00E0563B" w:rsidRDefault="00E0563B" w14:paraId="40360677" w14:textId="3760C964">
      <w:pPr>
        <w:pStyle w:val="NoSpacing"/>
        <w:rPr>
          <w:rFonts w:ascii="Times New Roman" w:hAnsi="Times New Roman" w:cs="Times New Roman"/>
          <w:b/>
          <w:bCs/>
        </w:rPr>
      </w:pPr>
    </w:p>
    <w:p w:rsidRPr="00AE0971" w:rsidR="00981C41" w:rsidP="00981C41" w:rsidRDefault="00981C41" w14:paraId="7909B850" w14:textId="0364E4B2">
      <w:pPr>
        <w:pStyle w:val="NoSpacing"/>
        <w:ind w:firstLine="720"/>
        <w:rPr>
          <w:rFonts w:ascii="Times New Roman" w:hAnsi="Times New Roman" w:cs="Times New Roman"/>
          <w:b/>
          <w:bCs/>
        </w:rPr>
      </w:pPr>
      <w:r w:rsidRPr="00AE0971">
        <w:rPr>
          <w:rFonts w:ascii="Times New Roman" w:hAnsi="Times New Roman" w:cs="Times New Roman"/>
          <w:b/>
          <w:bCs/>
        </w:rPr>
        <w:t xml:space="preserve">Procedure </w:t>
      </w:r>
      <w:r w:rsidR="00CB615D">
        <w:rPr>
          <w:rFonts w:ascii="Times New Roman" w:hAnsi="Times New Roman" w:cs="Times New Roman"/>
          <w:b/>
          <w:bCs/>
        </w:rPr>
        <w:t>5</w:t>
      </w:r>
      <w:r w:rsidRPr="00AE0971">
        <w:rPr>
          <w:rFonts w:ascii="Times New Roman" w:hAnsi="Times New Roman" w:cs="Times New Roman"/>
          <w:b/>
          <w:bCs/>
        </w:rPr>
        <w:t xml:space="preserve">.6 – Blue Prism </w:t>
      </w:r>
      <w:r w:rsidRPr="00AE0971" w:rsidR="00463E10">
        <w:rPr>
          <w:rFonts w:ascii="Times New Roman" w:hAnsi="Times New Roman" w:cs="Times New Roman"/>
          <w:b/>
          <w:bCs/>
        </w:rPr>
        <w:t xml:space="preserve">Application </w:t>
      </w:r>
      <w:r w:rsidRPr="00AE0971">
        <w:rPr>
          <w:rFonts w:ascii="Times New Roman" w:hAnsi="Times New Roman" w:cs="Times New Roman"/>
          <w:b/>
          <w:bCs/>
        </w:rPr>
        <w:t xml:space="preserve">Backup Process </w:t>
      </w:r>
    </w:p>
    <w:p w:rsidRPr="00AE0971" w:rsidR="00981C41" w:rsidP="00981C41" w:rsidRDefault="00981C41" w14:paraId="04F0C4C9" w14:textId="5C92E436">
      <w:pPr>
        <w:pStyle w:val="NoSpacing"/>
        <w:ind w:left="720"/>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 xml:space="preserve">The Blue Prism </w:t>
      </w:r>
      <w:r w:rsidRPr="00AE0971" w:rsidR="00463E10">
        <w:rPr>
          <w:rFonts w:ascii="Times New Roman" w:hAnsi="Times New Roman" w:cs="Times New Roman"/>
        </w:rPr>
        <w:t xml:space="preserve">Application </w:t>
      </w:r>
      <w:r w:rsidRPr="00AE0971">
        <w:rPr>
          <w:rFonts w:ascii="Times New Roman" w:hAnsi="Times New Roman" w:cs="Times New Roman"/>
        </w:rPr>
        <w:t>Backup procedure will allow us to back up the Blue Prism application servers.</w:t>
      </w:r>
    </w:p>
    <w:p w:rsidRPr="00AE0971" w:rsidR="00981C41" w:rsidP="00981C41" w:rsidRDefault="00981C41" w14:paraId="23B9FFE7" w14:textId="30BC50DD">
      <w:pPr>
        <w:pStyle w:val="NoSpacing"/>
        <w:ind w:left="720"/>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xml:space="preserve"> Upon initial Blue Prism application server creation.</w:t>
      </w:r>
    </w:p>
    <w:p w:rsidRPr="00AE0971" w:rsidR="00981C41" w:rsidP="00981C41" w:rsidRDefault="00981C41" w14:paraId="319B1331" w14:textId="1AFB78B0">
      <w:pPr>
        <w:pStyle w:val="NoSpacing"/>
        <w:ind w:left="720"/>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Active Blue Prism application servers.</w:t>
      </w:r>
    </w:p>
    <w:p w:rsidRPr="00AE0971" w:rsidR="00981C41" w:rsidP="00981C41" w:rsidRDefault="00981C41" w14:paraId="79507596" w14:textId="658772B6">
      <w:pPr>
        <w:pStyle w:val="NoSpacing"/>
        <w:ind w:left="720"/>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Blue Prism application servers.</w:t>
      </w:r>
    </w:p>
    <w:p w:rsidRPr="00AE0971" w:rsidR="00981C41" w:rsidP="00981C41" w:rsidRDefault="00981C41" w14:paraId="1EBC0417" w14:textId="77777777">
      <w:pPr>
        <w:pStyle w:val="NoSpacing"/>
        <w:ind w:left="720"/>
        <w:rPr>
          <w:rFonts w:ascii="Times New Roman" w:hAnsi="Times New Roman" w:cs="Times New Roman"/>
        </w:rPr>
      </w:pP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85"/>
        <w:gridCol w:w="4860"/>
        <w:gridCol w:w="2785"/>
      </w:tblGrid>
      <w:tr w:rsidRPr="00AE0971" w:rsidR="00981C41" w:rsidTr="00CF38F6" w14:paraId="42FBF28C" w14:textId="77777777">
        <w:tc>
          <w:tcPr>
            <w:tcW w:w="985" w:type="dxa"/>
            <w:shd w:val="clear" w:color="auto" w:fill="4472C4" w:themeFill="accent1"/>
          </w:tcPr>
          <w:p w:rsidRPr="00AE0971" w:rsidR="00981C41" w:rsidP="0035382B" w:rsidRDefault="00981C41" w14:paraId="2DF59EEE"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860" w:type="dxa"/>
            <w:shd w:val="clear" w:color="auto" w:fill="4472C4" w:themeFill="accent1"/>
          </w:tcPr>
          <w:p w:rsidRPr="00AE0971" w:rsidR="00981C41" w:rsidP="0035382B" w:rsidRDefault="00981C41" w14:paraId="42DEC942"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2785" w:type="dxa"/>
            <w:shd w:val="clear" w:color="auto" w:fill="4472C4" w:themeFill="accent1"/>
          </w:tcPr>
          <w:p w:rsidRPr="00AE0971" w:rsidR="00981C41" w:rsidP="0035382B" w:rsidRDefault="00981C41" w14:paraId="77DBB6AD"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981C41" w:rsidTr="00CF38F6" w14:paraId="613875A6" w14:textId="77777777">
        <w:tc>
          <w:tcPr>
            <w:tcW w:w="985" w:type="dxa"/>
          </w:tcPr>
          <w:p w:rsidRPr="00AE0971" w:rsidR="00981C41" w:rsidP="0035382B" w:rsidRDefault="00981C41" w14:paraId="5694CDAF" w14:textId="77777777">
            <w:pPr>
              <w:pStyle w:val="NoSpacing"/>
              <w:rPr>
                <w:rFonts w:ascii="Times New Roman" w:hAnsi="Times New Roman" w:cs="Times New Roman"/>
              </w:rPr>
            </w:pPr>
            <w:r w:rsidRPr="00AE0971">
              <w:rPr>
                <w:rFonts w:ascii="Times New Roman" w:hAnsi="Times New Roman" w:cs="Times New Roman"/>
              </w:rPr>
              <w:t>1.</w:t>
            </w:r>
          </w:p>
        </w:tc>
        <w:tc>
          <w:tcPr>
            <w:tcW w:w="4860" w:type="dxa"/>
          </w:tcPr>
          <w:p w:rsidRPr="00AE0971" w:rsidR="00981C41" w:rsidP="0035382B" w:rsidRDefault="00981C41" w14:paraId="25A390D6" w14:textId="4EC6F7FA">
            <w:pPr>
              <w:pStyle w:val="NoSpacing"/>
              <w:rPr>
                <w:rFonts w:ascii="Times New Roman" w:hAnsi="Times New Roman" w:cs="Times New Roman"/>
              </w:rPr>
            </w:pPr>
            <w:r w:rsidRPr="00AE0971">
              <w:rPr>
                <w:rFonts w:ascii="Times New Roman" w:hAnsi="Times New Roman" w:cs="Times New Roman"/>
                <w:color w:val="17171E"/>
              </w:rPr>
              <w:t>Take a copy of the folder structure and *.</w:t>
            </w:r>
            <w:proofErr w:type="spellStart"/>
            <w:r w:rsidRPr="00AE0971">
              <w:rPr>
                <w:rFonts w:ascii="Times New Roman" w:hAnsi="Times New Roman" w:cs="Times New Roman"/>
                <w:color w:val="17171E"/>
              </w:rPr>
              <w:t>bpk</w:t>
            </w:r>
            <w:proofErr w:type="spellEnd"/>
            <w:r w:rsidRPr="00AE0971">
              <w:rPr>
                <w:rFonts w:ascii="Times New Roman" w:hAnsi="Times New Roman" w:cs="Times New Roman"/>
                <w:color w:val="17171E"/>
              </w:rPr>
              <w:t xml:space="preserve"> files in the configured location.</w:t>
            </w:r>
          </w:p>
        </w:tc>
        <w:tc>
          <w:tcPr>
            <w:tcW w:w="2785" w:type="dxa"/>
          </w:tcPr>
          <w:p w:rsidRPr="00AE0971" w:rsidR="00981C41" w:rsidP="0035382B" w:rsidRDefault="00981C41" w14:paraId="0EF8288E" w14:textId="66539427">
            <w:pPr>
              <w:pStyle w:val="NoSpacing"/>
              <w:rPr>
                <w:rFonts w:ascii="Times New Roman" w:hAnsi="Times New Roman" w:cs="Times New Roman"/>
              </w:rPr>
            </w:pPr>
          </w:p>
        </w:tc>
      </w:tr>
      <w:tr w:rsidRPr="00AE0971" w:rsidR="00981C41" w:rsidTr="00CF38F6" w14:paraId="03BC27B7" w14:textId="77777777">
        <w:tc>
          <w:tcPr>
            <w:tcW w:w="985" w:type="dxa"/>
          </w:tcPr>
          <w:p w:rsidRPr="00AE0971" w:rsidR="00981C41" w:rsidP="0035382B" w:rsidRDefault="00981C41" w14:paraId="4E0645A2" w14:textId="77777777">
            <w:pPr>
              <w:pStyle w:val="NoSpacing"/>
              <w:rPr>
                <w:rFonts w:ascii="Times New Roman" w:hAnsi="Times New Roman" w:cs="Times New Roman"/>
              </w:rPr>
            </w:pPr>
            <w:r w:rsidRPr="00AE0971">
              <w:rPr>
                <w:rFonts w:ascii="Times New Roman" w:hAnsi="Times New Roman" w:cs="Times New Roman"/>
              </w:rPr>
              <w:t>2.</w:t>
            </w:r>
          </w:p>
        </w:tc>
        <w:tc>
          <w:tcPr>
            <w:tcW w:w="4860" w:type="dxa"/>
          </w:tcPr>
          <w:p w:rsidRPr="00AE0971" w:rsidR="00981C41" w:rsidP="0035382B" w:rsidRDefault="00463E10" w14:paraId="61AA3A02" w14:textId="1E17B4CF">
            <w:pPr>
              <w:pStyle w:val="NoSpacing"/>
              <w:rPr>
                <w:rFonts w:ascii="Times New Roman" w:hAnsi="Times New Roman" w:cs="Times New Roman"/>
              </w:rPr>
            </w:pPr>
            <w:r w:rsidRPr="00AE0971">
              <w:rPr>
                <w:rFonts w:ascii="Times New Roman" w:hAnsi="Times New Roman" w:cs="Times New Roman"/>
                <w:color w:val="17171E"/>
              </w:rPr>
              <w:t xml:space="preserve">Take a copy of </w:t>
            </w:r>
            <w:proofErr w:type="spellStart"/>
            <w:r w:rsidRPr="00AE0971">
              <w:rPr>
                <w:rFonts w:ascii="Times New Roman" w:hAnsi="Times New Roman" w:cs="Times New Roman"/>
                <w:color w:val="17171E"/>
              </w:rPr>
              <w:t>automate.config</w:t>
            </w:r>
            <w:proofErr w:type="spellEnd"/>
            <w:r w:rsidRPr="00AE0971">
              <w:rPr>
                <w:rFonts w:ascii="Times New Roman" w:hAnsi="Times New Roman" w:cs="Times New Roman"/>
                <w:color w:val="17171E"/>
              </w:rPr>
              <w:t xml:space="preserve"> located here C:\ProgramData\Blue Prism Limited\Automate V3</w:t>
            </w:r>
          </w:p>
        </w:tc>
        <w:tc>
          <w:tcPr>
            <w:tcW w:w="2785" w:type="dxa"/>
          </w:tcPr>
          <w:p w:rsidRPr="00AE0971" w:rsidR="00981C41" w:rsidP="0035382B" w:rsidRDefault="00981C41" w14:paraId="5A80369E" w14:textId="77777777">
            <w:pPr>
              <w:pStyle w:val="NoSpacing"/>
              <w:rPr>
                <w:rFonts w:ascii="Times New Roman" w:hAnsi="Times New Roman" w:cs="Times New Roman"/>
              </w:rPr>
            </w:pPr>
          </w:p>
        </w:tc>
      </w:tr>
    </w:tbl>
    <w:p w:rsidR="007D2057" w:rsidP="00463E10" w:rsidRDefault="007D2057" w14:paraId="15812336" w14:textId="77777777">
      <w:pPr>
        <w:pStyle w:val="NoSpacing"/>
        <w:ind w:firstLine="720"/>
        <w:rPr>
          <w:rFonts w:ascii="Times New Roman" w:hAnsi="Times New Roman" w:cs="Times New Roman"/>
          <w:b/>
          <w:bCs/>
        </w:rPr>
      </w:pPr>
    </w:p>
    <w:p w:rsidRPr="00AE0971" w:rsidR="00463E10" w:rsidP="00463E10" w:rsidRDefault="00463E10" w14:paraId="100021DD" w14:textId="110053B7">
      <w:pPr>
        <w:pStyle w:val="NoSpacing"/>
        <w:ind w:firstLine="720"/>
        <w:rPr>
          <w:rFonts w:ascii="Times New Roman" w:hAnsi="Times New Roman" w:cs="Times New Roman"/>
          <w:b/>
          <w:bCs/>
        </w:rPr>
      </w:pPr>
      <w:r w:rsidRPr="00AE0971">
        <w:rPr>
          <w:rFonts w:ascii="Times New Roman" w:hAnsi="Times New Roman" w:cs="Times New Roman"/>
          <w:b/>
          <w:bCs/>
        </w:rPr>
        <w:t xml:space="preserve">Procedure </w:t>
      </w:r>
      <w:r w:rsidR="00CB615D">
        <w:rPr>
          <w:rFonts w:ascii="Times New Roman" w:hAnsi="Times New Roman" w:cs="Times New Roman"/>
          <w:b/>
          <w:bCs/>
        </w:rPr>
        <w:t>5</w:t>
      </w:r>
      <w:r w:rsidRPr="00AE0971">
        <w:rPr>
          <w:rFonts w:ascii="Times New Roman" w:hAnsi="Times New Roman" w:cs="Times New Roman"/>
          <w:b/>
          <w:bCs/>
        </w:rPr>
        <w:t xml:space="preserve">.7 – Blue Prism Database Backup Process </w:t>
      </w:r>
    </w:p>
    <w:p w:rsidRPr="00AE0971" w:rsidR="00463E10" w:rsidP="00463E10" w:rsidRDefault="00463E10" w14:paraId="701FDC9F" w14:textId="1DC95346">
      <w:pPr>
        <w:pStyle w:val="NoSpacing"/>
        <w:ind w:left="720"/>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Blue Prism Database Backup procedure will allow us to back up the Blue Prism database servers.</w:t>
      </w:r>
    </w:p>
    <w:p w:rsidRPr="00AE0971" w:rsidR="00463E10" w:rsidP="00463E10" w:rsidRDefault="00463E10" w14:paraId="115FA897" w14:textId="5588360F">
      <w:pPr>
        <w:pStyle w:val="NoSpacing"/>
        <w:ind w:left="720"/>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xml:space="preserve"> Upon initial Blue Prism database server creation.</w:t>
      </w:r>
    </w:p>
    <w:p w:rsidRPr="00AE0971" w:rsidR="00463E10" w:rsidP="00463E10" w:rsidRDefault="00463E10" w14:paraId="1DD360D4" w14:textId="2B8C3E5E">
      <w:pPr>
        <w:pStyle w:val="NoSpacing"/>
        <w:ind w:left="720"/>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Active Blue Prism database servers.</w:t>
      </w:r>
    </w:p>
    <w:p w:rsidRPr="00AE0971" w:rsidR="00463E10" w:rsidP="00463E10" w:rsidRDefault="00463E10" w14:paraId="513672CA" w14:textId="7DB558A8">
      <w:pPr>
        <w:pStyle w:val="NoSpacing"/>
        <w:ind w:left="720"/>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Blue Prism database servers.</w:t>
      </w:r>
    </w:p>
    <w:p w:rsidRPr="00AE0971" w:rsidR="00463E10" w:rsidP="00463E10" w:rsidRDefault="00463E10" w14:paraId="30DE9E0E" w14:textId="77777777">
      <w:pPr>
        <w:pStyle w:val="NoSpacing"/>
        <w:ind w:left="720"/>
        <w:rPr>
          <w:rFonts w:ascii="Times New Roman" w:hAnsi="Times New Roman" w:cs="Times New Roman"/>
        </w:rPr>
      </w:pP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85"/>
        <w:gridCol w:w="4860"/>
        <w:gridCol w:w="2785"/>
      </w:tblGrid>
      <w:tr w:rsidRPr="00AE0971" w:rsidR="00463E10" w:rsidTr="00CF38F6" w14:paraId="5D8225D0" w14:textId="77777777">
        <w:tc>
          <w:tcPr>
            <w:tcW w:w="985" w:type="dxa"/>
            <w:shd w:val="clear" w:color="auto" w:fill="4472C4" w:themeFill="accent1"/>
          </w:tcPr>
          <w:p w:rsidRPr="00AE0971" w:rsidR="00463E10" w:rsidP="0035382B" w:rsidRDefault="00463E10" w14:paraId="67623D6D"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860" w:type="dxa"/>
            <w:shd w:val="clear" w:color="auto" w:fill="4472C4" w:themeFill="accent1"/>
          </w:tcPr>
          <w:p w:rsidRPr="00AE0971" w:rsidR="00463E10" w:rsidP="0035382B" w:rsidRDefault="00463E10" w14:paraId="3EDB5D3C"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2785" w:type="dxa"/>
            <w:shd w:val="clear" w:color="auto" w:fill="4472C4" w:themeFill="accent1"/>
          </w:tcPr>
          <w:p w:rsidRPr="00AE0971" w:rsidR="00463E10" w:rsidP="0035382B" w:rsidRDefault="00463E10" w14:paraId="00948A16"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463E10" w:rsidTr="00CF38F6" w14:paraId="668EFE56" w14:textId="77777777">
        <w:tc>
          <w:tcPr>
            <w:tcW w:w="985" w:type="dxa"/>
          </w:tcPr>
          <w:p w:rsidRPr="00AE0971" w:rsidR="00463E10" w:rsidP="0035382B" w:rsidRDefault="00463E10" w14:paraId="64F182C4" w14:textId="77777777">
            <w:pPr>
              <w:pStyle w:val="NoSpacing"/>
              <w:rPr>
                <w:rFonts w:ascii="Times New Roman" w:hAnsi="Times New Roman" w:cs="Times New Roman"/>
              </w:rPr>
            </w:pPr>
            <w:r w:rsidRPr="00AE0971">
              <w:rPr>
                <w:rFonts w:ascii="Times New Roman" w:hAnsi="Times New Roman" w:cs="Times New Roman"/>
              </w:rPr>
              <w:t>1.</w:t>
            </w:r>
          </w:p>
        </w:tc>
        <w:tc>
          <w:tcPr>
            <w:tcW w:w="4860" w:type="dxa"/>
          </w:tcPr>
          <w:p w:rsidRPr="00AE0971" w:rsidR="00463E10" w:rsidP="0035382B" w:rsidRDefault="00562359" w14:paraId="20327538" w14:textId="5CF480DA">
            <w:pPr>
              <w:pStyle w:val="NoSpacing"/>
              <w:rPr>
                <w:rFonts w:ascii="Times New Roman" w:hAnsi="Times New Roman" w:cs="Times New Roman"/>
              </w:rPr>
            </w:pPr>
            <w:r w:rsidRPr="00AE0971">
              <w:rPr>
                <w:rFonts w:ascii="Times New Roman" w:hAnsi="Times New Roman" w:cs="Times New Roman"/>
                <w:color w:val="171717"/>
              </w:rPr>
              <w:t>After connecting to the appropriate instance of the Microsoft SQL Server Database Engine, in </w:t>
            </w:r>
            <w:r w:rsidRPr="00AE0971">
              <w:rPr>
                <w:rStyle w:val="Strong"/>
                <w:rFonts w:ascii="Times New Roman" w:hAnsi="Times New Roman" w:cs="Times New Roman"/>
                <w:color w:val="171717"/>
              </w:rPr>
              <w:t>Object Explorer</w:t>
            </w:r>
            <w:r w:rsidRPr="00AE0971">
              <w:rPr>
                <w:rFonts w:ascii="Times New Roman" w:hAnsi="Times New Roman" w:cs="Times New Roman"/>
                <w:color w:val="171717"/>
              </w:rPr>
              <w:t>, expand the server tree</w:t>
            </w:r>
          </w:p>
        </w:tc>
        <w:tc>
          <w:tcPr>
            <w:tcW w:w="2785" w:type="dxa"/>
          </w:tcPr>
          <w:p w:rsidRPr="00AE0971" w:rsidR="00463E10" w:rsidP="0035382B" w:rsidRDefault="00463E10" w14:paraId="4AC79AEB" w14:textId="77777777">
            <w:pPr>
              <w:pStyle w:val="NoSpacing"/>
              <w:rPr>
                <w:rFonts w:ascii="Times New Roman" w:hAnsi="Times New Roman" w:cs="Times New Roman"/>
              </w:rPr>
            </w:pPr>
          </w:p>
        </w:tc>
      </w:tr>
      <w:tr w:rsidRPr="00AE0971" w:rsidR="00463E10" w:rsidTr="00CF38F6" w14:paraId="4849F8CD" w14:textId="77777777">
        <w:tc>
          <w:tcPr>
            <w:tcW w:w="985" w:type="dxa"/>
          </w:tcPr>
          <w:p w:rsidRPr="00AE0971" w:rsidR="00463E10" w:rsidP="0035382B" w:rsidRDefault="00463E10" w14:paraId="16C028B3" w14:textId="77777777">
            <w:pPr>
              <w:pStyle w:val="NoSpacing"/>
              <w:rPr>
                <w:rFonts w:ascii="Times New Roman" w:hAnsi="Times New Roman" w:cs="Times New Roman"/>
              </w:rPr>
            </w:pPr>
            <w:r w:rsidRPr="00AE0971">
              <w:rPr>
                <w:rFonts w:ascii="Times New Roman" w:hAnsi="Times New Roman" w:cs="Times New Roman"/>
              </w:rPr>
              <w:lastRenderedPageBreak/>
              <w:t>2.</w:t>
            </w:r>
          </w:p>
        </w:tc>
        <w:tc>
          <w:tcPr>
            <w:tcW w:w="4860" w:type="dxa"/>
          </w:tcPr>
          <w:p w:rsidRPr="00AE0971" w:rsidR="00463E10" w:rsidP="0035382B" w:rsidRDefault="00562359" w14:paraId="64E60D61" w14:textId="5663FE53">
            <w:pPr>
              <w:pStyle w:val="NoSpacing"/>
              <w:rPr>
                <w:rFonts w:ascii="Times New Roman" w:hAnsi="Times New Roman" w:cs="Times New Roman"/>
              </w:rPr>
            </w:pPr>
            <w:r w:rsidRPr="00AE0971">
              <w:rPr>
                <w:rFonts w:ascii="Times New Roman" w:hAnsi="Times New Roman" w:cs="Times New Roman"/>
                <w:color w:val="171717"/>
              </w:rPr>
              <w:t>Expand </w:t>
            </w:r>
            <w:r w:rsidRPr="00AE0971">
              <w:rPr>
                <w:rStyle w:val="Strong"/>
                <w:rFonts w:ascii="Times New Roman" w:hAnsi="Times New Roman" w:cs="Times New Roman"/>
                <w:color w:val="171717"/>
              </w:rPr>
              <w:t>Databases</w:t>
            </w:r>
            <w:r w:rsidRPr="00AE0971">
              <w:rPr>
                <w:rFonts w:ascii="Times New Roman" w:hAnsi="Times New Roman" w:cs="Times New Roman"/>
                <w:color w:val="171717"/>
              </w:rPr>
              <w:t>, and either select a user database or expand </w:t>
            </w:r>
            <w:r w:rsidRPr="00AE0971">
              <w:rPr>
                <w:rStyle w:val="Strong"/>
                <w:rFonts w:ascii="Times New Roman" w:hAnsi="Times New Roman" w:cs="Times New Roman"/>
                <w:color w:val="171717"/>
              </w:rPr>
              <w:t>System Databases</w:t>
            </w:r>
            <w:r w:rsidRPr="00AE0971">
              <w:rPr>
                <w:rFonts w:ascii="Times New Roman" w:hAnsi="Times New Roman" w:cs="Times New Roman"/>
                <w:color w:val="171717"/>
              </w:rPr>
              <w:t> and select a system database</w:t>
            </w:r>
          </w:p>
        </w:tc>
        <w:tc>
          <w:tcPr>
            <w:tcW w:w="2785" w:type="dxa"/>
          </w:tcPr>
          <w:p w:rsidRPr="00AE0971" w:rsidR="00463E10" w:rsidP="0035382B" w:rsidRDefault="00463E10" w14:paraId="689C1E79" w14:textId="77777777">
            <w:pPr>
              <w:pStyle w:val="NoSpacing"/>
              <w:rPr>
                <w:rFonts w:ascii="Times New Roman" w:hAnsi="Times New Roman" w:cs="Times New Roman"/>
              </w:rPr>
            </w:pPr>
          </w:p>
        </w:tc>
      </w:tr>
      <w:tr w:rsidRPr="00AE0971" w:rsidR="001C04D1" w:rsidTr="00CF38F6" w14:paraId="37D7C2AF" w14:textId="77777777">
        <w:tc>
          <w:tcPr>
            <w:tcW w:w="985" w:type="dxa"/>
          </w:tcPr>
          <w:p w:rsidRPr="00AE0971" w:rsidR="001C04D1" w:rsidP="0035382B" w:rsidRDefault="00562359" w14:paraId="7CA4DF44" w14:textId="378045CC">
            <w:pPr>
              <w:pStyle w:val="NoSpacing"/>
              <w:rPr>
                <w:rFonts w:ascii="Times New Roman" w:hAnsi="Times New Roman" w:cs="Times New Roman"/>
              </w:rPr>
            </w:pPr>
            <w:r w:rsidRPr="00AE0971">
              <w:rPr>
                <w:rFonts w:ascii="Times New Roman" w:hAnsi="Times New Roman" w:cs="Times New Roman"/>
              </w:rPr>
              <w:t>3.</w:t>
            </w:r>
          </w:p>
        </w:tc>
        <w:tc>
          <w:tcPr>
            <w:tcW w:w="4860" w:type="dxa"/>
          </w:tcPr>
          <w:p w:rsidRPr="00AE0971" w:rsidR="001C04D1" w:rsidP="0035382B" w:rsidRDefault="00562359" w14:paraId="5C1638D9" w14:textId="7E48FB1E">
            <w:pPr>
              <w:pStyle w:val="NoSpacing"/>
              <w:rPr>
                <w:rFonts w:ascii="Times New Roman" w:hAnsi="Times New Roman" w:cs="Times New Roman"/>
              </w:rPr>
            </w:pPr>
            <w:r w:rsidRPr="00AE0971">
              <w:rPr>
                <w:rFonts w:ascii="Times New Roman" w:hAnsi="Times New Roman" w:cs="Times New Roman"/>
                <w:color w:val="171717"/>
              </w:rPr>
              <w:t>Right-click the database that you wish to backup (bp-magnetohealth01), point to </w:t>
            </w:r>
            <w:r w:rsidRPr="00AE0971">
              <w:rPr>
                <w:rStyle w:val="Strong"/>
                <w:rFonts w:ascii="Times New Roman" w:hAnsi="Times New Roman" w:cs="Times New Roman"/>
                <w:color w:val="171717"/>
              </w:rPr>
              <w:t>Tasks</w:t>
            </w:r>
            <w:r w:rsidRPr="00AE0971">
              <w:rPr>
                <w:rFonts w:ascii="Times New Roman" w:hAnsi="Times New Roman" w:cs="Times New Roman"/>
                <w:color w:val="171717"/>
              </w:rPr>
              <w:t>, and then click </w:t>
            </w:r>
            <w:r w:rsidRPr="00AE0971">
              <w:rPr>
                <w:rStyle w:val="Strong"/>
                <w:rFonts w:ascii="Times New Roman" w:hAnsi="Times New Roman" w:cs="Times New Roman"/>
                <w:color w:val="171717"/>
              </w:rPr>
              <w:t>Back Up</w:t>
            </w:r>
          </w:p>
        </w:tc>
        <w:tc>
          <w:tcPr>
            <w:tcW w:w="2785" w:type="dxa"/>
          </w:tcPr>
          <w:p w:rsidRPr="00AE0971" w:rsidR="001C04D1" w:rsidP="0035382B" w:rsidRDefault="001C04D1" w14:paraId="5B8FD47E" w14:textId="77777777">
            <w:pPr>
              <w:pStyle w:val="NoSpacing"/>
              <w:rPr>
                <w:rFonts w:ascii="Times New Roman" w:hAnsi="Times New Roman" w:cs="Times New Roman"/>
              </w:rPr>
            </w:pPr>
          </w:p>
        </w:tc>
      </w:tr>
      <w:tr w:rsidRPr="00AE0971" w:rsidR="001C04D1" w:rsidTr="00CF38F6" w14:paraId="1B32D168" w14:textId="77777777">
        <w:tc>
          <w:tcPr>
            <w:tcW w:w="985" w:type="dxa"/>
          </w:tcPr>
          <w:p w:rsidRPr="00AE0971" w:rsidR="001C04D1" w:rsidP="0035382B" w:rsidRDefault="00562359" w14:paraId="3A59397A" w14:textId="2AAEC869">
            <w:pPr>
              <w:pStyle w:val="NoSpacing"/>
              <w:rPr>
                <w:rFonts w:ascii="Times New Roman" w:hAnsi="Times New Roman" w:cs="Times New Roman"/>
              </w:rPr>
            </w:pPr>
            <w:r w:rsidRPr="00AE0971">
              <w:rPr>
                <w:rFonts w:ascii="Times New Roman" w:hAnsi="Times New Roman" w:cs="Times New Roman"/>
              </w:rPr>
              <w:t>4.</w:t>
            </w:r>
          </w:p>
        </w:tc>
        <w:tc>
          <w:tcPr>
            <w:tcW w:w="4860" w:type="dxa"/>
          </w:tcPr>
          <w:p w:rsidRPr="00AE0971" w:rsidR="001C04D1" w:rsidP="00562359" w:rsidRDefault="00562359" w14:paraId="0BFEC93A" w14:textId="59C6CFB2">
            <w:pPr>
              <w:pStyle w:val="NoSpacing"/>
              <w:rPr>
                <w:rFonts w:ascii="Times New Roman" w:hAnsi="Times New Roman" w:cs="Times New Roman"/>
                <w:color w:val="171717"/>
              </w:rPr>
            </w:pPr>
            <w:r w:rsidRPr="00AE0971">
              <w:rPr>
                <w:rFonts w:ascii="Times New Roman" w:hAnsi="Times New Roman" w:cs="Times New Roman"/>
                <w:color w:val="171717"/>
              </w:rPr>
              <w:t>In the </w:t>
            </w:r>
            <w:r w:rsidRPr="00AE0971">
              <w:rPr>
                <w:rFonts w:ascii="Times New Roman" w:hAnsi="Times New Roman" w:cs="Times New Roman"/>
                <w:b/>
                <w:bCs/>
              </w:rPr>
              <w:t>Back Up Database</w:t>
            </w:r>
            <w:r w:rsidRPr="00AE0971">
              <w:rPr>
                <w:rFonts w:ascii="Times New Roman" w:hAnsi="Times New Roman" w:cs="Times New Roman"/>
                <w:color w:val="171717"/>
              </w:rPr>
              <w:t xml:space="preserve"> dialog box, the database that you selected appears in the drop-down list </w:t>
            </w:r>
          </w:p>
        </w:tc>
        <w:tc>
          <w:tcPr>
            <w:tcW w:w="2785" w:type="dxa"/>
          </w:tcPr>
          <w:p w:rsidRPr="00AE0971" w:rsidR="001C04D1" w:rsidP="0035382B" w:rsidRDefault="00562359" w14:paraId="487A699F" w14:textId="0E361531">
            <w:pPr>
              <w:pStyle w:val="NoSpacing"/>
              <w:rPr>
                <w:rFonts w:ascii="Times New Roman" w:hAnsi="Times New Roman" w:cs="Times New Roman"/>
              </w:rPr>
            </w:pPr>
            <w:r w:rsidRPr="00AE0971">
              <w:rPr>
                <w:rFonts w:ascii="Times New Roman" w:hAnsi="Times New Roman" w:cs="Times New Roman"/>
                <w:color w:val="171717"/>
              </w:rPr>
              <w:t>Which you can change to any other database on the server</w:t>
            </w:r>
          </w:p>
        </w:tc>
      </w:tr>
      <w:tr w:rsidRPr="00AE0971" w:rsidR="001C04D1" w:rsidTr="00CF38F6" w14:paraId="240E656F" w14:textId="77777777">
        <w:tc>
          <w:tcPr>
            <w:tcW w:w="985" w:type="dxa"/>
          </w:tcPr>
          <w:p w:rsidRPr="00AE0971" w:rsidR="001C04D1" w:rsidP="0035382B" w:rsidRDefault="00562359" w14:paraId="79DDA9D4" w14:textId="774DE173">
            <w:pPr>
              <w:pStyle w:val="NoSpacing"/>
              <w:rPr>
                <w:rFonts w:ascii="Times New Roman" w:hAnsi="Times New Roman" w:cs="Times New Roman"/>
              </w:rPr>
            </w:pPr>
            <w:r w:rsidRPr="00AE0971">
              <w:rPr>
                <w:rFonts w:ascii="Times New Roman" w:hAnsi="Times New Roman" w:cs="Times New Roman"/>
              </w:rPr>
              <w:t>5.</w:t>
            </w:r>
          </w:p>
        </w:tc>
        <w:tc>
          <w:tcPr>
            <w:tcW w:w="4860" w:type="dxa"/>
          </w:tcPr>
          <w:p w:rsidRPr="00AE0971" w:rsidR="001C04D1" w:rsidP="00562359" w:rsidRDefault="00562359" w14:paraId="47C910F8" w14:textId="45A120D6">
            <w:pPr>
              <w:pStyle w:val="NormalWeb"/>
              <w:shd w:val="clear" w:color="auto" w:fill="FFFFFF"/>
              <w:rPr>
                <w:color w:val="171717"/>
                <w:sz w:val="22"/>
                <w:szCs w:val="22"/>
              </w:rPr>
            </w:pPr>
            <w:r w:rsidRPr="00AE0971">
              <w:rPr>
                <w:color w:val="171717"/>
                <w:sz w:val="22"/>
                <w:szCs w:val="22"/>
              </w:rPr>
              <w:t>In the </w:t>
            </w:r>
            <w:r w:rsidRPr="00AE0971">
              <w:rPr>
                <w:rStyle w:val="Strong"/>
                <w:color w:val="171717"/>
                <w:sz w:val="22"/>
                <w:szCs w:val="22"/>
              </w:rPr>
              <w:t>Backup type</w:t>
            </w:r>
            <w:r w:rsidRPr="00AE0971">
              <w:rPr>
                <w:color w:val="171717"/>
                <w:sz w:val="22"/>
                <w:szCs w:val="22"/>
              </w:rPr>
              <w:t xml:space="preserve"> drop-down list, select the desired backup type </w:t>
            </w:r>
            <w:r w:rsidR="001C3A4E">
              <w:rPr>
                <w:color w:val="171717"/>
                <w:sz w:val="22"/>
                <w:szCs w:val="22"/>
              </w:rPr>
              <w:t>–</w:t>
            </w:r>
            <w:r w:rsidRPr="00AE0971">
              <w:rPr>
                <w:color w:val="171717"/>
                <w:sz w:val="22"/>
                <w:szCs w:val="22"/>
              </w:rPr>
              <w:t xml:space="preserve"> the default is </w:t>
            </w:r>
            <w:r w:rsidRPr="00AE0971">
              <w:rPr>
                <w:rStyle w:val="Strong"/>
                <w:color w:val="171717"/>
                <w:sz w:val="22"/>
                <w:szCs w:val="22"/>
              </w:rPr>
              <w:t>Full</w:t>
            </w:r>
            <w:r w:rsidRPr="00AE0971">
              <w:rPr>
                <w:color w:val="171717"/>
                <w:sz w:val="22"/>
                <w:szCs w:val="22"/>
              </w:rPr>
              <w:t>.</w:t>
            </w:r>
          </w:p>
        </w:tc>
        <w:tc>
          <w:tcPr>
            <w:tcW w:w="2785" w:type="dxa"/>
          </w:tcPr>
          <w:p w:rsidRPr="00AE0971" w:rsidR="001C04D1" w:rsidP="0035382B" w:rsidRDefault="001C04D1" w14:paraId="079CC3C1" w14:textId="77777777">
            <w:pPr>
              <w:pStyle w:val="NoSpacing"/>
              <w:rPr>
                <w:rFonts w:ascii="Times New Roman" w:hAnsi="Times New Roman" w:cs="Times New Roman"/>
              </w:rPr>
            </w:pPr>
          </w:p>
        </w:tc>
      </w:tr>
      <w:tr w:rsidRPr="00AE0971" w:rsidR="001C04D1" w:rsidTr="00CF38F6" w14:paraId="60393767" w14:textId="77777777">
        <w:tc>
          <w:tcPr>
            <w:tcW w:w="985" w:type="dxa"/>
          </w:tcPr>
          <w:p w:rsidRPr="00AE0971" w:rsidR="001C04D1" w:rsidP="0035382B" w:rsidRDefault="00562359" w14:paraId="4FB88A33" w14:textId="7A527C73">
            <w:pPr>
              <w:pStyle w:val="NoSpacing"/>
              <w:rPr>
                <w:rFonts w:ascii="Times New Roman" w:hAnsi="Times New Roman" w:cs="Times New Roman"/>
              </w:rPr>
            </w:pPr>
            <w:r w:rsidRPr="00AE0971">
              <w:rPr>
                <w:rFonts w:ascii="Times New Roman" w:hAnsi="Times New Roman" w:cs="Times New Roman"/>
              </w:rPr>
              <w:t>6.</w:t>
            </w:r>
          </w:p>
        </w:tc>
        <w:tc>
          <w:tcPr>
            <w:tcW w:w="4860" w:type="dxa"/>
          </w:tcPr>
          <w:p w:rsidRPr="00AE0971" w:rsidR="001C04D1" w:rsidP="0035382B" w:rsidRDefault="00562359" w14:paraId="759AAC34" w14:textId="47488BF8">
            <w:pPr>
              <w:pStyle w:val="NoSpacing"/>
              <w:rPr>
                <w:rFonts w:ascii="Times New Roman" w:hAnsi="Times New Roman" w:cs="Times New Roman"/>
              </w:rPr>
            </w:pPr>
            <w:r w:rsidRPr="00AE0971">
              <w:rPr>
                <w:rFonts w:ascii="Times New Roman" w:hAnsi="Times New Roman" w:cs="Times New Roman"/>
                <w:color w:val="171717"/>
              </w:rPr>
              <w:t>Under </w:t>
            </w:r>
            <w:r w:rsidRPr="00AE0971">
              <w:rPr>
                <w:rStyle w:val="Strong"/>
                <w:rFonts w:ascii="Times New Roman" w:hAnsi="Times New Roman" w:cs="Times New Roman"/>
                <w:color w:val="171717"/>
              </w:rPr>
              <w:t>Backup component</w:t>
            </w:r>
            <w:r w:rsidRPr="00AE0971">
              <w:rPr>
                <w:rFonts w:ascii="Times New Roman" w:hAnsi="Times New Roman" w:cs="Times New Roman"/>
                <w:color w:val="171717"/>
              </w:rPr>
              <w:t>, select </w:t>
            </w:r>
            <w:r w:rsidRPr="00AE0971">
              <w:rPr>
                <w:rStyle w:val="Strong"/>
                <w:rFonts w:ascii="Times New Roman" w:hAnsi="Times New Roman" w:cs="Times New Roman"/>
                <w:color w:val="171717"/>
              </w:rPr>
              <w:t>Database</w:t>
            </w:r>
          </w:p>
        </w:tc>
        <w:tc>
          <w:tcPr>
            <w:tcW w:w="2785" w:type="dxa"/>
          </w:tcPr>
          <w:p w:rsidRPr="00AE0971" w:rsidR="001C04D1" w:rsidP="0035382B" w:rsidRDefault="001C04D1" w14:paraId="49CD3363" w14:textId="77777777">
            <w:pPr>
              <w:pStyle w:val="NoSpacing"/>
              <w:rPr>
                <w:rFonts w:ascii="Times New Roman" w:hAnsi="Times New Roman" w:cs="Times New Roman"/>
              </w:rPr>
            </w:pPr>
          </w:p>
        </w:tc>
      </w:tr>
      <w:tr w:rsidRPr="00AE0971" w:rsidR="001C04D1" w:rsidTr="00CF38F6" w14:paraId="434D0EEE" w14:textId="77777777">
        <w:tc>
          <w:tcPr>
            <w:tcW w:w="985" w:type="dxa"/>
          </w:tcPr>
          <w:p w:rsidRPr="00AE0971" w:rsidR="001C04D1" w:rsidP="0035382B" w:rsidRDefault="00562359" w14:paraId="15E298D1" w14:textId="65D4F5B7">
            <w:pPr>
              <w:pStyle w:val="NoSpacing"/>
              <w:rPr>
                <w:rFonts w:ascii="Times New Roman" w:hAnsi="Times New Roman" w:cs="Times New Roman"/>
              </w:rPr>
            </w:pPr>
            <w:r w:rsidRPr="00AE0971">
              <w:rPr>
                <w:rFonts w:ascii="Times New Roman" w:hAnsi="Times New Roman" w:cs="Times New Roman"/>
              </w:rPr>
              <w:t>7.</w:t>
            </w:r>
          </w:p>
        </w:tc>
        <w:tc>
          <w:tcPr>
            <w:tcW w:w="4860" w:type="dxa"/>
          </w:tcPr>
          <w:p w:rsidRPr="00AE0971" w:rsidR="001C04D1" w:rsidP="0035382B" w:rsidRDefault="00562359" w14:paraId="310D371C" w14:textId="574BB01F">
            <w:pPr>
              <w:pStyle w:val="NoSpacing"/>
              <w:rPr>
                <w:rFonts w:ascii="Times New Roman" w:hAnsi="Times New Roman" w:cs="Times New Roman"/>
              </w:rPr>
            </w:pPr>
            <w:r w:rsidRPr="00AE0971">
              <w:rPr>
                <w:rStyle w:val="Strong"/>
                <w:rFonts w:ascii="Times New Roman" w:hAnsi="Times New Roman" w:cs="Times New Roman"/>
                <w:color w:val="171717"/>
              </w:rPr>
              <w:t>Destination</w:t>
            </w:r>
            <w:r w:rsidRPr="00AE0971">
              <w:rPr>
                <w:rFonts w:ascii="Times New Roman" w:hAnsi="Times New Roman" w:cs="Times New Roman"/>
                <w:color w:val="171717"/>
              </w:rPr>
              <w:t> section, review the default location for the backup file (in the</w:t>
            </w:r>
            <w:proofErr w:type="gramStart"/>
            <w:r w:rsidRPr="00AE0971">
              <w:rPr>
                <w:rFonts w:ascii="Times New Roman" w:hAnsi="Times New Roman" w:cs="Times New Roman"/>
                <w:color w:val="171717"/>
              </w:rPr>
              <w:t xml:space="preserve"> ..</w:t>
            </w:r>
            <w:proofErr w:type="gramEnd"/>
            <w:r w:rsidRPr="00AE0971">
              <w:rPr>
                <w:rFonts w:ascii="Times New Roman" w:hAnsi="Times New Roman" w:cs="Times New Roman"/>
                <w:color w:val="171717"/>
              </w:rPr>
              <w:t>/</w:t>
            </w:r>
            <w:proofErr w:type="spellStart"/>
            <w:r w:rsidRPr="00AE0971">
              <w:rPr>
                <w:rFonts w:ascii="Times New Roman" w:hAnsi="Times New Roman" w:cs="Times New Roman"/>
                <w:color w:val="171717"/>
              </w:rPr>
              <w:t>mssql</w:t>
            </w:r>
            <w:proofErr w:type="spellEnd"/>
            <w:r w:rsidRPr="00AE0971">
              <w:rPr>
                <w:rFonts w:ascii="Times New Roman" w:hAnsi="Times New Roman" w:cs="Times New Roman"/>
                <w:color w:val="171717"/>
              </w:rPr>
              <w:t>/data folder)</w:t>
            </w:r>
          </w:p>
        </w:tc>
        <w:tc>
          <w:tcPr>
            <w:tcW w:w="2785" w:type="dxa"/>
          </w:tcPr>
          <w:p w:rsidRPr="00AE0971" w:rsidR="001C04D1" w:rsidP="0035382B" w:rsidRDefault="001C04D1" w14:paraId="6307F4F4" w14:textId="77777777">
            <w:pPr>
              <w:pStyle w:val="NoSpacing"/>
              <w:rPr>
                <w:rFonts w:ascii="Times New Roman" w:hAnsi="Times New Roman" w:cs="Times New Roman"/>
              </w:rPr>
            </w:pPr>
          </w:p>
        </w:tc>
      </w:tr>
      <w:tr w:rsidRPr="00AE0971" w:rsidR="001C04D1" w:rsidTr="00CF38F6" w14:paraId="4FB98411" w14:textId="77777777">
        <w:tc>
          <w:tcPr>
            <w:tcW w:w="985" w:type="dxa"/>
          </w:tcPr>
          <w:p w:rsidRPr="00AE0971" w:rsidR="001C04D1" w:rsidP="0035382B" w:rsidRDefault="00562359" w14:paraId="706B4365" w14:textId="706C8A52">
            <w:pPr>
              <w:pStyle w:val="NoSpacing"/>
              <w:rPr>
                <w:rFonts w:ascii="Times New Roman" w:hAnsi="Times New Roman" w:cs="Times New Roman"/>
              </w:rPr>
            </w:pPr>
            <w:r w:rsidRPr="00AE0971">
              <w:rPr>
                <w:rFonts w:ascii="Times New Roman" w:hAnsi="Times New Roman" w:cs="Times New Roman"/>
              </w:rPr>
              <w:t>8.</w:t>
            </w:r>
          </w:p>
        </w:tc>
        <w:tc>
          <w:tcPr>
            <w:tcW w:w="4860" w:type="dxa"/>
          </w:tcPr>
          <w:p w:rsidRPr="00AE0971" w:rsidR="001C04D1" w:rsidP="0035382B" w:rsidRDefault="00562359" w14:paraId="5E0565A9" w14:textId="07E08952">
            <w:pPr>
              <w:pStyle w:val="NoSpacing"/>
              <w:rPr>
                <w:rFonts w:ascii="Times New Roman" w:hAnsi="Times New Roman" w:cs="Times New Roman"/>
              </w:rPr>
            </w:pPr>
            <w:r w:rsidRPr="00AE0971">
              <w:rPr>
                <w:rFonts w:ascii="Times New Roman" w:hAnsi="Times New Roman" w:cs="Times New Roman"/>
                <w:color w:val="171717"/>
              </w:rPr>
              <w:t>Click </w:t>
            </w:r>
            <w:r w:rsidRPr="00AE0971">
              <w:rPr>
                <w:rStyle w:val="Strong"/>
                <w:rFonts w:ascii="Times New Roman" w:hAnsi="Times New Roman" w:cs="Times New Roman"/>
                <w:color w:val="171717"/>
              </w:rPr>
              <w:t>OK</w:t>
            </w:r>
            <w:r w:rsidRPr="00AE0971">
              <w:rPr>
                <w:rFonts w:ascii="Times New Roman" w:hAnsi="Times New Roman" w:cs="Times New Roman"/>
                <w:color w:val="171717"/>
              </w:rPr>
              <w:t> to initiate the backup</w:t>
            </w:r>
          </w:p>
        </w:tc>
        <w:tc>
          <w:tcPr>
            <w:tcW w:w="2785" w:type="dxa"/>
          </w:tcPr>
          <w:p w:rsidRPr="00AE0971" w:rsidR="001C04D1" w:rsidP="0035382B" w:rsidRDefault="001C04D1" w14:paraId="1019FADC" w14:textId="77777777">
            <w:pPr>
              <w:pStyle w:val="NoSpacing"/>
              <w:rPr>
                <w:rFonts w:ascii="Times New Roman" w:hAnsi="Times New Roman" w:cs="Times New Roman"/>
              </w:rPr>
            </w:pPr>
          </w:p>
        </w:tc>
      </w:tr>
      <w:tr w:rsidRPr="00AE0971" w:rsidR="001C04D1" w:rsidTr="00CF38F6" w14:paraId="223F6C49" w14:textId="77777777">
        <w:tc>
          <w:tcPr>
            <w:tcW w:w="985" w:type="dxa"/>
          </w:tcPr>
          <w:p w:rsidRPr="00AE0971" w:rsidR="001C04D1" w:rsidP="0035382B" w:rsidRDefault="00562359" w14:paraId="72486DA5" w14:textId="11895EA4">
            <w:pPr>
              <w:pStyle w:val="NoSpacing"/>
              <w:rPr>
                <w:rFonts w:ascii="Times New Roman" w:hAnsi="Times New Roman" w:cs="Times New Roman"/>
              </w:rPr>
            </w:pPr>
            <w:r w:rsidRPr="00AE0971">
              <w:rPr>
                <w:rFonts w:ascii="Times New Roman" w:hAnsi="Times New Roman" w:cs="Times New Roman"/>
              </w:rPr>
              <w:t>9.</w:t>
            </w:r>
          </w:p>
        </w:tc>
        <w:tc>
          <w:tcPr>
            <w:tcW w:w="4860" w:type="dxa"/>
          </w:tcPr>
          <w:p w:rsidRPr="00AE0971" w:rsidR="001C04D1" w:rsidP="0035382B" w:rsidRDefault="00562359" w14:paraId="5FA338C4" w14:textId="5DC2C751">
            <w:pPr>
              <w:pStyle w:val="NoSpacing"/>
              <w:rPr>
                <w:rFonts w:ascii="Times New Roman" w:hAnsi="Times New Roman" w:cs="Times New Roman"/>
              </w:rPr>
            </w:pPr>
            <w:r w:rsidRPr="00AE0971">
              <w:rPr>
                <w:rFonts w:ascii="Times New Roman" w:hAnsi="Times New Roman" w:cs="Times New Roman"/>
                <w:color w:val="171717"/>
              </w:rPr>
              <w:t>When the backup completes successfully, click </w:t>
            </w:r>
            <w:r w:rsidRPr="00AE0971">
              <w:rPr>
                <w:rStyle w:val="Strong"/>
                <w:rFonts w:ascii="Times New Roman" w:hAnsi="Times New Roman" w:cs="Times New Roman"/>
                <w:color w:val="171717"/>
              </w:rPr>
              <w:t>OK</w:t>
            </w:r>
            <w:r w:rsidRPr="00AE0971">
              <w:rPr>
                <w:rFonts w:ascii="Times New Roman" w:hAnsi="Times New Roman" w:cs="Times New Roman"/>
                <w:color w:val="171717"/>
              </w:rPr>
              <w:t> to close the SQL Server Management Studio dialog box</w:t>
            </w:r>
          </w:p>
        </w:tc>
        <w:tc>
          <w:tcPr>
            <w:tcW w:w="2785" w:type="dxa"/>
          </w:tcPr>
          <w:p w:rsidRPr="00AE0971" w:rsidR="001C04D1" w:rsidP="0035382B" w:rsidRDefault="001C04D1" w14:paraId="13C5B1B7" w14:textId="77777777">
            <w:pPr>
              <w:pStyle w:val="NoSpacing"/>
              <w:rPr>
                <w:rFonts w:ascii="Times New Roman" w:hAnsi="Times New Roman" w:cs="Times New Roman"/>
              </w:rPr>
            </w:pPr>
          </w:p>
        </w:tc>
      </w:tr>
    </w:tbl>
    <w:p w:rsidRPr="00AE0971" w:rsidR="00911F9A" w:rsidP="00E0563B" w:rsidRDefault="00911F9A" w14:paraId="3839C144" w14:textId="666C7B30">
      <w:pPr>
        <w:pStyle w:val="NoSpacing"/>
        <w:rPr>
          <w:rFonts w:ascii="Times New Roman" w:hAnsi="Times New Roman" w:cs="Times New Roman"/>
          <w:b/>
          <w:bCs/>
        </w:rPr>
      </w:pPr>
    </w:p>
    <w:p w:rsidRPr="00AE0971" w:rsidR="00562359" w:rsidP="00562359" w:rsidRDefault="00562359" w14:paraId="6EC5CFB2" w14:textId="6F4BE92B">
      <w:pPr>
        <w:pStyle w:val="NoSpacing"/>
        <w:ind w:firstLine="720"/>
        <w:rPr>
          <w:rFonts w:ascii="Times New Roman" w:hAnsi="Times New Roman" w:cs="Times New Roman"/>
          <w:b/>
          <w:bCs/>
        </w:rPr>
      </w:pPr>
      <w:r w:rsidRPr="00AE0971">
        <w:rPr>
          <w:rFonts w:ascii="Times New Roman" w:hAnsi="Times New Roman" w:cs="Times New Roman"/>
          <w:b/>
          <w:bCs/>
        </w:rPr>
        <w:t xml:space="preserve">Procedure </w:t>
      </w:r>
      <w:r w:rsidR="00CB615D">
        <w:rPr>
          <w:rFonts w:ascii="Times New Roman" w:hAnsi="Times New Roman" w:cs="Times New Roman"/>
          <w:b/>
          <w:bCs/>
        </w:rPr>
        <w:t>5</w:t>
      </w:r>
      <w:r w:rsidRPr="00AE0971">
        <w:rPr>
          <w:rFonts w:ascii="Times New Roman" w:hAnsi="Times New Roman" w:cs="Times New Roman"/>
          <w:b/>
          <w:bCs/>
        </w:rPr>
        <w:t xml:space="preserve">.8 – Blue Prism Application Server Restore Process </w:t>
      </w:r>
    </w:p>
    <w:p w:rsidRPr="00AE0971" w:rsidR="00562359" w:rsidP="00562359" w:rsidRDefault="00562359" w14:paraId="35BDE171" w14:textId="641AA62F">
      <w:pPr>
        <w:pStyle w:val="NoSpacing"/>
        <w:ind w:left="720"/>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Blue Prism Application Server Restore procedure will allow us to restore our application servers back to a specific point in time in the event of a disaster.</w:t>
      </w:r>
    </w:p>
    <w:p w:rsidRPr="00AE0971" w:rsidR="00562359" w:rsidP="00562359" w:rsidRDefault="00562359" w14:paraId="507E769B" w14:textId="1774B70A">
      <w:pPr>
        <w:pStyle w:val="NoSpacing"/>
        <w:ind w:left="720"/>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xml:space="preserve"> Whenever we experience a failure that requires a system restore.</w:t>
      </w:r>
    </w:p>
    <w:p w:rsidRPr="00AE0971" w:rsidR="00562359" w:rsidP="00562359" w:rsidRDefault="00562359" w14:paraId="1E98E7E3" w14:textId="30654A75">
      <w:pPr>
        <w:pStyle w:val="NoSpacing"/>
        <w:ind w:left="720"/>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Blue Prism Application </w:t>
      </w:r>
      <w:r w:rsidRPr="00AE0971" w:rsidR="00114C86">
        <w:rPr>
          <w:rFonts w:ascii="Times New Roman" w:hAnsi="Times New Roman" w:cs="Times New Roman"/>
        </w:rPr>
        <w:t>s</w:t>
      </w:r>
      <w:r w:rsidRPr="00AE0971">
        <w:rPr>
          <w:rFonts w:ascii="Times New Roman" w:hAnsi="Times New Roman" w:cs="Times New Roman"/>
        </w:rPr>
        <w:t>ervers backup validated.</w:t>
      </w:r>
    </w:p>
    <w:p w:rsidRPr="00AE0971" w:rsidR="00562359" w:rsidP="00562359" w:rsidRDefault="00562359" w14:paraId="6B049F31" w14:textId="49309095">
      <w:pPr>
        <w:pStyle w:val="NoSpacing"/>
        <w:ind w:left="720"/>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Blue Prism application servers.</w:t>
      </w:r>
    </w:p>
    <w:p w:rsidRPr="00AE0971" w:rsidR="00562359" w:rsidP="00562359" w:rsidRDefault="00562359" w14:paraId="2B5C0FB1" w14:textId="77777777">
      <w:pPr>
        <w:pStyle w:val="NoSpacing"/>
        <w:ind w:left="720"/>
        <w:rPr>
          <w:rFonts w:ascii="Times New Roman" w:hAnsi="Times New Roman" w:cs="Times New Roman"/>
        </w:rPr>
      </w:pP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85"/>
        <w:gridCol w:w="4860"/>
        <w:gridCol w:w="2785"/>
      </w:tblGrid>
      <w:tr w:rsidRPr="00AE0971" w:rsidR="00562359" w:rsidTr="00CF38F6" w14:paraId="2524B8CD" w14:textId="77777777">
        <w:tc>
          <w:tcPr>
            <w:tcW w:w="985" w:type="dxa"/>
            <w:shd w:val="clear" w:color="auto" w:fill="4472C4" w:themeFill="accent1"/>
          </w:tcPr>
          <w:p w:rsidRPr="00AE0971" w:rsidR="00562359" w:rsidP="0035382B" w:rsidRDefault="00562359" w14:paraId="05D2BA91"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860" w:type="dxa"/>
            <w:shd w:val="clear" w:color="auto" w:fill="4472C4" w:themeFill="accent1"/>
          </w:tcPr>
          <w:p w:rsidRPr="00AE0971" w:rsidR="00562359" w:rsidP="0035382B" w:rsidRDefault="00562359" w14:paraId="004C082C"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2785" w:type="dxa"/>
            <w:shd w:val="clear" w:color="auto" w:fill="4472C4" w:themeFill="accent1"/>
          </w:tcPr>
          <w:p w:rsidRPr="00AE0971" w:rsidR="00562359" w:rsidP="0035382B" w:rsidRDefault="00562359" w14:paraId="7FE23C00"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562359" w:rsidTr="00CF38F6" w14:paraId="068A3397" w14:textId="77777777">
        <w:tc>
          <w:tcPr>
            <w:tcW w:w="985" w:type="dxa"/>
          </w:tcPr>
          <w:p w:rsidRPr="00AE0971" w:rsidR="00562359" w:rsidP="0035382B" w:rsidRDefault="00562359" w14:paraId="0CD24873" w14:textId="77777777">
            <w:pPr>
              <w:pStyle w:val="NoSpacing"/>
              <w:rPr>
                <w:rFonts w:ascii="Times New Roman" w:hAnsi="Times New Roman" w:cs="Times New Roman"/>
              </w:rPr>
            </w:pPr>
            <w:r w:rsidRPr="00AE0971">
              <w:rPr>
                <w:rFonts w:ascii="Times New Roman" w:hAnsi="Times New Roman" w:cs="Times New Roman"/>
              </w:rPr>
              <w:t>1.</w:t>
            </w:r>
          </w:p>
        </w:tc>
        <w:tc>
          <w:tcPr>
            <w:tcW w:w="4860" w:type="dxa"/>
          </w:tcPr>
          <w:p w:rsidRPr="00AE0971" w:rsidR="00562359" w:rsidP="00562359" w:rsidRDefault="00562359" w14:paraId="2CE54B4B" w14:textId="77777777">
            <w:pPr>
              <w:autoSpaceDE w:val="0"/>
              <w:autoSpaceDN w:val="0"/>
              <w:adjustRightInd w:val="0"/>
              <w:rPr>
                <w:rFonts w:ascii="Times New Roman" w:hAnsi="Times New Roman" w:cs="Times New Roman"/>
                <w:color w:val="17171E"/>
              </w:rPr>
            </w:pPr>
            <w:r w:rsidRPr="00AE0971">
              <w:rPr>
                <w:rFonts w:ascii="Times New Roman" w:hAnsi="Times New Roman" w:cs="Times New Roman"/>
                <w:color w:val="17171E"/>
              </w:rPr>
              <w:t>Place the file into the default or custom location</w:t>
            </w:r>
          </w:p>
          <w:p w:rsidRPr="00AE0971" w:rsidR="00562359" w:rsidP="00562359" w:rsidRDefault="00562359" w14:paraId="73864419" w14:textId="77777777">
            <w:pPr>
              <w:autoSpaceDE w:val="0"/>
              <w:autoSpaceDN w:val="0"/>
              <w:adjustRightInd w:val="0"/>
              <w:rPr>
                <w:rFonts w:ascii="Times New Roman" w:hAnsi="Times New Roman" w:cs="Times New Roman"/>
                <w:color w:val="17171E"/>
              </w:rPr>
            </w:pPr>
            <w:r w:rsidRPr="00AE0971">
              <w:rPr>
                <w:rFonts w:ascii="Times New Roman" w:hAnsi="Times New Roman" w:cs="Times New Roman"/>
                <w:color w:val="17171E"/>
              </w:rPr>
              <w:t xml:space="preserve">dependent on your configuration.  The default location for the </w:t>
            </w:r>
            <w:proofErr w:type="spellStart"/>
            <w:r w:rsidRPr="00AE0971">
              <w:rPr>
                <w:rFonts w:ascii="Times New Roman" w:hAnsi="Times New Roman" w:cs="Times New Roman"/>
                <w:color w:val="17171E"/>
              </w:rPr>
              <w:t>Automate.config</w:t>
            </w:r>
            <w:proofErr w:type="spellEnd"/>
            <w:r w:rsidRPr="00AE0971">
              <w:rPr>
                <w:rFonts w:ascii="Times New Roman" w:hAnsi="Times New Roman" w:cs="Times New Roman"/>
                <w:color w:val="17171E"/>
              </w:rPr>
              <w:t xml:space="preserve"> file is:</w:t>
            </w:r>
          </w:p>
          <w:p w:rsidRPr="00AE0971" w:rsidR="00562359" w:rsidP="00562359" w:rsidRDefault="00562359" w14:paraId="7A320B30" w14:textId="0126676D">
            <w:pPr>
              <w:autoSpaceDE w:val="0"/>
              <w:autoSpaceDN w:val="0"/>
              <w:adjustRightInd w:val="0"/>
              <w:rPr>
                <w:rFonts w:ascii="Times New Roman" w:hAnsi="Times New Roman" w:cs="Times New Roman"/>
                <w:color w:val="17171E"/>
              </w:rPr>
            </w:pPr>
            <w:r w:rsidRPr="00AE0971">
              <w:rPr>
                <w:rFonts w:ascii="Times New Roman" w:hAnsi="Times New Roman" w:cs="Times New Roman"/>
                <w:color w:val="17171E"/>
              </w:rPr>
              <w:t>C:\ProgramData\Blue Prism Limited\Automate V3</w:t>
            </w:r>
          </w:p>
        </w:tc>
        <w:tc>
          <w:tcPr>
            <w:tcW w:w="2785" w:type="dxa"/>
          </w:tcPr>
          <w:p w:rsidRPr="00AE0971" w:rsidR="00562359" w:rsidP="0035382B" w:rsidRDefault="00562359" w14:paraId="6CE41F1B" w14:textId="77777777">
            <w:pPr>
              <w:pStyle w:val="NoSpacing"/>
              <w:rPr>
                <w:rFonts w:ascii="Times New Roman" w:hAnsi="Times New Roman" w:cs="Times New Roman"/>
              </w:rPr>
            </w:pPr>
          </w:p>
        </w:tc>
      </w:tr>
      <w:tr w:rsidRPr="00AE0971" w:rsidR="00562359" w:rsidTr="00CF38F6" w14:paraId="50416C5F" w14:textId="77777777">
        <w:tc>
          <w:tcPr>
            <w:tcW w:w="985" w:type="dxa"/>
          </w:tcPr>
          <w:p w:rsidRPr="00AE0971" w:rsidR="00562359" w:rsidP="0035382B" w:rsidRDefault="00562359" w14:paraId="7EE9E72B" w14:textId="77777777">
            <w:pPr>
              <w:pStyle w:val="NoSpacing"/>
              <w:rPr>
                <w:rFonts w:ascii="Times New Roman" w:hAnsi="Times New Roman" w:cs="Times New Roman"/>
              </w:rPr>
            </w:pPr>
            <w:r w:rsidRPr="00AE0971">
              <w:rPr>
                <w:rFonts w:ascii="Times New Roman" w:hAnsi="Times New Roman" w:cs="Times New Roman"/>
              </w:rPr>
              <w:t>2.</w:t>
            </w:r>
          </w:p>
        </w:tc>
        <w:tc>
          <w:tcPr>
            <w:tcW w:w="4860" w:type="dxa"/>
          </w:tcPr>
          <w:p w:rsidRPr="00AE0971" w:rsidR="00562359" w:rsidP="00562359" w:rsidRDefault="00562359" w14:paraId="75CF240E" w14:textId="77777777">
            <w:pPr>
              <w:autoSpaceDE w:val="0"/>
              <w:autoSpaceDN w:val="0"/>
              <w:adjustRightInd w:val="0"/>
              <w:rPr>
                <w:rFonts w:ascii="Times New Roman" w:hAnsi="Times New Roman" w:cs="Times New Roman"/>
                <w:color w:val="17171E"/>
              </w:rPr>
            </w:pPr>
            <w:r w:rsidRPr="00AE0971">
              <w:rPr>
                <w:rFonts w:ascii="Times New Roman" w:hAnsi="Times New Roman" w:cs="Times New Roman"/>
                <w:color w:val="17171E"/>
              </w:rPr>
              <w:t>Edit the profile using BPServer.exe and update the</w:t>
            </w:r>
          </w:p>
          <w:p w:rsidRPr="00AE0971" w:rsidR="00562359" w:rsidP="00562359" w:rsidRDefault="00562359" w14:paraId="6E56491D" w14:textId="26A73455">
            <w:pPr>
              <w:pStyle w:val="NoSpacing"/>
              <w:rPr>
                <w:rFonts w:ascii="Times New Roman" w:hAnsi="Times New Roman" w:cs="Times New Roman"/>
              </w:rPr>
            </w:pPr>
            <w:r w:rsidRPr="00AE0971">
              <w:rPr>
                <w:rFonts w:ascii="Times New Roman" w:hAnsi="Times New Roman" w:cs="Times New Roman"/>
                <w:color w:val="17171E"/>
              </w:rPr>
              <w:t>database connection</w:t>
            </w:r>
          </w:p>
        </w:tc>
        <w:tc>
          <w:tcPr>
            <w:tcW w:w="2785" w:type="dxa"/>
          </w:tcPr>
          <w:p w:rsidRPr="00AE0971" w:rsidR="00562359" w:rsidP="0035382B" w:rsidRDefault="00562359" w14:paraId="7F3FDE55" w14:textId="77777777">
            <w:pPr>
              <w:pStyle w:val="NoSpacing"/>
              <w:rPr>
                <w:rFonts w:ascii="Times New Roman" w:hAnsi="Times New Roman" w:cs="Times New Roman"/>
              </w:rPr>
            </w:pPr>
          </w:p>
        </w:tc>
      </w:tr>
      <w:tr w:rsidRPr="00AE0971" w:rsidR="00562359" w:rsidTr="00CF38F6" w14:paraId="12EE078C" w14:textId="77777777">
        <w:tc>
          <w:tcPr>
            <w:tcW w:w="985" w:type="dxa"/>
          </w:tcPr>
          <w:p w:rsidRPr="00AE0971" w:rsidR="00562359" w:rsidP="0035382B" w:rsidRDefault="00562359" w14:paraId="78E75E56" w14:textId="77777777">
            <w:pPr>
              <w:pStyle w:val="NoSpacing"/>
              <w:rPr>
                <w:rFonts w:ascii="Times New Roman" w:hAnsi="Times New Roman" w:cs="Times New Roman"/>
              </w:rPr>
            </w:pPr>
            <w:r w:rsidRPr="00AE0971">
              <w:rPr>
                <w:rFonts w:ascii="Times New Roman" w:hAnsi="Times New Roman" w:cs="Times New Roman"/>
              </w:rPr>
              <w:t>3.</w:t>
            </w:r>
          </w:p>
        </w:tc>
        <w:tc>
          <w:tcPr>
            <w:tcW w:w="4860" w:type="dxa"/>
          </w:tcPr>
          <w:p w:rsidRPr="00AE0971" w:rsidR="00562359" w:rsidP="00562359" w:rsidRDefault="00562359" w14:paraId="406965E6" w14:textId="77777777">
            <w:pPr>
              <w:autoSpaceDE w:val="0"/>
              <w:autoSpaceDN w:val="0"/>
              <w:adjustRightInd w:val="0"/>
              <w:rPr>
                <w:rFonts w:ascii="Times New Roman" w:hAnsi="Times New Roman" w:cs="Times New Roman"/>
                <w:color w:val="17171E"/>
              </w:rPr>
            </w:pPr>
            <w:r w:rsidRPr="00AE0971">
              <w:rPr>
                <w:rFonts w:ascii="Times New Roman" w:hAnsi="Times New Roman" w:cs="Times New Roman"/>
                <w:color w:val="17171E"/>
              </w:rPr>
              <w:t>Place encryption scheme information into a selected location that is accessible to the application server and use BPServer.exe to edit the profile and update the</w:t>
            </w:r>
          </w:p>
          <w:p w:rsidRPr="00AE0971" w:rsidR="00562359" w:rsidP="00562359" w:rsidRDefault="00562359" w14:paraId="5F1B03AC" w14:textId="2676F967">
            <w:pPr>
              <w:pStyle w:val="NoSpacing"/>
              <w:rPr>
                <w:rFonts w:ascii="Times New Roman" w:hAnsi="Times New Roman" w:cs="Times New Roman"/>
              </w:rPr>
            </w:pPr>
            <w:r w:rsidRPr="00AE0971">
              <w:rPr>
                <w:rFonts w:ascii="Times New Roman" w:hAnsi="Times New Roman" w:cs="Times New Roman"/>
                <w:color w:val="17171E"/>
              </w:rPr>
              <w:t>configured location of the stored keys</w:t>
            </w:r>
          </w:p>
        </w:tc>
        <w:tc>
          <w:tcPr>
            <w:tcW w:w="2785" w:type="dxa"/>
          </w:tcPr>
          <w:p w:rsidRPr="00AE0971" w:rsidR="00562359" w:rsidP="0035382B" w:rsidRDefault="00562359" w14:paraId="2A68D632" w14:textId="77777777">
            <w:pPr>
              <w:pStyle w:val="NoSpacing"/>
              <w:rPr>
                <w:rFonts w:ascii="Times New Roman" w:hAnsi="Times New Roman" w:cs="Times New Roman"/>
              </w:rPr>
            </w:pPr>
          </w:p>
        </w:tc>
      </w:tr>
      <w:tr w:rsidRPr="00AE0971" w:rsidR="00562359" w:rsidTr="00CF38F6" w14:paraId="38EC4E4C" w14:textId="77777777">
        <w:tc>
          <w:tcPr>
            <w:tcW w:w="985" w:type="dxa"/>
          </w:tcPr>
          <w:p w:rsidRPr="00AE0971" w:rsidR="00562359" w:rsidP="0035382B" w:rsidRDefault="00562359" w14:paraId="50A42EFF" w14:textId="77777777">
            <w:pPr>
              <w:pStyle w:val="NoSpacing"/>
              <w:rPr>
                <w:rFonts w:ascii="Times New Roman" w:hAnsi="Times New Roman" w:cs="Times New Roman"/>
              </w:rPr>
            </w:pPr>
            <w:r w:rsidRPr="00AE0971">
              <w:rPr>
                <w:rFonts w:ascii="Times New Roman" w:hAnsi="Times New Roman" w:cs="Times New Roman"/>
              </w:rPr>
              <w:t>4.</w:t>
            </w:r>
          </w:p>
        </w:tc>
        <w:tc>
          <w:tcPr>
            <w:tcW w:w="4860" w:type="dxa"/>
          </w:tcPr>
          <w:p w:rsidRPr="00AE0971" w:rsidR="00562359" w:rsidP="0035382B" w:rsidRDefault="00562359" w14:paraId="45ABBBC3" w14:textId="3501FBBD">
            <w:pPr>
              <w:pStyle w:val="NoSpacing"/>
              <w:rPr>
                <w:rFonts w:ascii="Times New Roman" w:hAnsi="Times New Roman" w:cs="Times New Roman"/>
                <w:color w:val="171717"/>
              </w:rPr>
            </w:pPr>
            <w:r w:rsidRPr="00AE0971">
              <w:rPr>
                <w:rFonts w:ascii="Times New Roman" w:hAnsi="Times New Roman" w:cs="Times New Roman"/>
                <w:color w:val="17171E"/>
              </w:rPr>
              <w:t>Validate that the encryption scheme information is valid</w:t>
            </w:r>
          </w:p>
        </w:tc>
        <w:tc>
          <w:tcPr>
            <w:tcW w:w="2785" w:type="dxa"/>
          </w:tcPr>
          <w:p w:rsidRPr="00AE0971" w:rsidR="00562359" w:rsidP="0035382B" w:rsidRDefault="00562359" w14:paraId="684EFA7C" w14:textId="47760F11">
            <w:pPr>
              <w:pStyle w:val="NoSpacing"/>
              <w:rPr>
                <w:rFonts w:ascii="Times New Roman" w:hAnsi="Times New Roman" w:cs="Times New Roman"/>
              </w:rPr>
            </w:pPr>
          </w:p>
        </w:tc>
      </w:tr>
      <w:tr w:rsidRPr="00AE0971" w:rsidR="00562359" w:rsidTr="00CF38F6" w14:paraId="1FA73413" w14:textId="77777777">
        <w:tc>
          <w:tcPr>
            <w:tcW w:w="985" w:type="dxa"/>
          </w:tcPr>
          <w:p w:rsidRPr="00AE0971" w:rsidR="00562359" w:rsidP="0035382B" w:rsidRDefault="00562359" w14:paraId="5C849EFC" w14:textId="77777777">
            <w:pPr>
              <w:pStyle w:val="NoSpacing"/>
              <w:rPr>
                <w:rFonts w:ascii="Times New Roman" w:hAnsi="Times New Roman" w:cs="Times New Roman"/>
              </w:rPr>
            </w:pPr>
            <w:r w:rsidRPr="00AE0971">
              <w:rPr>
                <w:rFonts w:ascii="Times New Roman" w:hAnsi="Times New Roman" w:cs="Times New Roman"/>
              </w:rPr>
              <w:t>5.</w:t>
            </w:r>
          </w:p>
        </w:tc>
        <w:tc>
          <w:tcPr>
            <w:tcW w:w="4860" w:type="dxa"/>
          </w:tcPr>
          <w:p w:rsidRPr="00AE0971" w:rsidR="00562359" w:rsidP="00562359" w:rsidRDefault="00562359" w14:paraId="66D42088" w14:textId="06A7B323">
            <w:pPr>
              <w:autoSpaceDE w:val="0"/>
              <w:autoSpaceDN w:val="0"/>
              <w:adjustRightInd w:val="0"/>
              <w:rPr>
                <w:rFonts w:ascii="Times New Roman" w:hAnsi="Times New Roman" w:cs="Times New Roman"/>
                <w:color w:val="17171E"/>
              </w:rPr>
            </w:pPr>
            <w:r w:rsidRPr="00AE0971">
              <w:rPr>
                <w:rFonts w:ascii="Times New Roman" w:hAnsi="Times New Roman" w:cs="Times New Roman"/>
                <w:color w:val="17171E"/>
              </w:rPr>
              <w:t>In BPServer.exe validate the settings for the selected connection mode, and disable the Scheduler on this device</w:t>
            </w:r>
          </w:p>
        </w:tc>
        <w:tc>
          <w:tcPr>
            <w:tcW w:w="2785" w:type="dxa"/>
          </w:tcPr>
          <w:p w:rsidRPr="00AE0971" w:rsidR="00562359" w:rsidP="0035382B" w:rsidRDefault="00562359" w14:paraId="72F0EC53" w14:textId="77777777">
            <w:pPr>
              <w:pStyle w:val="NoSpacing"/>
              <w:rPr>
                <w:rFonts w:ascii="Times New Roman" w:hAnsi="Times New Roman" w:cs="Times New Roman"/>
              </w:rPr>
            </w:pPr>
          </w:p>
        </w:tc>
      </w:tr>
      <w:tr w:rsidRPr="00AE0971" w:rsidR="00562359" w:rsidTr="00CF38F6" w14:paraId="2CDD2925" w14:textId="77777777">
        <w:tc>
          <w:tcPr>
            <w:tcW w:w="985" w:type="dxa"/>
          </w:tcPr>
          <w:p w:rsidRPr="00AE0971" w:rsidR="00562359" w:rsidP="0035382B" w:rsidRDefault="00562359" w14:paraId="6C85838F" w14:textId="77777777">
            <w:pPr>
              <w:pStyle w:val="NoSpacing"/>
              <w:rPr>
                <w:rFonts w:ascii="Times New Roman" w:hAnsi="Times New Roman" w:cs="Times New Roman"/>
              </w:rPr>
            </w:pPr>
            <w:r w:rsidRPr="00AE0971">
              <w:rPr>
                <w:rFonts w:ascii="Times New Roman" w:hAnsi="Times New Roman" w:cs="Times New Roman"/>
              </w:rPr>
              <w:t>6.</w:t>
            </w:r>
          </w:p>
        </w:tc>
        <w:tc>
          <w:tcPr>
            <w:tcW w:w="4860" w:type="dxa"/>
          </w:tcPr>
          <w:p w:rsidRPr="00AE0971" w:rsidR="00562359" w:rsidP="0035382B" w:rsidRDefault="00562359" w14:paraId="5914E9CD" w14:textId="5550FF8B">
            <w:pPr>
              <w:pStyle w:val="NoSpacing"/>
              <w:rPr>
                <w:rFonts w:ascii="Times New Roman" w:hAnsi="Times New Roman" w:cs="Times New Roman"/>
              </w:rPr>
            </w:pPr>
            <w:r w:rsidRPr="00AE0971">
              <w:rPr>
                <w:rFonts w:ascii="Times New Roman" w:hAnsi="Times New Roman" w:cs="Times New Roman"/>
                <w:color w:val="17171E"/>
              </w:rPr>
              <w:t>Set the Blue Prism server service to operate under the selected user context</w:t>
            </w:r>
          </w:p>
        </w:tc>
        <w:tc>
          <w:tcPr>
            <w:tcW w:w="2785" w:type="dxa"/>
          </w:tcPr>
          <w:p w:rsidRPr="00AE0971" w:rsidR="00562359" w:rsidP="0035382B" w:rsidRDefault="00562359" w14:paraId="125A4A32" w14:textId="77777777">
            <w:pPr>
              <w:pStyle w:val="NoSpacing"/>
              <w:rPr>
                <w:rFonts w:ascii="Times New Roman" w:hAnsi="Times New Roman" w:cs="Times New Roman"/>
              </w:rPr>
            </w:pPr>
          </w:p>
        </w:tc>
      </w:tr>
      <w:tr w:rsidRPr="00AE0971" w:rsidR="00562359" w:rsidTr="00CF38F6" w14:paraId="4889C67D" w14:textId="77777777">
        <w:tc>
          <w:tcPr>
            <w:tcW w:w="985" w:type="dxa"/>
          </w:tcPr>
          <w:p w:rsidRPr="00AE0971" w:rsidR="00562359" w:rsidP="0035382B" w:rsidRDefault="00562359" w14:paraId="3B804722" w14:textId="77777777">
            <w:pPr>
              <w:pStyle w:val="NoSpacing"/>
              <w:rPr>
                <w:rFonts w:ascii="Times New Roman" w:hAnsi="Times New Roman" w:cs="Times New Roman"/>
              </w:rPr>
            </w:pPr>
            <w:r w:rsidRPr="00AE0971">
              <w:rPr>
                <w:rFonts w:ascii="Times New Roman" w:hAnsi="Times New Roman" w:cs="Times New Roman"/>
              </w:rPr>
              <w:lastRenderedPageBreak/>
              <w:t>7.</w:t>
            </w:r>
          </w:p>
        </w:tc>
        <w:tc>
          <w:tcPr>
            <w:tcW w:w="4860" w:type="dxa"/>
          </w:tcPr>
          <w:p w:rsidRPr="00AE0971" w:rsidR="00562359" w:rsidP="0035382B" w:rsidRDefault="00562359" w14:paraId="4335C343" w14:textId="361A791E">
            <w:pPr>
              <w:pStyle w:val="NoSpacing"/>
              <w:rPr>
                <w:rFonts w:ascii="Times New Roman" w:hAnsi="Times New Roman" w:cs="Times New Roman"/>
              </w:rPr>
            </w:pPr>
            <w:r w:rsidRPr="00AE0971">
              <w:rPr>
                <w:rFonts w:ascii="Times New Roman" w:hAnsi="Times New Roman" w:cs="Times New Roman"/>
                <w:color w:val="17171E"/>
              </w:rPr>
              <w:t>Start the Blue Prism server service</w:t>
            </w:r>
          </w:p>
        </w:tc>
        <w:tc>
          <w:tcPr>
            <w:tcW w:w="2785" w:type="dxa"/>
          </w:tcPr>
          <w:p w:rsidRPr="00AE0971" w:rsidR="00562359" w:rsidP="0035382B" w:rsidRDefault="00562359" w14:paraId="0090A800" w14:textId="77777777">
            <w:pPr>
              <w:pStyle w:val="NoSpacing"/>
              <w:rPr>
                <w:rFonts w:ascii="Times New Roman" w:hAnsi="Times New Roman" w:cs="Times New Roman"/>
              </w:rPr>
            </w:pPr>
          </w:p>
        </w:tc>
      </w:tr>
      <w:tr w:rsidRPr="00AE0971" w:rsidR="00562359" w:rsidTr="00CF38F6" w14:paraId="15E567D1" w14:textId="77777777">
        <w:tc>
          <w:tcPr>
            <w:tcW w:w="985" w:type="dxa"/>
          </w:tcPr>
          <w:p w:rsidRPr="00AE0971" w:rsidR="00562359" w:rsidP="0035382B" w:rsidRDefault="00562359" w14:paraId="689095FB" w14:textId="77777777">
            <w:pPr>
              <w:pStyle w:val="NoSpacing"/>
              <w:rPr>
                <w:rFonts w:ascii="Times New Roman" w:hAnsi="Times New Roman" w:cs="Times New Roman"/>
              </w:rPr>
            </w:pPr>
            <w:r w:rsidRPr="00AE0971">
              <w:rPr>
                <w:rFonts w:ascii="Times New Roman" w:hAnsi="Times New Roman" w:cs="Times New Roman"/>
              </w:rPr>
              <w:t>8.</w:t>
            </w:r>
          </w:p>
        </w:tc>
        <w:tc>
          <w:tcPr>
            <w:tcW w:w="4860" w:type="dxa"/>
          </w:tcPr>
          <w:p w:rsidRPr="00AE0971" w:rsidR="00562359" w:rsidP="0035382B" w:rsidRDefault="00562359" w14:paraId="0DD6AB0F" w14:textId="4BA1AB9E">
            <w:pPr>
              <w:pStyle w:val="NoSpacing"/>
              <w:rPr>
                <w:rFonts w:ascii="Times New Roman" w:hAnsi="Times New Roman" w:cs="Times New Roman"/>
              </w:rPr>
            </w:pPr>
            <w:r w:rsidRPr="00AE0971">
              <w:rPr>
                <w:rFonts w:ascii="Times New Roman" w:hAnsi="Times New Roman" w:cs="Times New Roman"/>
                <w:color w:val="17171E"/>
              </w:rPr>
              <w:t>Connect the first interactive client to the application server (or database).</w:t>
            </w:r>
          </w:p>
        </w:tc>
        <w:tc>
          <w:tcPr>
            <w:tcW w:w="2785" w:type="dxa"/>
          </w:tcPr>
          <w:p w:rsidRPr="00AE0971" w:rsidR="00562359" w:rsidP="0035382B" w:rsidRDefault="00562359" w14:paraId="7F6D0F00" w14:textId="77777777">
            <w:pPr>
              <w:pStyle w:val="NoSpacing"/>
              <w:rPr>
                <w:rFonts w:ascii="Times New Roman" w:hAnsi="Times New Roman" w:cs="Times New Roman"/>
              </w:rPr>
            </w:pPr>
          </w:p>
        </w:tc>
      </w:tr>
      <w:tr w:rsidRPr="00AE0971" w:rsidR="00562359" w:rsidTr="00CF38F6" w14:paraId="464DB857" w14:textId="77777777">
        <w:tc>
          <w:tcPr>
            <w:tcW w:w="985" w:type="dxa"/>
          </w:tcPr>
          <w:p w:rsidRPr="00AE0971" w:rsidR="00562359" w:rsidP="0035382B" w:rsidRDefault="00562359" w14:paraId="1CCC774C" w14:textId="77777777">
            <w:pPr>
              <w:pStyle w:val="NoSpacing"/>
              <w:rPr>
                <w:rFonts w:ascii="Times New Roman" w:hAnsi="Times New Roman" w:cs="Times New Roman"/>
              </w:rPr>
            </w:pPr>
            <w:r w:rsidRPr="00AE0971">
              <w:rPr>
                <w:rFonts w:ascii="Times New Roman" w:hAnsi="Times New Roman" w:cs="Times New Roman"/>
              </w:rPr>
              <w:t>9.</w:t>
            </w:r>
          </w:p>
        </w:tc>
        <w:tc>
          <w:tcPr>
            <w:tcW w:w="4860" w:type="dxa"/>
          </w:tcPr>
          <w:p w:rsidRPr="00AE0971" w:rsidR="00562359" w:rsidP="0035382B" w:rsidRDefault="00562359" w14:paraId="6B096531" w14:textId="50222B8D">
            <w:pPr>
              <w:pStyle w:val="NoSpacing"/>
              <w:rPr>
                <w:rFonts w:ascii="Times New Roman" w:hAnsi="Times New Roman" w:cs="Times New Roman"/>
              </w:rPr>
            </w:pPr>
            <w:r w:rsidRPr="00AE0971">
              <w:rPr>
                <w:rFonts w:ascii="Times New Roman" w:hAnsi="Times New Roman" w:cs="Times New Roman"/>
                <w:color w:val="17171E"/>
              </w:rPr>
              <w:t>Create the first runtime resource and connection to the application server (or database)</w:t>
            </w:r>
          </w:p>
        </w:tc>
        <w:tc>
          <w:tcPr>
            <w:tcW w:w="2785" w:type="dxa"/>
          </w:tcPr>
          <w:p w:rsidRPr="00AE0971" w:rsidR="00562359" w:rsidP="0035382B" w:rsidRDefault="00562359" w14:paraId="627BE6AF" w14:textId="77777777">
            <w:pPr>
              <w:pStyle w:val="NoSpacing"/>
              <w:rPr>
                <w:rFonts w:ascii="Times New Roman" w:hAnsi="Times New Roman" w:cs="Times New Roman"/>
              </w:rPr>
            </w:pPr>
          </w:p>
        </w:tc>
      </w:tr>
    </w:tbl>
    <w:p w:rsidRPr="00AE0971" w:rsidR="00981C41" w:rsidP="00E0563B" w:rsidRDefault="00981C41" w14:paraId="6ABEDE3D" w14:textId="77777777">
      <w:pPr>
        <w:pStyle w:val="NoSpacing"/>
        <w:rPr>
          <w:rFonts w:ascii="Times New Roman" w:hAnsi="Times New Roman" w:cs="Times New Roman"/>
          <w:b/>
          <w:bCs/>
        </w:rPr>
      </w:pPr>
    </w:p>
    <w:p w:rsidR="007D2057" w:rsidRDefault="007D2057" w14:paraId="5F9F5182" w14:textId="77777777">
      <w:pPr>
        <w:rPr>
          <w:rFonts w:ascii="Times New Roman" w:hAnsi="Times New Roman" w:cs="Times New Roman"/>
          <w:b/>
          <w:bCs/>
        </w:rPr>
      </w:pPr>
      <w:r>
        <w:rPr>
          <w:rFonts w:ascii="Times New Roman" w:hAnsi="Times New Roman" w:cs="Times New Roman"/>
          <w:b/>
          <w:bCs/>
        </w:rPr>
        <w:br w:type="page"/>
      </w:r>
    </w:p>
    <w:p w:rsidRPr="00AE0971" w:rsidR="0025225B" w:rsidP="0025225B" w:rsidRDefault="0025225B" w14:paraId="20521A2E" w14:textId="14E4398B">
      <w:pPr>
        <w:pStyle w:val="NoSpacing"/>
        <w:ind w:firstLine="720"/>
        <w:rPr>
          <w:rFonts w:ascii="Times New Roman" w:hAnsi="Times New Roman" w:cs="Times New Roman"/>
          <w:b/>
          <w:bCs/>
        </w:rPr>
      </w:pPr>
      <w:r w:rsidRPr="00AE0971">
        <w:rPr>
          <w:rFonts w:ascii="Times New Roman" w:hAnsi="Times New Roman" w:cs="Times New Roman"/>
          <w:b/>
          <w:bCs/>
        </w:rPr>
        <w:lastRenderedPageBreak/>
        <w:t xml:space="preserve">Procedure </w:t>
      </w:r>
      <w:r w:rsidR="00CB615D">
        <w:rPr>
          <w:rFonts w:ascii="Times New Roman" w:hAnsi="Times New Roman" w:cs="Times New Roman"/>
          <w:b/>
          <w:bCs/>
        </w:rPr>
        <w:t>5</w:t>
      </w:r>
      <w:r w:rsidRPr="00AE0971">
        <w:rPr>
          <w:rFonts w:ascii="Times New Roman" w:hAnsi="Times New Roman" w:cs="Times New Roman"/>
          <w:b/>
          <w:bCs/>
        </w:rPr>
        <w:t xml:space="preserve">.9 – Blue Prism Database Server Restore Process </w:t>
      </w:r>
    </w:p>
    <w:p w:rsidRPr="00AE0971" w:rsidR="0025225B" w:rsidP="0025225B" w:rsidRDefault="0025225B" w14:paraId="08C30B04" w14:textId="0C26807F">
      <w:pPr>
        <w:pStyle w:val="NoSpacing"/>
        <w:ind w:left="720"/>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Blue Prism Database Server Restore procedure will allow us to restore our database servers back to a specific point in time in the event of a disaster.</w:t>
      </w:r>
    </w:p>
    <w:p w:rsidRPr="00AE0971" w:rsidR="0025225B" w:rsidP="0025225B" w:rsidRDefault="0025225B" w14:paraId="3D8A43B0" w14:textId="77777777">
      <w:pPr>
        <w:pStyle w:val="NoSpacing"/>
        <w:ind w:left="720"/>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xml:space="preserve"> Whenever we experience a failure that requires a system restore.</w:t>
      </w:r>
    </w:p>
    <w:p w:rsidRPr="00AE0971" w:rsidR="0025225B" w:rsidP="0025225B" w:rsidRDefault="0025225B" w14:paraId="7C53895B" w14:textId="06D17973">
      <w:pPr>
        <w:pStyle w:val="NoSpacing"/>
        <w:ind w:left="720"/>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Blue Prism </w:t>
      </w:r>
      <w:r w:rsidRPr="00AE0971" w:rsidR="00114C86">
        <w:rPr>
          <w:rFonts w:ascii="Times New Roman" w:hAnsi="Times New Roman" w:cs="Times New Roman"/>
        </w:rPr>
        <w:t>D</w:t>
      </w:r>
      <w:r w:rsidRPr="00AE0971">
        <w:rPr>
          <w:rFonts w:ascii="Times New Roman" w:hAnsi="Times New Roman" w:cs="Times New Roman"/>
        </w:rPr>
        <w:t xml:space="preserve">atabase </w:t>
      </w:r>
      <w:r w:rsidRPr="00AE0971" w:rsidR="00114C86">
        <w:rPr>
          <w:rFonts w:ascii="Times New Roman" w:hAnsi="Times New Roman" w:cs="Times New Roman"/>
        </w:rPr>
        <w:t>s</w:t>
      </w:r>
      <w:r w:rsidRPr="00AE0971">
        <w:rPr>
          <w:rFonts w:ascii="Times New Roman" w:hAnsi="Times New Roman" w:cs="Times New Roman"/>
        </w:rPr>
        <w:t>ervers backup validated.</w:t>
      </w:r>
    </w:p>
    <w:p w:rsidRPr="00AE0971" w:rsidR="0025225B" w:rsidP="0025225B" w:rsidRDefault="0025225B" w14:paraId="2BC960C5" w14:textId="67F68B86">
      <w:pPr>
        <w:pStyle w:val="NoSpacing"/>
        <w:ind w:left="720"/>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Blue Prism </w:t>
      </w:r>
      <w:r w:rsidRPr="00AE0971" w:rsidR="00114C86">
        <w:rPr>
          <w:rFonts w:ascii="Times New Roman" w:hAnsi="Times New Roman" w:cs="Times New Roman"/>
        </w:rPr>
        <w:t>Database</w:t>
      </w:r>
      <w:r w:rsidRPr="00AE0971">
        <w:rPr>
          <w:rFonts w:ascii="Times New Roman" w:hAnsi="Times New Roman" w:cs="Times New Roman"/>
        </w:rPr>
        <w:t xml:space="preserve"> servers.</w:t>
      </w:r>
    </w:p>
    <w:p w:rsidRPr="00AE0971" w:rsidR="0025225B" w:rsidP="0025225B" w:rsidRDefault="0025225B" w14:paraId="67923104" w14:textId="77777777">
      <w:pPr>
        <w:pStyle w:val="NoSpacing"/>
        <w:ind w:left="720"/>
        <w:rPr>
          <w:rFonts w:ascii="Times New Roman" w:hAnsi="Times New Roman" w:cs="Times New Roman"/>
        </w:rPr>
      </w:pP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85"/>
        <w:gridCol w:w="4860"/>
        <w:gridCol w:w="2785"/>
      </w:tblGrid>
      <w:tr w:rsidRPr="00AE0971" w:rsidR="0025225B" w:rsidTr="00CF38F6" w14:paraId="6E9E43A0" w14:textId="77777777">
        <w:tc>
          <w:tcPr>
            <w:tcW w:w="985" w:type="dxa"/>
            <w:shd w:val="clear" w:color="auto" w:fill="4472C4" w:themeFill="accent1"/>
          </w:tcPr>
          <w:p w:rsidRPr="00AE0971" w:rsidR="0025225B" w:rsidP="0035382B" w:rsidRDefault="0025225B" w14:paraId="6E6F6348"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860" w:type="dxa"/>
            <w:shd w:val="clear" w:color="auto" w:fill="4472C4" w:themeFill="accent1"/>
          </w:tcPr>
          <w:p w:rsidRPr="00AE0971" w:rsidR="0025225B" w:rsidP="0035382B" w:rsidRDefault="0025225B" w14:paraId="4240B286"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2785" w:type="dxa"/>
            <w:shd w:val="clear" w:color="auto" w:fill="4472C4" w:themeFill="accent1"/>
          </w:tcPr>
          <w:p w:rsidRPr="00AE0971" w:rsidR="0025225B" w:rsidP="0035382B" w:rsidRDefault="0025225B" w14:paraId="470D91C6"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25225B" w:rsidTr="00CF38F6" w14:paraId="12BCC79C" w14:textId="77777777">
        <w:tc>
          <w:tcPr>
            <w:tcW w:w="985" w:type="dxa"/>
          </w:tcPr>
          <w:p w:rsidRPr="00AE0971" w:rsidR="0025225B" w:rsidP="0035382B" w:rsidRDefault="0025225B" w14:paraId="48954424" w14:textId="77777777">
            <w:pPr>
              <w:pStyle w:val="NoSpacing"/>
              <w:rPr>
                <w:rFonts w:ascii="Times New Roman" w:hAnsi="Times New Roman" w:cs="Times New Roman"/>
              </w:rPr>
            </w:pPr>
            <w:r w:rsidRPr="00AE0971">
              <w:rPr>
                <w:rFonts w:ascii="Times New Roman" w:hAnsi="Times New Roman" w:cs="Times New Roman"/>
              </w:rPr>
              <w:t>1.</w:t>
            </w:r>
          </w:p>
        </w:tc>
        <w:tc>
          <w:tcPr>
            <w:tcW w:w="4860" w:type="dxa"/>
          </w:tcPr>
          <w:p w:rsidRPr="00AE0971" w:rsidR="0025225B" w:rsidP="0035382B" w:rsidRDefault="00114C86" w14:paraId="0AACB873" w14:textId="21E12FDA">
            <w:pPr>
              <w:autoSpaceDE w:val="0"/>
              <w:autoSpaceDN w:val="0"/>
              <w:adjustRightInd w:val="0"/>
              <w:rPr>
                <w:rFonts w:ascii="Times New Roman" w:hAnsi="Times New Roman" w:cs="Times New Roman"/>
                <w:color w:val="17171E"/>
              </w:rPr>
            </w:pPr>
            <w:r w:rsidRPr="00AE0971">
              <w:rPr>
                <w:rFonts w:ascii="Times New Roman" w:hAnsi="Times New Roman" w:cs="Times New Roman"/>
                <w:color w:val="171717"/>
                <w:sz w:val="20"/>
                <w:szCs w:val="20"/>
              </w:rPr>
              <w:t>Launch SQL Server Management Studio and connect to the SQL Server instance</w:t>
            </w:r>
          </w:p>
        </w:tc>
        <w:tc>
          <w:tcPr>
            <w:tcW w:w="2785" w:type="dxa"/>
          </w:tcPr>
          <w:p w:rsidRPr="00AE0971" w:rsidR="0025225B" w:rsidP="0035382B" w:rsidRDefault="0025225B" w14:paraId="1F2CBF8A" w14:textId="77777777">
            <w:pPr>
              <w:pStyle w:val="NoSpacing"/>
              <w:rPr>
                <w:rFonts w:ascii="Times New Roman" w:hAnsi="Times New Roman" w:cs="Times New Roman"/>
              </w:rPr>
            </w:pPr>
          </w:p>
        </w:tc>
      </w:tr>
      <w:tr w:rsidRPr="00AE0971" w:rsidR="0025225B" w:rsidTr="00CF38F6" w14:paraId="52C96793" w14:textId="77777777">
        <w:tc>
          <w:tcPr>
            <w:tcW w:w="985" w:type="dxa"/>
          </w:tcPr>
          <w:p w:rsidRPr="00AE0971" w:rsidR="0025225B" w:rsidP="0035382B" w:rsidRDefault="0025225B" w14:paraId="6F42612B" w14:textId="77777777">
            <w:pPr>
              <w:pStyle w:val="NoSpacing"/>
              <w:rPr>
                <w:rFonts w:ascii="Times New Roman" w:hAnsi="Times New Roman" w:cs="Times New Roman"/>
              </w:rPr>
            </w:pPr>
            <w:r w:rsidRPr="00AE0971">
              <w:rPr>
                <w:rFonts w:ascii="Times New Roman" w:hAnsi="Times New Roman" w:cs="Times New Roman"/>
              </w:rPr>
              <w:t>2.</w:t>
            </w:r>
          </w:p>
        </w:tc>
        <w:tc>
          <w:tcPr>
            <w:tcW w:w="4860" w:type="dxa"/>
          </w:tcPr>
          <w:p w:rsidRPr="00AE0971" w:rsidR="0025225B" w:rsidP="0035382B" w:rsidRDefault="00114C86" w14:paraId="0DF77AD6" w14:textId="0E78AB56">
            <w:pPr>
              <w:pStyle w:val="NoSpacing"/>
              <w:rPr>
                <w:rFonts w:ascii="Times New Roman" w:hAnsi="Times New Roman" w:cs="Times New Roman"/>
              </w:rPr>
            </w:pPr>
            <w:r w:rsidRPr="00AE0971">
              <w:rPr>
                <w:rFonts w:ascii="Times New Roman" w:hAnsi="Times New Roman" w:cs="Times New Roman"/>
                <w:color w:val="171717"/>
                <w:sz w:val="20"/>
                <w:szCs w:val="20"/>
              </w:rPr>
              <w:t>Right-click the </w:t>
            </w:r>
            <w:r w:rsidRPr="00AE0971">
              <w:rPr>
                <w:rStyle w:val="Strong"/>
                <w:rFonts w:ascii="Times New Roman" w:hAnsi="Times New Roman" w:cs="Times New Roman"/>
                <w:color w:val="171717"/>
                <w:sz w:val="20"/>
                <w:szCs w:val="20"/>
              </w:rPr>
              <w:t>Databases</w:t>
            </w:r>
            <w:r w:rsidRPr="00AE0971">
              <w:rPr>
                <w:rFonts w:ascii="Times New Roman" w:hAnsi="Times New Roman" w:cs="Times New Roman"/>
                <w:color w:val="171717"/>
                <w:sz w:val="20"/>
                <w:szCs w:val="20"/>
              </w:rPr>
              <w:t> node in </w:t>
            </w:r>
            <w:r w:rsidRPr="00AE0971">
              <w:rPr>
                <w:rStyle w:val="Strong"/>
                <w:rFonts w:ascii="Times New Roman" w:hAnsi="Times New Roman" w:cs="Times New Roman"/>
                <w:color w:val="171717"/>
                <w:sz w:val="20"/>
                <w:szCs w:val="20"/>
              </w:rPr>
              <w:t>Object Explorer</w:t>
            </w:r>
            <w:r w:rsidRPr="00AE0971">
              <w:rPr>
                <w:rFonts w:ascii="Times New Roman" w:hAnsi="Times New Roman" w:cs="Times New Roman"/>
                <w:color w:val="171717"/>
                <w:sz w:val="20"/>
                <w:szCs w:val="20"/>
              </w:rPr>
              <w:t> and select </w:t>
            </w:r>
            <w:r w:rsidRPr="00AE0971">
              <w:rPr>
                <w:rStyle w:val="Strong"/>
                <w:rFonts w:ascii="Times New Roman" w:hAnsi="Times New Roman" w:cs="Times New Roman"/>
                <w:color w:val="171717"/>
                <w:sz w:val="20"/>
                <w:szCs w:val="20"/>
              </w:rPr>
              <w:t>Restore Database</w:t>
            </w:r>
          </w:p>
        </w:tc>
        <w:tc>
          <w:tcPr>
            <w:tcW w:w="2785" w:type="dxa"/>
          </w:tcPr>
          <w:p w:rsidRPr="00AE0971" w:rsidR="0025225B" w:rsidP="0035382B" w:rsidRDefault="0025225B" w14:paraId="6A301CAF" w14:textId="77777777">
            <w:pPr>
              <w:pStyle w:val="NoSpacing"/>
              <w:rPr>
                <w:rFonts w:ascii="Times New Roman" w:hAnsi="Times New Roman" w:cs="Times New Roman"/>
              </w:rPr>
            </w:pPr>
          </w:p>
        </w:tc>
      </w:tr>
      <w:tr w:rsidRPr="00AE0971" w:rsidR="0025225B" w:rsidTr="00CF38F6" w14:paraId="666597FD" w14:textId="77777777">
        <w:tc>
          <w:tcPr>
            <w:tcW w:w="985" w:type="dxa"/>
          </w:tcPr>
          <w:p w:rsidRPr="00AE0971" w:rsidR="0025225B" w:rsidP="0035382B" w:rsidRDefault="0025225B" w14:paraId="139751DD" w14:textId="77777777">
            <w:pPr>
              <w:pStyle w:val="NoSpacing"/>
              <w:rPr>
                <w:rFonts w:ascii="Times New Roman" w:hAnsi="Times New Roman" w:cs="Times New Roman"/>
              </w:rPr>
            </w:pPr>
            <w:r w:rsidRPr="00AE0971">
              <w:rPr>
                <w:rFonts w:ascii="Times New Roman" w:hAnsi="Times New Roman" w:cs="Times New Roman"/>
              </w:rPr>
              <w:t>3.</w:t>
            </w:r>
          </w:p>
        </w:tc>
        <w:tc>
          <w:tcPr>
            <w:tcW w:w="4860" w:type="dxa"/>
          </w:tcPr>
          <w:p w:rsidRPr="00AE0971" w:rsidR="0025225B" w:rsidP="0035382B" w:rsidRDefault="00114C86" w14:paraId="51CC355A" w14:textId="4D3B9240">
            <w:pPr>
              <w:pStyle w:val="NoSpacing"/>
              <w:rPr>
                <w:rFonts w:ascii="Times New Roman" w:hAnsi="Times New Roman" w:cs="Times New Roman"/>
              </w:rPr>
            </w:pPr>
            <w:r w:rsidRPr="00AE0971">
              <w:rPr>
                <w:rFonts w:ascii="Times New Roman" w:hAnsi="Times New Roman" w:cs="Times New Roman"/>
                <w:color w:val="171717"/>
                <w:sz w:val="20"/>
                <w:szCs w:val="20"/>
              </w:rPr>
              <w:t>Select </w:t>
            </w:r>
            <w:proofErr w:type="gramStart"/>
            <w:r w:rsidRPr="00AE0971">
              <w:rPr>
                <w:rStyle w:val="Strong"/>
                <w:rFonts w:ascii="Times New Roman" w:hAnsi="Times New Roman" w:cs="Times New Roman"/>
                <w:color w:val="171717"/>
                <w:sz w:val="20"/>
                <w:szCs w:val="20"/>
              </w:rPr>
              <w:t>Device:</w:t>
            </w:r>
            <w:r w:rsidRPr="00AE0971">
              <w:rPr>
                <w:rFonts w:ascii="Times New Roman" w:hAnsi="Times New Roman" w:cs="Times New Roman"/>
                <w:color w:val="171717"/>
                <w:sz w:val="20"/>
                <w:szCs w:val="20"/>
              </w:rPr>
              <w:t>,</w:t>
            </w:r>
            <w:proofErr w:type="gramEnd"/>
            <w:r w:rsidRPr="00AE0971">
              <w:rPr>
                <w:rFonts w:ascii="Times New Roman" w:hAnsi="Times New Roman" w:cs="Times New Roman"/>
                <w:color w:val="171717"/>
                <w:sz w:val="20"/>
                <w:szCs w:val="20"/>
              </w:rPr>
              <w:t xml:space="preserve"> and then select the ellipses (...) to locate your backup file</w:t>
            </w:r>
          </w:p>
        </w:tc>
        <w:tc>
          <w:tcPr>
            <w:tcW w:w="2785" w:type="dxa"/>
          </w:tcPr>
          <w:p w:rsidRPr="00AE0971" w:rsidR="0025225B" w:rsidP="0035382B" w:rsidRDefault="0025225B" w14:paraId="2227A805" w14:textId="77777777">
            <w:pPr>
              <w:pStyle w:val="NoSpacing"/>
              <w:rPr>
                <w:rFonts w:ascii="Times New Roman" w:hAnsi="Times New Roman" w:cs="Times New Roman"/>
              </w:rPr>
            </w:pPr>
          </w:p>
        </w:tc>
      </w:tr>
      <w:tr w:rsidRPr="00AE0971" w:rsidR="0025225B" w:rsidTr="00CF38F6" w14:paraId="0F4B5A42" w14:textId="77777777">
        <w:tc>
          <w:tcPr>
            <w:tcW w:w="985" w:type="dxa"/>
          </w:tcPr>
          <w:p w:rsidRPr="00AE0971" w:rsidR="0025225B" w:rsidP="0035382B" w:rsidRDefault="0025225B" w14:paraId="6284AC62" w14:textId="77777777">
            <w:pPr>
              <w:pStyle w:val="NoSpacing"/>
              <w:rPr>
                <w:rFonts w:ascii="Times New Roman" w:hAnsi="Times New Roman" w:cs="Times New Roman"/>
              </w:rPr>
            </w:pPr>
            <w:r w:rsidRPr="00AE0971">
              <w:rPr>
                <w:rFonts w:ascii="Times New Roman" w:hAnsi="Times New Roman" w:cs="Times New Roman"/>
              </w:rPr>
              <w:t>4.</w:t>
            </w:r>
          </w:p>
        </w:tc>
        <w:tc>
          <w:tcPr>
            <w:tcW w:w="4860" w:type="dxa"/>
          </w:tcPr>
          <w:p w:rsidRPr="00AE0971" w:rsidR="0025225B" w:rsidP="00114C86" w:rsidRDefault="00114C86" w14:paraId="16D625E3" w14:textId="52FA7A71">
            <w:pPr>
              <w:pStyle w:val="NormalWeb"/>
              <w:shd w:val="clear" w:color="auto" w:fill="FFFFFF"/>
              <w:rPr>
                <w:color w:val="171717"/>
                <w:sz w:val="20"/>
                <w:szCs w:val="20"/>
              </w:rPr>
            </w:pPr>
            <w:r w:rsidRPr="00AE0971">
              <w:rPr>
                <w:color w:val="171717"/>
                <w:sz w:val="20"/>
                <w:szCs w:val="20"/>
              </w:rPr>
              <w:t>Select </w:t>
            </w:r>
            <w:r w:rsidRPr="00AE0971">
              <w:rPr>
                <w:rStyle w:val="Strong"/>
                <w:color w:val="171717"/>
                <w:sz w:val="20"/>
                <w:szCs w:val="20"/>
              </w:rPr>
              <w:t>Add</w:t>
            </w:r>
            <w:r w:rsidRPr="00AE0971">
              <w:rPr>
                <w:color w:val="171717"/>
                <w:sz w:val="20"/>
                <w:szCs w:val="20"/>
              </w:rPr>
              <w:t> and navigate to where your </w:t>
            </w:r>
            <w:r w:rsidRPr="00AE0971">
              <w:rPr>
                <w:rStyle w:val="HTMLCode"/>
                <w:rFonts w:ascii="Times New Roman" w:hAnsi="Times New Roman" w:eastAsia="Arial" w:cs="Times New Roman"/>
                <w:color w:val="171717"/>
              </w:rPr>
              <w:t>.</w:t>
            </w:r>
            <w:proofErr w:type="spellStart"/>
            <w:r w:rsidRPr="00AE0971">
              <w:rPr>
                <w:rStyle w:val="HTMLCode"/>
                <w:rFonts w:ascii="Times New Roman" w:hAnsi="Times New Roman" w:eastAsia="Arial" w:cs="Times New Roman"/>
                <w:color w:val="171717"/>
              </w:rPr>
              <w:t>bak</w:t>
            </w:r>
            <w:proofErr w:type="spellEnd"/>
            <w:r w:rsidRPr="00AE0971">
              <w:rPr>
                <w:color w:val="171717"/>
                <w:sz w:val="20"/>
                <w:szCs w:val="20"/>
              </w:rPr>
              <w:t> file is located. Select the </w:t>
            </w:r>
            <w:r w:rsidRPr="00AE0971">
              <w:rPr>
                <w:rStyle w:val="HTMLCode"/>
                <w:rFonts w:ascii="Times New Roman" w:hAnsi="Times New Roman" w:eastAsia="Arial" w:cs="Times New Roman"/>
                <w:color w:val="171717"/>
              </w:rPr>
              <w:t>.</w:t>
            </w:r>
            <w:proofErr w:type="spellStart"/>
            <w:r w:rsidRPr="00AE0971">
              <w:rPr>
                <w:rStyle w:val="HTMLCode"/>
                <w:rFonts w:ascii="Times New Roman" w:hAnsi="Times New Roman" w:eastAsia="Arial" w:cs="Times New Roman"/>
                <w:color w:val="171717"/>
              </w:rPr>
              <w:t>bak</w:t>
            </w:r>
            <w:proofErr w:type="spellEnd"/>
            <w:r w:rsidRPr="00AE0971">
              <w:rPr>
                <w:color w:val="171717"/>
                <w:sz w:val="20"/>
                <w:szCs w:val="20"/>
              </w:rPr>
              <w:t> file and then select </w:t>
            </w:r>
            <w:r w:rsidRPr="00AE0971">
              <w:rPr>
                <w:rStyle w:val="Strong"/>
                <w:color w:val="171717"/>
                <w:sz w:val="20"/>
                <w:szCs w:val="20"/>
              </w:rPr>
              <w:t>OK</w:t>
            </w:r>
            <w:r w:rsidRPr="00AE0971">
              <w:rPr>
                <w:color w:val="171717"/>
                <w:sz w:val="20"/>
                <w:szCs w:val="20"/>
              </w:rPr>
              <w:t>.</w:t>
            </w:r>
          </w:p>
        </w:tc>
        <w:tc>
          <w:tcPr>
            <w:tcW w:w="2785" w:type="dxa"/>
          </w:tcPr>
          <w:p w:rsidRPr="00AE0971" w:rsidR="0025225B" w:rsidP="0035382B" w:rsidRDefault="0025225B" w14:paraId="307839BA" w14:textId="77777777">
            <w:pPr>
              <w:pStyle w:val="NoSpacing"/>
              <w:rPr>
                <w:rFonts w:ascii="Times New Roman" w:hAnsi="Times New Roman" w:cs="Times New Roman"/>
              </w:rPr>
            </w:pPr>
          </w:p>
        </w:tc>
      </w:tr>
      <w:tr w:rsidRPr="00AE0971" w:rsidR="0025225B" w:rsidTr="00CF38F6" w14:paraId="58F36329" w14:textId="77777777">
        <w:tc>
          <w:tcPr>
            <w:tcW w:w="985" w:type="dxa"/>
          </w:tcPr>
          <w:p w:rsidRPr="00AE0971" w:rsidR="0025225B" w:rsidP="0035382B" w:rsidRDefault="0025225B" w14:paraId="58D2469B" w14:textId="77777777">
            <w:pPr>
              <w:pStyle w:val="NoSpacing"/>
              <w:rPr>
                <w:rFonts w:ascii="Times New Roman" w:hAnsi="Times New Roman" w:cs="Times New Roman"/>
              </w:rPr>
            </w:pPr>
            <w:r w:rsidRPr="00AE0971">
              <w:rPr>
                <w:rFonts w:ascii="Times New Roman" w:hAnsi="Times New Roman" w:cs="Times New Roman"/>
              </w:rPr>
              <w:t>5.</w:t>
            </w:r>
          </w:p>
        </w:tc>
        <w:tc>
          <w:tcPr>
            <w:tcW w:w="4860" w:type="dxa"/>
          </w:tcPr>
          <w:p w:rsidRPr="00AE0971" w:rsidR="0025225B" w:rsidP="0035382B" w:rsidRDefault="00114C86" w14:paraId="15EB7DBB" w14:textId="7C496D85">
            <w:pPr>
              <w:autoSpaceDE w:val="0"/>
              <w:autoSpaceDN w:val="0"/>
              <w:adjustRightInd w:val="0"/>
              <w:rPr>
                <w:rFonts w:ascii="Times New Roman" w:hAnsi="Times New Roman" w:cs="Times New Roman"/>
                <w:color w:val="17171E"/>
              </w:rPr>
            </w:pPr>
            <w:r w:rsidRPr="00AE0971">
              <w:rPr>
                <w:rFonts w:ascii="Times New Roman" w:hAnsi="Times New Roman" w:cs="Times New Roman"/>
                <w:color w:val="171717"/>
                <w:sz w:val="20"/>
                <w:szCs w:val="20"/>
              </w:rPr>
              <w:t>Select </w:t>
            </w:r>
            <w:r w:rsidRPr="00AE0971">
              <w:rPr>
                <w:rStyle w:val="Strong"/>
                <w:rFonts w:ascii="Times New Roman" w:hAnsi="Times New Roman" w:cs="Times New Roman"/>
                <w:color w:val="171717"/>
                <w:sz w:val="20"/>
                <w:szCs w:val="20"/>
              </w:rPr>
              <w:t>OK</w:t>
            </w:r>
            <w:r w:rsidRPr="00AE0971">
              <w:rPr>
                <w:rFonts w:ascii="Times New Roman" w:hAnsi="Times New Roman" w:cs="Times New Roman"/>
                <w:color w:val="171717"/>
                <w:sz w:val="20"/>
                <w:szCs w:val="20"/>
              </w:rPr>
              <w:t> to close the </w:t>
            </w:r>
            <w:r w:rsidRPr="00AE0971">
              <w:rPr>
                <w:rStyle w:val="Strong"/>
                <w:rFonts w:ascii="Times New Roman" w:hAnsi="Times New Roman" w:cs="Times New Roman"/>
                <w:color w:val="171717"/>
                <w:sz w:val="20"/>
                <w:szCs w:val="20"/>
              </w:rPr>
              <w:t>Select backup devices</w:t>
            </w:r>
            <w:r w:rsidRPr="00AE0971">
              <w:rPr>
                <w:rFonts w:ascii="Times New Roman" w:hAnsi="Times New Roman" w:cs="Times New Roman"/>
                <w:color w:val="171717"/>
                <w:sz w:val="20"/>
                <w:szCs w:val="20"/>
              </w:rPr>
              <w:t> dialog box</w:t>
            </w:r>
          </w:p>
        </w:tc>
        <w:tc>
          <w:tcPr>
            <w:tcW w:w="2785" w:type="dxa"/>
          </w:tcPr>
          <w:p w:rsidRPr="00AE0971" w:rsidR="0025225B" w:rsidP="0035382B" w:rsidRDefault="0025225B" w14:paraId="0643251C" w14:textId="77777777">
            <w:pPr>
              <w:pStyle w:val="NoSpacing"/>
              <w:rPr>
                <w:rFonts w:ascii="Times New Roman" w:hAnsi="Times New Roman" w:cs="Times New Roman"/>
              </w:rPr>
            </w:pPr>
          </w:p>
        </w:tc>
      </w:tr>
      <w:tr w:rsidRPr="00AE0971" w:rsidR="0025225B" w:rsidTr="00CF38F6" w14:paraId="318754D8" w14:textId="77777777">
        <w:tc>
          <w:tcPr>
            <w:tcW w:w="985" w:type="dxa"/>
          </w:tcPr>
          <w:p w:rsidRPr="00AE0971" w:rsidR="0025225B" w:rsidP="0035382B" w:rsidRDefault="0025225B" w14:paraId="0C2FFA62" w14:textId="77777777">
            <w:pPr>
              <w:pStyle w:val="NoSpacing"/>
              <w:rPr>
                <w:rFonts w:ascii="Times New Roman" w:hAnsi="Times New Roman" w:cs="Times New Roman"/>
              </w:rPr>
            </w:pPr>
            <w:r w:rsidRPr="00AE0971">
              <w:rPr>
                <w:rFonts w:ascii="Times New Roman" w:hAnsi="Times New Roman" w:cs="Times New Roman"/>
              </w:rPr>
              <w:t>6.</w:t>
            </w:r>
          </w:p>
        </w:tc>
        <w:tc>
          <w:tcPr>
            <w:tcW w:w="4860" w:type="dxa"/>
          </w:tcPr>
          <w:p w:rsidRPr="00AE0971" w:rsidR="0025225B" w:rsidP="0035382B" w:rsidRDefault="00114C86" w14:paraId="27A536F4" w14:textId="51337778">
            <w:pPr>
              <w:pStyle w:val="NoSpacing"/>
              <w:rPr>
                <w:rFonts w:ascii="Times New Roman" w:hAnsi="Times New Roman" w:cs="Times New Roman"/>
              </w:rPr>
            </w:pPr>
            <w:r w:rsidRPr="00AE0971">
              <w:rPr>
                <w:rFonts w:ascii="Times New Roman" w:hAnsi="Times New Roman" w:cs="Times New Roman"/>
                <w:color w:val="171717"/>
                <w:sz w:val="20"/>
                <w:szCs w:val="20"/>
              </w:rPr>
              <w:t>Select </w:t>
            </w:r>
            <w:r w:rsidRPr="00AE0971">
              <w:rPr>
                <w:rStyle w:val="Strong"/>
                <w:rFonts w:ascii="Times New Roman" w:hAnsi="Times New Roman" w:cs="Times New Roman"/>
                <w:color w:val="171717"/>
                <w:sz w:val="20"/>
                <w:szCs w:val="20"/>
              </w:rPr>
              <w:t>OK</w:t>
            </w:r>
            <w:r w:rsidRPr="00AE0971">
              <w:rPr>
                <w:rFonts w:ascii="Times New Roman" w:hAnsi="Times New Roman" w:cs="Times New Roman"/>
                <w:color w:val="171717"/>
                <w:sz w:val="20"/>
                <w:szCs w:val="20"/>
              </w:rPr>
              <w:t> to restore the backup of your database</w:t>
            </w:r>
          </w:p>
        </w:tc>
        <w:tc>
          <w:tcPr>
            <w:tcW w:w="2785" w:type="dxa"/>
          </w:tcPr>
          <w:p w:rsidRPr="00AE0971" w:rsidR="0025225B" w:rsidP="0035382B" w:rsidRDefault="0025225B" w14:paraId="0839EEB5" w14:textId="77777777">
            <w:pPr>
              <w:pStyle w:val="NoSpacing"/>
              <w:rPr>
                <w:rFonts w:ascii="Times New Roman" w:hAnsi="Times New Roman" w:cs="Times New Roman"/>
              </w:rPr>
            </w:pPr>
          </w:p>
        </w:tc>
      </w:tr>
    </w:tbl>
    <w:p w:rsidRPr="00AE0971" w:rsidR="00911F9A" w:rsidP="00E0563B" w:rsidRDefault="00911F9A" w14:paraId="22E672CB" w14:textId="0C1AC83E">
      <w:pPr>
        <w:pStyle w:val="NoSpacing"/>
        <w:rPr>
          <w:rFonts w:ascii="Times New Roman" w:hAnsi="Times New Roman" w:cs="Times New Roman"/>
          <w:b/>
          <w:bCs/>
        </w:rPr>
      </w:pPr>
    </w:p>
    <w:p w:rsidRPr="00AE0971" w:rsidR="00911F9A" w:rsidP="00E0563B" w:rsidRDefault="00911F9A" w14:paraId="7A80B116" w14:textId="76849759">
      <w:pPr>
        <w:pStyle w:val="NoSpacing"/>
        <w:rPr>
          <w:rFonts w:ascii="Times New Roman" w:hAnsi="Times New Roman" w:cs="Times New Roman"/>
          <w:b/>
          <w:bCs/>
        </w:rPr>
      </w:pPr>
    </w:p>
    <w:p w:rsidRPr="00AE0971" w:rsidR="00B553F0" w:rsidP="00B553F0" w:rsidRDefault="00B553F0" w14:paraId="2FDDD442" w14:textId="5D6505FB">
      <w:pPr>
        <w:pStyle w:val="NoSpacing"/>
        <w:ind w:firstLine="720"/>
        <w:rPr>
          <w:rFonts w:ascii="Times New Roman" w:hAnsi="Times New Roman" w:cs="Times New Roman"/>
          <w:b/>
          <w:bCs/>
        </w:rPr>
      </w:pPr>
      <w:r w:rsidRPr="00AE0971">
        <w:rPr>
          <w:rFonts w:ascii="Times New Roman" w:hAnsi="Times New Roman" w:cs="Times New Roman"/>
          <w:b/>
          <w:bCs/>
        </w:rPr>
        <w:t xml:space="preserve">Procedure </w:t>
      </w:r>
      <w:r w:rsidR="00CB615D">
        <w:rPr>
          <w:rFonts w:ascii="Times New Roman" w:hAnsi="Times New Roman" w:cs="Times New Roman"/>
          <w:b/>
          <w:bCs/>
        </w:rPr>
        <w:t>5</w:t>
      </w:r>
      <w:r w:rsidRPr="00AE0971">
        <w:rPr>
          <w:rFonts w:ascii="Times New Roman" w:hAnsi="Times New Roman" w:cs="Times New Roman"/>
          <w:b/>
          <w:bCs/>
        </w:rPr>
        <w:t xml:space="preserve">.10 – Blue Prism Database Server Scheduling Process </w:t>
      </w:r>
    </w:p>
    <w:p w:rsidRPr="00AE0971" w:rsidR="00B553F0" w:rsidP="00B553F0" w:rsidRDefault="00B553F0" w14:paraId="6C24A484" w14:textId="38102943">
      <w:pPr>
        <w:pStyle w:val="NoSpacing"/>
        <w:ind w:left="720"/>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Blue Prism Database Server scheduling procedure will allow us to schedule the back up of our database servers.</w:t>
      </w:r>
    </w:p>
    <w:p w:rsidRPr="00AE0971" w:rsidR="00B553F0" w:rsidP="00B553F0" w:rsidRDefault="00B553F0" w14:paraId="54C8532A" w14:textId="31A571C8">
      <w:pPr>
        <w:pStyle w:val="NoSpacing"/>
        <w:ind w:left="720"/>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xml:space="preserve"> Daily</w:t>
      </w:r>
    </w:p>
    <w:p w:rsidRPr="00AE0971" w:rsidR="00B553F0" w:rsidP="00B553F0" w:rsidRDefault="00B553F0" w14:paraId="242B4BCD" w14:textId="0FBAF8EC">
      <w:pPr>
        <w:pStyle w:val="NoSpacing"/>
        <w:ind w:left="720"/>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Active Blue Prism database servers.</w:t>
      </w:r>
    </w:p>
    <w:p w:rsidRPr="00AE0971" w:rsidR="00B553F0" w:rsidP="00B553F0" w:rsidRDefault="00B553F0" w14:paraId="2C07AD46" w14:textId="77777777">
      <w:pPr>
        <w:pStyle w:val="NoSpacing"/>
        <w:ind w:left="720"/>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Blue Prism Database servers.</w:t>
      </w:r>
    </w:p>
    <w:p w:rsidRPr="00AE0971" w:rsidR="00B553F0" w:rsidP="00B553F0" w:rsidRDefault="00B553F0" w14:paraId="3D8F19F1" w14:textId="77777777">
      <w:pPr>
        <w:pStyle w:val="NoSpacing"/>
        <w:ind w:left="720"/>
        <w:rPr>
          <w:rFonts w:ascii="Times New Roman" w:hAnsi="Times New Roman" w:cs="Times New Roman"/>
        </w:rPr>
      </w:pP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85"/>
        <w:gridCol w:w="4860"/>
        <w:gridCol w:w="2785"/>
      </w:tblGrid>
      <w:tr w:rsidRPr="00AE0971" w:rsidR="00B553F0" w:rsidTr="00CF38F6" w14:paraId="6A8BC611" w14:textId="77777777">
        <w:tc>
          <w:tcPr>
            <w:tcW w:w="985" w:type="dxa"/>
            <w:shd w:val="clear" w:color="auto" w:fill="4472C4" w:themeFill="accent1"/>
          </w:tcPr>
          <w:p w:rsidRPr="00AE0971" w:rsidR="00B553F0" w:rsidP="0035382B" w:rsidRDefault="00B553F0" w14:paraId="35E2FF47"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860" w:type="dxa"/>
            <w:shd w:val="clear" w:color="auto" w:fill="4472C4" w:themeFill="accent1"/>
          </w:tcPr>
          <w:p w:rsidRPr="00AE0971" w:rsidR="00B553F0" w:rsidP="0035382B" w:rsidRDefault="00B553F0" w14:paraId="606820A1"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2785" w:type="dxa"/>
            <w:shd w:val="clear" w:color="auto" w:fill="4472C4" w:themeFill="accent1"/>
          </w:tcPr>
          <w:p w:rsidRPr="00AE0971" w:rsidR="00B553F0" w:rsidP="0035382B" w:rsidRDefault="00B553F0" w14:paraId="15B8B887"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B553F0" w:rsidTr="00CF38F6" w14:paraId="3CABD811" w14:textId="77777777">
        <w:tc>
          <w:tcPr>
            <w:tcW w:w="985" w:type="dxa"/>
          </w:tcPr>
          <w:p w:rsidRPr="00AE0971" w:rsidR="00B553F0" w:rsidP="0035382B" w:rsidRDefault="00B553F0" w14:paraId="0F3A6EC4" w14:textId="77777777">
            <w:pPr>
              <w:pStyle w:val="NoSpacing"/>
              <w:rPr>
                <w:rFonts w:ascii="Times New Roman" w:hAnsi="Times New Roman" w:cs="Times New Roman"/>
              </w:rPr>
            </w:pPr>
            <w:r w:rsidRPr="00AE0971">
              <w:rPr>
                <w:rFonts w:ascii="Times New Roman" w:hAnsi="Times New Roman" w:cs="Times New Roman"/>
              </w:rPr>
              <w:t>1.</w:t>
            </w:r>
          </w:p>
        </w:tc>
        <w:tc>
          <w:tcPr>
            <w:tcW w:w="4860" w:type="dxa"/>
          </w:tcPr>
          <w:p w:rsidRPr="00AE0971" w:rsidR="00B553F0" w:rsidP="0035382B" w:rsidRDefault="00B553F0" w14:paraId="4FB820F4" w14:textId="42561D4F">
            <w:pPr>
              <w:autoSpaceDE w:val="0"/>
              <w:autoSpaceDN w:val="0"/>
              <w:adjustRightInd w:val="0"/>
              <w:rPr>
                <w:rFonts w:ascii="Times New Roman" w:hAnsi="Times New Roman" w:cs="Times New Roman"/>
                <w:color w:val="17171E"/>
              </w:rPr>
            </w:pPr>
            <w:r w:rsidRPr="00AE0971">
              <w:rPr>
                <w:rFonts w:ascii="Times New Roman" w:hAnsi="Times New Roman" w:cs="Times New Roman"/>
                <w:color w:val="414141"/>
                <w:sz w:val="20"/>
                <w:szCs w:val="20"/>
              </w:rPr>
              <w:t>Launch Microsoft SQL Server Manager</w:t>
            </w:r>
          </w:p>
        </w:tc>
        <w:tc>
          <w:tcPr>
            <w:tcW w:w="2785" w:type="dxa"/>
          </w:tcPr>
          <w:p w:rsidRPr="00AE0971" w:rsidR="00B553F0" w:rsidP="0035382B" w:rsidRDefault="00B553F0" w14:paraId="65D522FB" w14:textId="77777777">
            <w:pPr>
              <w:pStyle w:val="NoSpacing"/>
              <w:rPr>
                <w:rFonts w:ascii="Times New Roman" w:hAnsi="Times New Roman" w:cs="Times New Roman"/>
              </w:rPr>
            </w:pPr>
          </w:p>
        </w:tc>
      </w:tr>
      <w:tr w:rsidRPr="00AE0971" w:rsidR="00B553F0" w:rsidTr="00CF38F6" w14:paraId="6C827348" w14:textId="77777777">
        <w:tc>
          <w:tcPr>
            <w:tcW w:w="985" w:type="dxa"/>
          </w:tcPr>
          <w:p w:rsidRPr="00AE0971" w:rsidR="00B553F0" w:rsidP="0035382B" w:rsidRDefault="00B553F0" w14:paraId="278CD8B2" w14:textId="77777777">
            <w:pPr>
              <w:pStyle w:val="NoSpacing"/>
              <w:rPr>
                <w:rFonts w:ascii="Times New Roman" w:hAnsi="Times New Roman" w:cs="Times New Roman"/>
              </w:rPr>
            </w:pPr>
            <w:r w:rsidRPr="00AE0971">
              <w:rPr>
                <w:rFonts w:ascii="Times New Roman" w:hAnsi="Times New Roman" w:cs="Times New Roman"/>
              </w:rPr>
              <w:t>2.</w:t>
            </w:r>
          </w:p>
        </w:tc>
        <w:tc>
          <w:tcPr>
            <w:tcW w:w="4860" w:type="dxa"/>
          </w:tcPr>
          <w:p w:rsidRPr="00AE0971" w:rsidR="00B553F0" w:rsidP="0035382B" w:rsidRDefault="00B553F0" w14:paraId="6161FA4E" w14:textId="4CA32A73">
            <w:pPr>
              <w:pStyle w:val="NoSpacing"/>
              <w:rPr>
                <w:rFonts w:ascii="Times New Roman" w:hAnsi="Times New Roman" w:cs="Times New Roman"/>
              </w:rPr>
            </w:pPr>
            <w:r w:rsidRPr="00AE0971">
              <w:rPr>
                <w:rFonts w:ascii="Times New Roman" w:hAnsi="Times New Roman" w:cs="Times New Roman"/>
                <w:color w:val="414141"/>
                <w:sz w:val="20"/>
                <w:szCs w:val="20"/>
              </w:rPr>
              <w:t>Connect to the server and instance that the database(s) were installed to</w:t>
            </w:r>
          </w:p>
        </w:tc>
        <w:tc>
          <w:tcPr>
            <w:tcW w:w="2785" w:type="dxa"/>
          </w:tcPr>
          <w:p w:rsidRPr="00AE0971" w:rsidR="00B553F0" w:rsidP="0035382B" w:rsidRDefault="00B553F0" w14:paraId="06CC73C8" w14:textId="77777777">
            <w:pPr>
              <w:pStyle w:val="NoSpacing"/>
              <w:rPr>
                <w:rFonts w:ascii="Times New Roman" w:hAnsi="Times New Roman" w:cs="Times New Roman"/>
              </w:rPr>
            </w:pPr>
          </w:p>
        </w:tc>
      </w:tr>
      <w:tr w:rsidRPr="00AE0971" w:rsidR="00B553F0" w:rsidTr="00CF38F6" w14:paraId="65A8AA31" w14:textId="77777777">
        <w:tc>
          <w:tcPr>
            <w:tcW w:w="985" w:type="dxa"/>
          </w:tcPr>
          <w:p w:rsidRPr="00AE0971" w:rsidR="00B553F0" w:rsidP="0035382B" w:rsidRDefault="00B553F0" w14:paraId="638D70C3" w14:textId="77777777">
            <w:pPr>
              <w:pStyle w:val="NoSpacing"/>
              <w:rPr>
                <w:rFonts w:ascii="Times New Roman" w:hAnsi="Times New Roman" w:cs="Times New Roman"/>
              </w:rPr>
            </w:pPr>
            <w:r w:rsidRPr="00AE0971">
              <w:rPr>
                <w:rFonts w:ascii="Times New Roman" w:hAnsi="Times New Roman" w:cs="Times New Roman"/>
              </w:rPr>
              <w:t>3.</w:t>
            </w:r>
          </w:p>
        </w:tc>
        <w:tc>
          <w:tcPr>
            <w:tcW w:w="4860" w:type="dxa"/>
          </w:tcPr>
          <w:p w:rsidRPr="00AE0971" w:rsidR="00B553F0" w:rsidP="0035382B" w:rsidRDefault="00B553F0" w14:paraId="442BE05A" w14:textId="158246CC">
            <w:pPr>
              <w:pStyle w:val="NoSpacing"/>
              <w:rPr>
                <w:rFonts w:ascii="Times New Roman" w:hAnsi="Times New Roman" w:cs="Times New Roman"/>
              </w:rPr>
            </w:pPr>
            <w:r w:rsidRPr="00AE0971">
              <w:rPr>
                <w:rFonts w:ascii="Times New Roman" w:hAnsi="Times New Roman" w:cs="Times New Roman"/>
                <w:color w:val="414141"/>
                <w:sz w:val="20"/>
                <w:szCs w:val="20"/>
              </w:rPr>
              <w:t>Expand the folder called “Management”</w:t>
            </w:r>
          </w:p>
        </w:tc>
        <w:tc>
          <w:tcPr>
            <w:tcW w:w="2785" w:type="dxa"/>
          </w:tcPr>
          <w:p w:rsidRPr="00AE0971" w:rsidR="00B553F0" w:rsidP="0035382B" w:rsidRDefault="00B553F0" w14:paraId="624AABAB" w14:textId="77777777">
            <w:pPr>
              <w:pStyle w:val="NoSpacing"/>
              <w:rPr>
                <w:rFonts w:ascii="Times New Roman" w:hAnsi="Times New Roman" w:cs="Times New Roman"/>
              </w:rPr>
            </w:pPr>
          </w:p>
        </w:tc>
      </w:tr>
      <w:tr w:rsidRPr="00AE0971" w:rsidR="00B553F0" w:rsidTr="00CF38F6" w14:paraId="12C5A868" w14:textId="77777777">
        <w:tc>
          <w:tcPr>
            <w:tcW w:w="985" w:type="dxa"/>
          </w:tcPr>
          <w:p w:rsidRPr="00AE0971" w:rsidR="00B553F0" w:rsidP="0035382B" w:rsidRDefault="00B553F0" w14:paraId="1296094C" w14:textId="77777777">
            <w:pPr>
              <w:pStyle w:val="NoSpacing"/>
              <w:rPr>
                <w:rFonts w:ascii="Times New Roman" w:hAnsi="Times New Roman" w:cs="Times New Roman"/>
              </w:rPr>
            </w:pPr>
            <w:r w:rsidRPr="00AE0971">
              <w:rPr>
                <w:rFonts w:ascii="Times New Roman" w:hAnsi="Times New Roman" w:cs="Times New Roman"/>
              </w:rPr>
              <w:t>4.</w:t>
            </w:r>
          </w:p>
        </w:tc>
        <w:tc>
          <w:tcPr>
            <w:tcW w:w="4860" w:type="dxa"/>
          </w:tcPr>
          <w:p w:rsidRPr="00AE0971" w:rsidR="00B553F0" w:rsidP="0035382B" w:rsidRDefault="00B553F0" w14:paraId="20EF66E1" w14:textId="327444A2">
            <w:pPr>
              <w:pStyle w:val="NormalWeb"/>
              <w:shd w:val="clear" w:color="auto" w:fill="FFFFFF"/>
              <w:rPr>
                <w:color w:val="171717"/>
                <w:sz w:val="20"/>
                <w:szCs w:val="20"/>
              </w:rPr>
            </w:pPr>
            <w:r w:rsidRPr="00AE0971">
              <w:rPr>
                <w:color w:val="414141"/>
                <w:sz w:val="20"/>
                <w:szCs w:val="20"/>
              </w:rPr>
              <w:t>Right click the folder called “Maintenance Plans”</w:t>
            </w:r>
          </w:p>
        </w:tc>
        <w:tc>
          <w:tcPr>
            <w:tcW w:w="2785" w:type="dxa"/>
          </w:tcPr>
          <w:p w:rsidRPr="00AE0971" w:rsidR="00B553F0" w:rsidP="0035382B" w:rsidRDefault="00B553F0" w14:paraId="1B4A770B" w14:textId="77777777">
            <w:pPr>
              <w:pStyle w:val="NoSpacing"/>
              <w:rPr>
                <w:rFonts w:ascii="Times New Roman" w:hAnsi="Times New Roman" w:cs="Times New Roman"/>
              </w:rPr>
            </w:pPr>
          </w:p>
        </w:tc>
      </w:tr>
      <w:tr w:rsidRPr="00AE0971" w:rsidR="00B553F0" w:rsidTr="00CF38F6" w14:paraId="791EFCA2" w14:textId="77777777">
        <w:tc>
          <w:tcPr>
            <w:tcW w:w="985" w:type="dxa"/>
          </w:tcPr>
          <w:p w:rsidRPr="00AE0971" w:rsidR="00B553F0" w:rsidP="0035382B" w:rsidRDefault="00B553F0" w14:paraId="43DA553A" w14:textId="77777777">
            <w:pPr>
              <w:pStyle w:val="NoSpacing"/>
              <w:rPr>
                <w:rFonts w:ascii="Times New Roman" w:hAnsi="Times New Roman" w:cs="Times New Roman"/>
              </w:rPr>
            </w:pPr>
            <w:r w:rsidRPr="00AE0971">
              <w:rPr>
                <w:rFonts w:ascii="Times New Roman" w:hAnsi="Times New Roman" w:cs="Times New Roman"/>
              </w:rPr>
              <w:t>5.</w:t>
            </w:r>
          </w:p>
        </w:tc>
        <w:tc>
          <w:tcPr>
            <w:tcW w:w="4860" w:type="dxa"/>
          </w:tcPr>
          <w:p w:rsidRPr="00AE0971" w:rsidR="00B553F0" w:rsidP="0035382B" w:rsidRDefault="00B553F0" w14:paraId="2A047BCC" w14:textId="3A9297F9">
            <w:pPr>
              <w:autoSpaceDE w:val="0"/>
              <w:autoSpaceDN w:val="0"/>
              <w:adjustRightInd w:val="0"/>
              <w:rPr>
                <w:rFonts w:ascii="Times New Roman" w:hAnsi="Times New Roman" w:cs="Times New Roman"/>
                <w:color w:val="17171E"/>
              </w:rPr>
            </w:pPr>
            <w:r w:rsidRPr="00AE0971">
              <w:rPr>
                <w:rFonts w:ascii="Times New Roman" w:hAnsi="Times New Roman" w:cs="Times New Roman"/>
                <w:color w:val="414141"/>
                <w:sz w:val="20"/>
                <w:szCs w:val="20"/>
              </w:rPr>
              <w:t>Select Maintenance Plan Wizard</w:t>
            </w:r>
          </w:p>
        </w:tc>
        <w:tc>
          <w:tcPr>
            <w:tcW w:w="2785" w:type="dxa"/>
          </w:tcPr>
          <w:p w:rsidRPr="00AE0971" w:rsidR="00B553F0" w:rsidP="0035382B" w:rsidRDefault="00B553F0" w14:paraId="090DFFE7" w14:textId="77777777">
            <w:pPr>
              <w:pStyle w:val="NoSpacing"/>
              <w:rPr>
                <w:rFonts w:ascii="Times New Roman" w:hAnsi="Times New Roman" w:cs="Times New Roman"/>
              </w:rPr>
            </w:pPr>
          </w:p>
        </w:tc>
      </w:tr>
      <w:tr w:rsidRPr="00AE0971" w:rsidR="00B553F0" w:rsidTr="00CF38F6" w14:paraId="072B02E6" w14:textId="77777777">
        <w:tc>
          <w:tcPr>
            <w:tcW w:w="985" w:type="dxa"/>
          </w:tcPr>
          <w:p w:rsidRPr="00AE0971" w:rsidR="00B553F0" w:rsidP="0035382B" w:rsidRDefault="00B553F0" w14:paraId="34CECA23" w14:textId="77777777">
            <w:pPr>
              <w:pStyle w:val="NoSpacing"/>
              <w:rPr>
                <w:rFonts w:ascii="Times New Roman" w:hAnsi="Times New Roman" w:cs="Times New Roman"/>
              </w:rPr>
            </w:pPr>
            <w:r w:rsidRPr="00AE0971">
              <w:rPr>
                <w:rFonts w:ascii="Times New Roman" w:hAnsi="Times New Roman" w:cs="Times New Roman"/>
              </w:rPr>
              <w:t>6.</w:t>
            </w:r>
          </w:p>
        </w:tc>
        <w:tc>
          <w:tcPr>
            <w:tcW w:w="4860" w:type="dxa"/>
          </w:tcPr>
          <w:p w:rsidRPr="00AE0971" w:rsidR="00B553F0" w:rsidP="0035382B" w:rsidRDefault="00B553F0" w14:paraId="7C2D8125" w14:textId="42FD5CB4">
            <w:pPr>
              <w:pStyle w:val="NoSpacing"/>
              <w:rPr>
                <w:rFonts w:ascii="Times New Roman" w:hAnsi="Times New Roman" w:cs="Times New Roman"/>
              </w:rPr>
            </w:pPr>
            <w:r w:rsidRPr="00AE0971">
              <w:rPr>
                <w:rFonts w:ascii="Times New Roman" w:hAnsi="Times New Roman" w:cs="Times New Roman"/>
                <w:color w:val="414141"/>
                <w:sz w:val="20"/>
                <w:szCs w:val="20"/>
              </w:rPr>
              <w:t>If you receive the SQL Server Maintenance Plan Wizard splash screen, click “Next</w:t>
            </w:r>
          </w:p>
        </w:tc>
        <w:tc>
          <w:tcPr>
            <w:tcW w:w="2785" w:type="dxa"/>
          </w:tcPr>
          <w:p w:rsidRPr="00AE0971" w:rsidR="00B553F0" w:rsidP="0035382B" w:rsidRDefault="00B553F0" w14:paraId="78C05FE0" w14:textId="77777777">
            <w:pPr>
              <w:pStyle w:val="NoSpacing"/>
              <w:rPr>
                <w:rFonts w:ascii="Times New Roman" w:hAnsi="Times New Roman" w:cs="Times New Roman"/>
              </w:rPr>
            </w:pPr>
          </w:p>
        </w:tc>
      </w:tr>
      <w:tr w:rsidRPr="00AE0971" w:rsidR="00B553F0" w:rsidTr="00CF38F6" w14:paraId="1F74627F" w14:textId="77777777">
        <w:tc>
          <w:tcPr>
            <w:tcW w:w="985" w:type="dxa"/>
          </w:tcPr>
          <w:p w:rsidRPr="00AE0971" w:rsidR="00B553F0" w:rsidP="0035382B" w:rsidRDefault="00565347" w14:paraId="7DC4AFA5" w14:textId="649696DC">
            <w:pPr>
              <w:pStyle w:val="NoSpacing"/>
              <w:rPr>
                <w:rFonts w:ascii="Times New Roman" w:hAnsi="Times New Roman" w:cs="Times New Roman"/>
              </w:rPr>
            </w:pPr>
            <w:r w:rsidRPr="00AE0971">
              <w:rPr>
                <w:rFonts w:ascii="Times New Roman" w:hAnsi="Times New Roman" w:cs="Times New Roman"/>
              </w:rPr>
              <w:t>7.</w:t>
            </w:r>
          </w:p>
        </w:tc>
        <w:tc>
          <w:tcPr>
            <w:tcW w:w="4860" w:type="dxa"/>
          </w:tcPr>
          <w:p w:rsidRPr="00AE0971" w:rsidR="00B553F0" w:rsidP="00B553F0" w:rsidRDefault="00B553F0" w14:paraId="66F99C08" w14:textId="77777777">
            <w:pPr>
              <w:pStyle w:val="NoSpacing"/>
              <w:rPr>
                <w:rFonts w:ascii="Times New Roman" w:hAnsi="Times New Roman" w:cs="Times New Roman"/>
                <w:color w:val="414141"/>
                <w:sz w:val="20"/>
                <w:szCs w:val="20"/>
              </w:rPr>
            </w:pPr>
            <w:r w:rsidRPr="00AE0971">
              <w:rPr>
                <w:rFonts w:ascii="Times New Roman" w:hAnsi="Times New Roman" w:cs="Times New Roman"/>
                <w:color w:val="414141"/>
                <w:sz w:val="20"/>
                <w:szCs w:val="20"/>
              </w:rPr>
              <w:t>On the Select Plan Properties screen, do the following:</w:t>
            </w:r>
          </w:p>
          <w:p w:rsidRPr="00AE0971" w:rsidR="00B553F0" w:rsidP="000A1323" w:rsidRDefault="00B553F0" w14:paraId="76EF7F60" w14:textId="4D7FB278">
            <w:pPr>
              <w:pStyle w:val="NoSpacing"/>
              <w:numPr>
                <w:ilvl w:val="0"/>
                <w:numId w:val="48"/>
              </w:numPr>
              <w:rPr>
                <w:rFonts w:ascii="Times New Roman" w:hAnsi="Times New Roman" w:cs="Times New Roman"/>
                <w:color w:val="414141"/>
                <w:sz w:val="20"/>
                <w:szCs w:val="20"/>
              </w:rPr>
            </w:pPr>
            <w:r w:rsidRPr="00AE0971">
              <w:rPr>
                <w:rFonts w:ascii="Times New Roman" w:hAnsi="Times New Roman" w:cs="Times New Roman"/>
                <w:color w:val="414141"/>
                <w:sz w:val="20"/>
                <w:szCs w:val="20"/>
              </w:rPr>
              <w:t>Change the Name field to state “Backup”</w:t>
            </w:r>
          </w:p>
          <w:p w:rsidRPr="00AE0971" w:rsidR="00B553F0" w:rsidP="000A1323" w:rsidRDefault="00B553F0" w14:paraId="5CF6907E" w14:textId="36EE8760">
            <w:pPr>
              <w:pStyle w:val="NoSpacing"/>
              <w:numPr>
                <w:ilvl w:val="0"/>
                <w:numId w:val="48"/>
              </w:numPr>
              <w:rPr>
                <w:rFonts w:ascii="Times New Roman" w:hAnsi="Times New Roman" w:cs="Times New Roman"/>
                <w:color w:val="414141"/>
                <w:sz w:val="20"/>
                <w:szCs w:val="20"/>
              </w:rPr>
            </w:pPr>
            <w:r w:rsidRPr="00AE0971">
              <w:rPr>
                <w:rFonts w:ascii="Times New Roman" w:hAnsi="Times New Roman" w:cs="Times New Roman"/>
                <w:color w:val="414141"/>
                <w:sz w:val="20"/>
                <w:szCs w:val="20"/>
              </w:rPr>
              <w:t>Click the “Change” button</w:t>
            </w:r>
          </w:p>
          <w:p w:rsidRPr="00AE0971" w:rsidR="00B553F0" w:rsidP="000A1323" w:rsidRDefault="00B553F0" w14:paraId="5A88C4BD" w14:textId="77777777">
            <w:pPr>
              <w:pStyle w:val="NoSpacing"/>
              <w:numPr>
                <w:ilvl w:val="0"/>
                <w:numId w:val="48"/>
              </w:numPr>
              <w:rPr>
                <w:rFonts w:ascii="Times New Roman" w:hAnsi="Times New Roman" w:cs="Times New Roman"/>
                <w:color w:val="414141"/>
                <w:sz w:val="20"/>
                <w:szCs w:val="20"/>
              </w:rPr>
            </w:pPr>
            <w:r w:rsidRPr="00AE0971">
              <w:rPr>
                <w:rFonts w:ascii="Times New Roman" w:hAnsi="Times New Roman" w:cs="Times New Roman"/>
                <w:color w:val="414141"/>
                <w:sz w:val="20"/>
                <w:szCs w:val="20"/>
              </w:rPr>
              <w:t>Change the Frequency Settings to “Occurs Daily and Recurs every 1 day”.</w:t>
            </w:r>
          </w:p>
          <w:p w:rsidRPr="00AE0971" w:rsidR="00B553F0" w:rsidP="000A1323" w:rsidRDefault="00B553F0" w14:paraId="4BF061EC" w14:textId="77777777">
            <w:pPr>
              <w:pStyle w:val="NoSpacing"/>
              <w:numPr>
                <w:ilvl w:val="0"/>
                <w:numId w:val="48"/>
              </w:numPr>
              <w:rPr>
                <w:rFonts w:ascii="Times New Roman" w:hAnsi="Times New Roman" w:cs="Times New Roman"/>
                <w:color w:val="414141"/>
                <w:sz w:val="20"/>
                <w:szCs w:val="20"/>
              </w:rPr>
            </w:pPr>
            <w:r w:rsidRPr="00AE0971">
              <w:rPr>
                <w:rFonts w:ascii="Times New Roman" w:hAnsi="Times New Roman" w:cs="Times New Roman"/>
                <w:color w:val="414141"/>
                <w:sz w:val="20"/>
                <w:szCs w:val="20"/>
              </w:rPr>
              <w:t>Set the Daily frequency to “Occurs once at 12:00:00 AM”.</w:t>
            </w:r>
          </w:p>
          <w:p w:rsidRPr="00AE0971" w:rsidR="00B553F0" w:rsidP="000A1323" w:rsidRDefault="00B553F0" w14:paraId="5FE97DB7" w14:textId="77777777">
            <w:pPr>
              <w:pStyle w:val="NoSpacing"/>
              <w:numPr>
                <w:ilvl w:val="0"/>
                <w:numId w:val="48"/>
              </w:numPr>
              <w:rPr>
                <w:rFonts w:ascii="Times New Roman" w:hAnsi="Times New Roman" w:cs="Times New Roman"/>
                <w:color w:val="414141"/>
                <w:sz w:val="20"/>
                <w:szCs w:val="20"/>
              </w:rPr>
            </w:pPr>
            <w:r w:rsidRPr="00AE0971">
              <w:rPr>
                <w:rFonts w:ascii="Times New Roman" w:hAnsi="Times New Roman" w:cs="Times New Roman"/>
                <w:color w:val="414141"/>
                <w:sz w:val="20"/>
                <w:szCs w:val="20"/>
              </w:rPr>
              <w:t>Set the Duration start date to “today”.</w:t>
            </w:r>
          </w:p>
          <w:p w:rsidRPr="00AE0971" w:rsidR="00B553F0" w:rsidP="000A1323" w:rsidRDefault="00B553F0" w14:paraId="1B88AD4D" w14:textId="77777777">
            <w:pPr>
              <w:pStyle w:val="NoSpacing"/>
              <w:numPr>
                <w:ilvl w:val="0"/>
                <w:numId w:val="48"/>
              </w:numPr>
              <w:rPr>
                <w:rFonts w:ascii="Times New Roman" w:hAnsi="Times New Roman" w:cs="Times New Roman"/>
                <w:color w:val="414141"/>
                <w:sz w:val="20"/>
                <w:szCs w:val="20"/>
              </w:rPr>
            </w:pPr>
            <w:r w:rsidRPr="00AE0971">
              <w:rPr>
                <w:rFonts w:ascii="Times New Roman" w:hAnsi="Times New Roman" w:cs="Times New Roman"/>
                <w:color w:val="414141"/>
                <w:sz w:val="20"/>
                <w:szCs w:val="20"/>
              </w:rPr>
              <w:t>Set the end date to “No end date”.</w:t>
            </w:r>
          </w:p>
          <w:p w:rsidRPr="00AE0971" w:rsidR="00B553F0" w:rsidP="000A1323" w:rsidRDefault="00B553F0" w14:paraId="7D934B58" w14:textId="7D0A7804">
            <w:pPr>
              <w:pStyle w:val="NoSpacing"/>
              <w:numPr>
                <w:ilvl w:val="0"/>
                <w:numId w:val="48"/>
              </w:numPr>
              <w:rPr>
                <w:rFonts w:ascii="Times New Roman" w:hAnsi="Times New Roman" w:cs="Times New Roman"/>
                <w:color w:val="414141"/>
                <w:sz w:val="20"/>
                <w:szCs w:val="20"/>
              </w:rPr>
            </w:pPr>
            <w:r w:rsidRPr="00AE0971">
              <w:rPr>
                <w:rFonts w:ascii="Times New Roman" w:hAnsi="Times New Roman" w:cs="Times New Roman"/>
                <w:color w:val="414141"/>
                <w:sz w:val="20"/>
                <w:szCs w:val="20"/>
              </w:rPr>
              <w:t>Click “OK”.</w:t>
            </w:r>
          </w:p>
        </w:tc>
        <w:tc>
          <w:tcPr>
            <w:tcW w:w="2785" w:type="dxa"/>
          </w:tcPr>
          <w:p w:rsidRPr="00AE0971" w:rsidR="00B553F0" w:rsidP="0035382B" w:rsidRDefault="00B553F0" w14:paraId="16BE594B" w14:textId="77777777">
            <w:pPr>
              <w:pStyle w:val="NoSpacing"/>
              <w:rPr>
                <w:rFonts w:ascii="Times New Roman" w:hAnsi="Times New Roman" w:cs="Times New Roman"/>
              </w:rPr>
            </w:pPr>
          </w:p>
        </w:tc>
      </w:tr>
    </w:tbl>
    <w:p w:rsidRPr="00AE0971" w:rsidR="00911F9A" w:rsidP="00E0563B" w:rsidRDefault="00911F9A" w14:paraId="57AF2B17" w14:textId="7DDAB3BA">
      <w:pPr>
        <w:pStyle w:val="NoSpacing"/>
        <w:rPr>
          <w:rFonts w:ascii="Times New Roman" w:hAnsi="Times New Roman" w:cs="Times New Roman"/>
          <w:b/>
          <w:bCs/>
        </w:rPr>
      </w:pPr>
    </w:p>
    <w:p w:rsidRPr="00AE0971" w:rsidR="00911F9A" w:rsidP="00E0563B" w:rsidRDefault="00911F9A" w14:paraId="4A2DD504" w14:textId="71760131">
      <w:pPr>
        <w:pStyle w:val="NoSpacing"/>
        <w:rPr>
          <w:rFonts w:ascii="Times New Roman" w:hAnsi="Times New Roman" w:cs="Times New Roman"/>
          <w:b/>
          <w:bCs/>
        </w:rPr>
      </w:pPr>
    </w:p>
    <w:p w:rsidRPr="00AE0971" w:rsidR="00911F9A" w:rsidP="00E0563B" w:rsidRDefault="00911F9A" w14:paraId="57189E60" w14:textId="1D245947">
      <w:pPr>
        <w:pStyle w:val="NoSpacing"/>
        <w:rPr>
          <w:rFonts w:ascii="Times New Roman" w:hAnsi="Times New Roman" w:cs="Times New Roman"/>
          <w:b/>
          <w:bCs/>
        </w:rPr>
      </w:pPr>
    </w:p>
    <w:p w:rsidRPr="00AE0971" w:rsidR="00975C57" w:rsidP="008605C3" w:rsidRDefault="00975C57" w14:paraId="28985913" w14:textId="3FD9B6A1">
      <w:pPr>
        <w:rPr>
          <w:rFonts w:ascii="Times New Roman" w:hAnsi="Times New Roman" w:cs="Times New Roman"/>
        </w:rPr>
      </w:pPr>
      <w:bookmarkStart w:name="_Toc531077999" w:id="1090"/>
      <w:bookmarkStart w:name="_Toc66970620" w:id="1091"/>
      <w:bookmarkStart w:name="_Toc67496304" w:id="1092"/>
    </w:p>
    <w:p w:rsidRPr="00AE0971" w:rsidR="001215A0" w:rsidP="000A1323" w:rsidRDefault="001215A0" w14:paraId="60B75795" w14:textId="120EB164">
      <w:pPr>
        <w:pStyle w:val="Heading1"/>
        <w:numPr>
          <w:ilvl w:val="0"/>
          <w:numId w:val="30"/>
        </w:numPr>
        <w:rPr>
          <w:rFonts w:ascii="Times New Roman" w:hAnsi="Times New Roman" w:cs="Times New Roman"/>
        </w:rPr>
      </w:pPr>
      <w:bookmarkStart w:name="_Toc69124739" w:id="1093"/>
      <w:bookmarkStart w:name="_Toc69124915" w:id="1094"/>
      <w:bookmarkStart w:name="_Toc69125062" w:id="1095"/>
      <w:bookmarkStart w:name="_Toc69125208" w:id="1096"/>
      <w:bookmarkStart w:name="_Toc69125354" w:id="1097"/>
      <w:bookmarkStart w:name="_Toc69126360" w:id="1098"/>
      <w:bookmarkStart w:name="_Toc69127395" w:id="1099"/>
      <w:bookmarkStart w:name="_Toc69134617" w:id="1100"/>
      <w:bookmarkStart w:name="_Toc69147718" w:id="1101"/>
      <w:bookmarkStart w:name="_Toc69210687" w:id="1102"/>
      <w:bookmarkStart w:name="_Toc69220459" w:id="1103"/>
      <w:bookmarkStart w:name="_Toc69373979" w:id="1104"/>
      <w:bookmarkStart w:name="_Toc69382681" w:id="1105"/>
      <w:bookmarkStart w:name="_Toc69394305" w:id="1106"/>
      <w:bookmarkStart w:name="_Toc69394459" w:id="1107"/>
      <w:bookmarkStart w:name="_Toc69407573" w:id="1108"/>
      <w:bookmarkStart w:name="_Toc69407727" w:id="1109"/>
      <w:bookmarkStart w:name="_Toc69467179" w:id="1110"/>
      <w:bookmarkStart w:name="_Toc69742535" w:id="1111"/>
      <w:bookmarkStart w:name="_Toc69901724" w:id="1112"/>
      <w:bookmarkStart w:name="_Toc69910824" w:id="1113"/>
      <w:bookmarkStart w:name="_Toc69912932" w:id="1114"/>
      <w:bookmarkStart w:name="_Toc69913088" w:id="1115"/>
      <w:bookmarkStart w:name="_Toc69124740" w:id="1116"/>
      <w:bookmarkStart w:name="_Toc69124916" w:id="1117"/>
      <w:bookmarkStart w:name="_Toc69125063" w:id="1118"/>
      <w:bookmarkStart w:name="_Toc69125209" w:id="1119"/>
      <w:bookmarkStart w:name="_Toc69125355" w:id="1120"/>
      <w:bookmarkStart w:name="_Toc69126361" w:id="1121"/>
      <w:bookmarkStart w:name="_Toc69127396" w:id="1122"/>
      <w:bookmarkStart w:name="_Toc69134618" w:id="1123"/>
      <w:bookmarkStart w:name="_Toc69147719" w:id="1124"/>
      <w:bookmarkStart w:name="_Toc69210688" w:id="1125"/>
      <w:bookmarkStart w:name="_Toc69220460" w:id="1126"/>
      <w:bookmarkStart w:name="_Toc69373980" w:id="1127"/>
      <w:bookmarkStart w:name="_Toc69382682" w:id="1128"/>
      <w:bookmarkStart w:name="_Toc69394306" w:id="1129"/>
      <w:bookmarkStart w:name="_Toc69394460" w:id="1130"/>
      <w:bookmarkStart w:name="_Toc69407574" w:id="1131"/>
      <w:bookmarkStart w:name="_Toc69407728" w:id="1132"/>
      <w:bookmarkStart w:name="_Toc69467180" w:id="1133"/>
      <w:bookmarkStart w:name="_Toc69742536" w:id="1134"/>
      <w:bookmarkStart w:name="_Toc69901725" w:id="1135"/>
      <w:bookmarkStart w:name="_Toc69910825" w:id="1136"/>
      <w:bookmarkStart w:name="_Toc69912933" w:id="1137"/>
      <w:bookmarkStart w:name="_Toc69913089" w:id="1138"/>
      <w:bookmarkStart w:name="_Toc69124741" w:id="1139"/>
      <w:bookmarkStart w:name="_Toc69124917" w:id="1140"/>
      <w:bookmarkStart w:name="_Toc69125064" w:id="1141"/>
      <w:bookmarkStart w:name="_Toc69125210" w:id="1142"/>
      <w:bookmarkStart w:name="_Toc69125356" w:id="1143"/>
      <w:bookmarkStart w:name="_Toc69126362" w:id="1144"/>
      <w:bookmarkStart w:name="_Toc69127397" w:id="1145"/>
      <w:bookmarkStart w:name="_Toc69134619" w:id="1146"/>
      <w:bookmarkStart w:name="_Toc69147720" w:id="1147"/>
      <w:bookmarkStart w:name="_Toc69210689" w:id="1148"/>
      <w:bookmarkStart w:name="_Toc69220461" w:id="1149"/>
      <w:bookmarkStart w:name="_Toc69373981" w:id="1150"/>
      <w:bookmarkStart w:name="_Toc69382683" w:id="1151"/>
      <w:bookmarkStart w:name="_Toc69394307" w:id="1152"/>
      <w:bookmarkStart w:name="_Toc69394461" w:id="1153"/>
      <w:bookmarkStart w:name="_Toc69407575" w:id="1154"/>
      <w:bookmarkStart w:name="_Toc69407729" w:id="1155"/>
      <w:bookmarkStart w:name="_Toc69467181" w:id="1156"/>
      <w:bookmarkStart w:name="_Toc69742537" w:id="1157"/>
      <w:bookmarkStart w:name="_Toc69901726" w:id="1158"/>
      <w:bookmarkStart w:name="_Toc69910826" w:id="1159"/>
      <w:bookmarkStart w:name="_Toc69912934" w:id="1160"/>
      <w:bookmarkStart w:name="_Toc69913090" w:id="1161"/>
      <w:bookmarkStart w:name="_Toc69124742" w:id="1162"/>
      <w:bookmarkStart w:name="_Toc69124918" w:id="1163"/>
      <w:bookmarkStart w:name="_Toc69125065" w:id="1164"/>
      <w:bookmarkStart w:name="_Toc69125211" w:id="1165"/>
      <w:bookmarkStart w:name="_Toc69125357" w:id="1166"/>
      <w:bookmarkStart w:name="_Toc69126363" w:id="1167"/>
      <w:bookmarkStart w:name="_Toc69127398" w:id="1168"/>
      <w:bookmarkStart w:name="_Toc69134620" w:id="1169"/>
      <w:bookmarkStart w:name="_Toc69147721" w:id="1170"/>
      <w:bookmarkStart w:name="_Toc69210690" w:id="1171"/>
      <w:bookmarkStart w:name="_Toc69220462" w:id="1172"/>
      <w:bookmarkStart w:name="_Toc69373982" w:id="1173"/>
      <w:bookmarkStart w:name="_Toc69382684" w:id="1174"/>
      <w:bookmarkStart w:name="_Toc69394308" w:id="1175"/>
      <w:bookmarkStart w:name="_Toc69394462" w:id="1176"/>
      <w:bookmarkStart w:name="_Toc69407576" w:id="1177"/>
      <w:bookmarkStart w:name="_Toc69407730" w:id="1178"/>
      <w:bookmarkStart w:name="_Toc69467182" w:id="1179"/>
      <w:bookmarkStart w:name="_Toc69742538" w:id="1180"/>
      <w:bookmarkStart w:name="_Toc69901727" w:id="1181"/>
      <w:bookmarkStart w:name="_Toc69910827" w:id="1182"/>
      <w:bookmarkStart w:name="_Toc69912935" w:id="1183"/>
      <w:bookmarkStart w:name="_Toc69913091" w:id="1184"/>
      <w:bookmarkStart w:name="_Toc69124743" w:id="1185"/>
      <w:bookmarkStart w:name="_Toc69124919" w:id="1186"/>
      <w:bookmarkStart w:name="_Toc69125066" w:id="1187"/>
      <w:bookmarkStart w:name="_Toc69125212" w:id="1188"/>
      <w:bookmarkStart w:name="_Toc69125358" w:id="1189"/>
      <w:bookmarkStart w:name="_Toc69126364" w:id="1190"/>
      <w:bookmarkStart w:name="_Toc69127399" w:id="1191"/>
      <w:bookmarkStart w:name="_Toc69134621" w:id="1192"/>
      <w:bookmarkStart w:name="_Toc69147722" w:id="1193"/>
      <w:bookmarkStart w:name="_Toc69210691" w:id="1194"/>
      <w:bookmarkStart w:name="_Toc69220463" w:id="1195"/>
      <w:bookmarkStart w:name="_Toc69373983" w:id="1196"/>
      <w:bookmarkStart w:name="_Toc69382685" w:id="1197"/>
      <w:bookmarkStart w:name="_Toc69394309" w:id="1198"/>
      <w:bookmarkStart w:name="_Toc69394463" w:id="1199"/>
      <w:bookmarkStart w:name="_Toc69407577" w:id="1200"/>
      <w:bookmarkStart w:name="_Toc69407731" w:id="1201"/>
      <w:bookmarkStart w:name="_Toc69467183" w:id="1202"/>
      <w:bookmarkStart w:name="_Toc69742539" w:id="1203"/>
      <w:bookmarkStart w:name="_Toc69901728" w:id="1204"/>
      <w:bookmarkStart w:name="_Toc69910828" w:id="1205"/>
      <w:bookmarkStart w:name="_Toc69912936" w:id="1206"/>
      <w:bookmarkStart w:name="_Toc69913092" w:id="1207"/>
      <w:bookmarkStart w:name="_Toc69124744" w:id="1208"/>
      <w:bookmarkStart w:name="_Toc69124920" w:id="1209"/>
      <w:bookmarkStart w:name="_Toc69125067" w:id="1210"/>
      <w:bookmarkStart w:name="_Toc69125213" w:id="1211"/>
      <w:bookmarkStart w:name="_Toc69125359" w:id="1212"/>
      <w:bookmarkStart w:name="_Toc69126365" w:id="1213"/>
      <w:bookmarkStart w:name="_Toc69127400" w:id="1214"/>
      <w:bookmarkStart w:name="_Toc69134622" w:id="1215"/>
      <w:bookmarkStart w:name="_Toc69147723" w:id="1216"/>
      <w:bookmarkStart w:name="_Toc69210692" w:id="1217"/>
      <w:bookmarkStart w:name="_Toc69220464" w:id="1218"/>
      <w:bookmarkStart w:name="_Toc69373984" w:id="1219"/>
      <w:bookmarkStart w:name="_Toc69382686" w:id="1220"/>
      <w:bookmarkStart w:name="_Toc69394310" w:id="1221"/>
      <w:bookmarkStart w:name="_Toc69394464" w:id="1222"/>
      <w:bookmarkStart w:name="_Toc69407578" w:id="1223"/>
      <w:bookmarkStart w:name="_Toc69407732" w:id="1224"/>
      <w:bookmarkStart w:name="_Toc69467184" w:id="1225"/>
      <w:bookmarkStart w:name="_Toc69742540" w:id="1226"/>
      <w:bookmarkStart w:name="_Toc69901729" w:id="1227"/>
      <w:bookmarkStart w:name="_Toc69910829" w:id="1228"/>
      <w:bookmarkStart w:name="_Toc69912937" w:id="1229"/>
      <w:bookmarkStart w:name="_Toc69913093" w:id="1230"/>
      <w:bookmarkStart w:name="_Toc69124745" w:id="1231"/>
      <w:bookmarkStart w:name="_Toc69124921" w:id="1232"/>
      <w:bookmarkStart w:name="_Toc69125068" w:id="1233"/>
      <w:bookmarkStart w:name="_Toc69125214" w:id="1234"/>
      <w:bookmarkStart w:name="_Toc69125360" w:id="1235"/>
      <w:bookmarkStart w:name="_Toc69126366" w:id="1236"/>
      <w:bookmarkStart w:name="_Toc69127401" w:id="1237"/>
      <w:bookmarkStart w:name="_Toc69134623" w:id="1238"/>
      <w:bookmarkStart w:name="_Toc69147724" w:id="1239"/>
      <w:bookmarkStart w:name="_Toc69210693" w:id="1240"/>
      <w:bookmarkStart w:name="_Toc69220465" w:id="1241"/>
      <w:bookmarkStart w:name="_Toc69373985" w:id="1242"/>
      <w:bookmarkStart w:name="_Toc69382687" w:id="1243"/>
      <w:bookmarkStart w:name="_Toc69394311" w:id="1244"/>
      <w:bookmarkStart w:name="_Toc69394465" w:id="1245"/>
      <w:bookmarkStart w:name="_Toc69407579" w:id="1246"/>
      <w:bookmarkStart w:name="_Toc69407733" w:id="1247"/>
      <w:bookmarkStart w:name="_Toc69467185" w:id="1248"/>
      <w:bookmarkStart w:name="_Toc69742541" w:id="1249"/>
      <w:bookmarkStart w:name="_Toc69901730" w:id="1250"/>
      <w:bookmarkStart w:name="_Toc69910830" w:id="1251"/>
      <w:bookmarkStart w:name="_Toc69912938" w:id="1252"/>
      <w:bookmarkStart w:name="_Toc69913094" w:id="1253"/>
      <w:bookmarkStart w:name="_Toc69124746" w:id="1254"/>
      <w:bookmarkStart w:name="_Toc69124922" w:id="1255"/>
      <w:bookmarkStart w:name="_Toc69125069" w:id="1256"/>
      <w:bookmarkStart w:name="_Toc69125215" w:id="1257"/>
      <w:bookmarkStart w:name="_Toc69125361" w:id="1258"/>
      <w:bookmarkStart w:name="_Toc69126367" w:id="1259"/>
      <w:bookmarkStart w:name="_Toc69127402" w:id="1260"/>
      <w:bookmarkStart w:name="_Toc69134624" w:id="1261"/>
      <w:bookmarkStart w:name="_Toc69147725" w:id="1262"/>
      <w:bookmarkStart w:name="_Toc69210694" w:id="1263"/>
      <w:bookmarkStart w:name="_Toc69220466" w:id="1264"/>
      <w:bookmarkStart w:name="_Toc69373986" w:id="1265"/>
      <w:bookmarkStart w:name="_Toc69382688" w:id="1266"/>
      <w:bookmarkStart w:name="_Toc69394312" w:id="1267"/>
      <w:bookmarkStart w:name="_Toc69394466" w:id="1268"/>
      <w:bookmarkStart w:name="_Toc69407580" w:id="1269"/>
      <w:bookmarkStart w:name="_Toc69407734" w:id="1270"/>
      <w:bookmarkStart w:name="_Toc69467186" w:id="1271"/>
      <w:bookmarkStart w:name="_Toc69742542" w:id="1272"/>
      <w:bookmarkStart w:name="_Toc69901731" w:id="1273"/>
      <w:bookmarkStart w:name="_Toc69910831" w:id="1274"/>
      <w:bookmarkStart w:name="_Toc69912939" w:id="1275"/>
      <w:bookmarkStart w:name="_Toc69913095" w:id="1276"/>
      <w:bookmarkStart w:name="_Toc69124747" w:id="1277"/>
      <w:bookmarkStart w:name="_Toc69124923" w:id="1278"/>
      <w:bookmarkStart w:name="_Toc69125070" w:id="1279"/>
      <w:bookmarkStart w:name="_Toc69125216" w:id="1280"/>
      <w:bookmarkStart w:name="_Toc69125362" w:id="1281"/>
      <w:bookmarkStart w:name="_Toc69126368" w:id="1282"/>
      <w:bookmarkStart w:name="_Toc69127403" w:id="1283"/>
      <w:bookmarkStart w:name="_Toc69134625" w:id="1284"/>
      <w:bookmarkStart w:name="_Toc69147726" w:id="1285"/>
      <w:bookmarkStart w:name="_Toc69210695" w:id="1286"/>
      <w:bookmarkStart w:name="_Toc69220467" w:id="1287"/>
      <w:bookmarkStart w:name="_Toc69373987" w:id="1288"/>
      <w:bookmarkStart w:name="_Toc69382689" w:id="1289"/>
      <w:bookmarkStart w:name="_Toc69394313" w:id="1290"/>
      <w:bookmarkStart w:name="_Toc69394467" w:id="1291"/>
      <w:bookmarkStart w:name="_Toc69407581" w:id="1292"/>
      <w:bookmarkStart w:name="_Toc69407735" w:id="1293"/>
      <w:bookmarkStart w:name="_Toc69467187" w:id="1294"/>
      <w:bookmarkStart w:name="_Toc69742543" w:id="1295"/>
      <w:bookmarkStart w:name="_Toc69901732" w:id="1296"/>
      <w:bookmarkStart w:name="_Toc69910832" w:id="1297"/>
      <w:bookmarkStart w:name="_Toc69912940" w:id="1298"/>
      <w:bookmarkStart w:name="_Toc69913096" w:id="1299"/>
      <w:bookmarkStart w:name="_Toc69124748" w:id="1300"/>
      <w:bookmarkStart w:name="_Toc69124924" w:id="1301"/>
      <w:bookmarkStart w:name="_Toc69125071" w:id="1302"/>
      <w:bookmarkStart w:name="_Toc69125217" w:id="1303"/>
      <w:bookmarkStart w:name="_Toc69125363" w:id="1304"/>
      <w:bookmarkStart w:name="_Toc69126369" w:id="1305"/>
      <w:bookmarkStart w:name="_Toc69127404" w:id="1306"/>
      <w:bookmarkStart w:name="_Toc69134626" w:id="1307"/>
      <w:bookmarkStart w:name="_Toc69147727" w:id="1308"/>
      <w:bookmarkStart w:name="_Toc69210696" w:id="1309"/>
      <w:bookmarkStart w:name="_Toc69220468" w:id="1310"/>
      <w:bookmarkStart w:name="_Toc69373988" w:id="1311"/>
      <w:bookmarkStart w:name="_Toc69382690" w:id="1312"/>
      <w:bookmarkStart w:name="_Toc69394314" w:id="1313"/>
      <w:bookmarkStart w:name="_Toc69394468" w:id="1314"/>
      <w:bookmarkStart w:name="_Toc69407582" w:id="1315"/>
      <w:bookmarkStart w:name="_Toc69407736" w:id="1316"/>
      <w:bookmarkStart w:name="_Toc69467188" w:id="1317"/>
      <w:bookmarkStart w:name="_Toc69742544" w:id="1318"/>
      <w:bookmarkStart w:name="_Toc69901733" w:id="1319"/>
      <w:bookmarkStart w:name="_Toc69910833" w:id="1320"/>
      <w:bookmarkStart w:name="_Toc69912941" w:id="1321"/>
      <w:bookmarkStart w:name="_Toc69913097" w:id="1322"/>
      <w:bookmarkStart w:name="_Toc69124749" w:id="1323"/>
      <w:bookmarkStart w:name="_Toc69124925" w:id="1324"/>
      <w:bookmarkStart w:name="_Toc69125072" w:id="1325"/>
      <w:bookmarkStart w:name="_Toc69125218" w:id="1326"/>
      <w:bookmarkStart w:name="_Toc69125364" w:id="1327"/>
      <w:bookmarkStart w:name="_Toc69126370" w:id="1328"/>
      <w:bookmarkStart w:name="_Toc69127405" w:id="1329"/>
      <w:bookmarkStart w:name="_Toc69134627" w:id="1330"/>
      <w:bookmarkStart w:name="_Toc69147728" w:id="1331"/>
      <w:bookmarkStart w:name="_Toc69210697" w:id="1332"/>
      <w:bookmarkStart w:name="_Toc69220469" w:id="1333"/>
      <w:bookmarkStart w:name="_Toc69373989" w:id="1334"/>
      <w:bookmarkStart w:name="_Toc69382691" w:id="1335"/>
      <w:bookmarkStart w:name="_Toc69394315" w:id="1336"/>
      <w:bookmarkStart w:name="_Toc69394469" w:id="1337"/>
      <w:bookmarkStart w:name="_Toc69407583" w:id="1338"/>
      <w:bookmarkStart w:name="_Toc69407737" w:id="1339"/>
      <w:bookmarkStart w:name="_Toc69467189" w:id="1340"/>
      <w:bookmarkStart w:name="_Toc69742545" w:id="1341"/>
      <w:bookmarkStart w:name="_Toc69901734" w:id="1342"/>
      <w:bookmarkStart w:name="_Toc69910834" w:id="1343"/>
      <w:bookmarkStart w:name="_Toc69912942" w:id="1344"/>
      <w:bookmarkStart w:name="_Toc69913098" w:id="1345"/>
      <w:bookmarkStart w:name="_Toc69124750" w:id="1346"/>
      <w:bookmarkStart w:name="_Toc69124926" w:id="1347"/>
      <w:bookmarkStart w:name="_Toc69125073" w:id="1348"/>
      <w:bookmarkStart w:name="_Toc69125219" w:id="1349"/>
      <w:bookmarkStart w:name="_Toc69125365" w:id="1350"/>
      <w:bookmarkStart w:name="_Toc69126371" w:id="1351"/>
      <w:bookmarkStart w:name="_Toc69127406" w:id="1352"/>
      <w:bookmarkStart w:name="_Toc69134628" w:id="1353"/>
      <w:bookmarkStart w:name="_Toc69147729" w:id="1354"/>
      <w:bookmarkStart w:name="_Toc69210698" w:id="1355"/>
      <w:bookmarkStart w:name="_Toc69220470" w:id="1356"/>
      <w:bookmarkStart w:name="_Toc69373990" w:id="1357"/>
      <w:bookmarkStart w:name="_Toc69382692" w:id="1358"/>
      <w:bookmarkStart w:name="_Toc69394316" w:id="1359"/>
      <w:bookmarkStart w:name="_Toc69394470" w:id="1360"/>
      <w:bookmarkStart w:name="_Toc69407584" w:id="1361"/>
      <w:bookmarkStart w:name="_Toc69407738" w:id="1362"/>
      <w:bookmarkStart w:name="_Toc69467190" w:id="1363"/>
      <w:bookmarkStart w:name="_Toc69742546" w:id="1364"/>
      <w:bookmarkStart w:name="_Toc69901735" w:id="1365"/>
      <w:bookmarkStart w:name="_Toc69910835" w:id="1366"/>
      <w:bookmarkStart w:name="_Toc69912943" w:id="1367"/>
      <w:bookmarkStart w:name="_Toc69913099" w:id="1368"/>
      <w:bookmarkStart w:name="_Toc69124751" w:id="1369"/>
      <w:bookmarkStart w:name="_Toc69124927" w:id="1370"/>
      <w:bookmarkStart w:name="_Toc69125074" w:id="1371"/>
      <w:bookmarkStart w:name="_Toc69125220" w:id="1372"/>
      <w:bookmarkStart w:name="_Toc69125366" w:id="1373"/>
      <w:bookmarkStart w:name="_Toc69126372" w:id="1374"/>
      <w:bookmarkStart w:name="_Toc69127407" w:id="1375"/>
      <w:bookmarkStart w:name="_Toc69134629" w:id="1376"/>
      <w:bookmarkStart w:name="_Toc69147730" w:id="1377"/>
      <w:bookmarkStart w:name="_Toc69210699" w:id="1378"/>
      <w:bookmarkStart w:name="_Toc69220471" w:id="1379"/>
      <w:bookmarkStart w:name="_Toc69373991" w:id="1380"/>
      <w:bookmarkStart w:name="_Toc69382693" w:id="1381"/>
      <w:bookmarkStart w:name="_Toc69394317" w:id="1382"/>
      <w:bookmarkStart w:name="_Toc69394471" w:id="1383"/>
      <w:bookmarkStart w:name="_Toc69407585" w:id="1384"/>
      <w:bookmarkStart w:name="_Toc69407739" w:id="1385"/>
      <w:bookmarkStart w:name="_Toc69467191" w:id="1386"/>
      <w:bookmarkStart w:name="_Toc69742547" w:id="1387"/>
      <w:bookmarkStart w:name="_Toc69901736" w:id="1388"/>
      <w:bookmarkStart w:name="_Toc69910836" w:id="1389"/>
      <w:bookmarkStart w:name="_Toc69912944" w:id="1390"/>
      <w:bookmarkStart w:name="_Toc69913100" w:id="1391"/>
      <w:bookmarkStart w:name="_Toc69124752" w:id="1392"/>
      <w:bookmarkStart w:name="_Toc69124928" w:id="1393"/>
      <w:bookmarkStart w:name="_Toc69125075" w:id="1394"/>
      <w:bookmarkStart w:name="_Toc69125221" w:id="1395"/>
      <w:bookmarkStart w:name="_Toc69125367" w:id="1396"/>
      <w:bookmarkStart w:name="_Toc69126373" w:id="1397"/>
      <w:bookmarkStart w:name="_Toc69127408" w:id="1398"/>
      <w:bookmarkStart w:name="_Toc69134630" w:id="1399"/>
      <w:bookmarkStart w:name="_Toc69147731" w:id="1400"/>
      <w:bookmarkStart w:name="_Toc69210700" w:id="1401"/>
      <w:bookmarkStart w:name="_Toc69220472" w:id="1402"/>
      <w:bookmarkStart w:name="_Toc69373992" w:id="1403"/>
      <w:bookmarkStart w:name="_Toc69382694" w:id="1404"/>
      <w:bookmarkStart w:name="_Toc69394318" w:id="1405"/>
      <w:bookmarkStart w:name="_Toc69394472" w:id="1406"/>
      <w:bookmarkStart w:name="_Toc69407586" w:id="1407"/>
      <w:bookmarkStart w:name="_Toc69407740" w:id="1408"/>
      <w:bookmarkStart w:name="_Toc69467192" w:id="1409"/>
      <w:bookmarkStart w:name="_Toc69742548" w:id="1410"/>
      <w:bookmarkStart w:name="_Toc69901737" w:id="1411"/>
      <w:bookmarkStart w:name="_Toc69910837" w:id="1412"/>
      <w:bookmarkStart w:name="_Toc69912945" w:id="1413"/>
      <w:bookmarkStart w:name="_Toc69913101" w:id="1414"/>
      <w:bookmarkStart w:name="_Toc69124753" w:id="1415"/>
      <w:bookmarkStart w:name="_Toc69124929" w:id="1416"/>
      <w:bookmarkStart w:name="_Toc69125076" w:id="1417"/>
      <w:bookmarkStart w:name="_Toc69125222" w:id="1418"/>
      <w:bookmarkStart w:name="_Toc69125368" w:id="1419"/>
      <w:bookmarkStart w:name="_Toc69126374" w:id="1420"/>
      <w:bookmarkStart w:name="_Toc69127409" w:id="1421"/>
      <w:bookmarkStart w:name="_Toc69134631" w:id="1422"/>
      <w:bookmarkStart w:name="_Toc69147732" w:id="1423"/>
      <w:bookmarkStart w:name="_Toc69210701" w:id="1424"/>
      <w:bookmarkStart w:name="_Toc69220473" w:id="1425"/>
      <w:bookmarkStart w:name="_Toc69373993" w:id="1426"/>
      <w:bookmarkStart w:name="_Toc69382695" w:id="1427"/>
      <w:bookmarkStart w:name="_Toc69394319" w:id="1428"/>
      <w:bookmarkStart w:name="_Toc69394473" w:id="1429"/>
      <w:bookmarkStart w:name="_Toc69407587" w:id="1430"/>
      <w:bookmarkStart w:name="_Toc69407741" w:id="1431"/>
      <w:bookmarkStart w:name="_Toc69467193" w:id="1432"/>
      <w:bookmarkStart w:name="_Toc69742549" w:id="1433"/>
      <w:bookmarkStart w:name="_Toc69901738" w:id="1434"/>
      <w:bookmarkStart w:name="_Toc69910838" w:id="1435"/>
      <w:bookmarkStart w:name="_Toc69912946" w:id="1436"/>
      <w:bookmarkStart w:name="_Toc69913102" w:id="1437"/>
      <w:bookmarkStart w:name="_Toc69124754" w:id="1438"/>
      <w:bookmarkStart w:name="_Toc69124930" w:id="1439"/>
      <w:bookmarkStart w:name="_Toc69125077" w:id="1440"/>
      <w:bookmarkStart w:name="_Toc69125223" w:id="1441"/>
      <w:bookmarkStart w:name="_Toc69125369" w:id="1442"/>
      <w:bookmarkStart w:name="_Toc69126375" w:id="1443"/>
      <w:bookmarkStart w:name="_Toc69127410" w:id="1444"/>
      <w:bookmarkStart w:name="_Toc69134632" w:id="1445"/>
      <w:bookmarkStart w:name="_Toc69147733" w:id="1446"/>
      <w:bookmarkStart w:name="_Toc69210702" w:id="1447"/>
      <w:bookmarkStart w:name="_Toc69220474" w:id="1448"/>
      <w:bookmarkStart w:name="_Toc69373994" w:id="1449"/>
      <w:bookmarkStart w:name="_Toc69382696" w:id="1450"/>
      <w:bookmarkStart w:name="_Toc69394320" w:id="1451"/>
      <w:bookmarkStart w:name="_Toc69394474" w:id="1452"/>
      <w:bookmarkStart w:name="_Toc69407588" w:id="1453"/>
      <w:bookmarkStart w:name="_Toc69407742" w:id="1454"/>
      <w:bookmarkStart w:name="_Toc69467194" w:id="1455"/>
      <w:bookmarkStart w:name="_Toc69742550" w:id="1456"/>
      <w:bookmarkStart w:name="_Toc69901739" w:id="1457"/>
      <w:bookmarkStart w:name="_Toc69910839" w:id="1458"/>
      <w:bookmarkStart w:name="_Toc69912947" w:id="1459"/>
      <w:bookmarkStart w:name="_Toc69913103" w:id="1460"/>
      <w:bookmarkStart w:name="_Toc69124755" w:id="1461"/>
      <w:bookmarkStart w:name="_Toc69124931" w:id="1462"/>
      <w:bookmarkStart w:name="_Toc69125078" w:id="1463"/>
      <w:bookmarkStart w:name="_Toc69125224" w:id="1464"/>
      <w:bookmarkStart w:name="_Toc69125370" w:id="1465"/>
      <w:bookmarkStart w:name="_Toc69126376" w:id="1466"/>
      <w:bookmarkStart w:name="_Toc69127411" w:id="1467"/>
      <w:bookmarkStart w:name="_Toc69134633" w:id="1468"/>
      <w:bookmarkStart w:name="_Toc69147734" w:id="1469"/>
      <w:bookmarkStart w:name="_Toc69210703" w:id="1470"/>
      <w:bookmarkStart w:name="_Toc69220475" w:id="1471"/>
      <w:bookmarkStart w:name="_Toc69373995" w:id="1472"/>
      <w:bookmarkStart w:name="_Toc69382697" w:id="1473"/>
      <w:bookmarkStart w:name="_Toc69394321" w:id="1474"/>
      <w:bookmarkStart w:name="_Toc69394475" w:id="1475"/>
      <w:bookmarkStart w:name="_Toc69407589" w:id="1476"/>
      <w:bookmarkStart w:name="_Toc69407743" w:id="1477"/>
      <w:bookmarkStart w:name="_Toc69467195" w:id="1478"/>
      <w:bookmarkStart w:name="_Toc69742551" w:id="1479"/>
      <w:bookmarkStart w:name="_Toc69901740" w:id="1480"/>
      <w:bookmarkStart w:name="_Toc69910840" w:id="1481"/>
      <w:bookmarkStart w:name="_Toc69912948" w:id="1482"/>
      <w:bookmarkStart w:name="_Toc69913104" w:id="1483"/>
      <w:bookmarkStart w:name="_Toc69124756" w:id="1484"/>
      <w:bookmarkStart w:name="_Toc69124932" w:id="1485"/>
      <w:bookmarkStart w:name="_Toc69125079" w:id="1486"/>
      <w:bookmarkStart w:name="_Toc69125225" w:id="1487"/>
      <w:bookmarkStart w:name="_Toc69125371" w:id="1488"/>
      <w:bookmarkStart w:name="_Toc69126377" w:id="1489"/>
      <w:bookmarkStart w:name="_Toc69127412" w:id="1490"/>
      <w:bookmarkStart w:name="_Toc69134634" w:id="1491"/>
      <w:bookmarkStart w:name="_Toc69147735" w:id="1492"/>
      <w:bookmarkStart w:name="_Toc69210704" w:id="1493"/>
      <w:bookmarkStart w:name="_Toc69220476" w:id="1494"/>
      <w:bookmarkStart w:name="_Toc69373996" w:id="1495"/>
      <w:bookmarkStart w:name="_Toc69382698" w:id="1496"/>
      <w:bookmarkStart w:name="_Toc69394322" w:id="1497"/>
      <w:bookmarkStart w:name="_Toc69394476" w:id="1498"/>
      <w:bookmarkStart w:name="_Toc69407590" w:id="1499"/>
      <w:bookmarkStart w:name="_Toc69407744" w:id="1500"/>
      <w:bookmarkStart w:name="_Toc69467196" w:id="1501"/>
      <w:bookmarkStart w:name="_Toc69742552" w:id="1502"/>
      <w:bookmarkStart w:name="_Toc69901741" w:id="1503"/>
      <w:bookmarkStart w:name="_Toc69910841" w:id="1504"/>
      <w:bookmarkStart w:name="_Toc69912949" w:id="1505"/>
      <w:bookmarkStart w:name="_Toc69913105" w:id="1506"/>
      <w:bookmarkStart w:name="_Toc69124757" w:id="1507"/>
      <w:bookmarkStart w:name="_Toc69124933" w:id="1508"/>
      <w:bookmarkStart w:name="_Toc69125080" w:id="1509"/>
      <w:bookmarkStart w:name="_Toc69125226" w:id="1510"/>
      <w:bookmarkStart w:name="_Toc69125372" w:id="1511"/>
      <w:bookmarkStart w:name="_Toc69126378" w:id="1512"/>
      <w:bookmarkStart w:name="_Toc69127413" w:id="1513"/>
      <w:bookmarkStart w:name="_Toc69134635" w:id="1514"/>
      <w:bookmarkStart w:name="_Toc69147736" w:id="1515"/>
      <w:bookmarkStart w:name="_Toc69210705" w:id="1516"/>
      <w:bookmarkStart w:name="_Toc69220477" w:id="1517"/>
      <w:bookmarkStart w:name="_Toc69373997" w:id="1518"/>
      <w:bookmarkStart w:name="_Toc69382699" w:id="1519"/>
      <w:bookmarkStart w:name="_Toc69394323" w:id="1520"/>
      <w:bookmarkStart w:name="_Toc69394477" w:id="1521"/>
      <w:bookmarkStart w:name="_Toc69407591" w:id="1522"/>
      <w:bookmarkStart w:name="_Toc69407745" w:id="1523"/>
      <w:bookmarkStart w:name="_Toc69467197" w:id="1524"/>
      <w:bookmarkStart w:name="_Toc69742553" w:id="1525"/>
      <w:bookmarkStart w:name="_Toc69901742" w:id="1526"/>
      <w:bookmarkStart w:name="_Toc69910842" w:id="1527"/>
      <w:bookmarkStart w:name="_Toc69912950" w:id="1528"/>
      <w:bookmarkStart w:name="_Toc69913106" w:id="1529"/>
      <w:bookmarkStart w:name="_Toc69124758" w:id="1530"/>
      <w:bookmarkStart w:name="_Toc69124934" w:id="1531"/>
      <w:bookmarkStart w:name="_Toc69125081" w:id="1532"/>
      <w:bookmarkStart w:name="_Toc69125227" w:id="1533"/>
      <w:bookmarkStart w:name="_Toc69125373" w:id="1534"/>
      <w:bookmarkStart w:name="_Toc69126379" w:id="1535"/>
      <w:bookmarkStart w:name="_Toc69127414" w:id="1536"/>
      <w:bookmarkStart w:name="_Toc69134636" w:id="1537"/>
      <w:bookmarkStart w:name="_Toc69147737" w:id="1538"/>
      <w:bookmarkStart w:name="_Toc69210706" w:id="1539"/>
      <w:bookmarkStart w:name="_Toc69220478" w:id="1540"/>
      <w:bookmarkStart w:name="_Toc69373998" w:id="1541"/>
      <w:bookmarkStart w:name="_Toc69382700" w:id="1542"/>
      <w:bookmarkStart w:name="_Toc69394324" w:id="1543"/>
      <w:bookmarkStart w:name="_Toc69394478" w:id="1544"/>
      <w:bookmarkStart w:name="_Toc69407592" w:id="1545"/>
      <w:bookmarkStart w:name="_Toc69407746" w:id="1546"/>
      <w:bookmarkStart w:name="_Toc69467198" w:id="1547"/>
      <w:bookmarkStart w:name="_Toc69742554" w:id="1548"/>
      <w:bookmarkStart w:name="_Toc69901743" w:id="1549"/>
      <w:bookmarkStart w:name="_Toc69910843" w:id="1550"/>
      <w:bookmarkStart w:name="_Toc69912951" w:id="1551"/>
      <w:bookmarkStart w:name="_Toc69913107" w:id="1552"/>
      <w:bookmarkStart w:name="_Toc69124759" w:id="1553"/>
      <w:bookmarkStart w:name="_Toc69124935" w:id="1554"/>
      <w:bookmarkStart w:name="_Toc69125082" w:id="1555"/>
      <w:bookmarkStart w:name="_Toc69125228" w:id="1556"/>
      <w:bookmarkStart w:name="_Toc69125374" w:id="1557"/>
      <w:bookmarkStart w:name="_Toc69126380" w:id="1558"/>
      <w:bookmarkStart w:name="_Toc69127415" w:id="1559"/>
      <w:bookmarkStart w:name="_Toc69134637" w:id="1560"/>
      <w:bookmarkStart w:name="_Toc69147738" w:id="1561"/>
      <w:bookmarkStart w:name="_Toc69210707" w:id="1562"/>
      <w:bookmarkStart w:name="_Toc69220479" w:id="1563"/>
      <w:bookmarkStart w:name="_Toc69373999" w:id="1564"/>
      <w:bookmarkStart w:name="_Toc69382701" w:id="1565"/>
      <w:bookmarkStart w:name="_Toc69394325" w:id="1566"/>
      <w:bookmarkStart w:name="_Toc69394479" w:id="1567"/>
      <w:bookmarkStart w:name="_Toc69407593" w:id="1568"/>
      <w:bookmarkStart w:name="_Toc69407747" w:id="1569"/>
      <w:bookmarkStart w:name="_Toc69467199" w:id="1570"/>
      <w:bookmarkStart w:name="_Toc69742555" w:id="1571"/>
      <w:bookmarkStart w:name="_Toc69901744" w:id="1572"/>
      <w:bookmarkStart w:name="_Toc69910844" w:id="1573"/>
      <w:bookmarkStart w:name="_Toc69912952" w:id="1574"/>
      <w:bookmarkStart w:name="_Toc69913108" w:id="1575"/>
      <w:bookmarkStart w:name="_Toc69124760" w:id="1576"/>
      <w:bookmarkStart w:name="_Toc69124936" w:id="1577"/>
      <w:bookmarkStart w:name="_Toc69125083" w:id="1578"/>
      <w:bookmarkStart w:name="_Toc69125229" w:id="1579"/>
      <w:bookmarkStart w:name="_Toc69125375" w:id="1580"/>
      <w:bookmarkStart w:name="_Toc69126381" w:id="1581"/>
      <w:bookmarkStart w:name="_Toc69127416" w:id="1582"/>
      <w:bookmarkStart w:name="_Toc69134638" w:id="1583"/>
      <w:bookmarkStart w:name="_Toc69147739" w:id="1584"/>
      <w:bookmarkStart w:name="_Toc69210708" w:id="1585"/>
      <w:bookmarkStart w:name="_Toc69220480" w:id="1586"/>
      <w:bookmarkStart w:name="_Toc69374000" w:id="1587"/>
      <w:bookmarkStart w:name="_Toc69382702" w:id="1588"/>
      <w:bookmarkStart w:name="_Toc69394326" w:id="1589"/>
      <w:bookmarkStart w:name="_Toc69394480" w:id="1590"/>
      <w:bookmarkStart w:name="_Toc69407594" w:id="1591"/>
      <w:bookmarkStart w:name="_Toc69407748" w:id="1592"/>
      <w:bookmarkStart w:name="_Toc69467200" w:id="1593"/>
      <w:bookmarkStart w:name="_Toc69742556" w:id="1594"/>
      <w:bookmarkStart w:name="_Toc69901745" w:id="1595"/>
      <w:bookmarkStart w:name="_Toc69910845" w:id="1596"/>
      <w:bookmarkStart w:name="_Toc69912953" w:id="1597"/>
      <w:bookmarkStart w:name="_Toc69913109" w:id="1598"/>
      <w:bookmarkStart w:name="_Toc69124761" w:id="1599"/>
      <w:bookmarkStart w:name="_Toc69124937" w:id="1600"/>
      <w:bookmarkStart w:name="_Toc69125084" w:id="1601"/>
      <w:bookmarkStart w:name="_Toc69125230" w:id="1602"/>
      <w:bookmarkStart w:name="_Toc69125376" w:id="1603"/>
      <w:bookmarkStart w:name="_Toc69126382" w:id="1604"/>
      <w:bookmarkStart w:name="_Toc69127417" w:id="1605"/>
      <w:bookmarkStart w:name="_Toc69134639" w:id="1606"/>
      <w:bookmarkStart w:name="_Toc69147740" w:id="1607"/>
      <w:bookmarkStart w:name="_Toc69210709" w:id="1608"/>
      <w:bookmarkStart w:name="_Toc69220481" w:id="1609"/>
      <w:bookmarkStart w:name="_Toc69374001" w:id="1610"/>
      <w:bookmarkStart w:name="_Toc69382703" w:id="1611"/>
      <w:bookmarkStart w:name="_Toc69394327" w:id="1612"/>
      <w:bookmarkStart w:name="_Toc69394481" w:id="1613"/>
      <w:bookmarkStart w:name="_Toc69407595" w:id="1614"/>
      <w:bookmarkStart w:name="_Toc69407749" w:id="1615"/>
      <w:bookmarkStart w:name="_Toc69467201" w:id="1616"/>
      <w:bookmarkStart w:name="_Toc69742557" w:id="1617"/>
      <w:bookmarkStart w:name="_Toc69901746" w:id="1618"/>
      <w:bookmarkStart w:name="_Toc69910846" w:id="1619"/>
      <w:bookmarkStart w:name="_Toc69912954" w:id="1620"/>
      <w:bookmarkStart w:name="_Toc69913110" w:id="1621"/>
      <w:bookmarkStart w:name="_Toc69124762" w:id="1622"/>
      <w:bookmarkStart w:name="_Toc69124938" w:id="1623"/>
      <w:bookmarkStart w:name="_Toc69125085" w:id="1624"/>
      <w:bookmarkStart w:name="_Toc69125231" w:id="1625"/>
      <w:bookmarkStart w:name="_Toc69125377" w:id="1626"/>
      <w:bookmarkStart w:name="_Toc69126383" w:id="1627"/>
      <w:bookmarkStart w:name="_Toc69127418" w:id="1628"/>
      <w:bookmarkStart w:name="_Toc69134640" w:id="1629"/>
      <w:bookmarkStart w:name="_Toc69147741" w:id="1630"/>
      <w:bookmarkStart w:name="_Toc69210710" w:id="1631"/>
      <w:bookmarkStart w:name="_Toc69220482" w:id="1632"/>
      <w:bookmarkStart w:name="_Toc69374002" w:id="1633"/>
      <w:bookmarkStart w:name="_Toc69382704" w:id="1634"/>
      <w:bookmarkStart w:name="_Toc69394328" w:id="1635"/>
      <w:bookmarkStart w:name="_Toc69394482" w:id="1636"/>
      <w:bookmarkStart w:name="_Toc69407596" w:id="1637"/>
      <w:bookmarkStart w:name="_Toc69407750" w:id="1638"/>
      <w:bookmarkStart w:name="_Toc69467202" w:id="1639"/>
      <w:bookmarkStart w:name="_Toc69742558" w:id="1640"/>
      <w:bookmarkStart w:name="_Toc69901747" w:id="1641"/>
      <w:bookmarkStart w:name="_Toc69910847" w:id="1642"/>
      <w:bookmarkStart w:name="_Toc69912955" w:id="1643"/>
      <w:bookmarkStart w:name="_Toc69913111" w:id="1644"/>
      <w:bookmarkStart w:name="_Toc69124763" w:id="1645"/>
      <w:bookmarkStart w:name="_Toc69124939" w:id="1646"/>
      <w:bookmarkStart w:name="_Toc69125086" w:id="1647"/>
      <w:bookmarkStart w:name="_Toc69125232" w:id="1648"/>
      <w:bookmarkStart w:name="_Toc69125378" w:id="1649"/>
      <w:bookmarkStart w:name="_Toc69126384" w:id="1650"/>
      <w:bookmarkStart w:name="_Toc69127419" w:id="1651"/>
      <w:bookmarkStart w:name="_Toc69134641" w:id="1652"/>
      <w:bookmarkStart w:name="_Toc69147742" w:id="1653"/>
      <w:bookmarkStart w:name="_Toc69210711" w:id="1654"/>
      <w:bookmarkStart w:name="_Toc69220483" w:id="1655"/>
      <w:bookmarkStart w:name="_Toc69374003" w:id="1656"/>
      <w:bookmarkStart w:name="_Toc69382705" w:id="1657"/>
      <w:bookmarkStart w:name="_Toc69394329" w:id="1658"/>
      <w:bookmarkStart w:name="_Toc69394483" w:id="1659"/>
      <w:bookmarkStart w:name="_Toc69407597" w:id="1660"/>
      <w:bookmarkStart w:name="_Toc69407751" w:id="1661"/>
      <w:bookmarkStart w:name="_Toc69467203" w:id="1662"/>
      <w:bookmarkStart w:name="_Toc69742559" w:id="1663"/>
      <w:bookmarkStart w:name="_Toc69901748" w:id="1664"/>
      <w:bookmarkStart w:name="_Toc69910848" w:id="1665"/>
      <w:bookmarkStart w:name="_Toc69912956" w:id="1666"/>
      <w:bookmarkStart w:name="_Toc69913112" w:id="1667"/>
      <w:bookmarkStart w:name="_Toc69124764" w:id="1668"/>
      <w:bookmarkStart w:name="_Toc69124940" w:id="1669"/>
      <w:bookmarkStart w:name="_Toc69125087" w:id="1670"/>
      <w:bookmarkStart w:name="_Toc69125233" w:id="1671"/>
      <w:bookmarkStart w:name="_Toc69125379" w:id="1672"/>
      <w:bookmarkStart w:name="_Toc69126385" w:id="1673"/>
      <w:bookmarkStart w:name="_Toc69127420" w:id="1674"/>
      <w:bookmarkStart w:name="_Toc69134642" w:id="1675"/>
      <w:bookmarkStart w:name="_Toc69147743" w:id="1676"/>
      <w:bookmarkStart w:name="_Toc69210712" w:id="1677"/>
      <w:bookmarkStart w:name="_Toc69220484" w:id="1678"/>
      <w:bookmarkStart w:name="_Toc69374004" w:id="1679"/>
      <w:bookmarkStart w:name="_Toc69382706" w:id="1680"/>
      <w:bookmarkStart w:name="_Toc69394330" w:id="1681"/>
      <w:bookmarkStart w:name="_Toc69394484" w:id="1682"/>
      <w:bookmarkStart w:name="_Toc69407598" w:id="1683"/>
      <w:bookmarkStart w:name="_Toc69407752" w:id="1684"/>
      <w:bookmarkStart w:name="_Toc69467204" w:id="1685"/>
      <w:bookmarkStart w:name="_Toc69742560" w:id="1686"/>
      <w:bookmarkStart w:name="_Toc69901749" w:id="1687"/>
      <w:bookmarkStart w:name="_Toc69910849" w:id="1688"/>
      <w:bookmarkStart w:name="_Toc69912957" w:id="1689"/>
      <w:bookmarkStart w:name="_Toc69913113" w:id="1690"/>
      <w:bookmarkStart w:name="_Toc69124765" w:id="1691"/>
      <w:bookmarkStart w:name="_Toc69124941" w:id="1692"/>
      <w:bookmarkStart w:name="_Toc69125088" w:id="1693"/>
      <w:bookmarkStart w:name="_Toc69125234" w:id="1694"/>
      <w:bookmarkStart w:name="_Toc69125380" w:id="1695"/>
      <w:bookmarkStart w:name="_Toc69126386" w:id="1696"/>
      <w:bookmarkStart w:name="_Toc69127421" w:id="1697"/>
      <w:bookmarkStart w:name="_Toc69134643" w:id="1698"/>
      <w:bookmarkStart w:name="_Toc69147744" w:id="1699"/>
      <w:bookmarkStart w:name="_Toc69210713" w:id="1700"/>
      <w:bookmarkStart w:name="_Toc69220485" w:id="1701"/>
      <w:bookmarkStart w:name="_Toc69374005" w:id="1702"/>
      <w:bookmarkStart w:name="_Toc69382707" w:id="1703"/>
      <w:bookmarkStart w:name="_Toc69394331" w:id="1704"/>
      <w:bookmarkStart w:name="_Toc69394485" w:id="1705"/>
      <w:bookmarkStart w:name="_Toc69407599" w:id="1706"/>
      <w:bookmarkStart w:name="_Toc69407753" w:id="1707"/>
      <w:bookmarkStart w:name="_Toc69467205" w:id="1708"/>
      <w:bookmarkStart w:name="_Toc69742561" w:id="1709"/>
      <w:bookmarkStart w:name="_Toc69901750" w:id="1710"/>
      <w:bookmarkStart w:name="_Toc69910850" w:id="1711"/>
      <w:bookmarkStart w:name="_Toc69912958" w:id="1712"/>
      <w:bookmarkStart w:name="_Toc69913114" w:id="1713"/>
      <w:bookmarkStart w:name="_Toc69124766" w:id="1714"/>
      <w:bookmarkStart w:name="_Toc69124942" w:id="1715"/>
      <w:bookmarkStart w:name="_Toc69125089" w:id="1716"/>
      <w:bookmarkStart w:name="_Toc69125235" w:id="1717"/>
      <w:bookmarkStart w:name="_Toc69125381" w:id="1718"/>
      <w:bookmarkStart w:name="_Toc69126387" w:id="1719"/>
      <w:bookmarkStart w:name="_Toc69127422" w:id="1720"/>
      <w:bookmarkStart w:name="_Toc69134644" w:id="1721"/>
      <w:bookmarkStart w:name="_Toc69147745" w:id="1722"/>
      <w:bookmarkStart w:name="_Toc69210714" w:id="1723"/>
      <w:bookmarkStart w:name="_Toc69220486" w:id="1724"/>
      <w:bookmarkStart w:name="_Toc69374006" w:id="1725"/>
      <w:bookmarkStart w:name="_Toc69382708" w:id="1726"/>
      <w:bookmarkStart w:name="_Toc69394332" w:id="1727"/>
      <w:bookmarkStart w:name="_Toc69394486" w:id="1728"/>
      <w:bookmarkStart w:name="_Toc69407600" w:id="1729"/>
      <w:bookmarkStart w:name="_Toc69407754" w:id="1730"/>
      <w:bookmarkStart w:name="_Toc69467206" w:id="1731"/>
      <w:bookmarkStart w:name="_Toc69742562" w:id="1732"/>
      <w:bookmarkStart w:name="_Toc69901751" w:id="1733"/>
      <w:bookmarkStart w:name="_Toc69910851" w:id="1734"/>
      <w:bookmarkStart w:name="_Toc69912959" w:id="1735"/>
      <w:bookmarkStart w:name="_Toc69913115" w:id="1736"/>
      <w:bookmarkStart w:name="_Toc69124767" w:id="1737"/>
      <w:bookmarkStart w:name="_Toc69124943" w:id="1738"/>
      <w:bookmarkStart w:name="_Toc69125090" w:id="1739"/>
      <w:bookmarkStart w:name="_Toc69125236" w:id="1740"/>
      <w:bookmarkStart w:name="_Toc69125382" w:id="1741"/>
      <w:bookmarkStart w:name="_Toc69126388" w:id="1742"/>
      <w:bookmarkStart w:name="_Toc69127423" w:id="1743"/>
      <w:bookmarkStart w:name="_Toc69134645" w:id="1744"/>
      <w:bookmarkStart w:name="_Toc69147746" w:id="1745"/>
      <w:bookmarkStart w:name="_Toc69210715" w:id="1746"/>
      <w:bookmarkStart w:name="_Toc69220487" w:id="1747"/>
      <w:bookmarkStart w:name="_Toc69374007" w:id="1748"/>
      <w:bookmarkStart w:name="_Toc69382709" w:id="1749"/>
      <w:bookmarkStart w:name="_Toc69394333" w:id="1750"/>
      <w:bookmarkStart w:name="_Toc69394487" w:id="1751"/>
      <w:bookmarkStart w:name="_Toc69407601" w:id="1752"/>
      <w:bookmarkStart w:name="_Toc69407755" w:id="1753"/>
      <w:bookmarkStart w:name="_Toc69467207" w:id="1754"/>
      <w:bookmarkStart w:name="_Toc69742563" w:id="1755"/>
      <w:bookmarkStart w:name="_Toc69901752" w:id="1756"/>
      <w:bookmarkStart w:name="_Toc69910852" w:id="1757"/>
      <w:bookmarkStart w:name="_Toc69912960" w:id="1758"/>
      <w:bookmarkStart w:name="_Toc69913116" w:id="1759"/>
      <w:bookmarkStart w:name="_Toc69124768" w:id="1760"/>
      <w:bookmarkStart w:name="_Toc69124944" w:id="1761"/>
      <w:bookmarkStart w:name="_Toc69125091" w:id="1762"/>
      <w:bookmarkStart w:name="_Toc69125237" w:id="1763"/>
      <w:bookmarkStart w:name="_Toc69125383" w:id="1764"/>
      <w:bookmarkStart w:name="_Toc69126389" w:id="1765"/>
      <w:bookmarkStart w:name="_Toc69127424" w:id="1766"/>
      <w:bookmarkStart w:name="_Toc69134646" w:id="1767"/>
      <w:bookmarkStart w:name="_Toc69147747" w:id="1768"/>
      <w:bookmarkStart w:name="_Toc69210716" w:id="1769"/>
      <w:bookmarkStart w:name="_Toc69220488" w:id="1770"/>
      <w:bookmarkStart w:name="_Toc69374008" w:id="1771"/>
      <w:bookmarkStart w:name="_Toc69382710" w:id="1772"/>
      <w:bookmarkStart w:name="_Toc69394334" w:id="1773"/>
      <w:bookmarkStart w:name="_Toc69394488" w:id="1774"/>
      <w:bookmarkStart w:name="_Toc69407602" w:id="1775"/>
      <w:bookmarkStart w:name="_Toc69407756" w:id="1776"/>
      <w:bookmarkStart w:name="_Toc69467208" w:id="1777"/>
      <w:bookmarkStart w:name="_Toc69742564" w:id="1778"/>
      <w:bookmarkStart w:name="_Toc69901753" w:id="1779"/>
      <w:bookmarkStart w:name="_Toc69910853" w:id="1780"/>
      <w:bookmarkStart w:name="_Toc69912961" w:id="1781"/>
      <w:bookmarkStart w:name="_Toc69913117" w:id="1782"/>
      <w:bookmarkStart w:name="_Toc69124769" w:id="1783"/>
      <w:bookmarkStart w:name="_Toc69124945" w:id="1784"/>
      <w:bookmarkStart w:name="_Toc69125092" w:id="1785"/>
      <w:bookmarkStart w:name="_Toc69125238" w:id="1786"/>
      <w:bookmarkStart w:name="_Toc69125384" w:id="1787"/>
      <w:bookmarkStart w:name="_Toc69126390" w:id="1788"/>
      <w:bookmarkStart w:name="_Toc69127425" w:id="1789"/>
      <w:bookmarkStart w:name="_Toc69134647" w:id="1790"/>
      <w:bookmarkStart w:name="_Toc69147748" w:id="1791"/>
      <w:bookmarkStart w:name="_Toc69210717" w:id="1792"/>
      <w:bookmarkStart w:name="_Toc69220489" w:id="1793"/>
      <w:bookmarkStart w:name="_Toc69374009" w:id="1794"/>
      <w:bookmarkStart w:name="_Toc69382711" w:id="1795"/>
      <w:bookmarkStart w:name="_Toc69394335" w:id="1796"/>
      <w:bookmarkStart w:name="_Toc69394489" w:id="1797"/>
      <w:bookmarkStart w:name="_Toc69407603" w:id="1798"/>
      <w:bookmarkStart w:name="_Toc69407757" w:id="1799"/>
      <w:bookmarkStart w:name="_Toc69467209" w:id="1800"/>
      <w:bookmarkStart w:name="_Toc69742565" w:id="1801"/>
      <w:bookmarkStart w:name="_Toc69901754" w:id="1802"/>
      <w:bookmarkStart w:name="_Toc69910854" w:id="1803"/>
      <w:bookmarkStart w:name="_Toc69912962" w:id="1804"/>
      <w:bookmarkStart w:name="_Toc69913118" w:id="1805"/>
      <w:bookmarkStart w:name="_Toc69124770" w:id="1806"/>
      <w:bookmarkStart w:name="_Toc69124946" w:id="1807"/>
      <w:bookmarkStart w:name="_Toc69125093" w:id="1808"/>
      <w:bookmarkStart w:name="_Toc69125239" w:id="1809"/>
      <w:bookmarkStart w:name="_Toc69125385" w:id="1810"/>
      <w:bookmarkStart w:name="_Toc69126391" w:id="1811"/>
      <w:bookmarkStart w:name="_Toc69127426" w:id="1812"/>
      <w:bookmarkStart w:name="_Toc69134648" w:id="1813"/>
      <w:bookmarkStart w:name="_Toc69147749" w:id="1814"/>
      <w:bookmarkStart w:name="_Toc69210718" w:id="1815"/>
      <w:bookmarkStart w:name="_Toc69220490" w:id="1816"/>
      <w:bookmarkStart w:name="_Toc69374010" w:id="1817"/>
      <w:bookmarkStart w:name="_Toc69382712" w:id="1818"/>
      <w:bookmarkStart w:name="_Toc69394336" w:id="1819"/>
      <w:bookmarkStart w:name="_Toc69394490" w:id="1820"/>
      <w:bookmarkStart w:name="_Toc69407604" w:id="1821"/>
      <w:bookmarkStart w:name="_Toc69407758" w:id="1822"/>
      <w:bookmarkStart w:name="_Toc69467210" w:id="1823"/>
      <w:bookmarkStart w:name="_Toc69742566" w:id="1824"/>
      <w:bookmarkStart w:name="_Toc69901755" w:id="1825"/>
      <w:bookmarkStart w:name="_Toc69910855" w:id="1826"/>
      <w:bookmarkStart w:name="_Toc69912963" w:id="1827"/>
      <w:bookmarkStart w:name="_Toc69913119" w:id="1828"/>
      <w:bookmarkStart w:name="_Toc69124771" w:id="1829"/>
      <w:bookmarkStart w:name="_Toc69124947" w:id="1830"/>
      <w:bookmarkStart w:name="_Toc69125094" w:id="1831"/>
      <w:bookmarkStart w:name="_Toc69125240" w:id="1832"/>
      <w:bookmarkStart w:name="_Toc69125386" w:id="1833"/>
      <w:bookmarkStart w:name="_Toc69126392" w:id="1834"/>
      <w:bookmarkStart w:name="_Toc69127427" w:id="1835"/>
      <w:bookmarkStart w:name="_Toc69134649" w:id="1836"/>
      <w:bookmarkStart w:name="_Toc69147750" w:id="1837"/>
      <w:bookmarkStart w:name="_Toc69210719" w:id="1838"/>
      <w:bookmarkStart w:name="_Toc69220491" w:id="1839"/>
      <w:bookmarkStart w:name="_Toc69374011" w:id="1840"/>
      <w:bookmarkStart w:name="_Toc69382713" w:id="1841"/>
      <w:bookmarkStart w:name="_Toc69394337" w:id="1842"/>
      <w:bookmarkStart w:name="_Toc69394491" w:id="1843"/>
      <w:bookmarkStart w:name="_Toc69407605" w:id="1844"/>
      <w:bookmarkStart w:name="_Toc69407759" w:id="1845"/>
      <w:bookmarkStart w:name="_Toc69467211" w:id="1846"/>
      <w:bookmarkStart w:name="_Toc69742567" w:id="1847"/>
      <w:bookmarkStart w:name="_Toc69901756" w:id="1848"/>
      <w:bookmarkStart w:name="_Toc69910856" w:id="1849"/>
      <w:bookmarkStart w:name="_Toc69912964" w:id="1850"/>
      <w:bookmarkStart w:name="_Toc69913120" w:id="1851"/>
      <w:bookmarkStart w:name="_Toc69124772" w:id="1852"/>
      <w:bookmarkStart w:name="_Toc69124948" w:id="1853"/>
      <w:bookmarkStart w:name="_Toc69125095" w:id="1854"/>
      <w:bookmarkStart w:name="_Toc69125241" w:id="1855"/>
      <w:bookmarkStart w:name="_Toc69125387" w:id="1856"/>
      <w:bookmarkStart w:name="_Toc69126393" w:id="1857"/>
      <w:bookmarkStart w:name="_Toc69127428" w:id="1858"/>
      <w:bookmarkStart w:name="_Toc69134650" w:id="1859"/>
      <w:bookmarkStart w:name="_Toc69147751" w:id="1860"/>
      <w:bookmarkStart w:name="_Toc69210720" w:id="1861"/>
      <w:bookmarkStart w:name="_Toc69220492" w:id="1862"/>
      <w:bookmarkStart w:name="_Toc69374012" w:id="1863"/>
      <w:bookmarkStart w:name="_Toc69382714" w:id="1864"/>
      <w:bookmarkStart w:name="_Toc69394338" w:id="1865"/>
      <w:bookmarkStart w:name="_Toc69394492" w:id="1866"/>
      <w:bookmarkStart w:name="_Toc69407606" w:id="1867"/>
      <w:bookmarkStart w:name="_Toc69407760" w:id="1868"/>
      <w:bookmarkStart w:name="_Toc69467212" w:id="1869"/>
      <w:bookmarkStart w:name="_Toc69742568" w:id="1870"/>
      <w:bookmarkStart w:name="_Toc69901757" w:id="1871"/>
      <w:bookmarkStart w:name="_Toc69910857" w:id="1872"/>
      <w:bookmarkStart w:name="_Toc69912965" w:id="1873"/>
      <w:bookmarkStart w:name="_Toc69913121" w:id="1874"/>
      <w:bookmarkStart w:name="_Toc69124773" w:id="1875"/>
      <w:bookmarkStart w:name="_Toc69124949" w:id="1876"/>
      <w:bookmarkStart w:name="_Toc69125096" w:id="1877"/>
      <w:bookmarkStart w:name="_Toc69125242" w:id="1878"/>
      <w:bookmarkStart w:name="_Toc69125388" w:id="1879"/>
      <w:bookmarkStart w:name="_Toc69126394" w:id="1880"/>
      <w:bookmarkStart w:name="_Toc69127429" w:id="1881"/>
      <w:bookmarkStart w:name="_Toc69134651" w:id="1882"/>
      <w:bookmarkStart w:name="_Toc69147752" w:id="1883"/>
      <w:bookmarkStart w:name="_Toc69210721" w:id="1884"/>
      <w:bookmarkStart w:name="_Toc69220493" w:id="1885"/>
      <w:bookmarkStart w:name="_Toc69374013" w:id="1886"/>
      <w:bookmarkStart w:name="_Toc69382715" w:id="1887"/>
      <w:bookmarkStart w:name="_Toc69394339" w:id="1888"/>
      <w:bookmarkStart w:name="_Toc69394493" w:id="1889"/>
      <w:bookmarkStart w:name="_Toc69407607" w:id="1890"/>
      <w:bookmarkStart w:name="_Toc69407761" w:id="1891"/>
      <w:bookmarkStart w:name="_Toc69467213" w:id="1892"/>
      <w:bookmarkStart w:name="_Toc69742569" w:id="1893"/>
      <w:bookmarkStart w:name="_Toc69901758" w:id="1894"/>
      <w:bookmarkStart w:name="_Toc69910858" w:id="1895"/>
      <w:bookmarkStart w:name="_Toc69912966" w:id="1896"/>
      <w:bookmarkStart w:name="_Toc69913122" w:id="1897"/>
      <w:bookmarkStart w:name="_Toc69124774" w:id="1898"/>
      <w:bookmarkStart w:name="_Toc69124950" w:id="1899"/>
      <w:bookmarkStart w:name="_Toc69125097" w:id="1900"/>
      <w:bookmarkStart w:name="_Toc69125243" w:id="1901"/>
      <w:bookmarkStart w:name="_Toc69125389" w:id="1902"/>
      <w:bookmarkStart w:name="_Toc69126395" w:id="1903"/>
      <w:bookmarkStart w:name="_Toc69127430" w:id="1904"/>
      <w:bookmarkStart w:name="_Toc69134652" w:id="1905"/>
      <w:bookmarkStart w:name="_Toc69147753" w:id="1906"/>
      <w:bookmarkStart w:name="_Toc69210722" w:id="1907"/>
      <w:bookmarkStart w:name="_Toc69220494" w:id="1908"/>
      <w:bookmarkStart w:name="_Toc69374014" w:id="1909"/>
      <w:bookmarkStart w:name="_Toc69382716" w:id="1910"/>
      <w:bookmarkStart w:name="_Toc69394340" w:id="1911"/>
      <w:bookmarkStart w:name="_Toc69394494" w:id="1912"/>
      <w:bookmarkStart w:name="_Toc69407608" w:id="1913"/>
      <w:bookmarkStart w:name="_Toc69407762" w:id="1914"/>
      <w:bookmarkStart w:name="_Toc69467214" w:id="1915"/>
      <w:bookmarkStart w:name="_Toc69742570" w:id="1916"/>
      <w:bookmarkStart w:name="_Toc69901759" w:id="1917"/>
      <w:bookmarkStart w:name="_Toc69910859" w:id="1918"/>
      <w:bookmarkStart w:name="_Toc69912967" w:id="1919"/>
      <w:bookmarkStart w:name="_Toc69913123" w:id="1920"/>
      <w:bookmarkStart w:name="_Toc69124775" w:id="1921"/>
      <w:bookmarkStart w:name="_Toc69124951" w:id="1922"/>
      <w:bookmarkStart w:name="_Toc69125098" w:id="1923"/>
      <w:bookmarkStart w:name="_Toc69125244" w:id="1924"/>
      <w:bookmarkStart w:name="_Toc69125390" w:id="1925"/>
      <w:bookmarkStart w:name="_Toc69126396" w:id="1926"/>
      <w:bookmarkStart w:name="_Toc69127431" w:id="1927"/>
      <w:bookmarkStart w:name="_Toc69134653" w:id="1928"/>
      <w:bookmarkStart w:name="_Toc69147754" w:id="1929"/>
      <w:bookmarkStart w:name="_Toc69210723" w:id="1930"/>
      <w:bookmarkStart w:name="_Toc69220495" w:id="1931"/>
      <w:bookmarkStart w:name="_Toc69374015" w:id="1932"/>
      <w:bookmarkStart w:name="_Toc69382717" w:id="1933"/>
      <w:bookmarkStart w:name="_Toc69394341" w:id="1934"/>
      <w:bookmarkStart w:name="_Toc69394495" w:id="1935"/>
      <w:bookmarkStart w:name="_Toc69407609" w:id="1936"/>
      <w:bookmarkStart w:name="_Toc69407763" w:id="1937"/>
      <w:bookmarkStart w:name="_Toc69467215" w:id="1938"/>
      <w:bookmarkStart w:name="_Toc69742571" w:id="1939"/>
      <w:bookmarkStart w:name="_Toc69901760" w:id="1940"/>
      <w:bookmarkStart w:name="_Toc69910860" w:id="1941"/>
      <w:bookmarkStart w:name="_Toc69912968" w:id="1942"/>
      <w:bookmarkStart w:name="_Toc69913124" w:id="1943"/>
      <w:bookmarkStart w:name="_Toc69124776" w:id="1944"/>
      <w:bookmarkStart w:name="_Toc69124952" w:id="1945"/>
      <w:bookmarkStart w:name="_Toc69125099" w:id="1946"/>
      <w:bookmarkStart w:name="_Toc69125245" w:id="1947"/>
      <w:bookmarkStart w:name="_Toc69125391" w:id="1948"/>
      <w:bookmarkStart w:name="_Toc69126397" w:id="1949"/>
      <w:bookmarkStart w:name="_Toc69127432" w:id="1950"/>
      <w:bookmarkStart w:name="_Toc69134654" w:id="1951"/>
      <w:bookmarkStart w:name="_Toc69147755" w:id="1952"/>
      <w:bookmarkStart w:name="_Toc69210724" w:id="1953"/>
      <w:bookmarkStart w:name="_Toc69220496" w:id="1954"/>
      <w:bookmarkStart w:name="_Toc69374016" w:id="1955"/>
      <w:bookmarkStart w:name="_Toc69382718" w:id="1956"/>
      <w:bookmarkStart w:name="_Toc69394342" w:id="1957"/>
      <w:bookmarkStart w:name="_Toc69394496" w:id="1958"/>
      <w:bookmarkStart w:name="_Toc69407610" w:id="1959"/>
      <w:bookmarkStart w:name="_Toc69407764" w:id="1960"/>
      <w:bookmarkStart w:name="_Toc69467216" w:id="1961"/>
      <w:bookmarkStart w:name="_Toc69742572" w:id="1962"/>
      <w:bookmarkStart w:name="_Toc69901761" w:id="1963"/>
      <w:bookmarkStart w:name="_Toc69910861" w:id="1964"/>
      <w:bookmarkStart w:name="_Toc69912969" w:id="1965"/>
      <w:bookmarkStart w:name="_Toc69913125" w:id="1966"/>
      <w:bookmarkStart w:name="_Toc69124777" w:id="1967"/>
      <w:bookmarkStart w:name="_Toc69124953" w:id="1968"/>
      <w:bookmarkStart w:name="_Toc69125100" w:id="1969"/>
      <w:bookmarkStart w:name="_Toc69125246" w:id="1970"/>
      <w:bookmarkStart w:name="_Toc69125392" w:id="1971"/>
      <w:bookmarkStart w:name="_Toc69126398" w:id="1972"/>
      <w:bookmarkStart w:name="_Toc69127433" w:id="1973"/>
      <w:bookmarkStart w:name="_Toc69134655" w:id="1974"/>
      <w:bookmarkStart w:name="_Toc69147756" w:id="1975"/>
      <w:bookmarkStart w:name="_Toc69210725" w:id="1976"/>
      <w:bookmarkStart w:name="_Toc69220497" w:id="1977"/>
      <w:bookmarkStart w:name="_Toc69374017" w:id="1978"/>
      <w:bookmarkStart w:name="_Toc69382719" w:id="1979"/>
      <w:bookmarkStart w:name="_Toc69394343" w:id="1980"/>
      <w:bookmarkStart w:name="_Toc69394497" w:id="1981"/>
      <w:bookmarkStart w:name="_Toc69407611" w:id="1982"/>
      <w:bookmarkStart w:name="_Toc69407765" w:id="1983"/>
      <w:bookmarkStart w:name="_Toc69467217" w:id="1984"/>
      <w:bookmarkStart w:name="_Toc69742573" w:id="1985"/>
      <w:bookmarkStart w:name="_Toc69901762" w:id="1986"/>
      <w:bookmarkStart w:name="_Toc69910862" w:id="1987"/>
      <w:bookmarkStart w:name="_Toc69912970" w:id="1988"/>
      <w:bookmarkStart w:name="_Toc69913126" w:id="1989"/>
      <w:bookmarkStart w:name="_Toc69124778" w:id="1990"/>
      <w:bookmarkStart w:name="_Toc69124954" w:id="1991"/>
      <w:bookmarkStart w:name="_Toc69125101" w:id="1992"/>
      <w:bookmarkStart w:name="_Toc69125247" w:id="1993"/>
      <w:bookmarkStart w:name="_Toc69125393" w:id="1994"/>
      <w:bookmarkStart w:name="_Toc69126399" w:id="1995"/>
      <w:bookmarkStart w:name="_Toc69127434" w:id="1996"/>
      <w:bookmarkStart w:name="_Toc69134656" w:id="1997"/>
      <w:bookmarkStart w:name="_Toc69147757" w:id="1998"/>
      <w:bookmarkStart w:name="_Toc69210726" w:id="1999"/>
      <w:bookmarkStart w:name="_Toc69220498" w:id="2000"/>
      <w:bookmarkStart w:name="_Toc69374018" w:id="2001"/>
      <w:bookmarkStart w:name="_Toc69382720" w:id="2002"/>
      <w:bookmarkStart w:name="_Toc69394344" w:id="2003"/>
      <w:bookmarkStart w:name="_Toc69394498" w:id="2004"/>
      <w:bookmarkStart w:name="_Toc69407612" w:id="2005"/>
      <w:bookmarkStart w:name="_Toc69407766" w:id="2006"/>
      <w:bookmarkStart w:name="_Toc69467218" w:id="2007"/>
      <w:bookmarkStart w:name="_Toc69742574" w:id="2008"/>
      <w:bookmarkStart w:name="_Toc69901763" w:id="2009"/>
      <w:bookmarkStart w:name="_Toc69910863" w:id="2010"/>
      <w:bookmarkStart w:name="_Toc69912971" w:id="2011"/>
      <w:bookmarkStart w:name="_Toc69913127" w:id="2012"/>
      <w:bookmarkStart w:name="_Toc69124779" w:id="2013"/>
      <w:bookmarkStart w:name="_Toc69124955" w:id="2014"/>
      <w:bookmarkStart w:name="_Toc69125102" w:id="2015"/>
      <w:bookmarkStart w:name="_Toc69125248" w:id="2016"/>
      <w:bookmarkStart w:name="_Toc69125394" w:id="2017"/>
      <w:bookmarkStart w:name="_Toc69126400" w:id="2018"/>
      <w:bookmarkStart w:name="_Toc69127435" w:id="2019"/>
      <w:bookmarkStart w:name="_Toc69134657" w:id="2020"/>
      <w:bookmarkStart w:name="_Toc69147758" w:id="2021"/>
      <w:bookmarkStart w:name="_Toc69210727" w:id="2022"/>
      <w:bookmarkStart w:name="_Toc69220499" w:id="2023"/>
      <w:bookmarkStart w:name="_Toc69374019" w:id="2024"/>
      <w:bookmarkStart w:name="_Toc69382721" w:id="2025"/>
      <w:bookmarkStart w:name="_Toc69394345" w:id="2026"/>
      <w:bookmarkStart w:name="_Toc69394499" w:id="2027"/>
      <w:bookmarkStart w:name="_Toc69407613" w:id="2028"/>
      <w:bookmarkStart w:name="_Toc69407767" w:id="2029"/>
      <w:bookmarkStart w:name="_Toc69467219" w:id="2030"/>
      <w:bookmarkStart w:name="_Toc69742575" w:id="2031"/>
      <w:bookmarkStart w:name="_Toc69901764" w:id="2032"/>
      <w:bookmarkStart w:name="_Toc69910864" w:id="2033"/>
      <w:bookmarkStart w:name="_Toc69912972" w:id="2034"/>
      <w:bookmarkStart w:name="_Toc69913128" w:id="2035"/>
      <w:bookmarkStart w:name="_Toc69124780" w:id="2036"/>
      <w:bookmarkStart w:name="_Toc69124956" w:id="2037"/>
      <w:bookmarkStart w:name="_Toc69125103" w:id="2038"/>
      <w:bookmarkStart w:name="_Toc69125249" w:id="2039"/>
      <w:bookmarkStart w:name="_Toc69125395" w:id="2040"/>
      <w:bookmarkStart w:name="_Toc69126401" w:id="2041"/>
      <w:bookmarkStart w:name="_Toc69127436" w:id="2042"/>
      <w:bookmarkStart w:name="_Toc69134658" w:id="2043"/>
      <w:bookmarkStart w:name="_Toc69147759" w:id="2044"/>
      <w:bookmarkStart w:name="_Toc69210728" w:id="2045"/>
      <w:bookmarkStart w:name="_Toc69220500" w:id="2046"/>
      <w:bookmarkStart w:name="_Toc69374020" w:id="2047"/>
      <w:bookmarkStart w:name="_Toc69382722" w:id="2048"/>
      <w:bookmarkStart w:name="_Toc69394346" w:id="2049"/>
      <w:bookmarkStart w:name="_Toc69394500" w:id="2050"/>
      <w:bookmarkStart w:name="_Toc69407614" w:id="2051"/>
      <w:bookmarkStart w:name="_Toc69407768" w:id="2052"/>
      <w:bookmarkStart w:name="_Toc69467220" w:id="2053"/>
      <w:bookmarkStart w:name="_Toc69742576" w:id="2054"/>
      <w:bookmarkStart w:name="_Toc69901765" w:id="2055"/>
      <w:bookmarkStart w:name="_Toc69910865" w:id="2056"/>
      <w:bookmarkStart w:name="_Toc69912973" w:id="2057"/>
      <w:bookmarkStart w:name="_Toc69913129" w:id="2058"/>
      <w:bookmarkStart w:name="_Toc69124781" w:id="2059"/>
      <w:bookmarkStart w:name="_Toc69124957" w:id="2060"/>
      <w:bookmarkStart w:name="_Toc69125104" w:id="2061"/>
      <w:bookmarkStart w:name="_Toc69125250" w:id="2062"/>
      <w:bookmarkStart w:name="_Toc69125396" w:id="2063"/>
      <w:bookmarkStart w:name="_Toc69126402" w:id="2064"/>
      <w:bookmarkStart w:name="_Toc69127437" w:id="2065"/>
      <w:bookmarkStart w:name="_Toc69134659" w:id="2066"/>
      <w:bookmarkStart w:name="_Toc69147760" w:id="2067"/>
      <w:bookmarkStart w:name="_Toc69210729" w:id="2068"/>
      <w:bookmarkStart w:name="_Toc69220501" w:id="2069"/>
      <w:bookmarkStart w:name="_Toc69374021" w:id="2070"/>
      <w:bookmarkStart w:name="_Toc69382723" w:id="2071"/>
      <w:bookmarkStart w:name="_Toc69394347" w:id="2072"/>
      <w:bookmarkStart w:name="_Toc69394501" w:id="2073"/>
      <w:bookmarkStart w:name="_Toc69407615" w:id="2074"/>
      <w:bookmarkStart w:name="_Toc69407769" w:id="2075"/>
      <w:bookmarkStart w:name="_Toc69467221" w:id="2076"/>
      <w:bookmarkStart w:name="_Toc69742577" w:id="2077"/>
      <w:bookmarkStart w:name="_Toc69901766" w:id="2078"/>
      <w:bookmarkStart w:name="_Toc69910866" w:id="2079"/>
      <w:bookmarkStart w:name="_Toc69912974" w:id="2080"/>
      <w:bookmarkStart w:name="_Toc69913130" w:id="2081"/>
      <w:bookmarkStart w:name="_Toc69124782" w:id="2082"/>
      <w:bookmarkStart w:name="_Toc69124958" w:id="2083"/>
      <w:bookmarkStart w:name="_Toc69125105" w:id="2084"/>
      <w:bookmarkStart w:name="_Toc69125251" w:id="2085"/>
      <w:bookmarkStart w:name="_Toc69125397" w:id="2086"/>
      <w:bookmarkStart w:name="_Toc69126403" w:id="2087"/>
      <w:bookmarkStart w:name="_Toc69127438" w:id="2088"/>
      <w:bookmarkStart w:name="_Toc69134660" w:id="2089"/>
      <w:bookmarkStart w:name="_Toc69147761" w:id="2090"/>
      <w:bookmarkStart w:name="_Toc69210730" w:id="2091"/>
      <w:bookmarkStart w:name="_Toc69220502" w:id="2092"/>
      <w:bookmarkStart w:name="_Toc69374022" w:id="2093"/>
      <w:bookmarkStart w:name="_Toc69382724" w:id="2094"/>
      <w:bookmarkStart w:name="_Toc69394348" w:id="2095"/>
      <w:bookmarkStart w:name="_Toc69394502" w:id="2096"/>
      <w:bookmarkStart w:name="_Toc69407616" w:id="2097"/>
      <w:bookmarkStart w:name="_Toc69407770" w:id="2098"/>
      <w:bookmarkStart w:name="_Toc69467222" w:id="2099"/>
      <w:bookmarkStart w:name="_Toc69742578" w:id="2100"/>
      <w:bookmarkStart w:name="_Toc69901767" w:id="2101"/>
      <w:bookmarkStart w:name="_Toc69910867" w:id="2102"/>
      <w:bookmarkStart w:name="_Toc69912975" w:id="2103"/>
      <w:bookmarkStart w:name="_Toc69913131" w:id="2104"/>
      <w:bookmarkStart w:name="_Toc69124783" w:id="2105"/>
      <w:bookmarkStart w:name="_Toc69124959" w:id="2106"/>
      <w:bookmarkStart w:name="_Toc69125106" w:id="2107"/>
      <w:bookmarkStart w:name="_Toc69125252" w:id="2108"/>
      <w:bookmarkStart w:name="_Toc69125398" w:id="2109"/>
      <w:bookmarkStart w:name="_Toc69126404" w:id="2110"/>
      <w:bookmarkStart w:name="_Toc69127439" w:id="2111"/>
      <w:bookmarkStart w:name="_Toc69134661" w:id="2112"/>
      <w:bookmarkStart w:name="_Toc69147762" w:id="2113"/>
      <w:bookmarkStart w:name="_Toc69210731" w:id="2114"/>
      <w:bookmarkStart w:name="_Toc69220503" w:id="2115"/>
      <w:bookmarkStart w:name="_Toc69374023" w:id="2116"/>
      <w:bookmarkStart w:name="_Toc69382725" w:id="2117"/>
      <w:bookmarkStart w:name="_Toc69394349" w:id="2118"/>
      <w:bookmarkStart w:name="_Toc69394503" w:id="2119"/>
      <w:bookmarkStart w:name="_Toc69407617" w:id="2120"/>
      <w:bookmarkStart w:name="_Toc69407771" w:id="2121"/>
      <w:bookmarkStart w:name="_Toc69467223" w:id="2122"/>
      <w:bookmarkStart w:name="_Toc69742579" w:id="2123"/>
      <w:bookmarkStart w:name="_Toc69901768" w:id="2124"/>
      <w:bookmarkStart w:name="_Toc69910868" w:id="2125"/>
      <w:bookmarkStart w:name="_Toc69912976" w:id="2126"/>
      <w:bookmarkStart w:name="_Toc69913132" w:id="2127"/>
      <w:bookmarkStart w:name="_Toc69124784" w:id="2128"/>
      <w:bookmarkStart w:name="_Toc69124960" w:id="2129"/>
      <w:bookmarkStart w:name="_Toc69125107" w:id="2130"/>
      <w:bookmarkStart w:name="_Toc69125253" w:id="2131"/>
      <w:bookmarkStart w:name="_Toc69125399" w:id="2132"/>
      <w:bookmarkStart w:name="_Toc69126405" w:id="2133"/>
      <w:bookmarkStart w:name="_Toc69127440" w:id="2134"/>
      <w:bookmarkStart w:name="_Toc69134662" w:id="2135"/>
      <w:bookmarkStart w:name="_Toc69147763" w:id="2136"/>
      <w:bookmarkStart w:name="_Toc69210732" w:id="2137"/>
      <w:bookmarkStart w:name="_Toc69220504" w:id="2138"/>
      <w:bookmarkStart w:name="_Toc69374024" w:id="2139"/>
      <w:bookmarkStart w:name="_Toc69382726" w:id="2140"/>
      <w:bookmarkStart w:name="_Toc69394350" w:id="2141"/>
      <w:bookmarkStart w:name="_Toc69394504" w:id="2142"/>
      <w:bookmarkStart w:name="_Toc69407618" w:id="2143"/>
      <w:bookmarkStart w:name="_Toc69407772" w:id="2144"/>
      <w:bookmarkStart w:name="_Toc69467224" w:id="2145"/>
      <w:bookmarkStart w:name="_Toc69742580" w:id="2146"/>
      <w:bookmarkStart w:name="_Toc69901769" w:id="2147"/>
      <w:bookmarkStart w:name="_Toc69910869" w:id="2148"/>
      <w:bookmarkStart w:name="_Toc69912977" w:id="2149"/>
      <w:bookmarkStart w:name="_Toc69913133" w:id="2150"/>
      <w:bookmarkStart w:name="_Toc69124785" w:id="2151"/>
      <w:bookmarkStart w:name="_Toc69124961" w:id="2152"/>
      <w:bookmarkStart w:name="_Toc69125108" w:id="2153"/>
      <w:bookmarkStart w:name="_Toc69125254" w:id="2154"/>
      <w:bookmarkStart w:name="_Toc69125400" w:id="2155"/>
      <w:bookmarkStart w:name="_Toc69126406" w:id="2156"/>
      <w:bookmarkStart w:name="_Toc69127441" w:id="2157"/>
      <w:bookmarkStart w:name="_Toc69134663" w:id="2158"/>
      <w:bookmarkStart w:name="_Toc69147764" w:id="2159"/>
      <w:bookmarkStart w:name="_Toc69210733" w:id="2160"/>
      <w:bookmarkStart w:name="_Toc69220505" w:id="2161"/>
      <w:bookmarkStart w:name="_Toc69374025" w:id="2162"/>
      <w:bookmarkStart w:name="_Toc69382727" w:id="2163"/>
      <w:bookmarkStart w:name="_Toc69394351" w:id="2164"/>
      <w:bookmarkStart w:name="_Toc69394505" w:id="2165"/>
      <w:bookmarkStart w:name="_Toc69407619" w:id="2166"/>
      <w:bookmarkStart w:name="_Toc69407773" w:id="2167"/>
      <w:bookmarkStart w:name="_Toc69467225" w:id="2168"/>
      <w:bookmarkStart w:name="_Toc69742581" w:id="2169"/>
      <w:bookmarkStart w:name="_Toc69901770" w:id="2170"/>
      <w:bookmarkStart w:name="_Toc69910870" w:id="2171"/>
      <w:bookmarkStart w:name="_Toc69912978" w:id="2172"/>
      <w:bookmarkStart w:name="_Toc69913134" w:id="2173"/>
      <w:bookmarkStart w:name="_Toc69124786" w:id="2174"/>
      <w:bookmarkStart w:name="_Toc69124962" w:id="2175"/>
      <w:bookmarkStart w:name="_Toc69125109" w:id="2176"/>
      <w:bookmarkStart w:name="_Toc69125255" w:id="2177"/>
      <w:bookmarkStart w:name="_Toc69125401" w:id="2178"/>
      <w:bookmarkStart w:name="_Toc69126407" w:id="2179"/>
      <w:bookmarkStart w:name="_Toc69127442" w:id="2180"/>
      <w:bookmarkStart w:name="_Toc69134664" w:id="2181"/>
      <w:bookmarkStart w:name="_Toc69147765" w:id="2182"/>
      <w:bookmarkStart w:name="_Toc69210734" w:id="2183"/>
      <w:bookmarkStart w:name="_Toc69220506" w:id="2184"/>
      <w:bookmarkStart w:name="_Toc69374026" w:id="2185"/>
      <w:bookmarkStart w:name="_Toc69382728" w:id="2186"/>
      <w:bookmarkStart w:name="_Toc69394352" w:id="2187"/>
      <w:bookmarkStart w:name="_Toc69394506" w:id="2188"/>
      <w:bookmarkStart w:name="_Toc69407620" w:id="2189"/>
      <w:bookmarkStart w:name="_Toc69407774" w:id="2190"/>
      <w:bookmarkStart w:name="_Toc69467226" w:id="2191"/>
      <w:bookmarkStart w:name="_Toc69742582" w:id="2192"/>
      <w:bookmarkStart w:name="_Toc69901771" w:id="2193"/>
      <w:bookmarkStart w:name="_Toc69910871" w:id="2194"/>
      <w:bookmarkStart w:name="_Toc69912979" w:id="2195"/>
      <w:bookmarkStart w:name="_Toc69913135" w:id="2196"/>
      <w:bookmarkStart w:name="_Toc69124787" w:id="2197"/>
      <w:bookmarkStart w:name="_Toc69124963" w:id="2198"/>
      <w:bookmarkStart w:name="_Toc69125110" w:id="2199"/>
      <w:bookmarkStart w:name="_Toc69125256" w:id="2200"/>
      <w:bookmarkStart w:name="_Toc69125402" w:id="2201"/>
      <w:bookmarkStart w:name="_Toc69126408" w:id="2202"/>
      <w:bookmarkStart w:name="_Toc69127443" w:id="2203"/>
      <w:bookmarkStart w:name="_Toc69134665" w:id="2204"/>
      <w:bookmarkStart w:name="_Toc69147766" w:id="2205"/>
      <w:bookmarkStart w:name="_Toc69210735" w:id="2206"/>
      <w:bookmarkStart w:name="_Toc69220507" w:id="2207"/>
      <w:bookmarkStart w:name="_Toc69374027" w:id="2208"/>
      <w:bookmarkStart w:name="_Toc69382729" w:id="2209"/>
      <w:bookmarkStart w:name="_Toc69394353" w:id="2210"/>
      <w:bookmarkStart w:name="_Toc69394507" w:id="2211"/>
      <w:bookmarkStart w:name="_Toc69407621" w:id="2212"/>
      <w:bookmarkStart w:name="_Toc69407775" w:id="2213"/>
      <w:bookmarkStart w:name="_Toc69467227" w:id="2214"/>
      <w:bookmarkStart w:name="_Toc69742583" w:id="2215"/>
      <w:bookmarkStart w:name="_Toc69901772" w:id="2216"/>
      <w:bookmarkStart w:name="_Toc69910872" w:id="2217"/>
      <w:bookmarkStart w:name="_Toc69912980" w:id="2218"/>
      <w:bookmarkStart w:name="_Toc69913136" w:id="2219"/>
      <w:bookmarkStart w:name="_Toc69124788" w:id="2220"/>
      <w:bookmarkStart w:name="_Toc69124964" w:id="2221"/>
      <w:bookmarkStart w:name="_Toc69125111" w:id="2222"/>
      <w:bookmarkStart w:name="_Toc69125257" w:id="2223"/>
      <w:bookmarkStart w:name="_Toc69125403" w:id="2224"/>
      <w:bookmarkStart w:name="_Toc69126409" w:id="2225"/>
      <w:bookmarkStart w:name="_Toc69127444" w:id="2226"/>
      <w:bookmarkStart w:name="_Toc69134666" w:id="2227"/>
      <w:bookmarkStart w:name="_Toc69147767" w:id="2228"/>
      <w:bookmarkStart w:name="_Toc69210736" w:id="2229"/>
      <w:bookmarkStart w:name="_Toc69220508" w:id="2230"/>
      <w:bookmarkStart w:name="_Toc69374028" w:id="2231"/>
      <w:bookmarkStart w:name="_Toc69382730" w:id="2232"/>
      <w:bookmarkStart w:name="_Toc69394354" w:id="2233"/>
      <w:bookmarkStart w:name="_Toc69394508" w:id="2234"/>
      <w:bookmarkStart w:name="_Toc69407622" w:id="2235"/>
      <w:bookmarkStart w:name="_Toc69407776" w:id="2236"/>
      <w:bookmarkStart w:name="_Toc69467228" w:id="2237"/>
      <w:bookmarkStart w:name="_Toc69742584" w:id="2238"/>
      <w:bookmarkStart w:name="_Toc69901773" w:id="2239"/>
      <w:bookmarkStart w:name="_Toc69910873" w:id="2240"/>
      <w:bookmarkStart w:name="_Toc69912981" w:id="2241"/>
      <w:bookmarkStart w:name="_Toc69913137" w:id="2242"/>
      <w:bookmarkStart w:name="_Toc69124789" w:id="2243"/>
      <w:bookmarkStart w:name="_Toc69124965" w:id="2244"/>
      <w:bookmarkStart w:name="_Toc69125112" w:id="2245"/>
      <w:bookmarkStart w:name="_Toc69125258" w:id="2246"/>
      <w:bookmarkStart w:name="_Toc69125404" w:id="2247"/>
      <w:bookmarkStart w:name="_Toc69126410" w:id="2248"/>
      <w:bookmarkStart w:name="_Toc69127445" w:id="2249"/>
      <w:bookmarkStart w:name="_Toc69134667" w:id="2250"/>
      <w:bookmarkStart w:name="_Toc69147768" w:id="2251"/>
      <w:bookmarkStart w:name="_Toc69210737" w:id="2252"/>
      <w:bookmarkStart w:name="_Toc69220509" w:id="2253"/>
      <w:bookmarkStart w:name="_Toc69374029" w:id="2254"/>
      <w:bookmarkStart w:name="_Toc69382731" w:id="2255"/>
      <w:bookmarkStart w:name="_Toc69394355" w:id="2256"/>
      <w:bookmarkStart w:name="_Toc69394509" w:id="2257"/>
      <w:bookmarkStart w:name="_Toc69407623" w:id="2258"/>
      <w:bookmarkStart w:name="_Toc69407777" w:id="2259"/>
      <w:bookmarkStart w:name="_Toc69467229" w:id="2260"/>
      <w:bookmarkStart w:name="_Toc69742585" w:id="2261"/>
      <w:bookmarkStart w:name="_Toc69901774" w:id="2262"/>
      <w:bookmarkStart w:name="_Toc69910874" w:id="2263"/>
      <w:bookmarkStart w:name="_Toc69912982" w:id="2264"/>
      <w:bookmarkStart w:name="_Toc69913138" w:id="2265"/>
      <w:bookmarkStart w:name="_Toc69124790" w:id="2266"/>
      <w:bookmarkStart w:name="_Toc69124966" w:id="2267"/>
      <w:bookmarkStart w:name="_Toc69125113" w:id="2268"/>
      <w:bookmarkStart w:name="_Toc69125259" w:id="2269"/>
      <w:bookmarkStart w:name="_Toc69125405" w:id="2270"/>
      <w:bookmarkStart w:name="_Toc69126411" w:id="2271"/>
      <w:bookmarkStart w:name="_Toc69127446" w:id="2272"/>
      <w:bookmarkStart w:name="_Toc69134668" w:id="2273"/>
      <w:bookmarkStart w:name="_Toc69147769" w:id="2274"/>
      <w:bookmarkStart w:name="_Toc69210738" w:id="2275"/>
      <w:bookmarkStart w:name="_Toc69220510" w:id="2276"/>
      <w:bookmarkStart w:name="_Toc69374030" w:id="2277"/>
      <w:bookmarkStart w:name="_Toc69382732" w:id="2278"/>
      <w:bookmarkStart w:name="_Toc69394356" w:id="2279"/>
      <w:bookmarkStart w:name="_Toc69394510" w:id="2280"/>
      <w:bookmarkStart w:name="_Toc69407624" w:id="2281"/>
      <w:bookmarkStart w:name="_Toc69407778" w:id="2282"/>
      <w:bookmarkStart w:name="_Toc69467230" w:id="2283"/>
      <w:bookmarkStart w:name="_Toc69742586" w:id="2284"/>
      <w:bookmarkStart w:name="_Toc69901775" w:id="2285"/>
      <w:bookmarkStart w:name="_Toc69910875" w:id="2286"/>
      <w:bookmarkStart w:name="_Toc69912983" w:id="2287"/>
      <w:bookmarkStart w:name="_Toc69913139" w:id="2288"/>
      <w:bookmarkStart w:name="_Toc73446179" w:id="22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r w:rsidRPr="00AE0971">
        <w:rPr>
          <w:rFonts w:ascii="Times New Roman" w:hAnsi="Times New Roman" w:cs="Times New Roman"/>
        </w:rPr>
        <w:t>Incident Management</w:t>
      </w:r>
      <w:bookmarkEnd w:id="2289"/>
      <w:r w:rsidRPr="00AE0971">
        <w:rPr>
          <w:rFonts w:ascii="Times New Roman" w:hAnsi="Times New Roman" w:cs="Times New Roman"/>
        </w:rPr>
        <w:t xml:space="preserve"> </w:t>
      </w:r>
    </w:p>
    <w:p w:rsidRPr="00AE0971" w:rsidR="00D74B55" w:rsidP="008605C3" w:rsidRDefault="00D74B55" w14:paraId="775337AC" w14:textId="77777777">
      <w:pPr>
        <w:pStyle w:val="NoSpacing"/>
        <w:rPr>
          <w:rFonts w:ascii="Times New Roman" w:hAnsi="Times New Roman" w:cs="Times New Roman"/>
        </w:rPr>
      </w:pPr>
    </w:p>
    <w:p w:rsidRPr="00AE0971" w:rsidR="00B6488D" w:rsidP="00587A4E" w:rsidRDefault="00587A4E" w14:paraId="3B42E4CB" w14:textId="2482209A">
      <w:pPr>
        <w:pStyle w:val="Heading2"/>
        <w:ind w:left="0" w:firstLine="0"/>
        <w:rPr>
          <w:rFonts w:ascii="Times New Roman" w:hAnsi="Times New Roman" w:cs="Times New Roman"/>
          <w:sz w:val="24"/>
          <w:szCs w:val="24"/>
        </w:rPr>
      </w:pPr>
      <w:bookmarkStart w:name="_Toc73446180" w:id="2290"/>
      <w:r>
        <w:rPr>
          <w:rFonts w:ascii="Times New Roman" w:hAnsi="Times New Roman" w:cs="Times New Roman"/>
          <w:sz w:val="24"/>
          <w:szCs w:val="24"/>
        </w:rPr>
        <w:t>6</w:t>
      </w:r>
      <w:r w:rsidRPr="00AE0971">
        <w:rPr>
          <w:rFonts w:ascii="Times New Roman" w:hAnsi="Times New Roman" w:cs="Times New Roman"/>
          <w:sz w:val="24"/>
          <w:szCs w:val="24"/>
        </w:rPr>
        <w:t>.</w:t>
      </w:r>
      <w:r>
        <w:rPr>
          <w:rFonts w:ascii="Times New Roman" w:hAnsi="Times New Roman" w:cs="Times New Roman"/>
          <w:sz w:val="24"/>
          <w:szCs w:val="24"/>
        </w:rPr>
        <w:t>1</w:t>
      </w:r>
      <w:r w:rsidRPr="00AE0971">
        <w:rPr>
          <w:rFonts w:ascii="Times New Roman" w:hAnsi="Times New Roman" w:cs="Times New Roman"/>
          <w:sz w:val="24"/>
          <w:szCs w:val="24"/>
        </w:rPr>
        <w:t xml:space="preserve"> </w:t>
      </w:r>
      <w:r w:rsidRPr="00AE0971" w:rsidR="00B6488D">
        <w:rPr>
          <w:rFonts w:ascii="Times New Roman" w:hAnsi="Times New Roman" w:cs="Times New Roman"/>
          <w:sz w:val="24"/>
          <w:szCs w:val="24"/>
        </w:rPr>
        <w:t>Principles and Basic Concepts</w:t>
      </w:r>
      <w:bookmarkEnd w:id="2290"/>
      <w:r w:rsidRPr="00AE0971" w:rsidR="00B6488D">
        <w:rPr>
          <w:rFonts w:ascii="Times New Roman" w:hAnsi="Times New Roman" w:cs="Times New Roman"/>
          <w:sz w:val="24"/>
          <w:szCs w:val="24"/>
        </w:rPr>
        <w:t xml:space="preserve"> </w:t>
      </w:r>
    </w:p>
    <w:p w:rsidRPr="00AE0971" w:rsidR="00B6488D" w:rsidP="001215A0" w:rsidRDefault="00B6488D" w14:paraId="09F37719" w14:textId="5C2CAE02">
      <w:pPr>
        <w:pStyle w:val="NoSpacing"/>
        <w:rPr>
          <w:rFonts w:ascii="Times New Roman" w:hAnsi="Times New Roman" w:cs="Times New Roman"/>
        </w:rPr>
      </w:pPr>
    </w:p>
    <w:p w:rsidRPr="00AE0971" w:rsidR="00B6488D" w:rsidP="00B6488D" w:rsidRDefault="00B6488D" w14:paraId="73D1101C" w14:textId="77777777">
      <w:pPr>
        <w:pStyle w:val="05BodyCopy"/>
        <w:rPr>
          <w:rFonts w:eastAsiaTheme="minorHAnsi"/>
        </w:rPr>
      </w:pPr>
      <w:r w:rsidRPr="00AE0971">
        <w:rPr>
          <w:rFonts w:eastAsiaTheme="minorHAnsi"/>
        </w:rPr>
        <w:t>An incident is defined as an unplanned interruption or a reduction in the quality of a technical service or a failure of a Configuration Item (CI) that has not yet impacted a technical service. Incidents can include failures or degradation of services reported by users, technical staff, third-party suppliers and partners, or automatically from monitoring tools.</w:t>
      </w:r>
    </w:p>
    <w:p w:rsidRPr="00AE0971" w:rsidR="00B6488D" w:rsidP="00B6488D" w:rsidRDefault="00B6488D" w14:paraId="3664079F" w14:textId="77777777">
      <w:pPr>
        <w:pStyle w:val="05BodyCopy"/>
        <w:rPr>
          <w:rFonts w:eastAsiaTheme="minorHAnsi"/>
        </w:rPr>
      </w:pPr>
      <w:r w:rsidRPr="00AE0971">
        <w:rPr>
          <w:rFonts w:eastAsiaTheme="minorHAnsi"/>
        </w:rPr>
        <w:t>The primary goal of the Incident Management process is to restore normal service operation as quickly as possible and minimize the adverse impact of incidents on business operations, ensuring that the best possible levels of service quality and availability are maintained. Normal service operation is defined as an operational state where services and CIs are performing within agreed service and operational levels.  Incident management is responsible for managing the lifecycle of all incidents. A temporary workaround to restore service is all that is required in many cases to complete the process.</w:t>
      </w:r>
    </w:p>
    <w:p w:rsidRPr="00AE0971" w:rsidR="00B6488D" w:rsidP="00B6488D" w:rsidRDefault="00B6488D" w14:paraId="36852592" w14:textId="77777777">
      <w:pPr>
        <w:pStyle w:val="05BodyCopy"/>
        <w:rPr>
          <w:rFonts w:eastAsiaTheme="minorHAnsi"/>
        </w:rPr>
      </w:pPr>
      <w:r w:rsidRPr="00AE0971">
        <w:rPr>
          <w:rFonts w:eastAsiaTheme="minorHAnsi"/>
        </w:rPr>
        <w:t xml:space="preserve">ServiceNow focuses on the use of automation and information to speed the path to resolution.  </w:t>
      </w:r>
    </w:p>
    <w:p w:rsidRPr="00AE0971" w:rsidR="00B6488D" w:rsidP="00B6488D" w:rsidRDefault="00B6488D" w14:paraId="2CFF1E78" w14:textId="77777777">
      <w:pPr>
        <w:pStyle w:val="05BodyCopy"/>
        <w:rPr>
          <w:rFonts w:eastAsiaTheme="minorHAnsi"/>
        </w:rPr>
      </w:pPr>
      <w:r w:rsidRPr="00AE0971">
        <w:rPr>
          <w:rFonts w:eastAsiaTheme="minorHAnsi"/>
        </w:rPr>
        <w:t>Incident Management relies heavily on:</w:t>
      </w:r>
    </w:p>
    <w:p w:rsidRPr="00AE0971" w:rsidR="00B6488D" w:rsidP="000A1323" w:rsidRDefault="00B6488D" w14:paraId="52409F8F" w14:textId="77777777">
      <w:pPr>
        <w:pStyle w:val="05BodyCopy"/>
        <w:numPr>
          <w:ilvl w:val="0"/>
          <w:numId w:val="49"/>
        </w:numPr>
        <w:rPr>
          <w:rFonts w:eastAsiaTheme="minorHAnsi"/>
        </w:rPr>
      </w:pPr>
      <w:r w:rsidRPr="00AE0971">
        <w:rPr>
          <w:rFonts w:eastAsiaTheme="minorHAnsi"/>
        </w:rPr>
        <w:t>The Configuration Management process for incident assignment and impact analysis</w:t>
      </w:r>
    </w:p>
    <w:p w:rsidRPr="00AE0971" w:rsidR="00B6488D" w:rsidP="000A1323" w:rsidRDefault="00B6488D" w14:paraId="1436131C" w14:textId="77777777">
      <w:pPr>
        <w:pStyle w:val="05BodyCopy"/>
        <w:numPr>
          <w:ilvl w:val="0"/>
          <w:numId w:val="49"/>
        </w:numPr>
        <w:rPr>
          <w:rFonts w:eastAsiaTheme="minorHAnsi"/>
        </w:rPr>
      </w:pPr>
      <w:r w:rsidRPr="00AE0971">
        <w:rPr>
          <w:rFonts w:eastAsiaTheme="minorHAnsi"/>
        </w:rPr>
        <w:t>The Problem Management process for the investigating root causes of incidents and providing workarounds and permanent resolutions</w:t>
      </w:r>
    </w:p>
    <w:p w:rsidRPr="00AE0971" w:rsidR="00B6488D" w:rsidP="000A1323" w:rsidRDefault="00B6488D" w14:paraId="7987CAB2" w14:textId="5A5CF65D">
      <w:pPr>
        <w:pStyle w:val="05BodyCopy"/>
        <w:numPr>
          <w:ilvl w:val="0"/>
          <w:numId w:val="49"/>
        </w:numPr>
        <w:rPr>
          <w:rFonts w:eastAsiaTheme="minorHAnsi"/>
        </w:rPr>
      </w:pPr>
      <w:r w:rsidRPr="00AE0971">
        <w:rPr>
          <w:rFonts w:eastAsiaTheme="minorHAnsi"/>
        </w:rPr>
        <w:t>The Change Management process for controlling changes needed to resolve incidents and minimizing incidents caused by change</w:t>
      </w:r>
    </w:p>
    <w:p w:rsidRPr="00AE0971" w:rsidR="00B6488D" w:rsidP="00B6488D" w:rsidRDefault="00B6488D" w14:paraId="2B1D21B1" w14:textId="77777777">
      <w:pPr>
        <w:pStyle w:val="Heading2"/>
        <w:ind w:left="533"/>
        <w:rPr>
          <w:rFonts w:ascii="Times New Roman" w:hAnsi="Times New Roman" w:cs="Times New Roman"/>
          <w:sz w:val="24"/>
          <w:szCs w:val="24"/>
        </w:rPr>
      </w:pPr>
    </w:p>
    <w:p w:rsidRPr="00AE0971" w:rsidR="00B6488D" w:rsidP="00B6488D" w:rsidRDefault="00B72657" w14:paraId="3A7F6791" w14:textId="7914573A">
      <w:pPr>
        <w:pStyle w:val="Heading2"/>
        <w:ind w:left="533"/>
        <w:rPr>
          <w:rFonts w:ascii="Times New Roman" w:hAnsi="Times New Roman" w:cs="Times New Roman"/>
          <w:sz w:val="24"/>
          <w:szCs w:val="24"/>
        </w:rPr>
      </w:pPr>
      <w:bookmarkStart w:name="_Toc73446181" w:id="2291"/>
      <w:r>
        <w:rPr>
          <w:rFonts w:ascii="Times New Roman" w:hAnsi="Times New Roman" w:cs="Times New Roman"/>
          <w:sz w:val="24"/>
          <w:szCs w:val="24"/>
        </w:rPr>
        <w:t>6</w:t>
      </w:r>
      <w:r w:rsidRPr="00AE0971" w:rsidR="00B6488D">
        <w:rPr>
          <w:rFonts w:ascii="Times New Roman" w:hAnsi="Times New Roman" w:cs="Times New Roman"/>
          <w:sz w:val="24"/>
          <w:szCs w:val="24"/>
        </w:rPr>
        <w:t>.2 Process Scope</w:t>
      </w:r>
      <w:bookmarkEnd w:id="2291"/>
      <w:r w:rsidRPr="00AE0971" w:rsidR="00B6488D">
        <w:rPr>
          <w:rFonts w:ascii="Times New Roman" w:hAnsi="Times New Roman" w:cs="Times New Roman"/>
          <w:sz w:val="24"/>
          <w:szCs w:val="24"/>
        </w:rPr>
        <w:t xml:space="preserve"> </w:t>
      </w:r>
    </w:p>
    <w:p w:rsidRPr="00AE0971" w:rsidR="00B6488D" w:rsidP="00B6488D" w:rsidRDefault="00B6488D" w14:paraId="7C7F562F" w14:textId="77777777">
      <w:pPr>
        <w:pStyle w:val="Heading2"/>
        <w:ind w:left="533"/>
        <w:rPr>
          <w:rFonts w:ascii="Times New Roman" w:hAnsi="Times New Roman" w:cs="Times New Roman"/>
          <w:sz w:val="24"/>
          <w:szCs w:val="24"/>
        </w:rPr>
      </w:pPr>
    </w:p>
    <w:p w:rsidR="00B6488D" w:rsidP="00B6488D" w:rsidRDefault="00B6488D" w14:paraId="23937818" w14:textId="5837EA57">
      <w:pPr>
        <w:pStyle w:val="NoSpacing"/>
        <w:rPr>
          <w:rFonts w:ascii="Times New Roman" w:hAnsi="Times New Roman" w:cs="Times New Roman"/>
        </w:rPr>
      </w:pPr>
      <w:r w:rsidRPr="00AE0971">
        <w:rPr>
          <w:rFonts w:ascii="Times New Roman" w:hAnsi="Times New Roman" w:cs="Times New Roman"/>
        </w:rPr>
        <w:t>The scope of Incident Management includes:</w:t>
      </w:r>
    </w:p>
    <w:p w:rsidRPr="00AE0971" w:rsidR="00C47171" w:rsidP="00B6488D" w:rsidRDefault="00C47171" w14:paraId="7425EAD6" w14:textId="77777777">
      <w:pPr>
        <w:pStyle w:val="NoSpacing"/>
        <w:rPr>
          <w:rFonts w:ascii="Times New Roman" w:hAnsi="Times New Roman" w:cs="Times New Roman"/>
        </w:rPr>
      </w:pPr>
    </w:p>
    <w:p w:rsidRPr="00AE0971" w:rsidR="00B6488D" w:rsidP="000A1323" w:rsidRDefault="00B6488D" w14:paraId="6B7304A3" w14:textId="6F2181AF">
      <w:pPr>
        <w:pStyle w:val="05BodyCopy"/>
        <w:numPr>
          <w:ilvl w:val="0"/>
          <w:numId w:val="50"/>
        </w:numPr>
        <w:rPr>
          <w:rFonts w:eastAsiaTheme="minorHAnsi"/>
        </w:rPr>
      </w:pPr>
      <w:r w:rsidRPr="00AE0971">
        <w:rPr>
          <w:rFonts w:eastAsiaTheme="minorHAnsi"/>
        </w:rPr>
        <w:t xml:space="preserve">The identification and diagnosis of incidents through Event Management, </w:t>
      </w:r>
      <w:r w:rsidR="00267F1D">
        <w:rPr>
          <w:rFonts w:eastAsiaTheme="minorHAnsi"/>
        </w:rPr>
        <w:t>t</w:t>
      </w:r>
      <w:r w:rsidRPr="00AE0971" w:rsidR="00267F1D">
        <w:rPr>
          <w:rFonts w:eastAsiaTheme="minorHAnsi"/>
        </w:rPr>
        <w:t xml:space="preserve">echnical </w:t>
      </w:r>
      <w:r w:rsidRPr="00AE0971">
        <w:rPr>
          <w:rFonts w:eastAsiaTheme="minorHAnsi"/>
        </w:rPr>
        <w:t xml:space="preserve">identification and user </w:t>
      </w:r>
      <w:r w:rsidRPr="00AE0971" w:rsidR="00267F1D">
        <w:rPr>
          <w:rFonts w:eastAsiaTheme="minorHAnsi"/>
        </w:rPr>
        <w:t>report</w:t>
      </w:r>
      <w:r w:rsidR="00267F1D">
        <w:rPr>
          <w:rFonts w:eastAsiaTheme="minorHAnsi"/>
        </w:rPr>
        <w:t>s</w:t>
      </w:r>
    </w:p>
    <w:p w:rsidRPr="00AE0971" w:rsidR="00B6488D" w:rsidP="000A1323" w:rsidRDefault="00B6488D" w14:paraId="3685CBD7" w14:textId="77777777">
      <w:pPr>
        <w:pStyle w:val="05BodyCopy"/>
        <w:numPr>
          <w:ilvl w:val="0"/>
          <w:numId w:val="50"/>
        </w:numPr>
        <w:rPr>
          <w:rFonts w:eastAsiaTheme="minorHAnsi"/>
        </w:rPr>
      </w:pPr>
      <w:r w:rsidRPr="00AE0971">
        <w:rPr>
          <w:rFonts w:eastAsiaTheme="minorHAnsi"/>
        </w:rPr>
        <w:t>The resolution of all incidents as quickly as possible using:</w:t>
      </w:r>
    </w:p>
    <w:p w:rsidRPr="00AE0971" w:rsidR="00B6488D" w:rsidP="000A1323" w:rsidRDefault="00B6488D" w14:paraId="45E9BCDD" w14:textId="77777777">
      <w:pPr>
        <w:pStyle w:val="05BodyCopy"/>
        <w:numPr>
          <w:ilvl w:val="2"/>
          <w:numId w:val="51"/>
        </w:numPr>
        <w:rPr>
          <w:rFonts w:eastAsiaTheme="minorHAnsi"/>
        </w:rPr>
      </w:pPr>
      <w:r w:rsidRPr="00AE0971">
        <w:rPr>
          <w:rFonts w:eastAsiaTheme="minorHAnsi"/>
        </w:rPr>
        <w:t>Defined resolution processes</w:t>
      </w:r>
    </w:p>
    <w:p w:rsidRPr="00AE0971" w:rsidR="00B6488D" w:rsidP="000A1323" w:rsidRDefault="00B6488D" w14:paraId="32FF483F" w14:textId="77777777">
      <w:pPr>
        <w:pStyle w:val="05BodyCopy"/>
        <w:numPr>
          <w:ilvl w:val="2"/>
          <w:numId w:val="51"/>
        </w:numPr>
        <w:rPr>
          <w:rFonts w:eastAsiaTheme="minorHAnsi"/>
        </w:rPr>
      </w:pPr>
      <w:r w:rsidRPr="00AE0971">
        <w:rPr>
          <w:rFonts w:eastAsiaTheme="minorHAnsi"/>
        </w:rPr>
        <w:t>Problem Management identified Known Errors (workarounds)</w:t>
      </w:r>
    </w:p>
    <w:p w:rsidRPr="00AE0971" w:rsidR="00B6488D" w:rsidP="000A1323" w:rsidRDefault="00B6488D" w14:paraId="06836A30" w14:textId="77777777">
      <w:pPr>
        <w:pStyle w:val="05BodyCopy"/>
        <w:numPr>
          <w:ilvl w:val="2"/>
          <w:numId w:val="51"/>
        </w:numPr>
        <w:rPr>
          <w:rFonts w:eastAsiaTheme="minorHAnsi"/>
        </w:rPr>
      </w:pPr>
      <w:r w:rsidRPr="00AE0971">
        <w:rPr>
          <w:rFonts w:eastAsiaTheme="minorHAnsi"/>
        </w:rPr>
        <w:t>Identifying new resolution activities through diagnosis</w:t>
      </w:r>
    </w:p>
    <w:p w:rsidRPr="00AE0971" w:rsidR="00B6488D" w:rsidP="000A1323" w:rsidRDefault="00B6488D" w14:paraId="7A8D69FB" w14:textId="77777777">
      <w:pPr>
        <w:pStyle w:val="05BodyCopy"/>
        <w:numPr>
          <w:ilvl w:val="0"/>
          <w:numId w:val="50"/>
        </w:numPr>
        <w:rPr>
          <w:rFonts w:eastAsiaTheme="minorHAnsi"/>
        </w:rPr>
      </w:pPr>
      <w:r w:rsidRPr="00AE0971">
        <w:rPr>
          <w:rFonts w:eastAsiaTheme="minorHAnsi"/>
        </w:rPr>
        <w:t>Identifying incidents and groups of incidents that require further analysis in the Problem Management process for elimination or reduction in resolution time</w:t>
      </w:r>
    </w:p>
    <w:p w:rsidRPr="00AE0971" w:rsidR="00B6488D" w:rsidP="000A1323" w:rsidRDefault="00B6488D" w14:paraId="1E27CB61" w14:textId="77777777">
      <w:pPr>
        <w:pStyle w:val="05BodyCopy"/>
        <w:numPr>
          <w:ilvl w:val="0"/>
          <w:numId w:val="50"/>
        </w:numPr>
        <w:jc w:val="both"/>
        <w:rPr>
          <w:rFonts w:eastAsiaTheme="minorHAnsi"/>
        </w:rPr>
      </w:pPr>
      <w:r w:rsidRPr="00AE0971">
        <w:rPr>
          <w:rFonts w:eastAsiaTheme="minorHAnsi"/>
        </w:rPr>
        <w:t>Incident resolution is aligned to business need by prioritizing activities through defined service levels and objectives agreed to in consultation with the business</w:t>
      </w:r>
    </w:p>
    <w:p w:rsidRPr="00AE0971" w:rsidR="00B6488D" w:rsidP="000A1323" w:rsidRDefault="00B6488D" w14:paraId="77B21230" w14:textId="77777777">
      <w:pPr>
        <w:pStyle w:val="05BodyCopy"/>
        <w:numPr>
          <w:ilvl w:val="0"/>
          <w:numId w:val="50"/>
        </w:numPr>
        <w:jc w:val="both"/>
        <w:rPr>
          <w:rFonts w:eastAsiaTheme="minorHAnsi"/>
        </w:rPr>
      </w:pPr>
      <w:r w:rsidRPr="00AE0971">
        <w:rPr>
          <w:rFonts w:eastAsiaTheme="minorHAnsi"/>
        </w:rPr>
        <w:t>Incident records should be audited on a regular basis to ensure they have been categorized correctly and includes the information needed to enable incident resolution activities on the part of all support groups. The results of the audit and recommendations on the resolution of audit issues should be communicated to Incident Managers</w:t>
      </w:r>
    </w:p>
    <w:p w:rsidRPr="00AE0971" w:rsidR="00B6488D" w:rsidP="000A1323" w:rsidRDefault="00B6488D" w14:paraId="0570C65C" w14:textId="49E27729">
      <w:pPr>
        <w:pStyle w:val="05BodyCopy"/>
        <w:numPr>
          <w:ilvl w:val="0"/>
          <w:numId w:val="50"/>
        </w:numPr>
        <w:jc w:val="both"/>
        <w:rPr>
          <w:rFonts w:eastAsiaTheme="minorHAnsi"/>
        </w:rPr>
      </w:pPr>
      <w:r w:rsidRPr="00AE0971">
        <w:rPr>
          <w:rFonts w:eastAsiaTheme="minorHAnsi"/>
        </w:rPr>
        <w:lastRenderedPageBreak/>
        <w:t>A common set of criteria for prioritizing and escalating incidents, agreed to by both IT and the business, should be established in advance and well communicated</w:t>
      </w:r>
    </w:p>
    <w:p w:rsidRPr="00AE0971" w:rsidR="00B6488D" w:rsidP="000A1323" w:rsidRDefault="00B6488D" w14:paraId="424ADD80" w14:textId="7F6CD793">
      <w:pPr>
        <w:pStyle w:val="ListParagraph"/>
        <w:numPr>
          <w:ilvl w:val="0"/>
          <w:numId w:val="50"/>
        </w:numPr>
        <w:rPr>
          <w:rFonts w:ascii="Times New Roman" w:hAnsi="Times New Roman" w:cs="Times New Roman"/>
        </w:rPr>
      </w:pPr>
      <w:r w:rsidRPr="00AE0971">
        <w:rPr>
          <w:rFonts w:ascii="Times New Roman" w:hAnsi="Times New Roman" w:cs="Times New Roman"/>
        </w:rPr>
        <w:t>Where possible, automation will be leveraged to route and resolve incidents without human intervention</w:t>
      </w:r>
    </w:p>
    <w:p w:rsidRPr="00AE0971" w:rsidR="00B6488D" w:rsidP="00B6488D" w:rsidRDefault="00B72657" w14:paraId="0C10ACBA" w14:textId="28BF87C3">
      <w:pPr>
        <w:pStyle w:val="Heading2"/>
        <w:ind w:left="533"/>
        <w:rPr>
          <w:rFonts w:ascii="Times New Roman" w:hAnsi="Times New Roman" w:cs="Times New Roman"/>
          <w:sz w:val="24"/>
          <w:szCs w:val="24"/>
        </w:rPr>
      </w:pPr>
      <w:bookmarkStart w:name="_Toc73446182" w:id="2292"/>
      <w:r>
        <w:rPr>
          <w:rFonts w:ascii="Times New Roman" w:hAnsi="Times New Roman" w:cs="Times New Roman"/>
          <w:sz w:val="24"/>
          <w:szCs w:val="24"/>
        </w:rPr>
        <w:t>6</w:t>
      </w:r>
      <w:r w:rsidRPr="00AE0971" w:rsidR="00B6488D">
        <w:rPr>
          <w:rFonts w:ascii="Times New Roman" w:hAnsi="Times New Roman" w:cs="Times New Roman"/>
          <w:sz w:val="24"/>
          <w:szCs w:val="24"/>
        </w:rPr>
        <w:t>.3 Process Objectives</w:t>
      </w:r>
      <w:bookmarkEnd w:id="2292"/>
    </w:p>
    <w:p w:rsidRPr="00AE0971" w:rsidR="00B6488D" w:rsidP="00B6488D" w:rsidRDefault="00B6488D" w14:paraId="18836A20" w14:textId="77777777">
      <w:pPr>
        <w:pStyle w:val="Heading2"/>
        <w:ind w:left="533"/>
        <w:rPr>
          <w:rFonts w:ascii="Times New Roman" w:hAnsi="Times New Roman" w:cs="Times New Roman"/>
          <w:sz w:val="24"/>
          <w:szCs w:val="24"/>
        </w:rPr>
      </w:pPr>
    </w:p>
    <w:p w:rsidRPr="00AE0971" w:rsidR="00B6488D" w:rsidP="00B6488D" w:rsidRDefault="00B6488D" w14:paraId="35F79A0C" w14:textId="77777777">
      <w:pPr>
        <w:pStyle w:val="05BodyCopy"/>
        <w:rPr>
          <w:color w:val="000000" w:themeColor="text1"/>
        </w:rPr>
      </w:pPr>
      <w:r w:rsidRPr="00AE0971">
        <w:rPr>
          <w:color w:val="000000" w:themeColor="text1"/>
        </w:rPr>
        <w:t>The objectives of Incident Management are to:</w:t>
      </w:r>
    </w:p>
    <w:p w:rsidRPr="00AE0971" w:rsidR="00B6488D" w:rsidP="00B6488D" w:rsidRDefault="00B6488D" w14:paraId="76DD9725" w14:textId="77777777">
      <w:pPr>
        <w:pStyle w:val="07Bullets"/>
        <w:rPr>
          <w:rFonts w:ascii="Times New Roman" w:hAnsi="Times New Roman" w:cs="Times New Roman"/>
          <w:color w:val="000000" w:themeColor="text1"/>
          <w:sz w:val="22"/>
        </w:rPr>
      </w:pPr>
      <w:r w:rsidRPr="00AE0971">
        <w:rPr>
          <w:rFonts w:ascii="Times New Roman" w:hAnsi="Times New Roman" w:cs="Times New Roman"/>
          <w:color w:val="000000" w:themeColor="text1"/>
          <w:sz w:val="22"/>
        </w:rPr>
        <w:t>Ensure standard methods and procedures are used for efficient and prompt incident response, analysis, documentation, management, and reporting</w:t>
      </w:r>
    </w:p>
    <w:p w:rsidRPr="00AE0971" w:rsidR="00B6488D" w:rsidP="00B6488D" w:rsidRDefault="00B6488D" w14:paraId="2DFC7003" w14:textId="77777777">
      <w:pPr>
        <w:pStyle w:val="07Bullets"/>
        <w:rPr>
          <w:rFonts w:ascii="Times New Roman" w:hAnsi="Times New Roman" w:cs="Times New Roman"/>
          <w:color w:val="000000" w:themeColor="text1"/>
          <w:sz w:val="22"/>
        </w:rPr>
      </w:pPr>
      <w:r w:rsidRPr="00AE0971">
        <w:rPr>
          <w:rFonts w:ascii="Times New Roman" w:hAnsi="Times New Roman" w:cs="Times New Roman"/>
          <w:color w:val="000000" w:themeColor="text1"/>
          <w:sz w:val="22"/>
        </w:rPr>
        <w:t>Increase visibility and communication of incidents to business and support staff</w:t>
      </w:r>
    </w:p>
    <w:p w:rsidRPr="00AE0971" w:rsidR="00B6488D" w:rsidP="00B6488D" w:rsidRDefault="00B6488D" w14:paraId="4861E973" w14:textId="77777777">
      <w:pPr>
        <w:pStyle w:val="07Bullets"/>
        <w:rPr>
          <w:rFonts w:ascii="Times New Roman" w:hAnsi="Times New Roman" w:cs="Times New Roman"/>
          <w:color w:val="000000" w:themeColor="text1"/>
          <w:sz w:val="22"/>
        </w:rPr>
      </w:pPr>
      <w:r w:rsidRPr="00AE0971">
        <w:rPr>
          <w:rFonts w:ascii="Times New Roman" w:hAnsi="Times New Roman" w:cs="Times New Roman"/>
          <w:color w:val="000000" w:themeColor="text1"/>
          <w:sz w:val="22"/>
        </w:rPr>
        <w:t>Enhance business perception of IT through use of a professional approach in quickly resolving and communicating incidents when they occur</w:t>
      </w:r>
    </w:p>
    <w:p w:rsidRPr="00AE0971" w:rsidR="00B6488D" w:rsidP="00B6488D" w:rsidRDefault="00B6488D" w14:paraId="6F45A9C1" w14:textId="77777777">
      <w:pPr>
        <w:pStyle w:val="07Bullets"/>
        <w:rPr>
          <w:rFonts w:ascii="Times New Roman" w:hAnsi="Times New Roman" w:cs="Times New Roman"/>
          <w:color w:val="000000" w:themeColor="text1"/>
          <w:sz w:val="22"/>
        </w:rPr>
      </w:pPr>
      <w:r w:rsidRPr="00AE0971">
        <w:rPr>
          <w:rFonts w:ascii="Times New Roman" w:hAnsi="Times New Roman" w:cs="Times New Roman"/>
          <w:color w:val="000000" w:themeColor="text1"/>
          <w:sz w:val="22"/>
        </w:rPr>
        <w:t>Align Incident Management activities and priorities with those of the business</w:t>
      </w:r>
    </w:p>
    <w:p w:rsidRPr="00AE0971" w:rsidR="00CB3866" w:rsidP="008A0D05" w:rsidRDefault="00B6488D" w14:paraId="69B861A7" w14:textId="210B29FD">
      <w:pPr>
        <w:pStyle w:val="07Bullets"/>
        <w:rPr>
          <w:rFonts w:ascii="Times New Roman" w:hAnsi="Times New Roman" w:cs="Times New Roman"/>
          <w:color w:val="000000" w:themeColor="text1"/>
          <w:sz w:val="22"/>
        </w:rPr>
      </w:pPr>
      <w:r w:rsidRPr="00AE0971">
        <w:rPr>
          <w:rFonts w:ascii="Times New Roman" w:hAnsi="Times New Roman" w:cs="Times New Roman"/>
          <w:color w:val="000000" w:themeColor="text1"/>
          <w:sz w:val="22"/>
        </w:rPr>
        <w:t>Maintain user satisfaction with the quality of IT services</w:t>
      </w:r>
    </w:p>
    <w:p w:rsidRPr="00AE0971" w:rsidR="00CB3866" w:rsidP="00CB3866" w:rsidRDefault="00CB3866" w14:paraId="484A6550" w14:textId="77777777">
      <w:pPr>
        <w:pStyle w:val="Heading2"/>
        <w:ind w:left="533"/>
        <w:rPr>
          <w:rFonts w:ascii="Times New Roman" w:hAnsi="Times New Roman" w:cs="Times New Roman"/>
          <w:sz w:val="24"/>
          <w:szCs w:val="24"/>
        </w:rPr>
      </w:pPr>
    </w:p>
    <w:p w:rsidRPr="00AE0971" w:rsidR="00CB3866" w:rsidP="00CB3866" w:rsidRDefault="00B72657" w14:paraId="1868C1E8" w14:textId="52FFB239">
      <w:pPr>
        <w:pStyle w:val="Heading2"/>
        <w:ind w:left="533"/>
        <w:rPr>
          <w:rFonts w:ascii="Times New Roman" w:hAnsi="Times New Roman" w:cs="Times New Roman"/>
          <w:sz w:val="24"/>
          <w:szCs w:val="24"/>
        </w:rPr>
      </w:pPr>
      <w:bookmarkStart w:name="_Toc73446183" w:id="2293"/>
      <w:r>
        <w:rPr>
          <w:rFonts w:ascii="Times New Roman" w:hAnsi="Times New Roman" w:cs="Times New Roman"/>
          <w:sz w:val="24"/>
          <w:szCs w:val="24"/>
        </w:rPr>
        <w:t>6</w:t>
      </w:r>
      <w:r w:rsidRPr="00AE0971" w:rsidR="00CB3866">
        <w:rPr>
          <w:rFonts w:ascii="Times New Roman" w:hAnsi="Times New Roman" w:cs="Times New Roman"/>
          <w:sz w:val="24"/>
          <w:szCs w:val="24"/>
        </w:rPr>
        <w:t>.4 Policies</w:t>
      </w:r>
      <w:bookmarkEnd w:id="2293"/>
    </w:p>
    <w:p w:rsidRPr="00AE0971" w:rsidR="00CB3866" w:rsidP="00CB3866" w:rsidRDefault="00CB3866" w14:paraId="78B0C5F0" w14:textId="30A68984">
      <w:pPr>
        <w:pStyle w:val="NoSpacing"/>
        <w:rPr>
          <w:rFonts w:ascii="Times New Roman" w:hAnsi="Times New Roman" w:cs="Times New Roman"/>
        </w:rPr>
      </w:pPr>
    </w:p>
    <w:p w:rsidRPr="00AE0971" w:rsidR="00CB3866" w:rsidP="00CB3866" w:rsidRDefault="00CB3866" w14:paraId="18C9B72C" w14:textId="77777777">
      <w:pPr>
        <w:pStyle w:val="BodyText"/>
        <w:ind w:right="246"/>
        <w:jc w:val="both"/>
        <w:rPr>
          <w:rFonts w:eastAsiaTheme="minorHAnsi"/>
        </w:rPr>
      </w:pPr>
      <w:r w:rsidRPr="00AE0971">
        <w:rPr>
          <w:rFonts w:eastAsiaTheme="minorHAnsi"/>
        </w:rPr>
        <w:t>Incident management policies are required to guide all staff in the behaviors needed to make incident management effective. Policy statements are be based on the IT Service Management strategy and overarching IT policies.</w:t>
      </w:r>
    </w:p>
    <w:p w:rsidRPr="00AE0971" w:rsidR="00CB3866" w:rsidP="00CB3866" w:rsidRDefault="00CB3866" w14:paraId="0D84E1F6" w14:textId="77777777">
      <w:pPr>
        <w:pStyle w:val="05BodyCopy"/>
        <w:rPr>
          <w:color w:val="000000" w:themeColor="text1"/>
        </w:rPr>
      </w:pPr>
      <w:r w:rsidRPr="00AE0971">
        <w:rPr>
          <w:color w:val="000000" w:themeColor="text1"/>
        </w:rPr>
        <w:t>The following are the Incident Management policies.</w:t>
      </w:r>
    </w:p>
    <w:p w:rsidRPr="00AE0971" w:rsidR="00CB3866" w:rsidP="00CB3866" w:rsidRDefault="00CB3866" w14:paraId="3DDD5F14" w14:textId="77777777">
      <w:pPr>
        <w:pStyle w:val="07Bullets"/>
        <w:rPr>
          <w:rFonts w:ascii="Times New Roman" w:hAnsi="Times New Roman" w:cs="Times New Roman"/>
          <w:sz w:val="22"/>
        </w:rPr>
      </w:pPr>
      <w:r w:rsidRPr="00AE0971">
        <w:rPr>
          <w:rFonts w:ascii="Times New Roman" w:hAnsi="Times New Roman" w:cs="Times New Roman"/>
          <w:sz w:val="22"/>
        </w:rPr>
        <w:t xml:space="preserve">Customer satisfaction with the Incident Management Process </w:t>
      </w:r>
      <w:proofErr w:type="gramStart"/>
      <w:r w:rsidRPr="00AE0971">
        <w:rPr>
          <w:rFonts w:ascii="Times New Roman" w:hAnsi="Times New Roman" w:cs="Times New Roman"/>
          <w:sz w:val="22"/>
        </w:rPr>
        <w:t>must be maintained at all times</w:t>
      </w:r>
      <w:proofErr w:type="gramEnd"/>
      <w:r w:rsidRPr="00AE0971">
        <w:rPr>
          <w:rFonts w:ascii="Times New Roman" w:hAnsi="Times New Roman" w:cs="Times New Roman"/>
          <w:sz w:val="22"/>
        </w:rPr>
        <w:t xml:space="preserve"> by staffing adequate customer-oriented and technically trained support staff with the correct skill levels and effectively utilizing resources at all stages of the process</w:t>
      </w:r>
    </w:p>
    <w:p w:rsidRPr="00AE0971" w:rsidR="00CB3866" w:rsidP="00CB3866" w:rsidRDefault="00CB3866" w14:paraId="70954B65" w14:textId="77777777">
      <w:pPr>
        <w:pStyle w:val="07Bullets"/>
        <w:rPr>
          <w:rFonts w:ascii="Times New Roman" w:hAnsi="Times New Roman" w:cs="Times New Roman"/>
          <w:color w:val="000000" w:themeColor="text1"/>
          <w:sz w:val="22"/>
        </w:rPr>
      </w:pPr>
      <w:r w:rsidRPr="00AE0971">
        <w:rPr>
          <w:rFonts w:ascii="Times New Roman" w:hAnsi="Times New Roman" w:cs="Times New Roman"/>
          <w:color w:val="000000" w:themeColor="text1"/>
          <w:sz w:val="22"/>
        </w:rPr>
        <w:t>Ensure standard methods and procedures are used for efficient and prompt incident response, analysis, documentation, management, and reporting</w:t>
      </w:r>
    </w:p>
    <w:p w:rsidRPr="00AE0971" w:rsidR="00CB3866" w:rsidP="00CB3866" w:rsidRDefault="00CB3866" w14:paraId="2A7A4652" w14:textId="77777777">
      <w:pPr>
        <w:pStyle w:val="07Bullets"/>
        <w:rPr>
          <w:rFonts w:ascii="Times New Roman" w:hAnsi="Times New Roman" w:cs="Times New Roman"/>
          <w:color w:val="000000" w:themeColor="text1"/>
          <w:sz w:val="22"/>
        </w:rPr>
      </w:pPr>
      <w:r w:rsidRPr="00AE0971">
        <w:rPr>
          <w:rFonts w:ascii="Times New Roman" w:hAnsi="Times New Roman" w:cs="Times New Roman"/>
          <w:color w:val="000000" w:themeColor="text1"/>
          <w:sz w:val="22"/>
        </w:rPr>
        <w:t>Increase visibility and communication of incidents to business and support staff</w:t>
      </w:r>
    </w:p>
    <w:p w:rsidRPr="00AE0971" w:rsidR="00CB3866" w:rsidP="00CB3866" w:rsidRDefault="00CB3866" w14:paraId="2FE88F88" w14:textId="77777777">
      <w:pPr>
        <w:pStyle w:val="07Bullets"/>
        <w:rPr>
          <w:rFonts w:ascii="Times New Roman" w:hAnsi="Times New Roman" w:cs="Times New Roman"/>
          <w:color w:val="000000" w:themeColor="text1"/>
          <w:sz w:val="22"/>
        </w:rPr>
      </w:pPr>
      <w:r w:rsidRPr="00AE0971">
        <w:rPr>
          <w:rFonts w:ascii="Times New Roman" w:hAnsi="Times New Roman" w:cs="Times New Roman"/>
          <w:color w:val="000000" w:themeColor="text1"/>
          <w:sz w:val="22"/>
        </w:rPr>
        <w:t>Enhance business perception of IT through use of a professional approach in quickly resolving and communicating incidents when they occur</w:t>
      </w:r>
    </w:p>
    <w:p w:rsidRPr="00AE0971" w:rsidR="00CB3866" w:rsidP="00CB3866" w:rsidRDefault="00CB3866" w14:paraId="07D722C9" w14:textId="77777777">
      <w:pPr>
        <w:pStyle w:val="07Bullets"/>
        <w:rPr>
          <w:rFonts w:ascii="Times New Roman" w:hAnsi="Times New Roman" w:cs="Times New Roman"/>
          <w:color w:val="000000" w:themeColor="text1"/>
          <w:sz w:val="22"/>
        </w:rPr>
      </w:pPr>
      <w:r w:rsidRPr="00AE0971">
        <w:rPr>
          <w:rFonts w:ascii="Times New Roman" w:hAnsi="Times New Roman" w:cs="Times New Roman"/>
          <w:color w:val="000000" w:themeColor="text1"/>
          <w:sz w:val="22"/>
        </w:rPr>
        <w:t>Align Incident Management activities and priorities with those of the business</w:t>
      </w:r>
    </w:p>
    <w:p w:rsidRPr="00AE0971" w:rsidR="00CB3866" w:rsidP="00CB3866" w:rsidRDefault="00CB3866" w14:paraId="635E2C58" w14:textId="77777777">
      <w:pPr>
        <w:pStyle w:val="07Bullets"/>
        <w:rPr>
          <w:rFonts w:ascii="Times New Roman" w:hAnsi="Times New Roman" w:cs="Times New Roman"/>
          <w:color w:val="000000" w:themeColor="text1"/>
          <w:sz w:val="22"/>
        </w:rPr>
      </w:pPr>
      <w:r w:rsidRPr="00AE0971">
        <w:rPr>
          <w:rFonts w:ascii="Times New Roman" w:hAnsi="Times New Roman" w:cs="Times New Roman"/>
          <w:color w:val="000000" w:themeColor="text1"/>
          <w:sz w:val="22"/>
        </w:rPr>
        <w:t>Maintain user satisfaction with the quality of IT services</w:t>
      </w:r>
    </w:p>
    <w:p w:rsidRPr="00AE0971" w:rsidR="00CB3866" w:rsidP="00CB3866" w:rsidRDefault="00CB3866" w14:paraId="2ED81612" w14:textId="30ED6890">
      <w:pPr>
        <w:pStyle w:val="07Bullets"/>
        <w:rPr>
          <w:rFonts w:ascii="Times New Roman" w:hAnsi="Times New Roman" w:cs="Times New Roman"/>
          <w:sz w:val="22"/>
        </w:rPr>
      </w:pPr>
      <w:r w:rsidRPr="00AE0971">
        <w:rPr>
          <w:rFonts w:ascii="Times New Roman" w:hAnsi="Times New Roman" w:cs="Times New Roman"/>
          <w:sz w:val="22"/>
        </w:rPr>
        <w:t xml:space="preserve">Where possible, automation should be leveraged </w:t>
      </w:r>
      <w:proofErr w:type="gramStart"/>
      <w:r w:rsidRPr="00AE0971">
        <w:rPr>
          <w:rFonts w:ascii="Times New Roman" w:hAnsi="Times New Roman" w:cs="Times New Roman"/>
          <w:sz w:val="22"/>
        </w:rPr>
        <w:t>as a means to</w:t>
      </w:r>
      <w:proofErr w:type="gramEnd"/>
      <w:r w:rsidRPr="00AE0971">
        <w:rPr>
          <w:rFonts w:ascii="Times New Roman" w:hAnsi="Times New Roman" w:cs="Times New Roman"/>
          <w:sz w:val="22"/>
        </w:rPr>
        <w:t xml:space="preserve"> resolve incidents without human intervention</w:t>
      </w:r>
    </w:p>
    <w:p w:rsidRPr="00AE0971" w:rsidR="00CB3866" w:rsidP="00CB3866" w:rsidRDefault="00B72657" w14:paraId="6407E804" w14:textId="5EEBB705">
      <w:pPr>
        <w:pStyle w:val="Heading2"/>
        <w:ind w:left="533"/>
        <w:rPr>
          <w:rFonts w:ascii="Times New Roman" w:hAnsi="Times New Roman" w:cs="Times New Roman"/>
          <w:sz w:val="24"/>
          <w:szCs w:val="24"/>
        </w:rPr>
      </w:pPr>
      <w:bookmarkStart w:name="_Toc73446184" w:id="2294"/>
      <w:r>
        <w:rPr>
          <w:rFonts w:ascii="Times New Roman" w:hAnsi="Times New Roman" w:cs="Times New Roman"/>
          <w:sz w:val="24"/>
          <w:szCs w:val="24"/>
        </w:rPr>
        <w:t>6</w:t>
      </w:r>
      <w:r w:rsidRPr="00AE0971" w:rsidR="00CB3866">
        <w:rPr>
          <w:rFonts w:ascii="Times New Roman" w:hAnsi="Times New Roman" w:cs="Times New Roman"/>
          <w:sz w:val="24"/>
          <w:szCs w:val="24"/>
        </w:rPr>
        <w:t>.5 Roles and Responsibilities</w:t>
      </w:r>
      <w:bookmarkEnd w:id="2294"/>
      <w:r w:rsidRPr="00AE0971" w:rsidR="00CB3866">
        <w:rPr>
          <w:rFonts w:ascii="Times New Roman" w:hAnsi="Times New Roman" w:cs="Times New Roman"/>
          <w:sz w:val="24"/>
          <w:szCs w:val="24"/>
        </w:rPr>
        <w:t xml:space="preserve"> </w:t>
      </w:r>
    </w:p>
    <w:p w:rsidRPr="00AE0971" w:rsidR="00CB3866" w:rsidP="00CB3866" w:rsidRDefault="00CB3866" w14:paraId="714E262B" w14:textId="77777777">
      <w:pPr>
        <w:pStyle w:val="NoSpacing"/>
        <w:rPr>
          <w:rFonts w:ascii="Times New Roman" w:hAnsi="Times New Roman" w:cs="Times New Roman"/>
        </w:rPr>
      </w:pPr>
    </w:p>
    <w:p w:rsidRPr="00AE0971" w:rsidR="00CB3866" w:rsidP="00CB3866" w:rsidRDefault="00CB3866" w14:paraId="765491D2" w14:textId="7512E7A9">
      <w:pPr>
        <w:jc w:val="both"/>
        <w:rPr>
          <w:rFonts w:ascii="Times New Roman" w:hAnsi="Times New Roman" w:eastAsia="Times New Roman" w:cs="Times New Roman"/>
        </w:rPr>
      </w:pPr>
      <w:r w:rsidRPr="00AE0971">
        <w:rPr>
          <w:rFonts w:ascii="Times New Roman" w:hAnsi="Times New Roman" w:eastAsia="Times New Roman" w:cs="Times New Roman"/>
        </w:rPr>
        <w:t>Each role is assigned to perform specific tasks within the process. Within a specific process, there can be more than one individual associated with a specific role.  Additionally, a single individual can assume more than one role within the process although typically not at the same time.  Depending on the structure and maturity of a process, all roles described may not exist in the current IT organization.</w:t>
      </w:r>
    </w:p>
    <w:p w:rsidRPr="00AE0971" w:rsidR="00CB3866" w:rsidP="00CB3866" w:rsidRDefault="00CB3866" w14:paraId="256B2DE3" w14:textId="77777777">
      <w:pPr>
        <w:jc w:val="both"/>
        <w:rPr>
          <w:rFonts w:ascii="Times New Roman" w:hAnsi="Times New Roman" w:eastAsia="Times New Roman" w:cs="Times New Roman"/>
        </w:rPr>
      </w:pPr>
      <w:r w:rsidRPr="00AE0971">
        <w:rPr>
          <w:rFonts w:ascii="Times New Roman" w:hAnsi="Times New Roman" w:eastAsia="Times New Roman" w:cs="Times New Roman"/>
        </w:rPr>
        <w:t>The following describes the roles defined for Incident Management.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15"/>
        <w:gridCol w:w="6835"/>
      </w:tblGrid>
      <w:tr w:rsidRPr="00AE0971" w:rsidR="00CB3866" w:rsidTr="00CF38F6" w14:paraId="27D853E7" w14:textId="77777777">
        <w:tc>
          <w:tcPr>
            <w:tcW w:w="2515" w:type="dxa"/>
            <w:shd w:val="clear" w:color="auto" w:fill="4472C4" w:themeFill="accent1"/>
          </w:tcPr>
          <w:p w:rsidRPr="00AE0971" w:rsidR="00CB3866" w:rsidP="00CB3866" w:rsidRDefault="00CB3866" w14:paraId="0FDDBEDB" w14:textId="7F94ECF8">
            <w:pPr>
              <w:pStyle w:val="NoSpacing"/>
              <w:rPr>
                <w:rFonts w:ascii="Times New Roman" w:hAnsi="Times New Roman" w:cs="Times New Roman"/>
                <w:color w:val="FFFFFF" w:themeColor="background1"/>
              </w:rPr>
            </w:pPr>
            <w:r w:rsidRPr="00AE0971">
              <w:rPr>
                <w:rFonts w:ascii="Times New Roman" w:hAnsi="Times New Roman" w:cs="Times New Roman"/>
                <w:color w:val="FFFFFF" w:themeColor="background1"/>
              </w:rPr>
              <w:lastRenderedPageBreak/>
              <w:t>Role</w:t>
            </w:r>
          </w:p>
        </w:tc>
        <w:tc>
          <w:tcPr>
            <w:tcW w:w="6835" w:type="dxa"/>
            <w:shd w:val="clear" w:color="auto" w:fill="4472C4" w:themeFill="accent1"/>
          </w:tcPr>
          <w:p w:rsidRPr="00AE0971" w:rsidR="00CB3866" w:rsidP="00CB3866" w:rsidRDefault="00CB3866" w14:paraId="48EF8544" w14:textId="6E691311">
            <w:pPr>
              <w:pStyle w:val="NoSpacing"/>
              <w:rPr>
                <w:rFonts w:ascii="Times New Roman" w:hAnsi="Times New Roman" w:cs="Times New Roman"/>
                <w:color w:val="FFFFFF" w:themeColor="background1"/>
              </w:rPr>
            </w:pPr>
            <w:r w:rsidRPr="00AE0971">
              <w:rPr>
                <w:rFonts w:ascii="Times New Roman" w:hAnsi="Times New Roman" w:cs="Times New Roman"/>
                <w:color w:val="FFFFFF" w:themeColor="background1"/>
              </w:rPr>
              <w:t>Description</w:t>
            </w:r>
          </w:p>
        </w:tc>
      </w:tr>
      <w:tr w:rsidRPr="00AE0971" w:rsidR="00CB3866" w:rsidTr="00CF38F6" w14:paraId="4C14A8A2" w14:textId="77777777">
        <w:tc>
          <w:tcPr>
            <w:tcW w:w="2515" w:type="dxa"/>
          </w:tcPr>
          <w:p w:rsidRPr="00AE0971" w:rsidR="00CB3866" w:rsidP="00CB3866" w:rsidRDefault="00CB3866" w14:paraId="3117825C" w14:textId="40D0942C">
            <w:pPr>
              <w:pStyle w:val="NoSpacing"/>
              <w:rPr>
                <w:rFonts w:ascii="Times New Roman" w:hAnsi="Times New Roman" w:cs="Times New Roman"/>
              </w:rPr>
            </w:pPr>
            <w:r w:rsidRPr="00AE0971">
              <w:rPr>
                <w:rFonts w:ascii="Times New Roman" w:hAnsi="Times New Roman" w:cs="Times New Roman"/>
              </w:rPr>
              <w:t>Caller/End User</w:t>
            </w:r>
          </w:p>
        </w:tc>
        <w:tc>
          <w:tcPr>
            <w:tcW w:w="6835" w:type="dxa"/>
          </w:tcPr>
          <w:p w:rsidRPr="00AE0971" w:rsidR="00CB3866" w:rsidP="00CB3866" w:rsidRDefault="00CB3866" w14:paraId="0E4DB81E" w14:textId="24F915E9">
            <w:pPr>
              <w:pStyle w:val="07Bullets"/>
              <w:rPr>
                <w:rFonts w:ascii="Times New Roman" w:hAnsi="Times New Roman" w:cs="Times New Roman"/>
                <w:sz w:val="22"/>
              </w:rPr>
            </w:pPr>
            <w:r w:rsidRPr="00AE0971">
              <w:rPr>
                <w:rFonts w:ascii="Times New Roman" w:hAnsi="Times New Roman" w:cs="Times New Roman"/>
                <w:sz w:val="22"/>
              </w:rPr>
              <w:t>Report incidents to NOC Help Desk</w:t>
            </w:r>
          </w:p>
          <w:p w:rsidRPr="00AE0971" w:rsidR="00CB3866" w:rsidP="00CB3866" w:rsidRDefault="00CB3866" w14:paraId="569D1790" w14:textId="77777777">
            <w:pPr>
              <w:pStyle w:val="07Bullets"/>
              <w:rPr>
                <w:rFonts w:ascii="Times New Roman" w:hAnsi="Times New Roman" w:cs="Times New Roman"/>
                <w:sz w:val="22"/>
              </w:rPr>
            </w:pPr>
            <w:r w:rsidRPr="00AE0971">
              <w:rPr>
                <w:rFonts w:ascii="Times New Roman" w:hAnsi="Times New Roman" w:cs="Times New Roman"/>
                <w:sz w:val="22"/>
              </w:rPr>
              <w:t>Participate in the implementation of a solution or workaround</w:t>
            </w:r>
          </w:p>
          <w:p w:rsidRPr="00AE0971" w:rsidR="00CB3866" w:rsidP="00CB3866" w:rsidRDefault="00CB3866" w14:paraId="639DCE27" w14:textId="77777777">
            <w:pPr>
              <w:pStyle w:val="07Bullets"/>
              <w:rPr>
                <w:rFonts w:ascii="Times New Roman" w:hAnsi="Times New Roman" w:cs="Times New Roman"/>
                <w:sz w:val="22"/>
              </w:rPr>
            </w:pPr>
            <w:r w:rsidRPr="00AE0971">
              <w:rPr>
                <w:rFonts w:ascii="Times New Roman" w:hAnsi="Times New Roman" w:cs="Times New Roman"/>
                <w:sz w:val="22"/>
              </w:rPr>
              <w:t>Confirm successful resolution</w:t>
            </w:r>
          </w:p>
          <w:p w:rsidRPr="00AE0971" w:rsidR="00CB3866" w:rsidP="00CB3866" w:rsidRDefault="00CB3866" w14:paraId="37FA8E3A" w14:textId="77777777">
            <w:pPr>
              <w:pStyle w:val="07Bullets"/>
              <w:rPr>
                <w:rFonts w:ascii="Times New Roman" w:hAnsi="Times New Roman" w:cs="Times New Roman"/>
                <w:sz w:val="22"/>
              </w:rPr>
            </w:pPr>
            <w:r w:rsidRPr="00AE0971">
              <w:rPr>
                <w:rFonts w:ascii="Times New Roman" w:hAnsi="Times New Roman" w:cs="Times New Roman"/>
                <w:sz w:val="22"/>
              </w:rPr>
              <w:t>Provide feedback on and acceptance of identified resolutions or workarounds</w:t>
            </w:r>
          </w:p>
          <w:p w:rsidRPr="00AE0971" w:rsidR="00CB3866" w:rsidP="00CB3866" w:rsidRDefault="00CB3866" w14:paraId="6DF0DB29" w14:textId="222F1BAB">
            <w:pPr>
              <w:pStyle w:val="07Bullets"/>
              <w:rPr>
                <w:rFonts w:ascii="Times New Roman" w:hAnsi="Times New Roman" w:cs="Times New Roman"/>
                <w:sz w:val="22"/>
              </w:rPr>
            </w:pPr>
            <w:r w:rsidRPr="00AE0971">
              <w:rPr>
                <w:rFonts w:ascii="Times New Roman" w:hAnsi="Times New Roman" w:cs="Times New Roman"/>
                <w:sz w:val="22"/>
              </w:rPr>
              <w:t>Provide feedback on Services received via incident survey</w:t>
            </w:r>
          </w:p>
        </w:tc>
      </w:tr>
      <w:tr w:rsidRPr="00AE0971" w:rsidR="00CB3866" w:rsidTr="00CF38F6" w14:paraId="7FD42CD8" w14:textId="77777777">
        <w:tc>
          <w:tcPr>
            <w:tcW w:w="2515" w:type="dxa"/>
          </w:tcPr>
          <w:p w:rsidRPr="00AE0971" w:rsidR="00CB3866" w:rsidP="00CB3866" w:rsidRDefault="00CB3866" w14:paraId="4F9628B1" w14:textId="5EF60002">
            <w:pPr>
              <w:pStyle w:val="NoSpacing"/>
              <w:rPr>
                <w:rFonts w:ascii="Times New Roman" w:hAnsi="Times New Roman" w:cs="Times New Roman"/>
              </w:rPr>
            </w:pPr>
            <w:r w:rsidRPr="00AE0971">
              <w:rPr>
                <w:rFonts w:ascii="Times New Roman" w:hAnsi="Times New Roman" w:cs="Times New Roman"/>
              </w:rPr>
              <w:t>NOC Help Desk Agent (1</w:t>
            </w:r>
            <w:r w:rsidRPr="00AE0971">
              <w:rPr>
                <w:rFonts w:ascii="Times New Roman" w:hAnsi="Times New Roman" w:cs="Times New Roman"/>
                <w:vertAlign w:val="superscript"/>
              </w:rPr>
              <w:t>St</w:t>
            </w:r>
            <w:r w:rsidRPr="00AE0971">
              <w:rPr>
                <w:rFonts w:ascii="Times New Roman" w:hAnsi="Times New Roman" w:cs="Times New Roman"/>
              </w:rPr>
              <w:t xml:space="preserve"> Level)</w:t>
            </w:r>
          </w:p>
        </w:tc>
        <w:tc>
          <w:tcPr>
            <w:tcW w:w="6835" w:type="dxa"/>
          </w:tcPr>
          <w:p w:rsidRPr="00AE0971" w:rsidR="00CB3866" w:rsidP="00CB3866" w:rsidRDefault="00CB3866" w14:paraId="05AF0696" w14:textId="77777777">
            <w:pPr>
              <w:pStyle w:val="07Bullets"/>
              <w:rPr>
                <w:rFonts w:ascii="Times New Roman" w:hAnsi="Times New Roman" w:cs="Times New Roman"/>
                <w:sz w:val="22"/>
              </w:rPr>
            </w:pPr>
            <w:r w:rsidRPr="00AE0971">
              <w:rPr>
                <w:rFonts w:ascii="Times New Roman" w:hAnsi="Times New Roman" w:cs="Times New Roman"/>
                <w:sz w:val="22"/>
              </w:rPr>
              <w:t>Record, own, monitor, track, and communicate about incidents</w:t>
            </w:r>
          </w:p>
          <w:p w:rsidRPr="00AE0971" w:rsidR="00CB3866" w:rsidP="00CB3866" w:rsidRDefault="00CB3866" w14:paraId="269C6988" w14:textId="77777777">
            <w:pPr>
              <w:pStyle w:val="07Bullets"/>
              <w:rPr>
                <w:rFonts w:ascii="Times New Roman" w:hAnsi="Times New Roman" w:cs="Times New Roman"/>
                <w:sz w:val="22"/>
              </w:rPr>
            </w:pPr>
            <w:r w:rsidRPr="00AE0971">
              <w:rPr>
                <w:rFonts w:ascii="Times New Roman" w:hAnsi="Times New Roman" w:cs="Times New Roman"/>
                <w:sz w:val="22"/>
              </w:rPr>
              <w:t>Single point of contact (SPOC) for end users</w:t>
            </w:r>
          </w:p>
          <w:p w:rsidRPr="00AE0971" w:rsidR="00CB3866" w:rsidP="00CB3866" w:rsidRDefault="00CB3866" w14:paraId="5989535B" w14:textId="77777777">
            <w:pPr>
              <w:pStyle w:val="07Bullets"/>
              <w:rPr>
                <w:rFonts w:ascii="Times New Roman" w:hAnsi="Times New Roman" w:cs="Times New Roman"/>
                <w:sz w:val="22"/>
              </w:rPr>
            </w:pPr>
            <w:r w:rsidRPr="00AE0971">
              <w:rPr>
                <w:rFonts w:ascii="Times New Roman" w:hAnsi="Times New Roman" w:cs="Times New Roman"/>
                <w:sz w:val="22"/>
              </w:rPr>
              <w:t>Investigate and diagnose incidents</w:t>
            </w:r>
          </w:p>
          <w:p w:rsidRPr="00AE0971" w:rsidR="00CB3866" w:rsidP="00CB3866" w:rsidRDefault="00CB3866" w14:paraId="044FB8CE" w14:textId="77777777">
            <w:pPr>
              <w:pStyle w:val="07Bullets"/>
              <w:rPr>
                <w:rFonts w:ascii="Times New Roman" w:hAnsi="Times New Roman" w:cs="Times New Roman"/>
                <w:sz w:val="22"/>
              </w:rPr>
            </w:pPr>
            <w:r w:rsidRPr="00AE0971">
              <w:rPr>
                <w:rFonts w:ascii="Times New Roman" w:hAnsi="Times New Roman" w:cs="Times New Roman"/>
                <w:sz w:val="22"/>
              </w:rPr>
              <w:t xml:space="preserve">Conduct initial local support (triage) and classification </w:t>
            </w:r>
          </w:p>
          <w:p w:rsidRPr="00AE0971" w:rsidR="00CB3866" w:rsidP="00CB3866" w:rsidRDefault="00CB3866" w14:paraId="01717C26" w14:textId="77777777">
            <w:pPr>
              <w:pStyle w:val="07Bullets"/>
              <w:rPr>
                <w:rFonts w:ascii="Times New Roman" w:hAnsi="Times New Roman" w:cs="Times New Roman"/>
                <w:sz w:val="22"/>
              </w:rPr>
            </w:pPr>
            <w:r w:rsidRPr="00AE0971">
              <w:rPr>
                <w:rFonts w:ascii="Times New Roman" w:hAnsi="Times New Roman" w:cs="Times New Roman"/>
                <w:sz w:val="22"/>
              </w:rPr>
              <w:t>Provide resolutions and workarounds from standard operating procedures and existing known errors</w:t>
            </w:r>
          </w:p>
          <w:p w:rsidRPr="00AE0971" w:rsidR="00CB3866" w:rsidP="00CB3866" w:rsidRDefault="00CB3866" w14:paraId="79B471F4" w14:textId="32BA7017">
            <w:pPr>
              <w:pStyle w:val="07Bullets"/>
              <w:rPr>
                <w:rFonts w:ascii="Times New Roman" w:hAnsi="Times New Roman" w:cs="Times New Roman"/>
                <w:sz w:val="22"/>
              </w:rPr>
            </w:pPr>
            <w:r w:rsidRPr="00AE0971">
              <w:rPr>
                <w:rFonts w:ascii="Times New Roman" w:hAnsi="Times New Roman" w:cs="Times New Roman"/>
                <w:sz w:val="22"/>
              </w:rPr>
              <w:t xml:space="preserve">Escalate incidents to </w:t>
            </w:r>
            <w:r w:rsidRPr="00AE0971" w:rsidR="0016527A">
              <w:rPr>
                <w:rFonts w:ascii="Times New Roman" w:hAnsi="Times New Roman" w:cs="Times New Roman"/>
                <w:sz w:val="22"/>
              </w:rPr>
              <w:t>NOC</w:t>
            </w:r>
            <w:r w:rsidRPr="00AE0971">
              <w:rPr>
                <w:rFonts w:ascii="Times New Roman" w:hAnsi="Times New Roman" w:cs="Times New Roman"/>
                <w:sz w:val="22"/>
              </w:rPr>
              <w:t xml:space="preserve"> support</w:t>
            </w:r>
          </w:p>
          <w:p w:rsidRPr="00AE0971" w:rsidR="00CB3866" w:rsidP="00CB3866" w:rsidRDefault="00CB3866" w14:paraId="1A8487AB" w14:textId="77777777">
            <w:pPr>
              <w:pStyle w:val="07Bullets"/>
              <w:rPr>
                <w:rFonts w:ascii="Times New Roman" w:hAnsi="Times New Roman" w:cs="Times New Roman"/>
                <w:sz w:val="22"/>
              </w:rPr>
            </w:pPr>
            <w:r w:rsidRPr="00AE0971">
              <w:rPr>
                <w:rFonts w:ascii="Times New Roman" w:hAnsi="Times New Roman" w:cs="Times New Roman"/>
                <w:sz w:val="22"/>
              </w:rPr>
              <w:t>Communicate with the caller</w:t>
            </w:r>
          </w:p>
          <w:p w:rsidRPr="00AE0971" w:rsidR="00CB3866" w:rsidP="00CB3866" w:rsidRDefault="00CB3866" w14:paraId="4EA3DFF9" w14:textId="2CFB8522">
            <w:pPr>
              <w:pStyle w:val="NoSpacing"/>
              <w:rPr>
                <w:rFonts w:ascii="Times New Roman" w:hAnsi="Times New Roman" w:cs="Times New Roman"/>
              </w:rPr>
            </w:pPr>
            <w:r w:rsidRPr="00AE0971">
              <w:rPr>
                <w:rFonts w:ascii="Times New Roman" w:hAnsi="Times New Roman" w:cs="Times New Roman"/>
              </w:rPr>
              <w:t>The NOC Help Desk Agent is engaged in the process by setting the Assignment Group field to ‘NOC Help Desk’ and the Assigned to field to the individual agent.</w:t>
            </w:r>
          </w:p>
        </w:tc>
      </w:tr>
      <w:tr w:rsidRPr="00AE0971" w:rsidR="00CB3866" w:rsidTr="00CF38F6" w14:paraId="6A8F9CDE" w14:textId="77777777">
        <w:tc>
          <w:tcPr>
            <w:tcW w:w="2515" w:type="dxa"/>
          </w:tcPr>
          <w:p w:rsidRPr="00AE0971" w:rsidR="00CB3866" w:rsidP="00CB3866" w:rsidRDefault="00CB3866" w14:paraId="09C94F10" w14:textId="21D27702">
            <w:pPr>
              <w:pStyle w:val="NoSpacing"/>
              <w:rPr>
                <w:rFonts w:ascii="Times New Roman" w:hAnsi="Times New Roman" w:cs="Times New Roman"/>
              </w:rPr>
            </w:pPr>
            <w:r w:rsidRPr="00AE0971">
              <w:rPr>
                <w:rFonts w:ascii="Times New Roman" w:hAnsi="Times New Roman" w:cs="Times New Roman"/>
              </w:rPr>
              <w:t>NOC Support Teams (2</w:t>
            </w:r>
            <w:r w:rsidRPr="00AE0971">
              <w:rPr>
                <w:rFonts w:ascii="Times New Roman" w:hAnsi="Times New Roman" w:cs="Times New Roman"/>
                <w:vertAlign w:val="superscript"/>
              </w:rPr>
              <w:t>nd</w:t>
            </w:r>
            <w:r w:rsidRPr="00AE0971">
              <w:rPr>
                <w:rFonts w:ascii="Times New Roman" w:hAnsi="Times New Roman" w:cs="Times New Roman"/>
              </w:rPr>
              <w:t xml:space="preserve"> and 3</w:t>
            </w:r>
            <w:r w:rsidRPr="00AE0971">
              <w:rPr>
                <w:rFonts w:ascii="Times New Roman" w:hAnsi="Times New Roman" w:cs="Times New Roman"/>
                <w:vertAlign w:val="superscript"/>
              </w:rPr>
              <w:t>rd</w:t>
            </w:r>
            <w:r w:rsidRPr="00AE0971">
              <w:rPr>
                <w:rFonts w:ascii="Times New Roman" w:hAnsi="Times New Roman" w:cs="Times New Roman"/>
              </w:rPr>
              <w:t xml:space="preserve"> Level)</w:t>
            </w:r>
          </w:p>
        </w:tc>
        <w:tc>
          <w:tcPr>
            <w:tcW w:w="6835" w:type="dxa"/>
          </w:tcPr>
          <w:p w:rsidRPr="00AE0971" w:rsidR="00CB3866" w:rsidP="00CB3866" w:rsidRDefault="00CB3866" w14:paraId="675043DE" w14:textId="5B69332B">
            <w:pPr>
              <w:pStyle w:val="07Bullets"/>
              <w:rPr>
                <w:rFonts w:ascii="Times New Roman" w:hAnsi="Times New Roman" w:cs="Times New Roman"/>
                <w:sz w:val="22"/>
              </w:rPr>
            </w:pPr>
            <w:r w:rsidRPr="00AE0971">
              <w:rPr>
                <w:rFonts w:ascii="Times New Roman" w:hAnsi="Times New Roman" w:cs="Times New Roman"/>
                <w:sz w:val="22"/>
              </w:rPr>
              <w:t>Investigate and diagnose incidents escalated from the NOC Help Desk</w:t>
            </w:r>
          </w:p>
          <w:p w:rsidRPr="00AE0971" w:rsidR="00CB3866" w:rsidP="00CB3866" w:rsidRDefault="00CB3866" w14:paraId="0D48884C" w14:textId="77777777">
            <w:pPr>
              <w:pStyle w:val="07Bullets"/>
              <w:rPr>
                <w:rFonts w:ascii="Times New Roman" w:hAnsi="Times New Roman" w:cs="Times New Roman"/>
                <w:sz w:val="22"/>
              </w:rPr>
            </w:pPr>
            <w:r w:rsidRPr="00AE0971">
              <w:rPr>
                <w:rFonts w:ascii="Times New Roman" w:hAnsi="Times New Roman" w:cs="Times New Roman"/>
                <w:sz w:val="22"/>
              </w:rPr>
              <w:t>Develop workarounds</w:t>
            </w:r>
          </w:p>
          <w:p w:rsidRPr="00AE0971" w:rsidR="00CB3866" w:rsidP="00CB3866" w:rsidRDefault="00CB3866" w14:paraId="32A18D9F" w14:textId="77777777">
            <w:pPr>
              <w:pStyle w:val="07Bullets"/>
              <w:rPr>
                <w:rFonts w:ascii="Times New Roman" w:hAnsi="Times New Roman" w:cs="Times New Roman"/>
                <w:sz w:val="22"/>
              </w:rPr>
            </w:pPr>
            <w:r w:rsidRPr="00AE0971">
              <w:rPr>
                <w:rFonts w:ascii="Times New Roman" w:hAnsi="Times New Roman" w:cs="Times New Roman"/>
                <w:sz w:val="22"/>
              </w:rPr>
              <w:t>Resolve and recover assigned incidents</w:t>
            </w:r>
          </w:p>
          <w:p w:rsidRPr="00AE0971" w:rsidR="00CB3866" w:rsidP="00CB3866" w:rsidRDefault="00CB3866" w14:paraId="7AC2E792" w14:textId="77777777">
            <w:pPr>
              <w:pStyle w:val="07Bullets"/>
              <w:rPr>
                <w:rFonts w:ascii="Times New Roman" w:hAnsi="Times New Roman" w:cs="Times New Roman"/>
                <w:sz w:val="22"/>
              </w:rPr>
            </w:pPr>
            <w:r w:rsidRPr="00AE0971">
              <w:rPr>
                <w:rFonts w:ascii="Times New Roman" w:hAnsi="Times New Roman" w:cs="Times New Roman"/>
                <w:sz w:val="22"/>
              </w:rPr>
              <w:t>Create incidents after detecting a service failure or quality degradation or a situation that may result in one</w:t>
            </w:r>
          </w:p>
          <w:p w:rsidRPr="00AE0971" w:rsidR="00CB3866" w:rsidP="00CB3866" w:rsidRDefault="00CB3866" w14:paraId="0AEABE35" w14:textId="2C1FF8F6">
            <w:pPr>
              <w:pStyle w:val="NoSpacing"/>
              <w:rPr>
                <w:rFonts w:ascii="Times New Roman" w:hAnsi="Times New Roman" w:cs="Times New Roman"/>
              </w:rPr>
            </w:pPr>
            <w:r w:rsidRPr="00AE0971">
              <w:rPr>
                <w:rFonts w:ascii="Times New Roman" w:hAnsi="Times New Roman" w:cs="Times New Roman"/>
              </w:rPr>
              <w:t>The NOC Support Team is engaged in the process by changing the Assignment Group field to the support group in question and the Assigned to field to the individual support staff.</w:t>
            </w:r>
          </w:p>
        </w:tc>
      </w:tr>
      <w:tr w:rsidRPr="00AE0971" w:rsidR="00CB3866" w:rsidTr="00CF38F6" w14:paraId="4258B3BE" w14:textId="77777777">
        <w:tc>
          <w:tcPr>
            <w:tcW w:w="2515" w:type="dxa"/>
          </w:tcPr>
          <w:p w:rsidRPr="00AE0971" w:rsidR="00CB3866" w:rsidP="00CB3866" w:rsidRDefault="0016527A" w14:paraId="2281D188" w14:textId="6628E5F2">
            <w:pPr>
              <w:pStyle w:val="NoSpacing"/>
              <w:rPr>
                <w:rFonts w:ascii="Times New Roman" w:hAnsi="Times New Roman" w:cs="Times New Roman"/>
              </w:rPr>
            </w:pPr>
            <w:r w:rsidRPr="00AE0971">
              <w:rPr>
                <w:rFonts w:ascii="Times New Roman" w:hAnsi="Times New Roman" w:cs="Times New Roman"/>
              </w:rPr>
              <w:t>Incident Manager(s)</w:t>
            </w:r>
          </w:p>
        </w:tc>
        <w:tc>
          <w:tcPr>
            <w:tcW w:w="6835" w:type="dxa"/>
          </w:tcPr>
          <w:p w:rsidRPr="00AE0971" w:rsidR="0016527A" w:rsidP="0016527A" w:rsidRDefault="0016527A" w14:paraId="11E69E86" w14:textId="77777777">
            <w:pPr>
              <w:pStyle w:val="07Bullets"/>
              <w:rPr>
                <w:rFonts w:ascii="Times New Roman" w:hAnsi="Times New Roman" w:cs="Times New Roman"/>
                <w:sz w:val="22"/>
              </w:rPr>
            </w:pPr>
            <w:r w:rsidRPr="00AE0971">
              <w:rPr>
                <w:rFonts w:ascii="Times New Roman" w:hAnsi="Times New Roman" w:cs="Times New Roman"/>
                <w:sz w:val="22"/>
              </w:rPr>
              <w:t xml:space="preserve">Drive the efficiency and effectiveness of the Incident Management process </w:t>
            </w:r>
          </w:p>
          <w:p w:rsidRPr="00AE0971" w:rsidR="0016527A" w:rsidP="0016527A" w:rsidRDefault="0016527A" w14:paraId="575C2670" w14:textId="77777777">
            <w:pPr>
              <w:pStyle w:val="07Bullets"/>
              <w:rPr>
                <w:rFonts w:ascii="Times New Roman" w:hAnsi="Times New Roman" w:cs="Times New Roman"/>
                <w:sz w:val="22"/>
              </w:rPr>
            </w:pPr>
            <w:r w:rsidRPr="00AE0971">
              <w:rPr>
                <w:rFonts w:ascii="Times New Roman" w:hAnsi="Times New Roman" w:cs="Times New Roman"/>
                <w:sz w:val="22"/>
              </w:rPr>
              <w:t>Monitor the effectiveness of the Incident Management process and make recommendations for improvement</w:t>
            </w:r>
          </w:p>
          <w:p w:rsidRPr="00AE0971" w:rsidR="0016527A" w:rsidP="0016527A" w:rsidRDefault="0016527A" w14:paraId="053B7387" w14:textId="77777777">
            <w:pPr>
              <w:pStyle w:val="07Bullets"/>
              <w:rPr>
                <w:rFonts w:ascii="Times New Roman" w:hAnsi="Times New Roman" w:cs="Times New Roman"/>
                <w:sz w:val="22"/>
              </w:rPr>
            </w:pPr>
            <w:r w:rsidRPr="00AE0971">
              <w:rPr>
                <w:rFonts w:ascii="Times New Roman" w:hAnsi="Times New Roman" w:cs="Times New Roman"/>
                <w:sz w:val="22"/>
              </w:rPr>
              <w:t>Execute the Incident Management process with support from individual support groups</w:t>
            </w:r>
          </w:p>
          <w:p w:rsidRPr="00AE0971" w:rsidR="00CB3866" w:rsidP="0016527A" w:rsidRDefault="0016527A" w14:paraId="695022EC" w14:textId="54CBB78A">
            <w:pPr>
              <w:pStyle w:val="NoSpacing"/>
              <w:rPr>
                <w:rFonts w:ascii="Times New Roman" w:hAnsi="Times New Roman" w:cs="Times New Roman"/>
              </w:rPr>
            </w:pPr>
            <w:r w:rsidRPr="00AE0971">
              <w:rPr>
                <w:rFonts w:ascii="Times New Roman" w:hAnsi="Times New Roman" w:cs="Times New Roman"/>
              </w:rPr>
              <w:t>Escalates incidents (functional and/or hierarchical)</w:t>
            </w:r>
          </w:p>
        </w:tc>
      </w:tr>
      <w:tr w:rsidRPr="00AE0971" w:rsidR="0016527A" w:rsidTr="00CF38F6" w14:paraId="47DE7725" w14:textId="77777777">
        <w:tc>
          <w:tcPr>
            <w:tcW w:w="2515" w:type="dxa"/>
          </w:tcPr>
          <w:p w:rsidRPr="00AE0971" w:rsidR="0016527A" w:rsidP="00CB3866" w:rsidRDefault="0016527A" w14:paraId="0B53DCC9" w14:textId="6C74FCB4">
            <w:pPr>
              <w:pStyle w:val="NoSpacing"/>
              <w:rPr>
                <w:rFonts w:ascii="Times New Roman" w:hAnsi="Times New Roman" w:cs="Times New Roman"/>
              </w:rPr>
            </w:pPr>
            <w:r w:rsidRPr="00AE0971">
              <w:rPr>
                <w:rFonts w:ascii="Times New Roman" w:hAnsi="Times New Roman" w:cs="Times New Roman"/>
              </w:rPr>
              <w:t>Major Incident Manager(s)</w:t>
            </w:r>
          </w:p>
        </w:tc>
        <w:tc>
          <w:tcPr>
            <w:tcW w:w="6835" w:type="dxa"/>
          </w:tcPr>
          <w:p w:rsidRPr="00AE0971" w:rsidR="0016527A" w:rsidP="0016527A" w:rsidRDefault="0016527A" w14:paraId="652CCC6F" w14:textId="77777777">
            <w:pPr>
              <w:pStyle w:val="07Bullets"/>
              <w:rPr>
                <w:rFonts w:ascii="Times New Roman" w:hAnsi="Times New Roman" w:cs="Times New Roman"/>
                <w:sz w:val="22"/>
              </w:rPr>
            </w:pPr>
            <w:r w:rsidRPr="00AE0971">
              <w:rPr>
                <w:rFonts w:ascii="Times New Roman" w:hAnsi="Times New Roman" w:cs="Times New Roman"/>
                <w:sz w:val="22"/>
              </w:rPr>
              <w:t>Co-ordinate the investigation and resolution of major incidents</w:t>
            </w:r>
          </w:p>
          <w:p w:rsidRPr="00AE0971" w:rsidR="0016527A" w:rsidP="0016527A" w:rsidRDefault="0016527A" w14:paraId="02AB9BC4" w14:textId="77777777">
            <w:pPr>
              <w:pStyle w:val="07Bullets"/>
              <w:rPr>
                <w:rFonts w:ascii="Times New Roman" w:hAnsi="Times New Roman" w:cs="Times New Roman"/>
                <w:sz w:val="22"/>
              </w:rPr>
            </w:pPr>
            <w:r w:rsidRPr="00AE0971">
              <w:rPr>
                <w:rFonts w:ascii="Times New Roman" w:hAnsi="Times New Roman" w:cs="Times New Roman"/>
                <w:sz w:val="22"/>
              </w:rPr>
              <w:t>Assign tasks to other teams to investigate and resolve the major incident</w:t>
            </w:r>
          </w:p>
          <w:p w:rsidRPr="00AE0971" w:rsidR="0016527A" w:rsidP="0016527A" w:rsidRDefault="0016527A" w14:paraId="0C834EBA" w14:textId="77777777">
            <w:pPr>
              <w:pStyle w:val="07Bullets"/>
              <w:rPr>
                <w:rFonts w:ascii="Times New Roman" w:hAnsi="Times New Roman" w:cs="Times New Roman"/>
                <w:sz w:val="22"/>
              </w:rPr>
            </w:pPr>
            <w:r w:rsidRPr="00AE0971">
              <w:rPr>
                <w:rFonts w:ascii="Times New Roman" w:hAnsi="Times New Roman" w:cs="Times New Roman"/>
                <w:sz w:val="22"/>
              </w:rPr>
              <w:t xml:space="preserve">Manage communications during the major incident to </w:t>
            </w:r>
            <w:proofErr w:type="gramStart"/>
            <w:r w:rsidRPr="00AE0971">
              <w:rPr>
                <w:rFonts w:ascii="Times New Roman" w:hAnsi="Times New Roman" w:cs="Times New Roman"/>
                <w:sz w:val="22"/>
              </w:rPr>
              <w:t>technical,  business</w:t>
            </w:r>
            <w:proofErr w:type="gramEnd"/>
            <w:r w:rsidRPr="00AE0971">
              <w:rPr>
                <w:rFonts w:ascii="Times New Roman" w:hAnsi="Times New Roman" w:cs="Times New Roman"/>
                <w:sz w:val="22"/>
              </w:rPr>
              <w:t xml:space="preserve"> and IT stakeholders</w:t>
            </w:r>
          </w:p>
          <w:p w:rsidRPr="00AE0971" w:rsidR="0016527A" w:rsidP="0016527A" w:rsidRDefault="0016527A" w14:paraId="246FE29B" w14:textId="77777777">
            <w:pPr>
              <w:pStyle w:val="07Bullets"/>
              <w:rPr>
                <w:rFonts w:ascii="Times New Roman" w:hAnsi="Times New Roman" w:cs="Times New Roman"/>
                <w:sz w:val="22"/>
              </w:rPr>
            </w:pPr>
            <w:r w:rsidRPr="00AE0971">
              <w:rPr>
                <w:rFonts w:ascii="Times New Roman" w:hAnsi="Times New Roman" w:cs="Times New Roman"/>
                <w:sz w:val="22"/>
              </w:rPr>
              <w:lastRenderedPageBreak/>
              <w:t>Conduct a review of the major incident once resolved</w:t>
            </w:r>
          </w:p>
          <w:p w:rsidRPr="00AE0971" w:rsidR="0016527A" w:rsidP="0016527A" w:rsidRDefault="0016527A" w14:paraId="2B49C384" w14:textId="73552525">
            <w:pPr>
              <w:pStyle w:val="NoSpacing"/>
              <w:rPr>
                <w:rFonts w:ascii="Times New Roman" w:hAnsi="Times New Roman" w:cs="Times New Roman"/>
              </w:rPr>
            </w:pPr>
            <w:r w:rsidRPr="00AE0971">
              <w:rPr>
                <w:rFonts w:ascii="Times New Roman" w:hAnsi="Times New Roman" w:cs="Times New Roman"/>
              </w:rPr>
              <w:t>The Major Incident Manager is engaged in the process by changing the Assignment group field to the Major Incident Management group and the Assigned to field to the correct Major Incident Manager</w:t>
            </w:r>
          </w:p>
        </w:tc>
      </w:tr>
      <w:tr w:rsidRPr="00AE0971" w:rsidR="0016527A" w:rsidTr="00CF38F6" w14:paraId="55716841" w14:textId="77777777">
        <w:tc>
          <w:tcPr>
            <w:tcW w:w="2515" w:type="dxa"/>
          </w:tcPr>
          <w:p w:rsidRPr="00AE0971" w:rsidR="0016527A" w:rsidP="00CB3866" w:rsidRDefault="0016527A" w14:paraId="41BA0446" w14:textId="616FB388">
            <w:pPr>
              <w:pStyle w:val="NoSpacing"/>
              <w:rPr>
                <w:rFonts w:ascii="Times New Roman" w:hAnsi="Times New Roman" w:cs="Times New Roman"/>
              </w:rPr>
            </w:pPr>
            <w:r w:rsidRPr="00AE0971">
              <w:rPr>
                <w:rFonts w:ascii="Times New Roman" w:hAnsi="Times New Roman" w:cs="Times New Roman"/>
              </w:rPr>
              <w:lastRenderedPageBreak/>
              <w:t>Process Owner</w:t>
            </w:r>
          </w:p>
        </w:tc>
        <w:tc>
          <w:tcPr>
            <w:tcW w:w="6835" w:type="dxa"/>
          </w:tcPr>
          <w:p w:rsidRPr="00AE0971" w:rsidR="0016527A" w:rsidP="0016527A" w:rsidRDefault="0016527A" w14:paraId="75750DD3" w14:textId="77777777">
            <w:pPr>
              <w:pStyle w:val="07Bullets"/>
              <w:rPr>
                <w:rFonts w:ascii="Times New Roman" w:hAnsi="Times New Roman" w:cs="Times New Roman"/>
                <w:sz w:val="22"/>
              </w:rPr>
            </w:pPr>
            <w:r w:rsidRPr="00AE0971">
              <w:rPr>
                <w:rFonts w:ascii="Times New Roman" w:hAnsi="Times New Roman" w:cs="Times New Roman"/>
                <w:sz w:val="22"/>
              </w:rPr>
              <w:t>Define the overall mission of the process</w:t>
            </w:r>
          </w:p>
          <w:p w:rsidRPr="00AE0971" w:rsidR="0016527A" w:rsidP="0016527A" w:rsidRDefault="0016527A" w14:paraId="26A05C21" w14:textId="77777777">
            <w:pPr>
              <w:pStyle w:val="07Bullets"/>
              <w:rPr>
                <w:rFonts w:ascii="Times New Roman" w:hAnsi="Times New Roman" w:cs="Times New Roman"/>
                <w:sz w:val="22"/>
              </w:rPr>
            </w:pPr>
            <w:r w:rsidRPr="00AE0971">
              <w:rPr>
                <w:rFonts w:ascii="Times New Roman" w:hAnsi="Times New Roman" w:cs="Times New Roman"/>
                <w:sz w:val="22"/>
              </w:rPr>
              <w:t>Establish and communicate the process mission, goals, and objectives to all stakeholders</w:t>
            </w:r>
          </w:p>
          <w:p w:rsidRPr="00AE0971" w:rsidR="0016527A" w:rsidP="0016527A" w:rsidRDefault="0016527A" w14:paraId="70FB253E" w14:textId="77777777">
            <w:pPr>
              <w:pStyle w:val="07Bullets"/>
              <w:rPr>
                <w:rFonts w:ascii="Times New Roman" w:hAnsi="Times New Roman" w:cs="Times New Roman"/>
                <w:sz w:val="22"/>
              </w:rPr>
            </w:pPr>
            <w:r w:rsidRPr="00AE0971">
              <w:rPr>
                <w:rFonts w:ascii="Times New Roman" w:hAnsi="Times New Roman" w:cs="Times New Roman"/>
                <w:sz w:val="22"/>
              </w:rPr>
              <w:t>Document and maintain the process and related procedures</w:t>
            </w:r>
          </w:p>
          <w:p w:rsidRPr="00AE0971" w:rsidR="0016527A" w:rsidP="0016527A" w:rsidRDefault="0016527A" w14:paraId="6DD0B1C2" w14:textId="77777777">
            <w:pPr>
              <w:pStyle w:val="07Bullets"/>
              <w:rPr>
                <w:rFonts w:ascii="Times New Roman" w:hAnsi="Times New Roman" w:cs="Times New Roman"/>
                <w:sz w:val="22"/>
              </w:rPr>
            </w:pPr>
            <w:r w:rsidRPr="00AE0971">
              <w:rPr>
                <w:rFonts w:ascii="Times New Roman" w:hAnsi="Times New Roman" w:cs="Times New Roman"/>
                <w:sz w:val="22"/>
              </w:rPr>
              <w:t>Ensure proper staffing and training for execution</w:t>
            </w:r>
          </w:p>
          <w:p w:rsidRPr="00AE0971" w:rsidR="0016527A" w:rsidP="0016527A" w:rsidRDefault="0016527A" w14:paraId="7A405197" w14:textId="77777777">
            <w:pPr>
              <w:pStyle w:val="07Bullets"/>
              <w:rPr>
                <w:rFonts w:ascii="Times New Roman" w:hAnsi="Times New Roman" w:cs="Times New Roman"/>
                <w:sz w:val="22"/>
              </w:rPr>
            </w:pPr>
            <w:r w:rsidRPr="00AE0971">
              <w:rPr>
                <w:rFonts w:ascii="Times New Roman" w:hAnsi="Times New Roman" w:cs="Times New Roman"/>
                <w:sz w:val="22"/>
              </w:rPr>
              <w:t>Direct the Incident Management roles</w:t>
            </w:r>
          </w:p>
          <w:p w:rsidRPr="00AE0971" w:rsidR="0016527A" w:rsidP="0016527A" w:rsidRDefault="0016527A" w14:paraId="10870046" w14:textId="77777777">
            <w:pPr>
              <w:pStyle w:val="07Bullets"/>
              <w:rPr>
                <w:rFonts w:ascii="Times New Roman" w:hAnsi="Times New Roman" w:cs="Times New Roman"/>
                <w:sz w:val="22"/>
              </w:rPr>
            </w:pPr>
            <w:r w:rsidRPr="00AE0971">
              <w:rPr>
                <w:rFonts w:ascii="Times New Roman" w:hAnsi="Times New Roman" w:cs="Times New Roman"/>
                <w:sz w:val="22"/>
              </w:rPr>
              <w:t>Ensure consistent execution of the process across the organization</w:t>
            </w:r>
          </w:p>
          <w:p w:rsidRPr="00AE0971" w:rsidR="0016527A" w:rsidP="0016527A" w:rsidRDefault="0016527A" w14:paraId="26223EFE" w14:textId="77777777">
            <w:pPr>
              <w:pStyle w:val="07Bullets"/>
              <w:rPr>
                <w:rFonts w:ascii="Times New Roman" w:hAnsi="Times New Roman" w:cs="Times New Roman"/>
                <w:sz w:val="22"/>
              </w:rPr>
            </w:pPr>
            <w:r w:rsidRPr="00AE0971">
              <w:rPr>
                <w:rFonts w:ascii="Times New Roman" w:hAnsi="Times New Roman" w:cs="Times New Roman"/>
                <w:sz w:val="22"/>
              </w:rPr>
              <w:t>Monitor, measure, and report on the effectiveness of the process to the leadership</w:t>
            </w:r>
          </w:p>
          <w:p w:rsidRPr="00AE0971" w:rsidR="0016527A" w:rsidP="0016527A" w:rsidRDefault="0016527A" w14:paraId="1842CAF9" w14:textId="0AD76DA5">
            <w:pPr>
              <w:pStyle w:val="07Bullets"/>
              <w:rPr>
                <w:rFonts w:ascii="Times New Roman" w:hAnsi="Times New Roman" w:cs="Times New Roman"/>
                <w:sz w:val="22"/>
              </w:rPr>
            </w:pPr>
            <w:r w:rsidRPr="00AE0971">
              <w:rPr>
                <w:rFonts w:ascii="Times New Roman" w:hAnsi="Times New Roman" w:cs="Times New Roman"/>
                <w:sz w:val="22"/>
              </w:rPr>
              <w:t>Continually improve the process</w:t>
            </w:r>
          </w:p>
        </w:tc>
      </w:tr>
    </w:tbl>
    <w:p w:rsidRPr="00AE0971" w:rsidR="00CB3866" w:rsidP="00CB3866" w:rsidRDefault="00CB3866" w14:paraId="5EA3AF22" w14:textId="77777777">
      <w:pPr>
        <w:pStyle w:val="NoSpacing"/>
        <w:rPr>
          <w:rFonts w:ascii="Times New Roman" w:hAnsi="Times New Roman" w:cs="Times New Roman"/>
        </w:rPr>
      </w:pPr>
    </w:p>
    <w:p w:rsidRPr="00AE0971" w:rsidR="00CB3866" w:rsidP="00CB3866" w:rsidRDefault="00CB3866" w14:paraId="7FF65435" w14:textId="77777777">
      <w:pPr>
        <w:pStyle w:val="NoSpacing"/>
        <w:rPr>
          <w:rFonts w:ascii="Times New Roman" w:hAnsi="Times New Roman" w:cs="Times New Roman"/>
        </w:rPr>
      </w:pPr>
    </w:p>
    <w:p w:rsidR="00CF38F6" w:rsidRDefault="00CF38F6" w14:paraId="7FD8090D" w14:textId="77777777">
      <w:pPr>
        <w:rPr>
          <w:rFonts w:ascii="Times New Roman" w:hAnsi="Times New Roman" w:eastAsia="Arial" w:cs="Times New Roman"/>
          <w:b/>
          <w:bCs/>
          <w:sz w:val="24"/>
          <w:szCs w:val="24"/>
        </w:rPr>
      </w:pPr>
      <w:r>
        <w:rPr>
          <w:rFonts w:ascii="Times New Roman" w:hAnsi="Times New Roman" w:cs="Times New Roman"/>
          <w:sz w:val="24"/>
          <w:szCs w:val="24"/>
        </w:rPr>
        <w:br w:type="page"/>
      </w:r>
    </w:p>
    <w:p w:rsidRPr="00AE0971" w:rsidR="0035382B" w:rsidP="0035382B" w:rsidRDefault="00B72657" w14:paraId="3D61C473" w14:textId="0C6FC662">
      <w:pPr>
        <w:pStyle w:val="Heading2"/>
        <w:ind w:left="533"/>
        <w:rPr>
          <w:rFonts w:ascii="Times New Roman" w:hAnsi="Times New Roman" w:cs="Times New Roman"/>
          <w:sz w:val="24"/>
          <w:szCs w:val="24"/>
        </w:rPr>
      </w:pPr>
      <w:bookmarkStart w:name="_Toc73446185" w:id="2295"/>
      <w:r>
        <w:rPr>
          <w:rFonts w:ascii="Times New Roman" w:hAnsi="Times New Roman" w:cs="Times New Roman"/>
          <w:sz w:val="24"/>
          <w:szCs w:val="24"/>
        </w:rPr>
        <w:lastRenderedPageBreak/>
        <w:t>6</w:t>
      </w:r>
      <w:r w:rsidRPr="00AE0971" w:rsidR="0035382B">
        <w:rPr>
          <w:rFonts w:ascii="Times New Roman" w:hAnsi="Times New Roman" w:cs="Times New Roman"/>
          <w:sz w:val="24"/>
          <w:szCs w:val="24"/>
        </w:rPr>
        <w:t>.6 Incident Intake Channels</w:t>
      </w:r>
      <w:bookmarkEnd w:id="2295"/>
      <w:r w:rsidRPr="00AE0971" w:rsidR="0035382B">
        <w:rPr>
          <w:rFonts w:ascii="Times New Roman" w:hAnsi="Times New Roman" w:cs="Times New Roman"/>
          <w:sz w:val="24"/>
          <w:szCs w:val="24"/>
        </w:rPr>
        <w:t xml:space="preserve"> </w:t>
      </w:r>
    </w:p>
    <w:p w:rsidRPr="00AE0971" w:rsidR="0035382B" w:rsidP="0035382B" w:rsidRDefault="0035382B" w14:paraId="56B3DA88" w14:textId="77777777">
      <w:pPr>
        <w:pStyle w:val="NoSpacing"/>
        <w:rPr>
          <w:rFonts w:ascii="Times New Roman" w:hAnsi="Times New Roman" w:cs="Times New Roman"/>
        </w:rPr>
      </w:pPr>
    </w:p>
    <w:p w:rsidRPr="00E360C6" w:rsidR="0035382B" w:rsidP="00E9707F" w:rsidRDefault="0007391D" w14:paraId="2B772CD1" w14:textId="3A3E2909">
      <w:pPr>
        <w:rPr>
          <w:rFonts w:ascii="Times New Roman" w:hAnsi="Times New Roman" w:cs="Times New Roman"/>
          <w:b/>
          <w:bCs/>
          <w:sz w:val="24"/>
          <w:szCs w:val="24"/>
        </w:rPr>
      </w:pPr>
      <w:bookmarkStart w:name="_Toc5704864" w:id="2296"/>
      <w:bookmarkStart w:name="_Toc5802046" w:id="2297"/>
      <w:bookmarkStart w:name="_Toc8590184" w:id="2298"/>
      <w:proofErr w:type="gramStart"/>
      <w:r w:rsidRPr="00E360C6">
        <w:rPr>
          <w:rFonts w:ascii="Times New Roman" w:hAnsi="Times New Roman" w:cs="Times New Roman"/>
          <w:b/>
          <w:bCs/>
          <w:sz w:val="24"/>
          <w:szCs w:val="24"/>
        </w:rPr>
        <w:t xml:space="preserve">6.6.1  </w:t>
      </w:r>
      <w:r w:rsidRPr="00E360C6" w:rsidR="0035382B">
        <w:rPr>
          <w:rFonts w:ascii="Times New Roman" w:hAnsi="Times New Roman" w:cs="Times New Roman"/>
          <w:b/>
          <w:bCs/>
          <w:sz w:val="24"/>
          <w:szCs w:val="24"/>
        </w:rPr>
        <w:t>Directly</w:t>
      </w:r>
      <w:proofErr w:type="gramEnd"/>
      <w:r w:rsidRPr="00E360C6" w:rsidR="0035382B">
        <w:rPr>
          <w:rFonts w:ascii="Times New Roman" w:hAnsi="Times New Roman" w:cs="Times New Roman"/>
          <w:b/>
          <w:bCs/>
          <w:sz w:val="24"/>
          <w:szCs w:val="24"/>
        </w:rPr>
        <w:t xml:space="preserve"> in ServiceNow</w:t>
      </w:r>
      <w:bookmarkEnd w:id="2296"/>
      <w:bookmarkEnd w:id="2297"/>
      <w:bookmarkEnd w:id="2298"/>
      <w:r w:rsidRPr="00E360C6" w:rsidR="0035382B">
        <w:rPr>
          <w:rFonts w:ascii="Times New Roman" w:hAnsi="Times New Roman" w:cs="Times New Roman"/>
          <w:b/>
          <w:bCs/>
          <w:sz w:val="24"/>
          <w:szCs w:val="24"/>
        </w:rPr>
        <w:t xml:space="preserve"> </w:t>
      </w:r>
    </w:p>
    <w:p w:rsidRPr="00AE0971" w:rsidR="0035382B" w:rsidP="0035382B" w:rsidRDefault="0035382B" w14:paraId="15FF2A64" w14:textId="113DEC83">
      <w:pPr>
        <w:jc w:val="both"/>
        <w:rPr>
          <w:rFonts w:ascii="Times New Roman" w:hAnsi="Times New Roman" w:eastAsia="Times New Roman" w:cs="Times New Roman"/>
        </w:rPr>
      </w:pPr>
      <w:r w:rsidRPr="00AE0971">
        <w:rPr>
          <w:rFonts w:ascii="Times New Roman" w:hAnsi="Times New Roman" w:eastAsia="Times New Roman" w:cs="Times New Roman"/>
        </w:rPr>
        <w:t xml:space="preserve">The </w:t>
      </w:r>
      <w:r w:rsidRPr="00AE0971" w:rsidR="00E9707F">
        <w:rPr>
          <w:rFonts w:ascii="Times New Roman" w:hAnsi="Times New Roman" w:eastAsia="Times New Roman" w:cs="Times New Roman"/>
        </w:rPr>
        <w:t>NOC</w:t>
      </w:r>
      <w:r w:rsidRPr="00AE0971">
        <w:rPr>
          <w:rFonts w:ascii="Times New Roman" w:hAnsi="Times New Roman" w:eastAsia="Times New Roman" w:cs="Times New Roman"/>
        </w:rPr>
        <w:t xml:space="preserve"> Help Desk Agent can create the incident directly as a result of a phone call or email from a user. A member of </w:t>
      </w:r>
      <w:r w:rsidRPr="00AE0971" w:rsidR="001811E3">
        <w:rPr>
          <w:rFonts w:ascii="Times New Roman" w:hAnsi="Times New Roman" w:eastAsia="Times New Roman" w:cs="Times New Roman"/>
        </w:rPr>
        <w:t>NOC</w:t>
      </w:r>
      <w:r w:rsidRPr="00AE0971">
        <w:rPr>
          <w:rFonts w:ascii="Times New Roman" w:hAnsi="Times New Roman" w:eastAsia="Times New Roman" w:cs="Times New Roman"/>
        </w:rPr>
        <w:t xml:space="preserve"> Support can raise an incident when they discover evidence of one.</w:t>
      </w:r>
    </w:p>
    <w:p w:rsidRPr="00E360C6" w:rsidR="0035382B" w:rsidP="00E9707F" w:rsidRDefault="0007391D" w14:paraId="7909F758" w14:textId="73D30068">
      <w:pPr>
        <w:rPr>
          <w:rFonts w:ascii="Times New Roman" w:hAnsi="Times New Roman" w:cs="Times New Roman"/>
          <w:b/>
          <w:bCs/>
          <w:sz w:val="24"/>
          <w:szCs w:val="24"/>
        </w:rPr>
      </w:pPr>
      <w:bookmarkStart w:name="_Toc5704865" w:id="2299"/>
      <w:bookmarkStart w:name="_Toc5802047" w:id="2300"/>
      <w:bookmarkStart w:name="_Toc8590185" w:id="2301"/>
      <w:proofErr w:type="gramStart"/>
      <w:r w:rsidRPr="00E360C6">
        <w:rPr>
          <w:rFonts w:ascii="Times New Roman" w:hAnsi="Times New Roman" w:cs="Times New Roman"/>
          <w:b/>
          <w:bCs/>
          <w:sz w:val="24"/>
          <w:szCs w:val="24"/>
        </w:rPr>
        <w:t xml:space="preserve">6.6.2  </w:t>
      </w:r>
      <w:r w:rsidRPr="00E360C6" w:rsidR="0035382B">
        <w:rPr>
          <w:rFonts w:ascii="Times New Roman" w:hAnsi="Times New Roman" w:cs="Times New Roman"/>
          <w:b/>
          <w:bCs/>
          <w:sz w:val="24"/>
          <w:szCs w:val="24"/>
        </w:rPr>
        <w:t>Incident</w:t>
      </w:r>
      <w:proofErr w:type="gramEnd"/>
      <w:r w:rsidRPr="00E360C6" w:rsidR="0035382B">
        <w:rPr>
          <w:rFonts w:ascii="Times New Roman" w:hAnsi="Times New Roman" w:cs="Times New Roman"/>
          <w:b/>
          <w:bCs/>
          <w:sz w:val="24"/>
          <w:szCs w:val="24"/>
        </w:rPr>
        <w:t xml:space="preserve"> from a Change</w:t>
      </w:r>
      <w:bookmarkEnd w:id="2299"/>
      <w:bookmarkEnd w:id="2300"/>
      <w:bookmarkEnd w:id="2301"/>
    </w:p>
    <w:p w:rsidRPr="00AE0971" w:rsidR="0035382B" w:rsidP="0035382B" w:rsidRDefault="0035382B" w14:paraId="0E62F3F1" w14:textId="034DA254">
      <w:pPr>
        <w:jc w:val="both"/>
        <w:rPr>
          <w:rFonts w:ascii="Times New Roman" w:hAnsi="Times New Roman" w:eastAsia="Times New Roman" w:cs="Times New Roman"/>
        </w:rPr>
      </w:pPr>
      <w:r w:rsidRPr="00AE0971">
        <w:rPr>
          <w:rFonts w:ascii="Times New Roman" w:hAnsi="Times New Roman" w:eastAsia="Times New Roman" w:cs="Times New Roman"/>
        </w:rPr>
        <w:t>Any ITIL user can create an incident from a Change when they discover evidence of an issue due to change</w:t>
      </w:r>
      <w:r w:rsidRPr="00AE0971" w:rsidR="001811E3">
        <w:rPr>
          <w:rFonts w:ascii="Times New Roman" w:hAnsi="Times New Roman" w:eastAsia="Times New Roman" w:cs="Times New Roman"/>
        </w:rPr>
        <w:t>.</w:t>
      </w:r>
    </w:p>
    <w:p w:rsidRPr="00E360C6" w:rsidR="0035382B" w:rsidP="00E9707F" w:rsidRDefault="0007391D" w14:paraId="4CFADB2F" w14:textId="739C3857">
      <w:pPr>
        <w:rPr>
          <w:rFonts w:ascii="Times New Roman" w:hAnsi="Times New Roman" w:cs="Times New Roman"/>
          <w:b/>
          <w:bCs/>
          <w:sz w:val="24"/>
          <w:szCs w:val="24"/>
        </w:rPr>
      </w:pPr>
      <w:bookmarkStart w:name="_Toc5704867" w:id="2302"/>
      <w:bookmarkStart w:name="_Toc5802049" w:id="2303"/>
      <w:bookmarkStart w:name="_Toc8590187" w:id="2304"/>
      <w:proofErr w:type="gramStart"/>
      <w:r w:rsidRPr="00E360C6">
        <w:rPr>
          <w:rFonts w:ascii="Times New Roman" w:hAnsi="Times New Roman" w:cs="Times New Roman"/>
          <w:b/>
          <w:bCs/>
          <w:sz w:val="24"/>
          <w:szCs w:val="24"/>
        </w:rPr>
        <w:t xml:space="preserve">6.6.3  </w:t>
      </w:r>
      <w:r w:rsidRPr="00E360C6" w:rsidR="0035382B">
        <w:rPr>
          <w:rFonts w:ascii="Times New Roman" w:hAnsi="Times New Roman" w:cs="Times New Roman"/>
          <w:b/>
          <w:bCs/>
          <w:sz w:val="24"/>
          <w:szCs w:val="24"/>
        </w:rPr>
        <w:t>Automatically</w:t>
      </w:r>
      <w:proofErr w:type="gramEnd"/>
      <w:r w:rsidRPr="00E360C6" w:rsidR="0035382B">
        <w:rPr>
          <w:rFonts w:ascii="Times New Roman" w:hAnsi="Times New Roman" w:cs="Times New Roman"/>
          <w:b/>
          <w:bCs/>
          <w:sz w:val="24"/>
          <w:szCs w:val="24"/>
        </w:rPr>
        <w:t xml:space="preserve"> via Integrations</w:t>
      </w:r>
      <w:bookmarkEnd w:id="2302"/>
      <w:bookmarkEnd w:id="2303"/>
      <w:bookmarkEnd w:id="2304"/>
      <w:r w:rsidRPr="00E360C6" w:rsidR="0035382B">
        <w:rPr>
          <w:rFonts w:ascii="Times New Roman" w:hAnsi="Times New Roman" w:cs="Times New Roman"/>
          <w:b/>
          <w:bCs/>
          <w:sz w:val="24"/>
          <w:szCs w:val="24"/>
        </w:rPr>
        <w:t xml:space="preserve"> </w:t>
      </w:r>
    </w:p>
    <w:p w:rsidRPr="00AE0971" w:rsidR="0035382B" w:rsidP="0035382B" w:rsidRDefault="0035382B" w14:paraId="4EB76FCB" w14:textId="0BC7A8C5">
      <w:pPr>
        <w:jc w:val="both"/>
        <w:rPr>
          <w:rFonts w:ascii="Times New Roman" w:hAnsi="Times New Roman" w:eastAsia="Times New Roman" w:cs="Times New Roman"/>
        </w:rPr>
      </w:pPr>
      <w:r w:rsidRPr="00AE0971">
        <w:rPr>
          <w:rFonts w:ascii="Times New Roman" w:hAnsi="Times New Roman" w:eastAsia="Times New Roman" w:cs="Times New Roman"/>
        </w:rPr>
        <w:t>Incidents can be automatically generated via external systems such as event monitoring or direct APIs.</w:t>
      </w:r>
    </w:p>
    <w:p w:rsidRPr="00AE0971" w:rsidR="001811E3" w:rsidP="00E9707F" w:rsidRDefault="001811E3" w14:paraId="3E9A3E2A" w14:textId="77777777">
      <w:pPr>
        <w:rPr>
          <w:rFonts w:ascii="Times New Roman" w:hAnsi="Times New Roman" w:cs="Times New Roman"/>
          <w:b/>
          <w:bCs/>
        </w:rPr>
      </w:pPr>
      <w:bookmarkStart w:name="_Toc5704868" w:id="2305"/>
      <w:bookmarkStart w:name="_Toc5802050" w:id="2306"/>
      <w:bookmarkStart w:name="_Toc8590188" w:id="2307"/>
    </w:p>
    <w:p w:rsidRPr="00E360C6" w:rsidR="0035382B" w:rsidP="00E9707F" w:rsidRDefault="0007391D" w14:paraId="6E4890CA" w14:textId="308D4D65">
      <w:pPr>
        <w:rPr>
          <w:rFonts w:ascii="Times New Roman" w:hAnsi="Times New Roman" w:cs="Times New Roman"/>
          <w:b/>
          <w:bCs/>
          <w:sz w:val="24"/>
          <w:szCs w:val="24"/>
        </w:rPr>
      </w:pPr>
      <w:proofErr w:type="gramStart"/>
      <w:r w:rsidRPr="00E360C6">
        <w:rPr>
          <w:rFonts w:ascii="Times New Roman" w:hAnsi="Times New Roman" w:cs="Times New Roman"/>
          <w:b/>
          <w:bCs/>
          <w:sz w:val="24"/>
          <w:szCs w:val="24"/>
        </w:rPr>
        <w:t xml:space="preserve">6.6.4  </w:t>
      </w:r>
      <w:r w:rsidRPr="00E360C6" w:rsidR="0035382B">
        <w:rPr>
          <w:rFonts w:ascii="Times New Roman" w:hAnsi="Times New Roman" w:cs="Times New Roman"/>
          <w:b/>
          <w:bCs/>
          <w:sz w:val="24"/>
          <w:szCs w:val="24"/>
        </w:rPr>
        <w:t>Call</w:t>
      </w:r>
      <w:proofErr w:type="gramEnd"/>
      <w:r w:rsidRPr="00E360C6" w:rsidR="0035382B">
        <w:rPr>
          <w:rFonts w:ascii="Times New Roman" w:hAnsi="Times New Roman" w:cs="Times New Roman"/>
          <w:b/>
          <w:bCs/>
          <w:sz w:val="24"/>
          <w:szCs w:val="24"/>
        </w:rPr>
        <w:t xml:space="preserve"> to </w:t>
      </w:r>
      <w:r w:rsidRPr="00E360C6" w:rsidR="001811E3">
        <w:rPr>
          <w:rFonts w:ascii="Times New Roman" w:hAnsi="Times New Roman" w:cs="Times New Roman"/>
          <w:b/>
          <w:bCs/>
          <w:sz w:val="24"/>
          <w:szCs w:val="24"/>
        </w:rPr>
        <w:t>NOC</w:t>
      </w:r>
      <w:r w:rsidRPr="00E360C6" w:rsidR="0035382B">
        <w:rPr>
          <w:rFonts w:ascii="Times New Roman" w:hAnsi="Times New Roman" w:cs="Times New Roman"/>
          <w:b/>
          <w:bCs/>
          <w:sz w:val="24"/>
          <w:szCs w:val="24"/>
        </w:rPr>
        <w:t xml:space="preserve"> Help Desk</w:t>
      </w:r>
      <w:bookmarkEnd w:id="2305"/>
      <w:bookmarkEnd w:id="2306"/>
      <w:bookmarkEnd w:id="2307"/>
    </w:p>
    <w:p w:rsidRPr="00AE0971" w:rsidR="0035382B" w:rsidP="0035382B" w:rsidRDefault="0035382B" w14:paraId="70E7919C" w14:textId="6F756036">
      <w:pPr>
        <w:jc w:val="both"/>
        <w:rPr>
          <w:rFonts w:ascii="Times New Roman" w:hAnsi="Times New Roman" w:eastAsia="Times New Roman" w:cs="Times New Roman"/>
        </w:rPr>
      </w:pPr>
      <w:r w:rsidRPr="00AE0971">
        <w:rPr>
          <w:rFonts w:ascii="Times New Roman" w:hAnsi="Times New Roman" w:eastAsia="Times New Roman" w:cs="Times New Roman"/>
        </w:rPr>
        <w:t xml:space="preserve">End users can call </w:t>
      </w:r>
      <w:r w:rsidRPr="00AE0971" w:rsidR="00E9707F">
        <w:rPr>
          <w:rFonts w:ascii="Times New Roman" w:hAnsi="Times New Roman" w:eastAsia="Times New Roman" w:cs="Times New Roman"/>
        </w:rPr>
        <w:t xml:space="preserve">NOC </w:t>
      </w:r>
      <w:r w:rsidRPr="00AE0971">
        <w:rPr>
          <w:rFonts w:ascii="Times New Roman" w:hAnsi="Times New Roman" w:eastAsia="Times New Roman" w:cs="Times New Roman"/>
        </w:rPr>
        <w:t xml:space="preserve">Help Desk at </w:t>
      </w:r>
      <w:r w:rsidRPr="00AE0971">
        <w:rPr>
          <w:rFonts w:ascii="Times New Roman" w:hAnsi="Times New Roman" w:eastAsia="Times New Roman" w:cs="Times New Roman"/>
          <w:highlight w:val="yellow"/>
        </w:rPr>
        <w:t>xxx-xxx-</w:t>
      </w:r>
      <w:proofErr w:type="spellStart"/>
      <w:r w:rsidRPr="00AE0971">
        <w:rPr>
          <w:rFonts w:ascii="Times New Roman" w:hAnsi="Times New Roman" w:eastAsia="Times New Roman" w:cs="Times New Roman"/>
          <w:highlight w:val="yellow"/>
        </w:rPr>
        <w:t>xxxx</w:t>
      </w:r>
      <w:proofErr w:type="spellEnd"/>
      <w:r w:rsidRPr="00AE0971">
        <w:rPr>
          <w:rFonts w:ascii="Times New Roman" w:hAnsi="Times New Roman" w:eastAsia="Times New Roman" w:cs="Times New Roman"/>
        </w:rPr>
        <w:t xml:space="preserve"> to report an incident.</w:t>
      </w:r>
    </w:p>
    <w:p w:rsidRPr="00E360C6" w:rsidR="0035382B" w:rsidP="00E9707F" w:rsidRDefault="0007391D" w14:paraId="7ECA142A" w14:textId="6152A955">
      <w:pPr>
        <w:rPr>
          <w:rFonts w:ascii="Times New Roman" w:hAnsi="Times New Roman" w:cs="Times New Roman"/>
          <w:b/>
          <w:bCs/>
          <w:sz w:val="24"/>
          <w:szCs w:val="24"/>
        </w:rPr>
      </w:pPr>
      <w:bookmarkStart w:name="_Toc8590189" w:id="2308"/>
      <w:proofErr w:type="gramStart"/>
      <w:r w:rsidRPr="00E360C6">
        <w:rPr>
          <w:rFonts w:ascii="Times New Roman" w:hAnsi="Times New Roman" w:cs="Times New Roman"/>
          <w:b/>
          <w:bCs/>
          <w:sz w:val="24"/>
          <w:szCs w:val="24"/>
        </w:rPr>
        <w:t xml:space="preserve">6.6.5  </w:t>
      </w:r>
      <w:r w:rsidRPr="00E360C6" w:rsidR="0035382B">
        <w:rPr>
          <w:rFonts w:ascii="Times New Roman" w:hAnsi="Times New Roman" w:cs="Times New Roman"/>
          <w:b/>
          <w:bCs/>
          <w:sz w:val="24"/>
          <w:szCs w:val="24"/>
        </w:rPr>
        <w:t>Inbound</w:t>
      </w:r>
      <w:proofErr w:type="gramEnd"/>
      <w:r w:rsidRPr="00E360C6" w:rsidR="0035382B">
        <w:rPr>
          <w:rFonts w:ascii="Times New Roman" w:hAnsi="Times New Roman" w:cs="Times New Roman"/>
          <w:b/>
          <w:bCs/>
          <w:sz w:val="24"/>
          <w:szCs w:val="24"/>
        </w:rPr>
        <w:t xml:space="preserve"> Email</w:t>
      </w:r>
      <w:bookmarkEnd w:id="2308"/>
    </w:p>
    <w:p w:rsidRPr="00AE0971" w:rsidR="0035382B" w:rsidP="0035382B" w:rsidRDefault="0035382B" w14:paraId="29749143" w14:textId="7C04E17D">
      <w:pPr>
        <w:jc w:val="both"/>
        <w:rPr>
          <w:rFonts w:ascii="Times New Roman" w:hAnsi="Times New Roman" w:eastAsia="Times New Roman" w:cs="Times New Roman"/>
        </w:rPr>
      </w:pPr>
      <w:r w:rsidRPr="00AE0971">
        <w:rPr>
          <w:rFonts w:ascii="Times New Roman" w:hAnsi="Times New Roman" w:cs="Times New Roman"/>
        </w:rPr>
        <w:t xml:space="preserve">End users can send emails to </w:t>
      </w:r>
      <w:hyperlink w:history="1" r:id="rId24">
        <w:r w:rsidRPr="00AE0971">
          <w:rPr>
            <w:rStyle w:val="Hyperlink"/>
            <w:rFonts w:ascii="Times New Roman" w:hAnsi="Times New Roman" w:cs="Times New Roman"/>
            <w:highlight w:val="yellow"/>
          </w:rPr>
          <w:t>helpdesk@xxx.com</w:t>
        </w:r>
      </w:hyperlink>
      <w:r w:rsidRPr="00AE0971">
        <w:rPr>
          <w:rFonts w:ascii="Times New Roman" w:hAnsi="Times New Roman" w:cs="Times New Roman"/>
        </w:rPr>
        <w:t xml:space="preserve"> to generate incident records. </w:t>
      </w:r>
    </w:p>
    <w:p w:rsidRPr="00AE0971" w:rsidR="0035382B" w:rsidP="0035382B" w:rsidRDefault="0035382B" w14:paraId="305FFF44" w14:textId="587251B6">
      <w:pPr>
        <w:pStyle w:val="NoSpacing"/>
        <w:rPr>
          <w:rFonts w:ascii="Times New Roman" w:hAnsi="Times New Roman" w:cs="Times New Roman"/>
        </w:rPr>
      </w:pPr>
    </w:p>
    <w:p w:rsidRPr="00AE0971" w:rsidR="001811E3" w:rsidP="001811E3" w:rsidRDefault="00B72657" w14:paraId="37E13727" w14:textId="0A4E7F4A">
      <w:pPr>
        <w:pStyle w:val="Heading2"/>
        <w:ind w:left="533"/>
        <w:rPr>
          <w:rFonts w:ascii="Times New Roman" w:hAnsi="Times New Roman" w:cs="Times New Roman"/>
          <w:sz w:val="24"/>
          <w:szCs w:val="24"/>
        </w:rPr>
      </w:pPr>
      <w:bookmarkStart w:name="_Toc73446186" w:id="2309"/>
      <w:r>
        <w:rPr>
          <w:rFonts w:ascii="Times New Roman" w:hAnsi="Times New Roman" w:cs="Times New Roman"/>
          <w:sz w:val="24"/>
          <w:szCs w:val="24"/>
        </w:rPr>
        <w:t>6</w:t>
      </w:r>
      <w:r w:rsidRPr="00AE0971" w:rsidR="001811E3">
        <w:rPr>
          <w:rFonts w:ascii="Times New Roman" w:hAnsi="Times New Roman" w:cs="Times New Roman"/>
          <w:sz w:val="24"/>
          <w:szCs w:val="24"/>
        </w:rPr>
        <w:t>.7 Incident Management Lifecycle</w:t>
      </w:r>
      <w:bookmarkEnd w:id="2309"/>
    </w:p>
    <w:p w:rsidRPr="00AE0971" w:rsidR="001811E3" w:rsidP="001811E3" w:rsidRDefault="001811E3" w14:paraId="4B322668" w14:textId="5DF84B08">
      <w:pPr>
        <w:pStyle w:val="Heading2"/>
        <w:ind w:left="533"/>
        <w:rPr>
          <w:rFonts w:ascii="Times New Roman" w:hAnsi="Times New Roman" w:cs="Times New Roman"/>
          <w:sz w:val="24"/>
          <w:szCs w:val="24"/>
        </w:rPr>
      </w:pPr>
    </w:p>
    <w:p w:rsidRPr="00E360C6" w:rsidR="001811E3" w:rsidP="001811E3" w:rsidRDefault="00B72657" w14:paraId="19635749" w14:textId="4A2AB10C">
      <w:pPr>
        <w:pStyle w:val="NoSpacing"/>
        <w:rPr>
          <w:rFonts w:ascii="Times New Roman" w:hAnsi="Times New Roman" w:cs="Times New Roman"/>
          <w:b/>
          <w:bCs/>
          <w:sz w:val="24"/>
          <w:szCs w:val="24"/>
        </w:rPr>
      </w:pPr>
      <w:r w:rsidRPr="00E360C6">
        <w:rPr>
          <w:rFonts w:ascii="Times New Roman" w:hAnsi="Times New Roman" w:cs="Times New Roman"/>
          <w:b/>
          <w:bCs/>
          <w:sz w:val="24"/>
          <w:szCs w:val="24"/>
        </w:rPr>
        <w:t>6</w:t>
      </w:r>
      <w:r w:rsidRPr="00E360C6" w:rsidR="001811E3">
        <w:rPr>
          <w:rFonts w:ascii="Times New Roman" w:hAnsi="Times New Roman" w:cs="Times New Roman"/>
          <w:b/>
          <w:bCs/>
          <w:sz w:val="24"/>
          <w:szCs w:val="24"/>
        </w:rPr>
        <w:t xml:space="preserve">.7.1 Process Activities </w:t>
      </w:r>
    </w:p>
    <w:p w:rsidRPr="00AE0971" w:rsidR="001811E3" w:rsidP="001811E3" w:rsidRDefault="001811E3" w14:paraId="3AB7AA00" w14:textId="1DC2AD62">
      <w:pPr>
        <w:pStyle w:val="NoSpacing"/>
        <w:rPr>
          <w:rFonts w:ascii="Times New Roman" w:hAnsi="Times New Roman" w:cs="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75"/>
        <w:gridCol w:w="2340"/>
        <w:gridCol w:w="5935"/>
      </w:tblGrid>
      <w:tr w:rsidRPr="00AE0971" w:rsidR="001811E3" w:rsidTr="00CF38F6" w14:paraId="151A67AF" w14:textId="77777777">
        <w:tc>
          <w:tcPr>
            <w:tcW w:w="1075" w:type="dxa"/>
            <w:shd w:val="clear" w:color="auto" w:fill="4472C4" w:themeFill="accent1"/>
          </w:tcPr>
          <w:p w:rsidRPr="00AE0971" w:rsidR="001811E3" w:rsidP="001811E3" w:rsidRDefault="001811E3" w14:paraId="6F3DD223" w14:textId="52AC9722">
            <w:pPr>
              <w:pStyle w:val="NoSpacing"/>
              <w:rPr>
                <w:rFonts w:ascii="Times New Roman" w:hAnsi="Times New Roman" w:cs="Times New Roman"/>
                <w:color w:val="FFFFFF" w:themeColor="background1"/>
              </w:rPr>
            </w:pPr>
            <w:r w:rsidRPr="00AE0971">
              <w:rPr>
                <w:rFonts w:ascii="Times New Roman" w:hAnsi="Times New Roman" w:cs="Times New Roman"/>
                <w:color w:val="FFFFFF" w:themeColor="background1"/>
              </w:rPr>
              <w:t>ID</w:t>
            </w:r>
          </w:p>
        </w:tc>
        <w:tc>
          <w:tcPr>
            <w:tcW w:w="2340" w:type="dxa"/>
            <w:shd w:val="clear" w:color="auto" w:fill="4472C4" w:themeFill="accent1"/>
          </w:tcPr>
          <w:p w:rsidRPr="00AE0971" w:rsidR="001811E3" w:rsidP="001811E3" w:rsidRDefault="001811E3" w14:paraId="31B370A4" w14:textId="184626FA">
            <w:pPr>
              <w:pStyle w:val="NoSpacing"/>
              <w:rPr>
                <w:rFonts w:ascii="Times New Roman" w:hAnsi="Times New Roman" w:cs="Times New Roman"/>
                <w:color w:val="FFFFFF" w:themeColor="background1"/>
              </w:rPr>
            </w:pPr>
            <w:r w:rsidRPr="00AE0971">
              <w:rPr>
                <w:rFonts w:ascii="Times New Roman" w:hAnsi="Times New Roman" w:cs="Times New Roman"/>
                <w:color w:val="FFFFFF" w:themeColor="background1"/>
              </w:rPr>
              <w:t>Activity</w:t>
            </w:r>
          </w:p>
        </w:tc>
        <w:tc>
          <w:tcPr>
            <w:tcW w:w="5935" w:type="dxa"/>
            <w:shd w:val="clear" w:color="auto" w:fill="4472C4" w:themeFill="accent1"/>
          </w:tcPr>
          <w:p w:rsidRPr="00AE0971" w:rsidR="001811E3" w:rsidP="001811E3" w:rsidRDefault="001811E3" w14:paraId="4BF51B05" w14:textId="742C9298">
            <w:pPr>
              <w:pStyle w:val="NoSpacing"/>
              <w:rPr>
                <w:rFonts w:ascii="Times New Roman" w:hAnsi="Times New Roman" w:cs="Times New Roman"/>
                <w:color w:val="FFFFFF" w:themeColor="background1"/>
              </w:rPr>
            </w:pPr>
            <w:r w:rsidRPr="00AE0971">
              <w:rPr>
                <w:rFonts w:ascii="Times New Roman" w:hAnsi="Times New Roman" w:cs="Times New Roman"/>
                <w:color w:val="FFFFFF" w:themeColor="background1"/>
              </w:rPr>
              <w:t>Description</w:t>
            </w:r>
          </w:p>
        </w:tc>
      </w:tr>
      <w:tr w:rsidRPr="00AE0971" w:rsidR="001811E3" w:rsidTr="00CF38F6" w14:paraId="4DD4680E" w14:textId="77777777">
        <w:tc>
          <w:tcPr>
            <w:tcW w:w="1075" w:type="dxa"/>
          </w:tcPr>
          <w:p w:rsidRPr="00AE0971" w:rsidR="001811E3" w:rsidP="001811E3" w:rsidRDefault="001811E3" w14:paraId="31086863" w14:textId="72407E10">
            <w:pPr>
              <w:pStyle w:val="NoSpacing"/>
              <w:rPr>
                <w:rFonts w:ascii="Times New Roman" w:hAnsi="Times New Roman" w:cs="Times New Roman"/>
              </w:rPr>
            </w:pPr>
            <w:r w:rsidRPr="00AE0971">
              <w:rPr>
                <w:rFonts w:ascii="Times New Roman" w:hAnsi="Times New Roman" w:cs="Times New Roman"/>
              </w:rPr>
              <w:t>INC P</w:t>
            </w:r>
          </w:p>
        </w:tc>
        <w:tc>
          <w:tcPr>
            <w:tcW w:w="2340" w:type="dxa"/>
          </w:tcPr>
          <w:p w:rsidRPr="00AE0971" w:rsidR="001811E3" w:rsidP="001811E3" w:rsidRDefault="001811E3" w14:paraId="2A996034" w14:textId="1F710D9A">
            <w:pPr>
              <w:pStyle w:val="NoSpacing"/>
              <w:rPr>
                <w:rFonts w:ascii="Times New Roman" w:hAnsi="Times New Roman" w:cs="Times New Roman"/>
              </w:rPr>
            </w:pPr>
            <w:r w:rsidRPr="00AE0971">
              <w:rPr>
                <w:rFonts w:ascii="Times New Roman" w:hAnsi="Times New Roman" w:cs="Times New Roman"/>
              </w:rPr>
              <w:t>Incident Management Planning and Design</w:t>
            </w:r>
          </w:p>
        </w:tc>
        <w:tc>
          <w:tcPr>
            <w:tcW w:w="5935" w:type="dxa"/>
          </w:tcPr>
          <w:p w:rsidRPr="00AE0971" w:rsidR="001811E3" w:rsidP="000A1323" w:rsidRDefault="001811E3" w14:paraId="170C1B55" w14:textId="5EEF99F8">
            <w:pPr>
              <w:pStyle w:val="TableParagraph"/>
              <w:numPr>
                <w:ilvl w:val="0"/>
                <w:numId w:val="52"/>
              </w:numPr>
              <w:tabs>
                <w:tab w:val="left" w:pos="468"/>
                <w:tab w:val="left" w:pos="469"/>
              </w:tabs>
              <w:autoSpaceDE w:val="0"/>
              <w:autoSpaceDN w:val="0"/>
              <w:spacing w:before="80"/>
              <w:ind w:right="115"/>
              <w:rPr>
                <w:rFonts w:ascii="Times New Roman" w:hAnsi="Times New Roman" w:cs="Times New Roman"/>
              </w:rPr>
            </w:pPr>
            <w:r w:rsidRPr="00AE0971">
              <w:rPr>
                <w:rFonts w:ascii="Times New Roman" w:hAnsi="Times New Roman" w:cs="Times New Roman"/>
                <w:w w:val="105"/>
              </w:rPr>
              <w:t>The</w:t>
            </w:r>
            <w:r w:rsidRPr="00AE0971">
              <w:rPr>
                <w:rFonts w:ascii="Times New Roman" w:hAnsi="Times New Roman" w:cs="Times New Roman"/>
                <w:spacing w:val="-5"/>
                <w:w w:val="105"/>
              </w:rPr>
              <w:t xml:space="preserve"> </w:t>
            </w:r>
            <w:r w:rsidRPr="00AE0971">
              <w:rPr>
                <w:rFonts w:ascii="Times New Roman" w:hAnsi="Times New Roman" w:cs="Times New Roman"/>
                <w:w w:val="105"/>
              </w:rPr>
              <w:t>Incident</w:t>
            </w:r>
            <w:r w:rsidRPr="00AE0971">
              <w:rPr>
                <w:rFonts w:ascii="Times New Roman" w:hAnsi="Times New Roman" w:cs="Times New Roman"/>
                <w:spacing w:val="-4"/>
                <w:w w:val="105"/>
              </w:rPr>
              <w:t xml:space="preserve"> </w:t>
            </w:r>
            <w:r w:rsidRPr="00AE0971">
              <w:rPr>
                <w:rFonts w:ascii="Times New Roman" w:hAnsi="Times New Roman" w:cs="Times New Roman"/>
                <w:w w:val="105"/>
              </w:rPr>
              <w:t>Management</w:t>
            </w:r>
            <w:r w:rsidRPr="00AE0971">
              <w:rPr>
                <w:rFonts w:ascii="Times New Roman" w:hAnsi="Times New Roman" w:cs="Times New Roman"/>
                <w:spacing w:val="-4"/>
                <w:w w:val="105"/>
              </w:rPr>
              <w:t xml:space="preserve"> </w:t>
            </w:r>
            <w:r w:rsidRPr="00AE0971">
              <w:rPr>
                <w:rFonts w:ascii="Times New Roman" w:hAnsi="Times New Roman" w:cs="Times New Roman"/>
                <w:w w:val="105"/>
              </w:rPr>
              <w:t>team</w:t>
            </w:r>
            <w:r w:rsidRPr="00AE0971">
              <w:rPr>
                <w:rFonts w:ascii="Times New Roman" w:hAnsi="Times New Roman" w:cs="Times New Roman"/>
                <w:spacing w:val="-3"/>
                <w:w w:val="105"/>
              </w:rPr>
              <w:t xml:space="preserve"> </w:t>
            </w:r>
            <w:r w:rsidRPr="00AE0971">
              <w:rPr>
                <w:rFonts w:ascii="Times New Roman" w:hAnsi="Times New Roman" w:cs="Times New Roman"/>
                <w:w w:val="105"/>
              </w:rPr>
              <w:t>and</w:t>
            </w:r>
            <w:r w:rsidRPr="00AE0971">
              <w:rPr>
                <w:rFonts w:ascii="Times New Roman" w:hAnsi="Times New Roman" w:cs="Times New Roman"/>
                <w:spacing w:val="-5"/>
                <w:w w:val="105"/>
              </w:rPr>
              <w:t xml:space="preserve"> </w:t>
            </w:r>
            <w:r w:rsidRPr="00AE0971">
              <w:rPr>
                <w:rFonts w:ascii="Times New Roman" w:hAnsi="Times New Roman" w:cs="Times New Roman"/>
                <w:w w:val="105"/>
              </w:rPr>
              <w:t>key</w:t>
            </w:r>
            <w:r w:rsidRPr="00AE0971">
              <w:rPr>
                <w:rFonts w:ascii="Times New Roman" w:hAnsi="Times New Roman" w:cs="Times New Roman"/>
                <w:spacing w:val="-4"/>
                <w:w w:val="105"/>
              </w:rPr>
              <w:t xml:space="preserve"> </w:t>
            </w:r>
            <w:r w:rsidRPr="00AE0971">
              <w:rPr>
                <w:rFonts w:ascii="Times New Roman" w:hAnsi="Times New Roman" w:cs="Times New Roman"/>
                <w:w w:val="105"/>
              </w:rPr>
              <w:t>stakeholders</w:t>
            </w:r>
            <w:r w:rsidRPr="00AE0971">
              <w:rPr>
                <w:rFonts w:ascii="Times New Roman" w:hAnsi="Times New Roman" w:cs="Times New Roman"/>
                <w:spacing w:val="-2"/>
                <w:w w:val="105"/>
              </w:rPr>
              <w:t xml:space="preserve"> </w:t>
            </w:r>
            <w:r w:rsidRPr="00AE0971">
              <w:rPr>
                <w:rFonts w:ascii="Times New Roman" w:hAnsi="Times New Roman" w:cs="Times New Roman"/>
                <w:w w:val="105"/>
              </w:rPr>
              <w:t>decide</w:t>
            </w:r>
            <w:r w:rsidRPr="00AE0971">
              <w:rPr>
                <w:rFonts w:ascii="Times New Roman" w:hAnsi="Times New Roman" w:cs="Times New Roman"/>
                <w:spacing w:val="-2"/>
                <w:w w:val="105"/>
              </w:rPr>
              <w:t xml:space="preserve"> </w:t>
            </w:r>
            <w:r w:rsidRPr="00AE0971">
              <w:rPr>
                <w:rFonts w:ascii="Times New Roman" w:hAnsi="Times New Roman" w:cs="Times New Roman"/>
                <w:w w:val="105"/>
              </w:rPr>
              <w:t>and</w:t>
            </w:r>
            <w:r w:rsidRPr="00AE0971">
              <w:rPr>
                <w:rFonts w:ascii="Times New Roman" w:hAnsi="Times New Roman" w:cs="Times New Roman"/>
                <w:spacing w:val="-4"/>
                <w:w w:val="105"/>
              </w:rPr>
              <w:t xml:space="preserve"> </w:t>
            </w:r>
            <w:r w:rsidRPr="00AE0971">
              <w:rPr>
                <w:rFonts w:ascii="Times New Roman" w:hAnsi="Times New Roman" w:cs="Times New Roman"/>
                <w:w w:val="105"/>
              </w:rPr>
              <w:t>document,</w:t>
            </w:r>
            <w:r w:rsidRPr="00AE0971">
              <w:rPr>
                <w:rFonts w:ascii="Times New Roman" w:hAnsi="Times New Roman" w:cs="Times New Roman"/>
                <w:spacing w:val="-4"/>
                <w:w w:val="105"/>
              </w:rPr>
              <w:t xml:space="preserve"> </w:t>
            </w:r>
            <w:r w:rsidRPr="00AE0971">
              <w:rPr>
                <w:rFonts w:ascii="Times New Roman" w:hAnsi="Times New Roman" w:cs="Times New Roman"/>
                <w:w w:val="105"/>
              </w:rPr>
              <w:t>in</w:t>
            </w:r>
            <w:r w:rsidRPr="00AE0971">
              <w:rPr>
                <w:rFonts w:ascii="Times New Roman" w:hAnsi="Times New Roman" w:cs="Times New Roman"/>
                <w:spacing w:val="-3"/>
                <w:w w:val="105"/>
              </w:rPr>
              <w:t xml:space="preserve"> </w:t>
            </w:r>
            <w:r w:rsidRPr="00AE0971">
              <w:rPr>
                <w:rFonts w:ascii="Times New Roman" w:hAnsi="Times New Roman" w:cs="Times New Roman"/>
                <w:w w:val="105"/>
              </w:rPr>
              <w:t>the</w:t>
            </w:r>
            <w:r w:rsidRPr="00AE0971">
              <w:rPr>
                <w:rFonts w:ascii="Times New Roman" w:hAnsi="Times New Roman" w:cs="Times New Roman"/>
                <w:spacing w:val="-3"/>
                <w:w w:val="105"/>
              </w:rPr>
              <w:t xml:space="preserve"> </w:t>
            </w:r>
            <w:r w:rsidRPr="00AE0971">
              <w:rPr>
                <w:rFonts w:ascii="Times New Roman" w:hAnsi="Times New Roman" w:cs="Times New Roman"/>
                <w:w w:val="105"/>
              </w:rPr>
              <w:t>Incident Management section of the NOC SOP, what level of Incident Management is required to support the services delivered by the organization and how this level will be</w:t>
            </w:r>
            <w:r w:rsidRPr="00AE0971">
              <w:rPr>
                <w:rFonts w:ascii="Times New Roman" w:hAnsi="Times New Roman" w:cs="Times New Roman"/>
                <w:spacing w:val="3"/>
                <w:w w:val="105"/>
              </w:rPr>
              <w:t xml:space="preserve"> </w:t>
            </w:r>
            <w:r w:rsidRPr="00AE0971">
              <w:rPr>
                <w:rFonts w:ascii="Times New Roman" w:hAnsi="Times New Roman" w:cs="Times New Roman"/>
                <w:w w:val="105"/>
              </w:rPr>
              <w:t>achieved. The planning and design of Incident management depends on Incident intake channels decided, SLA definitions, assignment rules and support levels defined.</w:t>
            </w:r>
          </w:p>
          <w:p w:rsidRPr="00AE0971" w:rsidR="001811E3" w:rsidP="000A1323" w:rsidRDefault="001811E3" w14:paraId="590C743F" w14:textId="4BE08A8D">
            <w:pPr>
              <w:pStyle w:val="NoSpacing"/>
              <w:numPr>
                <w:ilvl w:val="0"/>
                <w:numId w:val="52"/>
              </w:numPr>
              <w:rPr>
                <w:rFonts w:ascii="Times New Roman" w:hAnsi="Times New Roman" w:cs="Times New Roman"/>
              </w:rPr>
            </w:pPr>
            <w:r w:rsidRPr="00AE0971">
              <w:rPr>
                <w:rFonts w:ascii="Times New Roman" w:hAnsi="Times New Roman" w:cs="Times New Roman"/>
                <w:w w:val="105"/>
              </w:rPr>
              <w:t>This activity is always performed when the process and services are being defined and setup. Additionally, it is good practice to periodically review the Incident Management section to ensure that the process remains relevant to the support needs of the organization and</w:t>
            </w:r>
            <w:r w:rsidRPr="00AE0971">
              <w:rPr>
                <w:rFonts w:ascii="Times New Roman" w:hAnsi="Times New Roman" w:cs="Times New Roman"/>
                <w:spacing w:val="-37"/>
                <w:w w:val="105"/>
              </w:rPr>
              <w:t xml:space="preserve"> </w:t>
            </w:r>
            <w:r w:rsidRPr="00AE0971">
              <w:rPr>
                <w:rFonts w:ascii="Times New Roman" w:hAnsi="Times New Roman" w:cs="Times New Roman"/>
                <w:w w:val="105"/>
              </w:rPr>
              <w:t>is aligned to Continual Service</w:t>
            </w:r>
            <w:r w:rsidRPr="00AE0971">
              <w:rPr>
                <w:rFonts w:ascii="Times New Roman" w:hAnsi="Times New Roman" w:cs="Times New Roman"/>
                <w:spacing w:val="2"/>
                <w:w w:val="105"/>
              </w:rPr>
              <w:t xml:space="preserve"> </w:t>
            </w:r>
            <w:r w:rsidRPr="00AE0971">
              <w:rPr>
                <w:rFonts w:ascii="Times New Roman" w:hAnsi="Times New Roman" w:cs="Times New Roman"/>
                <w:w w:val="105"/>
              </w:rPr>
              <w:t>Improvement.</w:t>
            </w:r>
          </w:p>
        </w:tc>
      </w:tr>
      <w:tr w:rsidRPr="00AE0971" w:rsidR="001811E3" w:rsidTr="00CF38F6" w14:paraId="79A4AAB5" w14:textId="77777777">
        <w:tc>
          <w:tcPr>
            <w:tcW w:w="1075" w:type="dxa"/>
          </w:tcPr>
          <w:p w:rsidRPr="00AE0971" w:rsidR="001811E3" w:rsidP="001811E3" w:rsidRDefault="001811E3" w14:paraId="68A8D2C0" w14:textId="2C44DE38">
            <w:pPr>
              <w:pStyle w:val="NoSpacing"/>
              <w:rPr>
                <w:rFonts w:ascii="Times New Roman" w:hAnsi="Times New Roman" w:cs="Times New Roman"/>
              </w:rPr>
            </w:pPr>
            <w:r w:rsidRPr="00AE0971">
              <w:rPr>
                <w:rFonts w:ascii="Times New Roman" w:hAnsi="Times New Roman" w:cs="Times New Roman"/>
              </w:rPr>
              <w:t>INC 1.0</w:t>
            </w:r>
          </w:p>
        </w:tc>
        <w:tc>
          <w:tcPr>
            <w:tcW w:w="2340" w:type="dxa"/>
          </w:tcPr>
          <w:p w:rsidRPr="00AE0971" w:rsidR="001811E3" w:rsidP="001811E3" w:rsidRDefault="001811E3" w14:paraId="2FA9FEA5" w14:textId="65AA3D05">
            <w:pPr>
              <w:pStyle w:val="NoSpacing"/>
              <w:rPr>
                <w:rFonts w:ascii="Times New Roman" w:hAnsi="Times New Roman" w:cs="Times New Roman"/>
              </w:rPr>
            </w:pPr>
            <w:r w:rsidRPr="00AE0971">
              <w:rPr>
                <w:rFonts w:ascii="Times New Roman" w:hAnsi="Times New Roman" w:cs="Times New Roman"/>
              </w:rPr>
              <w:t>Incident Identification and Classification</w:t>
            </w:r>
          </w:p>
        </w:tc>
        <w:tc>
          <w:tcPr>
            <w:tcW w:w="5935" w:type="dxa"/>
          </w:tcPr>
          <w:p w:rsidRPr="00AE0971" w:rsidR="001811E3" w:rsidP="000A1323" w:rsidRDefault="001811E3" w14:paraId="0DFB6F47" w14:textId="77777777">
            <w:pPr>
              <w:pStyle w:val="TableParagraph"/>
              <w:numPr>
                <w:ilvl w:val="0"/>
                <w:numId w:val="53"/>
              </w:numPr>
              <w:tabs>
                <w:tab w:val="left" w:pos="468"/>
                <w:tab w:val="left" w:pos="469"/>
              </w:tabs>
              <w:autoSpaceDE w:val="0"/>
              <w:autoSpaceDN w:val="0"/>
              <w:spacing w:before="8"/>
              <w:rPr>
                <w:rFonts w:ascii="Times New Roman" w:hAnsi="Times New Roman" w:cs="Times New Roman"/>
              </w:rPr>
            </w:pPr>
            <w:r w:rsidRPr="00AE0971">
              <w:rPr>
                <w:rFonts w:ascii="Times New Roman" w:hAnsi="Times New Roman" w:cs="Times New Roman"/>
                <w:w w:val="105"/>
              </w:rPr>
              <w:t>Gathering information needed to facilitate service disruption analysis and</w:t>
            </w:r>
            <w:r w:rsidRPr="00AE0971">
              <w:rPr>
                <w:rFonts w:ascii="Times New Roman" w:hAnsi="Times New Roman" w:cs="Times New Roman"/>
                <w:spacing w:val="-15"/>
                <w:w w:val="105"/>
              </w:rPr>
              <w:t xml:space="preserve"> </w:t>
            </w:r>
            <w:r w:rsidRPr="00AE0971">
              <w:rPr>
                <w:rFonts w:ascii="Times New Roman" w:hAnsi="Times New Roman" w:cs="Times New Roman"/>
                <w:w w:val="105"/>
              </w:rPr>
              <w:t>assignment</w:t>
            </w:r>
          </w:p>
          <w:p w:rsidRPr="00AE0971" w:rsidR="001811E3" w:rsidP="000A1323" w:rsidRDefault="001811E3" w14:paraId="541D6774" w14:textId="77777777">
            <w:pPr>
              <w:pStyle w:val="TableParagraph"/>
              <w:numPr>
                <w:ilvl w:val="0"/>
                <w:numId w:val="53"/>
              </w:numPr>
              <w:tabs>
                <w:tab w:val="left" w:pos="468"/>
                <w:tab w:val="left" w:pos="469"/>
              </w:tabs>
              <w:autoSpaceDE w:val="0"/>
              <w:autoSpaceDN w:val="0"/>
              <w:spacing w:before="12"/>
              <w:rPr>
                <w:rFonts w:ascii="Times New Roman" w:hAnsi="Times New Roman" w:cs="Times New Roman"/>
              </w:rPr>
            </w:pPr>
            <w:r w:rsidRPr="00AE0971">
              <w:rPr>
                <w:rFonts w:ascii="Times New Roman" w:hAnsi="Times New Roman" w:cs="Times New Roman"/>
                <w:w w:val="105"/>
              </w:rPr>
              <w:t>Redirecting improperly routed service requests to the request fulfillment</w:t>
            </w:r>
            <w:r w:rsidRPr="00AE0971">
              <w:rPr>
                <w:rFonts w:ascii="Times New Roman" w:hAnsi="Times New Roman" w:cs="Times New Roman"/>
                <w:spacing w:val="-10"/>
                <w:w w:val="105"/>
              </w:rPr>
              <w:t xml:space="preserve"> </w:t>
            </w:r>
            <w:r w:rsidRPr="00AE0971">
              <w:rPr>
                <w:rFonts w:ascii="Times New Roman" w:hAnsi="Times New Roman" w:cs="Times New Roman"/>
                <w:w w:val="105"/>
              </w:rPr>
              <w:t>process</w:t>
            </w:r>
          </w:p>
          <w:p w:rsidRPr="00AE0971" w:rsidR="001811E3" w:rsidP="000A1323" w:rsidRDefault="001811E3" w14:paraId="0716A2B6" w14:textId="77777777">
            <w:pPr>
              <w:pStyle w:val="TableParagraph"/>
              <w:numPr>
                <w:ilvl w:val="0"/>
                <w:numId w:val="53"/>
              </w:numPr>
              <w:tabs>
                <w:tab w:val="left" w:pos="468"/>
                <w:tab w:val="left" w:pos="469"/>
              </w:tabs>
              <w:autoSpaceDE w:val="0"/>
              <w:autoSpaceDN w:val="0"/>
              <w:spacing w:before="84"/>
              <w:rPr>
                <w:rFonts w:ascii="Times New Roman" w:hAnsi="Times New Roman" w:cs="Times New Roman"/>
              </w:rPr>
            </w:pPr>
            <w:r w:rsidRPr="00AE0971">
              <w:rPr>
                <w:rFonts w:ascii="Times New Roman" w:hAnsi="Times New Roman" w:cs="Times New Roman"/>
              </w:rPr>
              <w:t xml:space="preserve">Determining the incident priority </w:t>
            </w:r>
          </w:p>
          <w:p w:rsidRPr="00AE0971" w:rsidR="001811E3" w:rsidP="000A1323" w:rsidRDefault="001811E3" w14:paraId="0A6CE43B" w14:textId="77777777">
            <w:pPr>
              <w:pStyle w:val="TableParagraph"/>
              <w:numPr>
                <w:ilvl w:val="0"/>
                <w:numId w:val="53"/>
              </w:numPr>
              <w:tabs>
                <w:tab w:val="left" w:pos="468"/>
                <w:tab w:val="left" w:pos="469"/>
              </w:tabs>
              <w:autoSpaceDE w:val="0"/>
              <w:autoSpaceDN w:val="0"/>
              <w:spacing w:before="84"/>
              <w:rPr>
                <w:rFonts w:ascii="Times New Roman" w:hAnsi="Times New Roman" w:cs="Times New Roman"/>
              </w:rPr>
            </w:pPr>
            <w:r w:rsidRPr="00AE0971">
              <w:rPr>
                <w:rFonts w:ascii="Times New Roman" w:hAnsi="Times New Roman" w:cs="Times New Roman"/>
                <w:w w:val="105"/>
              </w:rPr>
              <w:t>Associating the incident with a relevant</w:t>
            </w:r>
            <w:r w:rsidRPr="00AE0971">
              <w:rPr>
                <w:rFonts w:ascii="Times New Roman" w:hAnsi="Times New Roman" w:cs="Times New Roman"/>
                <w:spacing w:val="-9"/>
                <w:w w:val="105"/>
              </w:rPr>
              <w:t xml:space="preserve"> </w:t>
            </w:r>
            <w:r w:rsidRPr="00AE0971">
              <w:rPr>
                <w:rFonts w:ascii="Times New Roman" w:hAnsi="Times New Roman" w:cs="Times New Roman"/>
                <w:w w:val="105"/>
              </w:rPr>
              <w:t>SLA</w:t>
            </w:r>
          </w:p>
          <w:p w:rsidRPr="00AE0971" w:rsidR="001811E3" w:rsidP="000A1323" w:rsidRDefault="001811E3" w14:paraId="279AD330" w14:textId="0E7C632F">
            <w:pPr>
              <w:pStyle w:val="NoSpacing"/>
              <w:numPr>
                <w:ilvl w:val="0"/>
                <w:numId w:val="53"/>
              </w:numPr>
              <w:rPr>
                <w:rFonts w:ascii="Times New Roman" w:hAnsi="Times New Roman" w:cs="Times New Roman"/>
              </w:rPr>
            </w:pPr>
            <w:r w:rsidRPr="00AE0971">
              <w:rPr>
                <w:rFonts w:ascii="Times New Roman" w:hAnsi="Times New Roman" w:cs="Times New Roman"/>
              </w:rPr>
              <w:lastRenderedPageBreak/>
              <w:t>Invoking the major incident procedure where</w:t>
            </w:r>
            <w:r w:rsidRPr="00AE0971">
              <w:rPr>
                <w:rFonts w:ascii="Times New Roman" w:hAnsi="Times New Roman" w:cs="Times New Roman"/>
                <w:spacing w:val="-5"/>
              </w:rPr>
              <w:t xml:space="preserve"> </w:t>
            </w:r>
            <w:r w:rsidRPr="00AE0971">
              <w:rPr>
                <w:rFonts w:ascii="Times New Roman" w:hAnsi="Times New Roman" w:cs="Times New Roman"/>
              </w:rPr>
              <w:t>applicable</w:t>
            </w:r>
          </w:p>
        </w:tc>
      </w:tr>
      <w:tr w:rsidRPr="00AE0971" w:rsidR="001811E3" w:rsidTr="00CF38F6" w14:paraId="18B5DD4A" w14:textId="77777777">
        <w:tc>
          <w:tcPr>
            <w:tcW w:w="1075" w:type="dxa"/>
          </w:tcPr>
          <w:p w:rsidRPr="00AE0971" w:rsidR="001811E3" w:rsidP="001811E3" w:rsidRDefault="001811E3" w14:paraId="3D35CC87" w14:textId="07F259D5">
            <w:pPr>
              <w:pStyle w:val="NoSpacing"/>
              <w:rPr>
                <w:rFonts w:ascii="Times New Roman" w:hAnsi="Times New Roman" w:cs="Times New Roman"/>
              </w:rPr>
            </w:pPr>
            <w:r w:rsidRPr="00AE0971">
              <w:rPr>
                <w:rFonts w:ascii="Times New Roman" w:hAnsi="Times New Roman" w:cs="Times New Roman"/>
              </w:rPr>
              <w:lastRenderedPageBreak/>
              <w:t>INC 2.0</w:t>
            </w:r>
          </w:p>
        </w:tc>
        <w:tc>
          <w:tcPr>
            <w:tcW w:w="2340" w:type="dxa"/>
          </w:tcPr>
          <w:p w:rsidRPr="00AE0971" w:rsidR="001811E3" w:rsidP="001811E3" w:rsidRDefault="001811E3" w14:paraId="53F42ABD" w14:textId="776CFA4C">
            <w:pPr>
              <w:pStyle w:val="NoSpacing"/>
              <w:rPr>
                <w:rFonts w:ascii="Times New Roman" w:hAnsi="Times New Roman" w:cs="Times New Roman"/>
              </w:rPr>
            </w:pPr>
            <w:r w:rsidRPr="00AE0971">
              <w:rPr>
                <w:rFonts w:ascii="Times New Roman" w:hAnsi="Times New Roman" w:cs="Times New Roman"/>
              </w:rPr>
              <w:t>Initial Support</w:t>
            </w:r>
          </w:p>
        </w:tc>
        <w:tc>
          <w:tcPr>
            <w:tcW w:w="5935" w:type="dxa"/>
          </w:tcPr>
          <w:p w:rsidRPr="00AE0971" w:rsidR="001811E3" w:rsidP="000A1323" w:rsidRDefault="001811E3" w14:paraId="2ACB1F1C" w14:textId="77777777">
            <w:pPr>
              <w:pStyle w:val="TableParagraph"/>
              <w:numPr>
                <w:ilvl w:val="0"/>
                <w:numId w:val="54"/>
              </w:numPr>
              <w:tabs>
                <w:tab w:val="left" w:pos="468"/>
                <w:tab w:val="left" w:pos="469"/>
              </w:tabs>
              <w:autoSpaceDE w:val="0"/>
              <w:autoSpaceDN w:val="0"/>
              <w:spacing w:before="10" w:line="247" w:lineRule="auto"/>
              <w:ind w:right="783"/>
              <w:rPr>
                <w:rFonts w:ascii="Times New Roman" w:hAnsi="Times New Roman" w:cs="Times New Roman"/>
              </w:rPr>
            </w:pPr>
            <w:r w:rsidRPr="00AE0971">
              <w:rPr>
                <w:rFonts w:ascii="Times New Roman" w:hAnsi="Times New Roman" w:cs="Times New Roman"/>
                <w:w w:val="105"/>
              </w:rPr>
              <w:t>Matching the incident against other related calls, events, incidents, known errors,</w:t>
            </w:r>
            <w:r w:rsidRPr="00AE0971">
              <w:rPr>
                <w:rFonts w:ascii="Times New Roman" w:hAnsi="Times New Roman" w:cs="Times New Roman"/>
                <w:spacing w:val="-38"/>
                <w:w w:val="105"/>
              </w:rPr>
              <w:t xml:space="preserve"> </w:t>
            </w:r>
            <w:r w:rsidRPr="00AE0971">
              <w:rPr>
                <w:rFonts w:ascii="Times New Roman" w:hAnsi="Times New Roman" w:cs="Times New Roman"/>
                <w:w w:val="105"/>
              </w:rPr>
              <w:t>or changes that are open or have been recently</w:t>
            </w:r>
            <w:r w:rsidRPr="00AE0971">
              <w:rPr>
                <w:rFonts w:ascii="Times New Roman" w:hAnsi="Times New Roman" w:cs="Times New Roman"/>
                <w:spacing w:val="-9"/>
                <w:w w:val="105"/>
              </w:rPr>
              <w:t xml:space="preserve"> </w:t>
            </w:r>
            <w:r w:rsidRPr="00AE0971">
              <w:rPr>
                <w:rFonts w:ascii="Times New Roman" w:hAnsi="Times New Roman" w:cs="Times New Roman"/>
                <w:w w:val="105"/>
              </w:rPr>
              <w:t>closed</w:t>
            </w:r>
          </w:p>
          <w:p w:rsidRPr="00AE0971" w:rsidR="001811E3" w:rsidP="000A1323" w:rsidRDefault="001811E3" w14:paraId="4D75456B"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rPr>
            </w:pPr>
            <w:r w:rsidRPr="00AE0971">
              <w:rPr>
                <w:rFonts w:ascii="Times New Roman" w:hAnsi="Times New Roman" w:cs="Times New Roman"/>
                <w:spacing w:val="2"/>
              </w:rPr>
              <w:t>E</w:t>
            </w:r>
            <w:r w:rsidRPr="00AE0971">
              <w:rPr>
                <w:rFonts w:ascii="Times New Roman" w:hAnsi="Times New Roman" w:cs="Times New Roman"/>
                <w:spacing w:val="3"/>
              </w:rPr>
              <w:t>sc</w:t>
            </w:r>
            <w:r w:rsidRPr="00AE0971">
              <w:rPr>
                <w:rFonts w:ascii="Times New Roman" w:hAnsi="Times New Roman" w:cs="Times New Roman"/>
                <w:w w:val="99"/>
              </w:rPr>
              <w:t>a</w:t>
            </w:r>
            <w:r w:rsidRPr="00AE0971">
              <w:rPr>
                <w:rFonts w:ascii="Times New Roman" w:hAnsi="Times New Roman" w:cs="Times New Roman"/>
                <w:spacing w:val="3"/>
                <w:w w:val="99"/>
              </w:rPr>
              <w:t>l</w:t>
            </w:r>
            <w:r w:rsidRPr="00AE0971">
              <w:rPr>
                <w:rFonts w:ascii="Times New Roman" w:hAnsi="Times New Roman" w:cs="Times New Roman"/>
                <w:w w:val="99"/>
              </w:rPr>
              <w:t>a</w:t>
            </w:r>
            <w:r w:rsidRPr="00AE0971">
              <w:rPr>
                <w:rFonts w:ascii="Times New Roman" w:hAnsi="Times New Roman" w:cs="Times New Roman"/>
                <w:spacing w:val="2"/>
              </w:rPr>
              <w:t>t</w:t>
            </w:r>
            <w:r w:rsidRPr="00AE0971">
              <w:rPr>
                <w:rFonts w:ascii="Times New Roman" w:hAnsi="Times New Roman" w:cs="Times New Roman"/>
                <w:spacing w:val="3"/>
                <w:w w:val="99"/>
              </w:rPr>
              <w:t>i</w:t>
            </w:r>
            <w:r w:rsidRPr="00AE0971">
              <w:rPr>
                <w:rFonts w:ascii="Times New Roman" w:hAnsi="Times New Roman" w:cs="Times New Roman"/>
                <w:w w:val="99"/>
              </w:rPr>
              <w:t>on</w:t>
            </w:r>
            <w:r w:rsidRPr="00AE0971">
              <w:rPr>
                <w:rFonts w:ascii="Times New Roman" w:hAnsi="Times New Roman" w:cs="Times New Roman"/>
                <w:spacing w:val="7"/>
              </w:rPr>
              <w:t xml:space="preserve"> </w:t>
            </w:r>
            <w:r w:rsidRPr="00AE0971">
              <w:rPr>
                <w:rFonts w:ascii="Times New Roman" w:hAnsi="Times New Roman" w:cs="Times New Roman"/>
                <w:spacing w:val="2"/>
              </w:rPr>
              <w:t>t</w:t>
            </w:r>
            <w:r w:rsidRPr="00AE0971">
              <w:rPr>
                <w:rFonts w:ascii="Times New Roman" w:hAnsi="Times New Roman" w:cs="Times New Roman"/>
              </w:rPr>
              <w:t>o</w:t>
            </w:r>
            <w:r w:rsidRPr="00AE0971">
              <w:rPr>
                <w:rFonts w:ascii="Times New Roman" w:hAnsi="Times New Roman" w:cs="Times New Roman"/>
                <w:spacing w:val="5"/>
              </w:rPr>
              <w:t xml:space="preserve"> </w:t>
            </w:r>
            <w:r w:rsidRPr="00AE0971">
              <w:rPr>
                <w:rFonts w:ascii="Times New Roman" w:hAnsi="Times New Roman" w:cs="Times New Roman"/>
                <w:spacing w:val="3"/>
                <w:w w:val="99"/>
              </w:rPr>
              <w:t>2</w:t>
            </w:r>
            <w:r w:rsidRPr="00AE0971">
              <w:rPr>
                <w:rFonts w:ascii="Times New Roman" w:hAnsi="Times New Roman" w:cs="Times New Roman"/>
                <w:spacing w:val="3"/>
                <w:w w:val="99"/>
                <w:vertAlign w:val="superscript"/>
              </w:rPr>
              <w:t>nd</w:t>
            </w:r>
            <w:r w:rsidRPr="00AE0971">
              <w:rPr>
                <w:rFonts w:ascii="Times New Roman" w:hAnsi="Times New Roman" w:cs="Times New Roman"/>
                <w:spacing w:val="3"/>
                <w:w w:val="99"/>
              </w:rPr>
              <w:t xml:space="preserve"> l</w:t>
            </w:r>
            <w:r w:rsidRPr="00AE0971">
              <w:rPr>
                <w:rFonts w:ascii="Times New Roman" w:hAnsi="Times New Roman" w:cs="Times New Roman"/>
                <w:spacing w:val="2"/>
                <w:w w:val="99"/>
              </w:rPr>
              <w:t>e</w:t>
            </w:r>
            <w:r w:rsidRPr="00AE0971">
              <w:rPr>
                <w:rFonts w:ascii="Times New Roman" w:hAnsi="Times New Roman" w:cs="Times New Roman"/>
                <w:spacing w:val="1"/>
              </w:rPr>
              <w:t>v</w:t>
            </w:r>
            <w:r w:rsidRPr="00AE0971">
              <w:rPr>
                <w:rFonts w:ascii="Times New Roman" w:hAnsi="Times New Roman" w:cs="Times New Roman"/>
                <w:w w:val="99"/>
              </w:rPr>
              <w:t>el</w:t>
            </w:r>
            <w:r w:rsidRPr="00AE0971">
              <w:rPr>
                <w:rFonts w:ascii="Times New Roman" w:hAnsi="Times New Roman" w:cs="Times New Roman"/>
                <w:spacing w:val="4"/>
              </w:rPr>
              <w:t xml:space="preserve"> </w:t>
            </w:r>
            <w:r w:rsidRPr="00AE0971">
              <w:rPr>
                <w:rFonts w:ascii="Times New Roman" w:hAnsi="Times New Roman" w:cs="Times New Roman"/>
                <w:spacing w:val="3"/>
              </w:rPr>
              <w:t>s</w:t>
            </w:r>
            <w:r w:rsidRPr="00AE0971">
              <w:rPr>
                <w:rFonts w:ascii="Times New Roman" w:hAnsi="Times New Roman" w:cs="Times New Roman"/>
                <w:spacing w:val="2"/>
                <w:w w:val="99"/>
              </w:rPr>
              <w:t>uppo</w:t>
            </w:r>
            <w:r w:rsidRPr="00AE0971">
              <w:rPr>
                <w:rFonts w:ascii="Times New Roman" w:hAnsi="Times New Roman" w:cs="Times New Roman"/>
              </w:rPr>
              <w:t>r</w:t>
            </w:r>
            <w:r w:rsidRPr="00AE0971">
              <w:rPr>
                <w:rFonts w:ascii="Times New Roman" w:hAnsi="Times New Roman" w:cs="Times New Roman"/>
                <w:spacing w:val="2"/>
              </w:rPr>
              <w:t>t</w:t>
            </w:r>
            <w:r w:rsidRPr="00AE0971">
              <w:rPr>
                <w:rFonts w:ascii="Times New Roman" w:hAnsi="Times New Roman" w:cs="Times New Roman"/>
              </w:rPr>
              <w:t>,</w:t>
            </w:r>
            <w:r w:rsidRPr="00AE0971">
              <w:rPr>
                <w:rFonts w:ascii="Times New Roman" w:hAnsi="Times New Roman" w:cs="Times New Roman"/>
                <w:spacing w:val="4"/>
              </w:rPr>
              <w:t xml:space="preserve"> </w:t>
            </w:r>
            <w:r w:rsidRPr="00AE0971">
              <w:rPr>
                <w:rFonts w:ascii="Times New Roman" w:hAnsi="Times New Roman" w:cs="Times New Roman"/>
              </w:rPr>
              <w:t>if</w:t>
            </w:r>
            <w:r w:rsidRPr="00AE0971">
              <w:rPr>
                <w:rFonts w:ascii="Times New Roman" w:hAnsi="Times New Roman" w:cs="Times New Roman"/>
                <w:spacing w:val="5"/>
              </w:rPr>
              <w:t xml:space="preserve"> </w:t>
            </w:r>
            <w:r w:rsidRPr="00AE0971">
              <w:rPr>
                <w:rFonts w:ascii="Times New Roman" w:hAnsi="Times New Roman" w:cs="Times New Roman"/>
                <w:spacing w:val="2"/>
                <w:w w:val="99"/>
              </w:rPr>
              <w:t>n</w:t>
            </w:r>
            <w:r w:rsidRPr="00AE0971">
              <w:rPr>
                <w:rFonts w:ascii="Times New Roman" w:hAnsi="Times New Roman" w:cs="Times New Roman"/>
                <w:w w:val="99"/>
              </w:rPr>
              <w:t>e</w:t>
            </w:r>
            <w:r w:rsidRPr="00AE0971">
              <w:rPr>
                <w:rFonts w:ascii="Times New Roman" w:hAnsi="Times New Roman" w:cs="Times New Roman"/>
                <w:spacing w:val="3"/>
              </w:rPr>
              <w:t>c</w:t>
            </w:r>
            <w:r w:rsidRPr="00AE0971">
              <w:rPr>
                <w:rFonts w:ascii="Times New Roman" w:hAnsi="Times New Roman" w:cs="Times New Roman"/>
                <w:spacing w:val="2"/>
                <w:w w:val="99"/>
              </w:rPr>
              <w:t>e</w:t>
            </w:r>
            <w:r w:rsidRPr="00AE0971">
              <w:rPr>
                <w:rFonts w:ascii="Times New Roman" w:hAnsi="Times New Roman" w:cs="Times New Roman"/>
                <w:spacing w:val="1"/>
              </w:rPr>
              <w:t>s</w:t>
            </w:r>
            <w:r w:rsidRPr="00AE0971">
              <w:rPr>
                <w:rFonts w:ascii="Times New Roman" w:hAnsi="Times New Roman" w:cs="Times New Roman"/>
                <w:spacing w:val="3"/>
              </w:rPr>
              <w:t>s</w:t>
            </w:r>
            <w:r w:rsidRPr="00AE0971">
              <w:rPr>
                <w:rFonts w:ascii="Times New Roman" w:hAnsi="Times New Roman" w:cs="Times New Roman"/>
                <w:spacing w:val="2"/>
                <w:w w:val="99"/>
              </w:rPr>
              <w:t>ar</w:t>
            </w:r>
            <w:r w:rsidRPr="00AE0971">
              <w:rPr>
                <w:rFonts w:ascii="Times New Roman" w:hAnsi="Times New Roman" w:cs="Times New Roman"/>
                <w:spacing w:val="1"/>
                <w:w w:val="99"/>
              </w:rPr>
              <w:t>y</w:t>
            </w:r>
          </w:p>
          <w:p w:rsidRPr="00AE0971" w:rsidR="001811E3" w:rsidP="000A1323" w:rsidRDefault="001811E3" w14:paraId="59186A60" w14:textId="26F50851">
            <w:pPr>
              <w:pStyle w:val="NoSpacing"/>
              <w:numPr>
                <w:ilvl w:val="0"/>
                <w:numId w:val="54"/>
              </w:numPr>
              <w:rPr>
                <w:rFonts w:ascii="Times New Roman" w:hAnsi="Times New Roman" w:cs="Times New Roman"/>
              </w:rPr>
            </w:pPr>
            <w:r w:rsidRPr="00AE0971">
              <w:rPr>
                <w:rFonts w:ascii="Times New Roman" w:hAnsi="Times New Roman" w:cs="Times New Roman"/>
                <w:w w:val="105"/>
              </w:rPr>
              <w:t>In many cases, corresponding workarounds, known errors, or quick fixes documented in the knowledge base allow incidents to be resolved at 1</w:t>
            </w:r>
            <w:r w:rsidRPr="00AE0971">
              <w:rPr>
                <w:rFonts w:ascii="Times New Roman" w:hAnsi="Times New Roman" w:cs="Times New Roman"/>
                <w:w w:val="105"/>
                <w:vertAlign w:val="superscript"/>
              </w:rPr>
              <w:t>st</w:t>
            </w:r>
            <w:r w:rsidRPr="00AE0971">
              <w:rPr>
                <w:rFonts w:ascii="Times New Roman" w:hAnsi="Times New Roman" w:cs="Times New Roman"/>
                <w:w w:val="105"/>
              </w:rPr>
              <w:t xml:space="preserve"> level support without recourse to further resources</w:t>
            </w:r>
          </w:p>
        </w:tc>
      </w:tr>
      <w:tr w:rsidRPr="00AE0971" w:rsidR="001811E3" w:rsidTr="00CF38F6" w14:paraId="5727E1A6" w14:textId="77777777">
        <w:tc>
          <w:tcPr>
            <w:tcW w:w="1075" w:type="dxa"/>
          </w:tcPr>
          <w:p w:rsidRPr="00AE0971" w:rsidR="001811E3" w:rsidP="001811E3" w:rsidRDefault="001811E3" w14:paraId="13F70F64" w14:textId="4EC97C27">
            <w:pPr>
              <w:pStyle w:val="NoSpacing"/>
              <w:rPr>
                <w:rFonts w:ascii="Times New Roman" w:hAnsi="Times New Roman" w:cs="Times New Roman"/>
              </w:rPr>
            </w:pPr>
            <w:r w:rsidRPr="00AE0971">
              <w:rPr>
                <w:rFonts w:ascii="Times New Roman" w:hAnsi="Times New Roman" w:cs="Times New Roman"/>
              </w:rPr>
              <w:t>INC 3.0</w:t>
            </w:r>
          </w:p>
        </w:tc>
        <w:tc>
          <w:tcPr>
            <w:tcW w:w="2340" w:type="dxa"/>
          </w:tcPr>
          <w:p w:rsidRPr="00AE0971" w:rsidR="001811E3" w:rsidP="001811E3" w:rsidRDefault="001811E3" w14:paraId="081628F4" w14:textId="22ACC008">
            <w:pPr>
              <w:pStyle w:val="NoSpacing"/>
              <w:rPr>
                <w:rFonts w:ascii="Times New Roman" w:hAnsi="Times New Roman" w:cs="Times New Roman"/>
              </w:rPr>
            </w:pPr>
            <w:r w:rsidRPr="00AE0971">
              <w:rPr>
                <w:rFonts w:ascii="Times New Roman" w:hAnsi="Times New Roman" w:cs="Times New Roman"/>
              </w:rPr>
              <w:t>Investigation and Diagnosis</w:t>
            </w:r>
          </w:p>
        </w:tc>
        <w:tc>
          <w:tcPr>
            <w:tcW w:w="5935" w:type="dxa"/>
          </w:tcPr>
          <w:p w:rsidRPr="00AE0971" w:rsidR="001811E3" w:rsidP="000A1323" w:rsidRDefault="001811E3" w14:paraId="584FC0E8"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Performing full investigation and diagnosis of the assigned incident</w:t>
            </w:r>
          </w:p>
          <w:p w:rsidRPr="00AE0971" w:rsidR="001811E3" w:rsidP="000A1323" w:rsidRDefault="001811E3" w14:paraId="06A8617F"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Providing advice on possible workarounds or temporary fixes</w:t>
            </w:r>
          </w:p>
          <w:p w:rsidRPr="00AE0971" w:rsidR="001811E3" w:rsidP="000A1323" w:rsidRDefault="001811E3" w14:paraId="552DBFE7" w14:textId="04B0F71E">
            <w:pPr>
              <w:pStyle w:val="NoSpacing"/>
              <w:numPr>
                <w:ilvl w:val="0"/>
                <w:numId w:val="54"/>
              </w:numPr>
              <w:rPr>
                <w:rFonts w:ascii="Times New Roman" w:hAnsi="Times New Roman" w:cs="Times New Roman"/>
              </w:rPr>
            </w:pPr>
            <w:r w:rsidRPr="00AE0971">
              <w:rPr>
                <w:rFonts w:ascii="Times New Roman" w:hAnsi="Times New Roman" w:cs="Times New Roman"/>
                <w:spacing w:val="2"/>
              </w:rPr>
              <w:t>Using standard operational procedures and work instructions to ensure that service can be restored as quickly as possible</w:t>
            </w:r>
          </w:p>
        </w:tc>
      </w:tr>
      <w:tr w:rsidRPr="00AE0971" w:rsidR="001811E3" w:rsidTr="00CF38F6" w14:paraId="5877F7E7" w14:textId="77777777">
        <w:tc>
          <w:tcPr>
            <w:tcW w:w="1075" w:type="dxa"/>
          </w:tcPr>
          <w:p w:rsidRPr="00AE0971" w:rsidR="001811E3" w:rsidP="001811E3" w:rsidRDefault="001811E3" w14:paraId="130CDC7E" w14:textId="559AF214">
            <w:pPr>
              <w:pStyle w:val="NoSpacing"/>
              <w:rPr>
                <w:rFonts w:ascii="Times New Roman" w:hAnsi="Times New Roman" w:cs="Times New Roman"/>
              </w:rPr>
            </w:pPr>
            <w:r w:rsidRPr="00AE0971">
              <w:rPr>
                <w:rFonts w:ascii="Times New Roman" w:hAnsi="Times New Roman" w:cs="Times New Roman"/>
              </w:rPr>
              <w:t>INC 4.0</w:t>
            </w:r>
          </w:p>
        </w:tc>
        <w:tc>
          <w:tcPr>
            <w:tcW w:w="2340" w:type="dxa"/>
          </w:tcPr>
          <w:p w:rsidRPr="00AE0971" w:rsidR="001811E3" w:rsidP="001811E3" w:rsidRDefault="001811E3" w14:paraId="6F7382D2" w14:textId="3445D6D0">
            <w:pPr>
              <w:pStyle w:val="NoSpacing"/>
              <w:rPr>
                <w:rFonts w:ascii="Times New Roman" w:hAnsi="Times New Roman" w:cs="Times New Roman"/>
              </w:rPr>
            </w:pPr>
            <w:r w:rsidRPr="00AE0971">
              <w:rPr>
                <w:rFonts w:ascii="Times New Roman" w:hAnsi="Times New Roman" w:cs="Times New Roman"/>
              </w:rPr>
              <w:t>Resolution and Recovery</w:t>
            </w:r>
          </w:p>
        </w:tc>
        <w:tc>
          <w:tcPr>
            <w:tcW w:w="5935" w:type="dxa"/>
          </w:tcPr>
          <w:p w:rsidRPr="00AE0971" w:rsidR="001811E3" w:rsidP="000A1323" w:rsidRDefault="001811E3" w14:paraId="764EB277"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rPr>
            </w:pPr>
            <w:r w:rsidRPr="00AE0971">
              <w:rPr>
                <w:rFonts w:ascii="Times New Roman" w:hAnsi="Times New Roman" w:cs="Times New Roman"/>
              </w:rPr>
              <w:t>Restoring the service so that it is available for use</w:t>
            </w:r>
          </w:p>
          <w:p w:rsidRPr="00AE0971" w:rsidR="001811E3" w:rsidP="000A1323" w:rsidRDefault="001811E3" w14:paraId="44217551"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rPr>
            </w:pPr>
            <w:r w:rsidRPr="00AE0971">
              <w:rPr>
                <w:rFonts w:ascii="Times New Roman" w:hAnsi="Times New Roman" w:cs="Times New Roman"/>
                <w:spacing w:val="2"/>
              </w:rPr>
              <w:t>Repairing or replacing the faulty CI(s)</w:t>
            </w:r>
          </w:p>
          <w:p w:rsidRPr="00AE0971" w:rsidR="001811E3" w:rsidP="000A1323" w:rsidRDefault="001811E3" w14:paraId="529E8874"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rPr>
            </w:pPr>
            <w:r w:rsidRPr="00AE0971">
              <w:rPr>
                <w:rFonts w:ascii="Times New Roman" w:hAnsi="Times New Roman" w:cs="Times New Roman"/>
                <w:spacing w:val="2"/>
              </w:rPr>
              <w:t>Submitting an RFC when a change is necessary to achieve incident resolution</w:t>
            </w:r>
          </w:p>
          <w:p w:rsidRPr="00AE0971" w:rsidR="001811E3" w:rsidP="000A1323" w:rsidRDefault="001811E3" w14:paraId="26E5B6CA"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Informing the customers and users that the service is restored</w:t>
            </w:r>
          </w:p>
          <w:p w:rsidRPr="00AE0971" w:rsidR="001811E3" w:rsidP="000A1323" w:rsidRDefault="001811E3" w14:paraId="3D6EA335" w14:textId="55A22565">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Verifying with the customer or callers that service restoration is satisfactory</w:t>
            </w:r>
          </w:p>
        </w:tc>
      </w:tr>
      <w:tr w:rsidRPr="00AE0971" w:rsidR="00930282" w:rsidTr="00CF38F6" w14:paraId="16604DE0" w14:textId="77777777">
        <w:tc>
          <w:tcPr>
            <w:tcW w:w="1075" w:type="dxa"/>
          </w:tcPr>
          <w:p w:rsidRPr="00AE0971" w:rsidR="00930282" w:rsidP="00930282" w:rsidRDefault="00930282" w14:paraId="2CB3421C" w14:textId="6BB3A2B7">
            <w:pPr>
              <w:pStyle w:val="NoSpacing"/>
              <w:rPr>
                <w:rFonts w:ascii="Times New Roman" w:hAnsi="Times New Roman" w:cs="Times New Roman"/>
              </w:rPr>
            </w:pPr>
            <w:r w:rsidRPr="00AE0971">
              <w:rPr>
                <w:rFonts w:ascii="Times New Roman" w:hAnsi="Times New Roman" w:cs="Times New Roman"/>
              </w:rPr>
              <w:t>INC 5.0</w:t>
            </w:r>
          </w:p>
        </w:tc>
        <w:tc>
          <w:tcPr>
            <w:tcW w:w="2340" w:type="dxa"/>
          </w:tcPr>
          <w:p w:rsidRPr="00AE0971" w:rsidR="00930282" w:rsidP="00930282" w:rsidRDefault="00930282" w14:paraId="73FBFA05" w14:textId="65762E1B">
            <w:pPr>
              <w:pStyle w:val="NoSpacing"/>
              <w:rPr>
                <w:rFonts w:ascii="Times New Roman" w:hAnsi="Times New Roman" w:cs="Times New Roman"/>
              </w:rPr>
            </w:pPr>
            <w:r w:rsidRPr="00AE0971">
              <w:rPr>
                <w:rFonts w:ascii="Times New Roman" w:hAnsi="Times New Roman" w:cs="Times New Roman"/>
              </w:rPr>
              <w:t>Incident Closure</w:t>
            </w:r>
          </w:p>
        </w:tc>
        <w:tc>
          <w:tcPr>
            <w:tcW w:w="5935" w:type="dxa"/>
          </w:tcPr>
          <w:p w:rsidRPr="00AE0971" w:rsidR="00930282" w:rsidP="000A1323" w:rsidRDefault="00930282" w14:paraId="01D3A3BE"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rPr>
            </w:pPr>
            <w:r w:rsidRPr="00AE0971">
              <w:rPr>
                <w:rFonts w:ascii="Times New Roman" w:hAnsi="Times New Roman" w:cs="Times New Roman"/>
                <w:spacing w:val="2"/>
              </w:rPr>
              <w:t>As far as practicable, confirmation that the service is truly restored should be obtained from the caller(s) before the incident is closed</w:t>
            </w:r>
          </w:p>
          <w:p w:rsidRPr="00AE0971" w:rsidR="00930282" w:rsidP="000A1323" w:rsidRDefault="00930282" w14:paraId="24B38775" w14:textId="2F3D7303">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 xml:space="preserve">Auto closure of Incidents will happen after 7 calendar days after incident is Resolved </w:t>
            </w:r>
          </w:p>
        </w:tc>
      </w:tr>
      <w:tr w:rsidRPr="00AE0971" w:rsidR="00930282" w:rsidTr="00CF38F6" w14:paraId="7E2603CF" w14:textId="77777777">
        <w:tc>
          <w:tcPr>
            <w:tcW w:w="1075" w:type="dxa"/>
          </w:tcPr>
          <w:p w:rsidRPr="00AE0971" w:rsidR="00930282" w:rsidP="00930282" w:rsidRDefault="00930282" w14:paraId="682AA490" w14:textId="0033066B">
            <w:pPr>
              <w:pStyle w:val="NoSpacing"/>
              <w:rPr>
                <w:rFonts w:ascii="Times New Roman" w:hAnsi="Times New Roman" w:cs="Times New Roman"/>
              </w:rPr>
            </w:pPr>
            <w:r w:rsidRPr="00AE0971">
              <w:rPr>
                <w:rFonts w:ascii="Times New Roman" w:hAnsi="Times New Roman" w:cs="Times New Roman"/>
              </w:rPr>
              <w:t>INC C</w:t>
            </w:r>
          </w:p>
        </w:tc>
        <w:tc>
          <w:tcPr>
            <w:tcW w:w="2340" w:type="dxa"/>
          </w:tcPr>
          <w:p w:rsidRPr="00AE0971" w:rsidR="00930282" w:rsidP="00930282" w:rsidRDefault="00930282" w14:paraId="46F80AD8" w14:textId="4089D55E">
            <w:pPr>
              <w:pStyle w:val="NoSpacing"/>
              <w:rPr>
                <w:rFonts w:ascii="Times New Roman" w:hAnsi="Times New Roman" w:cs="Times New Roman"/>
              </w:rPr>
            </w:pPr>
            <w:r w:rsidRPr="00AE0971">
              <w:rPr>
                <w:rFonts w:ascii="Times New Roman" w:hAnsi="Times New Roman" w:cs="Times New Roman"/>
              </w:rPr>
              <w:t>Continual Service Improvement</w:t>
            </w:r>
          </w:p>
        </w:tc>
        <w:tc>
          <w:tcPr>
            <w:tcW w:w="5935" w:type="dxa"/>
          </w:tcPr>
          <w:p w:rsidRPr="00AE0971" w:rsidR="00930282" w:rsidP="000A1323" w:rsidRDefault="00930282" w14:paraId="34C4D4D7" w14:textId="02CB4E38">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Ongoing activities to regularly measure and monitor the efficiency and effectiveness of the process and identify, plan and implement improvements</w:t>
            </w:r>
          </w:p>
        </w:tc>
      </w:tr>
    </w:tbl>
    <w:p w:rsidRPr="00AE0971" w:rsidR="001811E3" w:rsidP="001811E3" w:rsidRDefault="001811E3" w14:paraId="50825960" w14:textId="77777777">
      <w:pPr>
        <w:pStyle w:val="NoSpacing"/>
        <w:rPr>
          <w:rFonts w:ascii="Times New Roman" w:hAnsi="Times New Roman" w:cs="Times New Roman"/>
        </w:rPr>
      </w:pPr>
    </w:p>
    <w:p w:rsidRPr="00AE0971" w:rsidR="00B44B4D" w:rsidP="00B44B4D" w:rsidRDefault="00B72657" w14:paraId="055805E8" w14:textId="6A87B0CF">
      <w:pPr>
        <w:pStyle w:val="Heading2"/>
        <w:ind w:left="533"/>
        <w:rPr>
          <w:rFonts w:ascii="Times New Roman" w:hAnsi="Times New Roman" w:cs="Times New Roman"/>
          <w:sz w:val="24"/>
          <w:szCs w:val="24"/>
        </w:rPr>
      </w:pPr>
      <w:bookmarkStart w:name="_Toc73446187" w:id="2310"/>
      <w:r>
        <w:rPr>
          <w:rFonts w:ascii="Times New Roman" w:hAnsi="Times New Roman" w:cs="Times New Roman"/>
          <w:sz w:val="24"/>
          <w:szCs w:val="24"/>
        </w:rPr>
        <w:t>6</w:t>
      </w:r>
      <w:r w:rsidRPr="00AE0971" w:rsidR="00B44B4D">
        <w:rPr>
          <w:rFonts w:ascii="Times New Roman" w:hAnsi="Times New Roman" w:cs="Times New Roman"/>
          <w:sz w:val="24"/>
          <w:szCs w:val="24"/>
        </w:rPr>
        <w:t>.8 Incident States in ServiceNow</w:t>
      </w:r>
      <w:bookmarkEnd w:id="2310"/>
    </w:p>
    <w:p w:rsidRPr="00AE0971" w:rsidR="00B44B4D" w:rsidP="00B44B4D" w:rsidRDefault="00B44B4D" w14:paraId="11F59364" w14:textId="15240D11">
      <w:pPr>
        <w:pStyle w:val="Heading2"/>
        <w:ind w:left="533"/>
        <w:rPr>
          <w:rFonts w:ascii="Times New Roman" w:hAnsi="Times New Roman" w:cs="Times New Roman"/>
          <w:sz w:val="24"/>
          <w:szCs w:val="24"/>
        </w:rPr>
      </w:pPr>
    </w:p>
    <w:p w:rsidRPr="00AE0971" w:rsidR="00B44B4D" w:rsidP="00B44B4D" w:rsidRDefault="00B44B4D" w14:paraId="7FF9CE5F" w14:textId="11C66139">
      <w:pPr>
        <w:jc w:val="both"/>
        <w:rPr>
          <w:rFonts w:ascii="Times New Roman" w:hAnsi="Times New Roman" w:eastAsia="Times New Roman" w:cs="Times New Roman"/>
        </w:rPr>
      </w:pPr>
      <w:r w:rsidRPr="00AE0971">
        <w:rPr>
          <w:rFonts w:ascii="Times New Roman" w:hAnsi="Times New Roman" w:eastAsia="Times New Roman" w:cs="Times New Roman"/>
        </w:rPr>
        <w:t>States in any ServiceNow application serve a specific purpose. They are designed to make it clear where in a process a record currently resides and to display progress. States should represent a unique phase in a process where a specific set of related activities are grouped together designed to achieve an outcome in order to move to the next phase of the process, Incident Management has the following state model.</w:t>
      </w:r>
    </w:p>
    <w:p w:rsidRPr="00AE0971" w:rsidR="00B44B4D" w:rsidP="00B44B4D" w:rsidRDefault="00B44B4D" w14:paraId="2D6F1A22"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New</w:t>
      </w:r>
    </w:p>
    <w:p w:rsidRPr="00AE0971" w:rsidR="00B44B4D" w:rsidP="00B44B4D" w:rsidRDefault="00B44B4D" w14:paraId="1A4A5B80"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In Progress</w:t>
      </w:r>
    </w:p>
    <w:p w:rsidRPr="00AE0971" w:rsidR="00B44B4D" w:rsidP="00B44B4D" w:rsidRDefault="00B44B4D" w14:paraId="31A50C7A"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On Hold</w:t>
      </w:r>
    </w:p>
    <w:p w:rsidRPr="00AE0971" w:rsidR="00B44B4D" w:rsidP="00B44B4D" w:rsidRDefault="00B44B4D" w14:paraId="23DC6908" w14:textId="028C8F1E">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Resolved</w:t>
      </w:r>
    </w:p>
    <w:p w:rsidRPr="00AE0971" w:rsidR="00B44B4D" w:rsidP="00B44B4D" w:rsidRDefault="00B44B4D" w14:paraId="655B2958" w14:textId="3E74BEDA">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Closed</w:t>
      </w:r>
    </w:p>
    <w:p w:rsidRPr="00AE0971" w:rsidR="00B44B4D" w:rsidP="00B44B4D" w:rsidRDefault="00B44B4D" w14:paraId="1FCA8B7C" w14:textId="0EDB5AED">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 xml:space="preserve">Canceled </w:t>
      </w:r>
    </w:p>
    <w:p w:rsidRPr="00AE0971" w:rsidR="00B44B4D" w:rsidP="00B44B4D" w:rsidRDefault="00B44B4D" w14:paraId="2315FF52" w14:textId="77777777">
      <w:pPr>
        <w:pStyle w:val="NoSpacing"/>
        <w:rPr>
          <w:rFonts w:ascii="Times New Roman" w:hAnsi="Times New Roman" w:cs="Times New Roman"/>
        </w:rPr>
      </w:pPr>
    </w:p>
    <w:tbl>
      <w:tblPr>
        <w:tblpPr w:leftFromText="180" w:rightFromText="180" w:vertAnchor="text" w:horzAnchor="page" w:tblpX="1682" w:tblpY="130"/>
        <w:tblW w:w="90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155"/>
        <w:gridCol w:w="1620"/>
        <w:gridCol w:w="5310"/>
      </w:tblGrid>
      <w:tr w:rsidRPr="00AE0971" w:rsidR="00B44B4D" w:rsidTr="00B44B4D" w14:paraId="7E001122" w14:textId="77777777">
        <w:trPr>
          <w:cantSplit/>
          <w:trHeight w:val="260"/>
          <w:tblHeader/>
        </w:trPr>
        <w:tc>
          <w:tcPr>
            <w:tcW w:w="2155" w:type="dxa"/>
            <w:shd w:val="clear" w:color="auto" w:fill="4472C4" w:themeFill="accent1"/>
          </w:tcPr>
          <w:p w:rsidRPr="00AE0971" w:rsidR="00B44B4D" w:rsidP="00B44B4D" w:rsidRDefault="00B44B4D" w14:paraId="05C477AF" w14:textId="77777777">
            <w:pPr>
              <w:pStyle w:val="NoSpacing"/>
              <w:rPr>
                <w:rFonts w:ascii="Times New Roman" w:hAnsi="Times New Roman" w:cs="Times New Roman"/>
                <w:color w:val="FFFFFF" w:themeColor="background1"/>
              </w:rPr>
            </w:pPr>
            <w:r w:rsidRPr="00AE0971">
              <w:rPr>
                <w:rFonts w:ascii="Times New Roman" w:hAnsi="Times New Roman" w:cs="Times New Roman"/>
                <w:color w:val="FFFFFF" w:themeColor="background1"/>
              </w:rPr>
              <w:t>Incident Process Area</w:t>
            </w:r>
          </w:p>
        </w:tc>
        <w:tc>
          <w:tcPr>
            <w:tcW w:w="1620" w:type="dxa"/>
            <w:shd w:val="clear" w:color="auto" w:fill="4472C4" w:themeFill="accent1"/>
          </w:tcPr>
          <w:p w:rsidRPr="00AE0971" w:rsidR="00B44B4D" w:rsidP="00B44B4D" w:rsidRDefault="00B44B4D" w14:paraId="5D301C5C" w14:textId="77777777">
            <w:pPr>
              <w:pStyle w:val="NoSpacing"/>
              <w:rPr>
                <w:rFonts w:ascii="Times New Roman" w:hAnsi="Times New Roman" w:cs="Times New Roman"/>
                <w:color w:val="FFFFFF" w:themeColor="background1"/>
              </w:rPr>
            </w:pPr>
            <w:r w:rsidRPr="00AE0971">
              <w:rPr>
                <w:rFonts w:ascii="Times New Roman" w:hAnsi="Times New Roman" w:cs="Times New Roman"/>
                <w:color w:val="FFFFFF" w:themeColor="background1"/>
              </w:rPr>
              <w:t>ServiceNow State</w:t>
            </w:r>
          </w:p>
        </w:tc>
        <w:tc>
          <w:tcPr>
            <w:tcW w:w="5310" w:type="dxa"/>
            <w:shd w:val="clear" w:color="auto" w:fill="4472C4" w:themeFill="accent1"/>
          </w:tcPr>
          <w:p w:rsidRPr="00AE0971" w:rsidR="00B44B4D" w:rsidP="00B44B4D" w:rsidRDefault="00B44B4D" w14:paraId="19BCE092" w14:textId="77777777">
            <w:pPr>
              <w:pStyle w:val="NoSpacing"/>
              <w:rPr>
                <w:rFonts w:ascii="Times New Roman" w:hAnsi="Times New Roman" w:cs="Times New Roman"/>
                <w:color w:val="FFFFFF" w:themeColor="background1"/>
              </w:rPr>
            </w:pPr>
            <w:r w:rsidRPr="00AE0971">
              <w:rPr>
                <w:rFonts w:ascii="Times New Roman" w:hAnsi="Times New Roman" w:cs="Times New Roman"/>
                <w:color w:val="FFFFFF" w:themeColor="background1"/>
              </w:rPr>
              <w:t>Description</w:t>
            </w:r>
          </w:p>
        </w:tc>
      </w:tr>
      <w:tr w:rsidRPr="00AE0971" w:rsidR="00B44B4D" w:rsidTr="00B44B4D" w14:paraId="102D696C" w14:textId="77777777">
        <w:trPr>
          <w:cantSplit/>
          <w:trHeight w:val="1124"/>
        </w:trPr>
        <w:tc>
          <w:tcPr>
            <w:tcW w:w="2155" w:type="dxa"/>
          </w:tcPr>
          <w:p w:rsidRPr="00AE0971" w:rsidR="00B44B4D" w:rsidP="00F66D64" w:rsidRDefault="00B44B4D" w14:paraId="639E4C38" w14:textId="77777777">
            <w:pPr>
              <w:pStyle w:val="TableParagraph"/>
              <w:spacing w:before="78"/>
              <w:ind w:left="107"/>
              <w:rPr>
                <w:rFonts w:ascii="Times New Roman" w:hAnsi="Times New Roman" w:cs="Times New Roman"/>
              </w:rPr>
            </w:pPr>
            <w:r w:rsidRPr="00AE0971">
              <w:rPr>
                <w:rFonts w:ascii="Times New Roman" w:hAnsi="Times New Roman" w:cs="Times New Roman"/>
              </w:rPr>
              <w:t>Identification and Classification</w:t>
            </w:r>
          </w:p>
        </w:tc>
        <w:tc>
          <w:tcPr>
            <w:tcW w:w="1620" w:type="dxa"/>
          </w:tcPr>
          <w:p w:rsidRPr="00AE0971" w:rsidR="00B44B4D" w:rsidP="00F66D64" w:rsidRDefault="00B44B4D" w14:paraId="4ADEFEBF" w14:textId="77777777">
            <w:pPr>
              <w:pStyle w:val="TableParagraph"/>
              <w:spacing w:before="78"/>
              <w:ind w:left="107"/>
              <w:rPr>
                <w:rFonts w:ascii="Times New Roman" w:hAnsi="Times New Roman" w:cs="Times New Roman"/>
              </w:rPr>
            </w:pPr>
            <w:r w:rsidRPr="00AE0971">
              <w:rPr>
                <w:rFonts w:ascii="Times New Roman" w:hAnsi="Times New Roman" w:cs="Times New Roman"/>
              </w:rPr>
              <w:t>New</w:t>
            </w:r>
          </w:p>
        </w:tc>
        <w:tc>
          <w:tcPr>
            <w:tcW w:w="5310" w:type="dxa"/>
          </w:tcPr>
          <w:p w:rsidRPr="00AE0971" w:rsidR="00B44B4D" w:rsidP="00F66D64" w:rsidRDefault="00B44B4D" w14:paraId="67DFCFA2" w14:textId="77777777">
            <w:pPr>
              <w:pStyle w:val="TableParagraph"/>
              <w:tabs>
                <w:tab w:val="left" w:pos="468"/>
                <w:tab w:val="left" w:pos="469"/>
              </w:tabs>
              <w:autoSpaceDE w:val="0"/>
              <w:autoSpaceDN w:val="0"/>
              <w:spacing w:before="74"/>
              <w:ind w:left="107"/>
              <w:rPr>
                <w:rFonts w:ascii="Times New Roman" w:hAnsi="Times New Roman" w:cs="Times New Roman"/>
              </w:rPr>
            </w:pPr>
            <w:r w:rsidRPr="00AE0971">
              <w:rPr>
                <w:rFonts w:ascii="Times New Roman" w:hAnsi="Times New Roman" w:cs="Times New Roman"/>
              </w:rPr>
              <w:t xml:space="preserve">When an incident is first created, it is in a state of New.  This is where the incident ticket is opened and all known information about the symptoms experienced is captured.  Capturing </w:t>
            </w:r>
            <w:proofErr w:type="gramStart"/>
            <w:r w:rsidRPr="00AE0971">
              <w:rPr>
                <w:rFonts w:ascii="Times New Roman" w:hAnsi="Times New Roman" w:cs="Times New Roman"/>
              </w:rPr>
              <w:t>sufficient</w:t>
            </w:r>
            <w:proofErr w:type="gramEnd"/>
            <w:r w:rsidRPr="00AE0971">
              <w:rPr>
                <w:rFonts w:ascii="Times New Roman" w:hAnsi="Times New Roman" w:cs="Times New Roman"/>
              </w:rPr>
              <w:t xml:space="preserve"> and relevant detail at this stage is very important</w:t>
            </w:r>
          </w:p>
        </w:tc>
      </w:tr>
      <w:tr w:rsidRPr="00AE0971" w:rsidR="00B44B4D" w:rsidTr="00B44B4D" w14:paraId="77EE36BC" w14:textId="77777777">
        <w:trPr>
          <w:cantSplit/>
          <w:trHeight w:val="2504"/>
        </w:trPr>
        <w:tc>
          <w:tcPr>
            <w:tcW w:w="2155" w:type="dxa"/>
          </w:tcPr>
          <w:p w:rsidRPr="00AE0971" w:rsidR="00B44B4D" w:rsidP="00F66D64" w:rsidRDefault="00B44B4D" w14:paraId="39321978" w14:textId="77777777">
            <w:pPr>
              <w:pStyle w:val="TableParagraph"/>
              <w:spacing w:before="78"/>
              <w:ind w:left="107"/>
              <w:rPr>
                <w:rFonts w:ascii="Times New Roman" w:hAnsi="Times New Roman" w:cs="Times New Roman"/>
              </w:rPr>
            </w:pPr>
            <w:r w:rsidRPr="00AE0971">
              <w:rPr>
                <w:rFonts w:ascii="Times New Roman" w:hAnsi="Times New Roman" w:cs="Times New Roman"/>
              </w:rPr>
              <w:t>Initial Support/Investigation and Diagnosis</w:t>
            </w:r>
          </w:p>
        </w:tc>
        <w:tc>
          <w:tcPr>
            <w:tcW w:w="1620" w:type="dxa"/>
          </w:tcPr>
          <w:p w:rsidRPr="00AE0971" w:rsidR="00B44B4D" w:rsidP="00F66D64" w:rsidRDefault="00B44B4D" w14:paraId="5207E423" w14:textId="77777777">
            <w:pPr>
              <w:pStyle w:val="TableParagraph"/>
              <w:spacing w:before="78"/>
              <w:ind w:left="107"/>
              <w:rPr>
                <w:rFonts w:ascii="Times New Roman" w:hAnsi="Times New Roman" w:cs="Times New Roman"/>
              </w:rPr>
            </w:pPr>
            <w:r w:rsidRPr="00AE0971">
              <w:rPr>
                <w:rFonts w:ascii="Times New Roman" w:hAnsi="Times New Roman" w:cs="Times New Roman"/>
              </w:rPr>
              <w:t>In Progress</w:t>
            </w:r>
          </w:p>
        </w:tc>
        <w:tc>
          <w:tcPr>
            <w:tcW w:w="5310" w:type="dxa"/>
          </w:tcPr>
          <w:p w:rsidRPr="00AE0971" w:rsidR="00B44B4D" w:rsidP="00F66D64" w:rsidRDefault="00B44B4D" w14:paraId="13C800DD" w14:textId="77777777">
            <w:pPr>
              <w:pStyle w:val="TableParagraph"/>
              <w:tabs>
                <w:tab w:val="left" w:pos="468"/>
                <w:tab w:val="left" w:pos="469"/>
              </w:tabs>
              <w:autoSpaceDE w:val="0"/>
              <w:autoSpaceDN w:val="0"/>
              <w:spacing w:before="74"/>
              <w:ind w:left="107"/>
              <w:rPr>
                <w:rFonts w:ascii="Times New Roman" w:hAnsi="Times New Roman" w:cs="Times New Roman"/>
              </w:rPr>
            </w:pPr>
            <w:r w:rsidRPr="00AE0971">
              <w:rPr>
                <w:rFonts w:ascii="Times New Roman" w:hAnsi="Times New Roman" w:cs="Times New Roman"/>
              </w:rPr>
              <w:t xml:space="preserve">Auto-assignment will populate the assignment group based on the CI selected. The new assignment group will review the incident arrived in their work list and assign it to an individual to focus on. </w:t>
            </w:r>
          </w:p>
          <w:p w:rsidRPr="00AE0971" w:rsidR="00B44B4D" w:rsidP="00F66D64" w:rsidRDefault="00B44B4D" w14:paraId="7AD5D235" w14:textId="73790CE2">
            <w:pPr>
              <w:pStyle w:val="TableParagraph"/>
              <w:tabs>
                <w:tab w:val="left" w:pos="468"/>
                <w:tab w:val="left" w:pos="469"/>
              </w:tabs>
              <w:autoSpaceDE w:val="0"/>
              <w:autoSpaceDN w:val="0"/>
              <w:spacing w:before="74"/>
              <w:ind w:left="107"/>
              <w:rPr>
                <w:rFonts w:ascii="Times New Roman" w:hAnsi="Times New Roman" w:cs="Times New Roman"/>
              </w:rPr>
            </w:pPr>
            <w:r w:rsidRPr="00AE0971">
              <w:rPr>
                <w:rFonts w:ascii="Times New Roman" w:hAnsi="Times New Roman" w:cs="Times New Roman"/>
              </w:rPr>
              <w:t xml:space="preserve">Once that individual begins working on the incident, they will manually set the state field to In Progress. Alternatively, the Agent may need to begin some investigation and triage. At this point, they will assign the incident to themselves using the Assigned to field and set the state field to In Progress.  It is mandatory to assign an individual to the incident </w:t>
            </w:r>
            <w:proofErr w:type="gramStart"/>
            <w:r w:rsidRPr="00AE0971">
              <w:rPr>
                <w:rFonts w:ascii="Times New Roman" w:hAnsi="Times New Roman" w:cs="Times New Roman"/>
              </w:rPr>
              <w:t>in order for</w:t>
            </w:r>
            <w:proofErr w:type="gramEnd"/>
            <w:r w:rsidRPr="00AE0971">
              <w:rPr>
                <w:rFonts w:ascii="Times New Roman" w:hAnsi="Times New Roman" w:cs="Times New Roman"/>
              </w:rPr>
              <w:t xml:space="preserve"> the incident record to move to In Progress.</w:t>
            </w:r>
          </w:p>
        </w:tc>
      </w:tr>
      <w:tr w:rsidRPr="00AE0971" w:rsidR="00B44B4D" w:rsidTr="00B44B4D" w14:paraId="293AC57F" w14:textId="77777777">
        <w:trPr>
          <w:cantSplit/>
          <w:trHeight w:val="1523"/>
        </w:trPr>
        <w:tc>
          <w:tcPr>
            <w:tcW w:w="2155" w:type="dxa"/>
          </w:tcPr>
          <w:p w:rsidRPr="00AE0971" w:rsidR="00B44B4D" w:rsidP="00F66D64" w:rsidRDefault="00B44B4D" w14:paraId="08B6B154" w14:textId="77777777">
            <w:pPr>
              <w:pStyle w:val="TableParagraph"/>
              <w:spacing w:before="78"/>
              <w:ind w:left="107"/>
              <w:rPr>
                <w:rFonts w:ascii="Times New Roman" w:hAnsi="Times New Roman" w:cs="Times New Roman"/>
              </w:rPr>
            </w:pPr>
            <w:r w:rsidRPr="00AE0971">
              <w:rPr>
                <w:rFonts w:ascii="Times New Roman" w:hAnsi="Times New Roman" w:cs="Times New Roman"/>
              </w:rPr>
              <w:t>Initial Support/Investigation and Diagnosis</w:t>
            </w:r>
          </w:p>
        </w:tc>
        <w:tc>
          <w:tcPr>
            <w:tcW w:w="1620" w:type="dxa"/>
          </w:tcPr>
          <w:p w:rsidRPr="00AE0971" w:rsidR="00B44B4D" w:rsidP="00F66D64" w:rsidRDefault="00B44B4D" w14:paraId="63BD8DB3" w14:textId="77777777">
            <w:pPr>
              <w:pStyle w:val="TableParagraph"/>
              <w:spacing w:before="78"/>
              <w:ind w:left="107"/>
              <w:rPr>
                <w:rFonts w:ascii="Times New Roman" w:hAnsi="Times New Roman" w:cs="Times New Roman"/>
              </w:rPr>
            </w:pPr>
            <w:r w:rsidRPr="00AE0971">
              <w:rPr>
                <w:rFonts w:ascii="Times New Roman" w:hAnsi="Times New Roman" w:cs="Times New Roman"/>
              </w:rPr>
              <w:t>On Hold</w:t>
            </w:r>
          </w:p>
        </w:tc>
        <w:tc>
          <w:tcPr>
            <w:tcW w:w="5310" w:type="dxa"/>
          </w:tcPr>
          <w:p w:rsidRPr="00AE0971" w:rsidR="00B44B4D" w:rsidP="00F66D64" w:rsidRDefault="00B44B4D" w14:paraId="79F1EFFA" w14:textId="05F0331D">
            <w:pPr>
              <w:pStyle w:val="TableParagraph"/>
              <w:tabs>
                <w:tab w:val="left" w:pos="468"/>
                <w:tab w:val="left" w:pos="469"/>
              </w:tabs>
              <w:autoSpaceDE w:val="0"/>
              <w:autoSpaceDN w:val="0"/>
              <w:spacing w:before="74"/>
              <w:ind w:left="107"/>
              <w:rPr>
                <w:rFonts w:ascii="Times New Roman" w:hAnsi="Times New Roman" w:cs="Times New Roman"/>
              </w:rPr>
            </w:pPr>
            <w:r w:rsidRPr="00AE0971">
              <w:rPr>
                <w:rFonts w:ascii="Times New Roman" w:hAnsi="Times New Roman" w:cs="Times New Roman"/>
              </w:rPr>
              <w:t xml:space="preserve">The ‘On Hold’ state is used to indicate where an incident is not yet resolved but is temporarily not being worked while waiting for further action to occur outside of the control of the Assigned </w:t>
            </w:r>
            <w:r w:rsidR="00A24BE4">
              <w:rPr>
                <w:rFonts w:ascii="Times New Roman" w:hAnsi="Times New Roman" w:cs="Times New Roman"/>
              </w:rPr>
              <w:t>T</w:t>
            </w:r>
            <w:r w:rsidRPr="00AE0971" w:rsidR="00A24BE4">
              <w:rPr>
                <w:rFonts w:ascii="Times New Roman" w:hAnsi="Times New Roman" w:cs="Times New Roman"/>
              </w:rPr>
              <w:t xml:space="preserve">o </w:t>
            </w:r>
            <w:r w:rsidRPr="00AE0971">
              <w:rPr>
                <w:rFonts w:ascii="Times New Roman" w:hAnsi="Times New Roman" w:cs="Times New Roman"/>
              </w:rPr>
              <w:t>individual.</w:t>
            </w:r>
          </w:p>
          <w:p w:rsidRPr="00AE0971" w:rsidR="00B44B4D" w:rsidP="00F66D64" w:rsidRDefault="00B44B4D" w14:paraId="519055DC" w14:textId="064B147D">
            <w:pPr>
              <w:pStyle w:val="TableParagraph"/>
              <w:tabs>
                <w:tab w:val="left" w:pos="468"/>
                <w:tab w:val="left" w:pos="469"/>
              </w:tabs>
              <w:autoSpaceDE w:val="0"/>
              <w:autoSpaceDN w:val="0"/>
              <w:spacing w:before="74"/>
              <w:ind w:left="107"/>
              <w:rPr>
                <w:rFonts w:ascii="Times New Roman" w:hAnsi="Times New Roman" w:cs="Times New Roman"/>
              </w:rPr>
            </w:pPr>
            <w:r w:rsidRPr="00AE0971">
              <w:rPr>
                <w:rFonts w:ascii="Times New Roman" w:hAnsi="Times New Roman" w:cs="Times New Roman"/>
              </w:rPr>
              <w:t xml:space="preserve">An additional On </w:t>
            </w:r>
            <w:r w:rsidR="00A24BE4">
              <w:rPr>
                <w:rFonts w:ascii="Times New Roman" w:hAnsi="Times New Roman" w:cs="Times New Roman"/>
              </w:rPr>
              <w:t>H</w:t>
            </w:r>
            <w:r w:rsidRPr="00AE0971" w:rsidR="00A24BE4">
              <w:rPr>
                <w:rFonts w:ascii="Times New Roman" w:hAnsi="Times New Roman" w:cs="Times New Roman"/>
              </w:rPr>
              <w:t xml:space="preserve">old </w:t>
            </w:r>
            <w:r w:rsidRPr="00AE0971">
              <w:rPr>
                <w:rFonts w:ascii="Times New Roman" w:hAnsi="Times New Roman" w:cs="Times New Roman"/>
              </w:rPr>
              <w:t xml:space="preserve">reason field determines why the incident is on hold.  When the ticket is in On </w:t>
            </w:r>
            <w:r w:rsidR="00A24BE4">
              <w:rPr>
                <w:rFonts w:ascii="Times New Roman" w:hAnsi="Times New Roman" w:cs="Times New Roman"/>
              </w:rPr>
              <w:t>H</w:t>
            </w:r>
            <w:r w:rsidRPr="00AE0971" w:rsidR="00A24BE4">
              <w:rPr>
                <w:rFonts w:ascii="Times New Roman" w:hAnsi="Times New Roman" w:cs="Times New Roman"/>
              </w:rPr>
              <w:t xml:space="preserve">old </w:t>
            </w:r>
            <w:r w:rsidRPr="00AE0971">
              <w:rPr>
                <w:rFonts w:ascii="Times New Roman" w:hAnsi="Times New Roman" w:cs="Times New Roman"/>
              </w:rPr>
              <w:t>state, the resolution SLAs are paused.</w:t>
            </w:r>
          </w:p>
        </w:tc>
      </w:tr>
      <w:tr w:rsidRPr="00AE0971" w:rsidR="00B44B4D" w:rsidTr="00B44B4D" w14:paraId="42B9E32E" w14:textId="77777777">
        <w:trPr>
          <w:cantSplit/>
          <w:trHeight w:val="1732"/>
        </w:trPr>
        <w:tc>
          <w:tcPr>
            <w:tcW w:w="2155" w:type="dxa"/>
          </w:tcPr>
          <w:p w:rsidRPr="00AE0971" w:rsidR="00B44B4D" w:rsidP="00F66D64" w:rsidRDefault="00B44B4D" w14:paraId="4EB7542E" w14:textId="77777777">
            <w:pPr>
              <w:pStyle w:val="TableParagraph"/>
              <w:spacing w:before="78"/>
              <w:ind w:left="107"/>
              <w:rPr>
                <w:rFonts w:ascii="Times New Roman" w:hAnsi="Times New Roman" w:cs="Times New Roman"/>
              </w:rPr>
            </w:pPr>
            <w:r w:rsidRPr="00AE0971">
              <w:rPr>
                <w:rFonts w:ascii="Times New Roman" w:hAnsi="Times New Roman" w:cs="Times New Roman"/>
              </w:rPr>
              <w:t>Resolution and Recovery</w:t>
            </w:r>
          </w:p>
        </w:tc>
        <w:tc>
          <w:tcPr>
            <w:tcW w:w="1620" w:type="dxa"/>
          </w:tcPr>
          <w:p w:rsidRPr="00AE0971" w:rsidR="00B44B4D" w:rsidP="00F66D64" w:rsidRDefault="00B44B4D" w14:paraId="6A2547A5" w14:textId="77777777">
            <w:pPr>
              <w:pStyle w:val="TableParagraph"/>
              <w:spacing w:before="78"/>
              <w:ind w:left="107"/>
              <w:rPr>
                <w:rFonts w:ascii="Times New Roman" w:hAnsi="Times New Roman" w:cs="Times New Roman"/>
              </w:rPr>
            </w:pPr>
            <w:r w:rsidRPr="00AE0971">
              <w:rPr>
                <w:rFonts w:ascii="Times New Roman" w:hAnsi="Times New Roman" w:cs="Times New Roman"/>
              </w:rPr>
              <w:t>Resolved</w:t>
            </w:r>
          </w:p>
        </w:tc>
        <w:tc>
          <w:tcPr>
            <w:tcW w:w="5310" w:type="dxa"/>
          </w:tcPr>
          <w:p w:rsidRPr="00AE0971" w:rsidR="00B44B4D" w:rsidP="00F66D64" w:rsidRDefault="00B44B4D" w14:paraId="333A641A" w14:textId="095DA5B4">
            <w:pPr>
              <w:pStyle w:val="TableParagraph"/>
              <w:tabs>
                <w:tab w:val="left" w:pos="468"/>
                <w:tab w:val="left" w:pos="469"/>
              </w:tabs>
              <w:autoSpaceDE w:val="0"/>
              <w:autoSpaceDN w:val="0"/>
              <w:spacing w:before="74"/>
              <w:ind w:left="107"/>
              <w:rPr>
                <w:rFonts w:ascii="Times New Roman" w:hAnsi="Times New Roman" w:cs="Times New Roman"/>
              </w:rPr>
            </w:pPr>
            <w:r w:rsidRPr="00AE0971">
              <w:rPr>
                <w:rFonts w:ascii="Times New Roman" w:hAnsi="Times New Roman" w:cs="Times New Roman"/>
              </w:rPr>
              <w:t xml:space="preserve">In order to move the State to Resolved, the Assigned </w:t>
            </w:r>
            <w:r w:rsidR="00A24BE4">
              <w:rPr>
                <w:rFonts w:ascii="Times New Roman" w:hAnsi="Times New Roman" w:cs="Times New Roman"/>
              </w:rPr>
              <w:t>T</w:t>
            </w:r>
            <w:r w:rsidRPr="00AE0971" w:rsidR="00A24BE4">
              <w:rPr>
                <w:rFonts w:ascii="Times New Roman" w:hAnsi="Times New Roman" w:cs="Times New Roman"/>
              </w:rPr>
              <w:t xml:space="preserve">o </w:t>
            </w:r>
            <w:r w:rsidRPr="00AE0971">
              <w:rPr>
                <w:rFonts w:ascii="Times New Roman" w:hAnsi="Times New Roman" w:cs="Times New Roman"/>
              </w:rPr>
              <w:t>individual will need to give some further details to explain what the issue was and how it was fixed. The mandatory fields are:</w:t>
            </w:r>
          </w:p>
          <w:p w:rsidRPr="00AE0971" w:rsidR="00B44B4D" w:rsidP="000A1323" w:rsidRDefault="00B44B4D" w14:paraId="621F0725"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Resolution code</w:t>
            </w:r>
          </w:p>
          <w:p w:rsidRPr="00AE0971" w:rsidR="00B44B4D" w:rsidP="000A1323" w:rsidRDefault="00B44B4D" w14:paraId="5B61FE24"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Resolution notes</w:t>
            </w:r>
          </w:p>
          <w:p w:rsidRPr="00AE0971" w:rsidR="00B44B4D" w:rsidP="00F66D64" w:rsidRDefault="00B44B4D" w14:paraId="595F93E7" w14:textId="68AA96E5">
            <w:pPr>
              <w:pStyle w:val="TableParagraph"/>
              <w:tabs>
                <w:tab w:val="left" w:pos="468"/>
                <w:tab w:val="left" w:pos="469"/>
              </w:tabs>
              <w:autoSpaceDE w:val="0"/>
              <w:autoSpaceDN w:val="0"/>
              <w:spacing w:before="74"/>
              <w:ind w:left="107"/>
              <w:rPr>
                <w:rFonts w:ascii="Times New Roman" w:hAnsi="Times New Roman" w:cs="Times New Roman"/>
              </w:rPr>
            </w:pPr>
            <w:r w:rsidRPr="00AE0971">
              <w:rPr>
                <w:rFonts w:ascii="Times New Roman" w:hAnsi="Times New Roman" w:cs="Times New Roman"/>
              </w:rPr>
              <w:t>The Resolution codes field is a choice list focused on the nature of the resolution provided</w:t>
            </w:r>
            <w:r w:rsidR="00A24BE4">
              <w:rPr>
                <w:rFonts w:ascii="Times New Roman" w:hAnsi="Times New Roman" w:cs="Times New Roman"/>
              </w:rPr>
              <w:t>;</w:t>
            </w:r>
            <w:r w:rsidRPr="00AE0971" w:rsidR="00A24BE4">
              <w:rPr>
                <w:rFonts w:ascii="Times New Roman" w:hAnsi="Times New Roman" w:cs="Times New Roman"/>
              </w:rPr>
              <w:t xml:space="preserve"> </w:t>
            </w:r>
            <w:r w:rsidRPr="00AE0971">
              <w:rPr>
                <w:rFonts w:ascii="Times New Roman" w:hAnsi="Times New Roman" w:cs="Times New Roman"/>
              </w:rPr>
              <w:t>for example, whether a workaround was provided or a permanent fix.  They are not intended to explain how the incident was resolved.</w:t>
            </w:r>
          </w:p>
        </w:tc>
      </w:tr>
      <w:tr w:rsidRPr="00AE0971" w:rsidR="00B44B4D" w:rsidTr="00B44B4D" w14:paraId="5304DBDA" w14:textId="77777777">
        <w:trPr>
          <w:cantSplit/>
          <w:trHeight w:val="731"/>
        </w:trPr>
        <w:tc>
          <w:tcPr>
            <w:tcW w:w="2155" w:type="dxa"/>
          </w:tcPr>
          <w:p w:rsidRPr="00AE0971" w:rsidR="00B44B4D" w:rsidP="00F66D64" w:rsidRDefault="00B44B4D" w14:paraId="704D2284" w14:textId="77777777">
            <w:pPr>
              <w:pStyle w:val="TableParagraph"/>
              <w:spacing w:before="78"/>
              <w:ind w:left="107"/>
              <w:rPr>
                <w:rFonts w:ascii="Times New Roman" w:hAnsi="Times New Roman" w:cs="Times New Roman"/>
              </w:rPr>
            </w:pPr>
            <w:r w:rsidRPr="00AE0971">
              <w:rPr>
                <w:rFonts w:ascii="Times New Roman" w:hAnsi="Times New Roman" w:cs="Times New Roman"/>
              </w:rPr>
              <w:t>Incident Closure</w:t>
            </w:r>
          </w:p>
        </w:tc>
        <w:tc>
          <w:tcPr>
            <w:tcW w:w="1620" w:type="dxa"/>
          </w:tcPr>
          <w:p w:rsidRPr="00AE0971" w:rsidR="00B44B4D" w:rsidP="00F66D64" w:rsidRDefault="00B44B4D" w14:paraId="5A3214BE" w14:textId="77777777">
            <w:pPr>
              <w:pStyle w:val="TableParagraph"/>
              <w:spacing w:before="78"/>
              <w:ind w:left="107"/>
              <w:rPr>
                <w:rFonts w:ascii="Times New Roman" w:hAnsi="Times New Roman" w:cs="Times New Roman"/>
              </w:rPr>
            </w:pPr>
            <w:r w:rsidRPr="00AE0971">
              <w:rPr>
                <w:rFonts w:ascii="Times New Roman" w:hAnsi="Times New Roman" w:cs="Times New Roman"/>
              </w:rPr>
              <w:t>Closed</w:t>
            </w:r>
          </w:p>
        </w:tc>
        <w:tc>
          <w:tcPr>
            <w:tcW w:w="5310" w:type="dxa"/>
          </w:tcPr>
          <w:p w:rsidRPr="00AE0971" w:rsidR="00B44B4D" w:rsidP="00F66D64" w:rsidRDefault="00B44B4D" w14:paraId="4E52A15A" w14:textId="77777777">
            <w:pPr>
              <w:pStyle w:val="TableParagraph"/>
              <w:tabs>
                <w:tab w:val="left" w:pos="468"/>
                <w:tab w:val="left" w:pos="469"/>
              </w:tabs>
              <w:autoSpaceDE w:val="0"/>
              <w:autoSpaceDN w:val="0"/>
              <w:spacing w:before="74"/>
              <w:ind w:left="107"/>
              <w:rPr>
                <w:rFonts w:ascii="Times New Roman" w:hAnsi="Times New Roman" w:cs="Times New Roman"/>
              </w:rPr>
            </w:pPr>
            <w:r w:rsidRPr="00AE0971">
              <w:rPr>
                <w:rFonts w:ascii="Times New Roman" w:hAnsi="Times New Roman" w:cs="Times New Roman"/>
              </w:rPr>
              <w:t>No activities take place at this state.  Should the incident reoccur a new ticket must be raised.  Once an incident is closed, it cannot be reopened.</w:t>
            </w:r>
          </w:p>
        </w:tc>
      </w:tr>
      <w:tr w:rsidRPr="00AE0971" w:rsidR="00B44B4D" w:rsidTr="00B44B4D" w14:paraId="45BE8281" w14:textId="77777777">
        <w:trPr>
          <w:cantSplit/>
          <w:trHeight w:val="983"/>
        </w:trPr>
        <w:tc>
          <w:tcPr>
            <w:tcW w:w="2155" w:type="dxa"/>
          </w:tcPr>
          <w:p w:rsidRPr="00AE0971" w:rsidR="00B44B4D" w:rsidP="00F66D64" w:rsidRDefault="00B44B4D" w14:paraId="7C731215" w14:textId="77777777">
            <w:pPr>
              <w:pStyle w:val="TableParagraph"/>
              <w:spacing w:before="78"/>
              <w:ind w:left="107"/>
              <w:rPr>
                <w:rFonts w:ascii="Times New Roman" w:hAnsi="Times New Roman" w:cs="Times New Roman"/>
              </w:rPr>
            </w:pPr>
            <w:r w:rsidRPr="00AE0971">
              <w:rPr>
                <w:rFonts w:ascii="Times New Roman" w:hAnsi="Times New Roman" w:cs="Times New Roman"/>
              </w:rPr>
              <w:t>Identification and Classification</w:t>
            </w:r>
          </w:p>
        </w:tc>
        <w:tc>
          <w:tcPr>
            <w:tcW w:w="1620" w:type="dxa"/>
          </w:tcPr>
          <w:p w:rsidRPr="00AE0971" w:rsidR="00B44B4D" w:rsidP="00F66D64" w:rsidRDefault="00B44B4D" w14:paraId="6589B24D" w14:textId="77777777">
            <w:pPr>
              <w:pStyle w:val="TableParagraph"/>
              <w:spacing w:before="78"/>
              <w:ind w:left="107"/>
              <w:rPr>
                <w:rFonts w:ascii="Times New Roman" w:hAnsi="Times New Roman" w:cs="Times New Roman"/>
              </w:rPr>
            </w:pPr>
            <w:r w:rsidRPr="00AE0971">
              <w:rPr>
                <w:rFonts w:ascii="Times New Roman" w:hAnsi="Times New Roman" w:cs="Times New Roman"/>
              </w:rPr>
              <w:t>Cancelled</w:t>
            </w:r>
          </w:p>
        </w:tc>
        <w:tc>
          <w:tcPr>
            <w:tcW w:w="5310" w:type="dxa"/>
          </w:tcPr>
          <w:p w:rsidRPr="00AE0971" w:rsidR="00B44B4D" w:rsidP="00F66D64" w:rsidRDefault="00B44B4D" w14:paraId="6E8A2BC8" w14:textId="77777777">
            <w:pPr>
              <w:pStyle w:val="TableParagraph"/>
              <w:tabs>
                <w:tab w:val="left" w:pos="468"/>
                <w:tab w:val="left" w:pos="469"/>
              </w:tabs>
              <w:autoSpaceDE w:val="0"/>
              <w:autoSpaceDN w:val="0"/>
              <w:spacing w:before="74"/>
              <w:ind w:left="107"/>
              <w:rPr>
                <w:rFonts w:ascii="Times New Roman" w:hAnsi="Times New Roman" w:cs="Times New Roman"/>
              </w:rPr>
            </w:pPr>
            <w:r w:rsidRPr="00AE0971">
              <w:rPr>
                <w:rFonts w:ascii="Times New Roman" w:hAnsi="Times New Roman" w:cs="Times New Roman"/>
              </w:rPr>
              <w:t>There are very few scenarios where an incident is genuinely canceled.  This will only occur when an incident was raised in error usually prematurely before realizing there is no real issue.</w:t>
            </w:r>
          </w:p>
        </w:tc>
      </w:tr>
    </w:tbl>
    <w:p w:rsidRPr="00AE0971" w:rsidR="00CB3866" w:rsidP="00CB3866" w:rsidRDefault="00CB3866" w14:paraId="6841529B" w14:textId="77777777">
      <w:pPr>
        <w:pStyle w:val="07Bullets"/>
        <w:numPr>
          <w:ilvl w:val="0"/>
          <w:numId w:val="0"/>
        </w:numPr>
        <w:rPr>
          <w:rFonts w:ascii="Times New Roman" w:hAnsi="Times New Roman" w:cs="Times New Roman"/>
          <w:color w:val="000000" w:themeColor="text1"/>
          <w:sz w:val="22"/>
        </w:rPr>
      </w:pPr>
    </w:p>
    <w:p w:rsidRPr="00AE0971" w:rsidR="00B44B4D" w:rsidRDefault="00B44B4D" w14:paraId="264E9032" w14:textId="77777777">
      <w:pPr>
        <w:rPr>
          <w:rFonts w:ascii="Times New Roman" w:hAnsi="Times New Roman" w:eastAsia="Arial" w:cs="Times New Roman"/>
          <w:b/>
          <w:bCs/>
          <w:sz w:val="24"/>
          <w:szCs w:val="24"/>
        </w:rPr>
      </w:pPr>
      <w:r w:rsidRPr="00AE0971">
        <w:rPr>
          <w:rFonts w:ascii="Times New Roman" w:hAnsi="Times New Roman" w:cs="Times New Roman"/>
          <w:sz w:val="24"/>
          <w:szCs w:val="24"/>
        </w:rPr>
        <w:br w:type="page"/>
      </w:r>
    </w:p>
    <w:p w:rsidRPr="00AE0971" w:rsidR="00B44B4D" w:rsidP="00B44B4D" w:rsidRDefault="00B72657" w14:paraId="2D29730A" w14:textId="21B66018">
      <w:pPr>
        <w:pStyle w:val="Heading2"/>
        <w:ind w:left="533"/>
        <w:rPr>
          <w:rFonts w:ascii="Times New Roman" w:hAnsi="Times New Roman" w:cs="Times New Roman"/>
          <w:sz w:val="24"/>
          <w:szCs w:val="24"/>
        </w:rPr>
      </w:pPr>
      <w:bookmarkStart w:name="_Toc73446188" w:id="2311"/>
      <w:r>
        <w:rPr>
          <w:rFonts w:ascii="Times New Roman" w:hAnsi="Times New Roman" w:cs="Times New Roman"/>
          <w:sz w:val="24"/>
          <w:szCs w:val="24"/>
        </w:rPr>
        <w:lastRenderedPageBreak/>
        <w:t>6</w:t>
      </w:r>
      <w:r w:rsidRPr="00AE0971" w:rsidR="00B44B4D">
        <w:rPr>
          <w:rFonts w:ascii="Times New Roman" w:hAnsi="Times New Roman" w:cs="Times New Roman"/>
          <w:sz w:val="24"/>
          <w:szCs w:val="24"/>
        </w:rPr>
        <w:t>.9 Incident Identification and Classification</w:t>
      </w:r>
      <w:bookmarkEnd w:id="2311"/>
    </w:p>
    <w:p w:rsidRPr="00AE0971" w:rsidR="00B44B4D" w:rsidP="00B44B4D" w:rsidRDefault="00B44B4D" w14:paraId="4D42BA45" w14:textId="13F0C59B">
      <w:pPr>
        <w:pStyle w:val="NoSpacing"/>
        <w:rPr>
          <w:rFonts w:ascii="Times New Roman" w:hAnsi="Times New Roman" w:cs="Times New Roman"/>
        </w:rPr>
      </w:pPr>
    </w:p>
    <w:p w:rsidRPr="00AE0971" w:rsidR="00B44B4D" w:rsidP="00B44B4D" w:rsidRDefault="00B44B4D" w14:paraId="4E19916E" w14:textId="77777777">
      <w:pPr>
        <w:pStyle w:val="05BodyCopy"/>
      </w:pPr>
      <w:r w:rsidRPr="00AE0971">
        <w:t>Capturing enough relevant detail at this stage is very important as it will aid in diagnosis if the incident requires escalation. A description of the incident in the caller’s own words should be recorded so that future contact with the caller considers their understanding of the issue.</w:t>
      </w:r>
    </w:p>
    <w:tbl>
      <w:tblPr>
        <w:tblpPr w:leftFromText="180" w:rightFromText="180" w:vertAnchor="text" w:horzAnchor="page" w:tblpX="1682" w:tblpY="130"/>
        <w:tblW w:w="90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805"/>
        <w:gridCol w:w="2070"/>
        <w:gridCol w:w="6210"/>
      </w:tblGrid>
      <w:tr w:rsidRPr="00AE0971" w:rsidR="00B44B4D" w:rsidTr="00B44B4D" w14:paraId="2D5BE018" w14:textId="77777777">
        <w:trPr>
          <w:cantSplit/>
          <w:trHeight w:val="350"/>
          <w:tblHeader/>
        </w:trPr>
        <w:tc>
          <w:tcPr>
            <w:tcW w:w="805" w:type="dxa"/>
            <w:shd w:val="clear" w:color="auto" w:fill="4472C4" w:themeFill="accent1"/>
          </w:tcPr>
          <w:p w:rsidRPr="00AE0971" w:rsidR="00B44B4D" w:rsidP="00F66D64" w:rsidRDefault="00B44B4D" w14:paraId="07B9AAE9" w14:textId="77777777">
            <w:pPr>
              <w:pStyle w:val="TableParagraph"/>
              <w:spacing w:before="78"/>
              <w:ind w:left="107"/>
              <w:rPr>
                <w:rFonts w:ascii="Times New Roman" w:hAnsi="Times New Roman" w:cs="Times New Roman"/>
                <w:b/>
                <w:color w:val="FFFFFF" w:themeColor="background1"/>
              </w:rPr>
            </w:pPr>
            <w:r w:rsidRPr="00AE0971">
              <w:rPr>
                <w:rFonts w:ascii="Times New Roman" w:hAnsi="Times New Roman" w:cs="Times New Roman"/>
                <w:b/>
                <w:color w:val="FFFFFF" w:themeColor="background1"/>
              </w:rPr>
              <w:t>ID</w:t>
            </w:r>
          </w:p>
        </w:tc>
        <w:tc>
          <w:tcPr>
            <w:tcW w:w="2070" w:type="dxa"/>
            <w:shd w:val="clear" w:color="auto" w:fill="4472C4" w:themeFill="accent1"/>
          </w:tcPr>
          <w:p w:rsidRPr="00AE0971" w:rsidR="00B44B4D" w:rsidP="00F66D64" w:rsidRDefault="00B44B4D" w14:paraId="78DE6F54" w14:textId="77777777">
            <w:pPr>
              <w:pStyle w:val="TableParagraph"/>
              <w:spacing w:before="78"/>
              <w:ind w:left="107"/>
              <w:rPr>
                <w:rFonts w:ascii="Times New Roman" w:hAnsi="Times New Roman" w:cs="Times New Roman"/>
                <w:b/>
                <w:color w:val="FFFFFF" w:themeColor="background1"/>
              </w:rPr>
            </w:pPr>
            <w:r w:rsidRPr="00AE0971">
              <w:rPr>
                <w:rFonts w:ascii="Times New Roman" w:hAnsi="Times New Roman" w:cs="Times New Roman"/>
                <w:b/>
                <w:color w:val="FFFFFF" w:themeColor="background1"/>
              </w:rPr>
              <w:t>Activity</w:t>
            </w:r>
          </w:p>
        </w:tc>
        <w:tc>
          <w:tcPr>
            <w:tcW w:w="6210" w:type="dxa"/>
            <w:shd w:val="clear" w:color="auto" w:fill="4472C4" w:themeFill="accent1"/>
          </w:tcPr>
          <w:p w:rsidRPr="00AE0971" w:rsidR="00B44B4D" w:rsidP="00F66D64" w:rsidRDefault="00B44B4D" w14:paraId="0861DCAF" w14:textId="77777777">
            <w:pPr>
              <w:pStyle w:val="TableParagraph"/>
              <w:tabs>
                <w:tab w:val="left" w:pos="468"/>
                <w:tab w:val="left" w:pos="469"/>
              </w:tabs>
              <w:autoSpaceDE w:val="0"/>
              <w:autoSpaceDN w:val="0"/>
              <w:spacing w:before="80"/>
              <w:ind w:left="107"/>
              <w:rPr>
                <w:rFonts w:ascii="Times New Roman" w:hAnsi="Times New Roman" w:cs="Times New Roman"/>
                <w:b/>
                <w:color w:val="FFFFFF" w:themeColor="background1"/>
              </w:rPr>
            </w:pPr>
            <w:r w:rsidRPr="00AE0971">
              <w:rPr>
                <w:rFonts w:ascii="Times New Roman" w:hAnsi="Times New Roman" w:cs="Times New Roman"/>
                <w:b/>
                <w:color w:val="FFFFFF" w:themeColor="background1"/>
              </w:rPr>
              <w:t>Description</w:t>
            </w:r>
          </w:p>
        </w:tc>
      </w:tr>
      <w:tr w:rsidRPr="00AE0971" w:rsidR="00B44B4D" w:rsidTr="00F66D64" w14:paraId="0A5EED67" w14:textId="77777777">
        <w:trPr>
          <w:cantSplit/>
          <w:trHeight w:val="1732"/>
        </w:trPr>
        <w:tc>
          <w:tcPr>
            <w:tcW w:w="805" w:type="dxa"/>
          </w:tcPr>
          <w:p w:rsidRPr="00AE0971" w:rsidR="00B44B4D" w:rsidP="00F66D64" w:rsidRDefault="00B44B4D" w14:paraId="38B0CD3D" w14:textId="77777777">
            <w:pPr>
              <w:pStyle w:val="TableParagraph"/>
              <w:spacing w:before="78"/>
              <w:ind w:left="107"/>
              <w:rPr>
                <w:rFonts w:ascii="Times New Roman" w:hAnsi="Times New Roman" w:cs="Times New Roman"/>
              </w:rPr>
            </w:pPr>
            <w:r w:rsidRPr="00AE0971">
              <w:rPr>
                <w:rFonts w:ascii="Times New Roman" w:hAnsi="Times New Roman" w:cs="Times New Roman"/>
              </w:rPr>
              <w:t>INC 1.1</w:t>
            </w:r>
          </w:p>
        </w:tc>
        <w:tc>
          <w:tcPr>
            <w:tcW w:w="2070" w:type="dxa"/>
          </w:tcPr>
          <w:p w:rsidRPr="00AE0971" w:rsidR="00B44B4D" w:rsidP="00F66D64" w:rsidRDefault="00B44B4D" w14:paraId="71BE72CD"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Log New Incident</w:t>
            </w:r>
          </w:p>
        </w:tc>
        <w:tc>
          <w:tcPr>
            <w:tcW w:w="6210" w:type="dxa"/>
          </w:tcPr>
          <w:p w:rsidRPr="00AE0971" w:rsidR="00B44B4D" w:rsidP="00F66D64" w:rsidRDefault="00B44B4D" w14:paraId="324713EA"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Methods of Logging an Incident:</w:t>
            </w:r>
          </w:p>
          <w:p w:rsidRPr="00AE0971" w:rsidR="00B44B4D" w:rsidP="000A1323" w:rsidRDefault="00B44B4D" w14:paraId="6BD3D225"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Directly in ServiceNow</w:t>
            </w:r>
          </w:p>
          <w:p w:rsidRPr="00AE0971" w:rsidR="00B44B4D" w:rsidP="000A1323" w:rsidRDefault="00B44B4D" w14:paraId="68122CF7" w14:textId="0BFD0DD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Incident from a Change</w:t>
            </w:r>
          </w:p>
          <w:p w:rsidRPr="00AE0971" w:rsidR="00B44B4D" w:rsidP="000A1323" w:rsidRDefault="00B44B4D" w14:paraId="1C53DD65"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Automatically via Integrations</w:t>
            </w:r>
          </w:p>
          <w:p w:rsidRPr="00AE0971" w:rsidR="00B44B4D" w:rsidP="000A1323" w:rsidRDefault="00B44B4D" w14:paraId="5861211D" w14:textId="71D6100A">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Call to NOC Help Desk</w:t>
            </w:r>
          </w:p>
          <w:p w:rsidRPr="00AE0971" w:rsidR="00B44B4D" w:rsidP="000A1323" w:rsidRDefault="00B44B4D" w14:paraId="7A9D94B5" w14:textId="2E43DABE">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Inbound Email</w:t>
            </w:r>
          </w:p>
        </w:tc>
      </w:tr>
      <w:tr w:rsidRPr="00AE0971" w:rsidR="00B44B4D" w:rsidTr="00F66D64" w14:paraId="206037EB" w14:textId="77777777">
        <w:trPr>
          <w:cantSplit/>
          <w:trHeight w:val="440"/>
        </w:trPr>
        <w:tc>
          <w:tcPr>
            <w:tcW w:w="805" w:type="dxa"/>
          </w:tcPr>
          <w:p w:rsidRPr="00AE0971" w:rsidR="00B44B4D" w:rsidP="00F66D64" w:rsidRDefault="00B44B4D" w14:paraId="76C62F74" w14:textId="77777777">
            <w:pPr>
              <w:pStyle w:val="TableParagraph"/>
              <w:spacing w:before="78"/>
              <w:ind w:left="107"/>
              <w:rPr>
                <w:rFonts w:ascii="Times New Roman" w:hAnsi="Times New Roman" w:cs="Times New Roman"/>
              </w:rPr>
            </w:pPr>
            <w:r w:rsidRPr="00AE0971">
              <w:rPr>
                <w:rFonts w:ascii="Times New Roman" w:hAnsi="Times New Roman" w:cs="Times New Roman"/>
              </w:rPr>
              <w:t>INC 1.2</w:t>
            </w:r>
          </w:p>
        </w:tc>
        <w:tc>
          <w:tcPr>
            <w:tcW w:w="2070" w:type="dxa"/>
          </w:tcPr>
          <w:p w:rsidRPr="00AE0971" w:rsidR="00B44B4D" w:rsidP="00F66D64" w:rsidRDefault="00B44B4D" w14:paraId="2C176755"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Verify User Information</w:t>
            </w:r>
          </w:p>
        </w:tc>
        <w:tc>
          <w:tcPr>
            <w:tcW w:w="6210" w:type="dxa"/>
          </w:tcPr>
          <w:p w:rsidRPr="00AE0971" w:rsidR="00B44B4D" w:rsidP="000A1323" w:rsidRDefault="00B44B4D" w14:paraId="18E3FAD4"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Gathering information needed to facilitate service disruption analysis and assignment</w:t>
            </w:r>
          </w:p>
          <w:p w:rsidRPr="00AE0971" w:rsidR="00B44B4D" w:rsidP="000A1323" w:rsidRDefault="00B44B4D" w14:paraId="7D1A4D69"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Redirecting improperly routed service requests to the request fulfillment process</w:t>
            </w:r>
          </w:p>
          <w:p w:rsidRPr="00AE0971" w:rsidR="00B44B4D" w:rsidP="000A1323" w:rsidRDefault="00B44B4D" w14:paraId="7518B066"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Determining the incident priority</w:t>
            </w:r>
          </w:p>
          <w:p w:rsidRPr="00AE0971" w:rsidR="00B44B4D" w:rsidP="000A1323" w:rsidRDefault="00B44B4D" w14:paraId="4F34319D" w14:textId="77777777">
            <w:pPr>
              <w:pStyle w:val="TableParagraph"/>
              <w:numPr>
                <w:ilvl w:val="0"/>
                <w:numId w:val="54"/>
              </w:numPr>
              <w:tabs>
                <w:tab w:val="left" w:pos="468"/>
                <w:tab w:val="left" w:pos="469"/>
              </w:tabs>
              <w:autoSpaceDE w:val="0"/>
              <w:autoSpaceDN w:val="0"/>
              <w:spacing w:before="75"/>
              <w:rPr>
                <w:rFonts w:ascii="Times New Roman" w:hAnsi="Times New Roman" w:cs="Times New Roman"/>
              </w:rPr>
            </w:pPr>
            <w:r w:rsidRPr="00AE0971">
              <w:rPr>
                <w:rFonts w:ascii="Times New Roman" w:hAnsi="Times New Roman" w:cs="Times New Roman"/>
                <w:spacing w:val="2"/>
              </w:rPr>
              <w:t>Invoking the major incident process where applicable</w:t>
            </w:r>
          </w:p>
        </w:tc>
      </w:tr>
      <w:tr w:rsidRPr="00AE0971" w:rsidR="00B44B4D" w:rsidTr="00F66D64" w14:paraId="140C087E" w14:textId="77777777">
        <w:trPr>
          <w:cantSplit/>
          <w:trHeight w:val="440"/>
        </w:trPr>
        <w:tc>
          <w:tcPr>
            <w:tcW w:w="805" w:type="dxa"/>
          </w:tcPr>
          <w:p w:rsidRPr="00AE0971" w:rsidR="00B44B4D" w:rsidP="00F66D64" w:rsidRDefault="00B44B4D" w14:paraId="264DEAB8" w14:textId="77777777">
            <w:pPr>
              <w:pStyle w:val="TableParagraph"/>
              <w:spacing w:before="78"/>
              <w:ind w:left="107"/>
              <w:rPr>
                <w:rFonts w:ascii="Times New Roman" w:hAnsi="Times New Roman" w:cs="Times New Roman"/>
              </w:rPr>
            </w:pPr>
            <w:r w:rsidRPr="00AE0971">
              <w:rPr>
                <w:rFonts w:ascii="Times New Roman" w:hAnsi="Times New Roman" w:cs="Times New Roman"/>
              </w:rPr>
              <w:t>INC 1.3</w:t>
            </w:r>
          </w:p>
        </w:tc>
        <w:tc>
          <w:tcPr>
            <w:tcW w:w="2070" w:type="dxa"/>
          </w:tcPr>
          <w:p w:rsidRPr="00AE0971" w:rsidR="00B44B4D" w:rsidP="00F66D64" w:rsidRDefault="00B44B4D" w14:paraId="16325F1A"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Capture Incident Details</w:t>
            </w:r>
          </w:p>
        </w:tc>
        <w:tc>
          <w:tcPr>
            <w:tcW w:w="6210" w:type="dxa"/>
          </w:tcPr>
          <w:p w:rsidRPr="00AE0971" w:rsidR="00B44B4D" w:rsidP="000A1323" w:rsidRDefault="00B44B4D" w14:paraId="25771C26"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Select the contact type:</w:t>
            </w:r>
          </w:p>
          <w:p w:rsidRPr="00AE0971" w:rsidR="00B44B4D" w:rsidP="000A1323" w:rsidRDefault="00B44B4D" w14:paraId="657F9E04" w14:textId="77777777">
            <w:pPr>
              <w:pStyle w:val="TableParagraph"/>
              <w:numPr>
                <w:ilvl w:val="1"/>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Email</w:t>
            </w:r>
          </w:p>
          <w:p w:rsidRPr="00AE0971" w:rsidR="00B44B4D" w:rsidP="000A1323" w:rsidRDefault="00B44B4D" w14:paraId="6BDDF2D7" w14:textId="77777777">
            <w:pPr>
              <w:pStyle w:val="TableParagraph"/>
              <w:numPr>
                <w:ilvl w:val="1"/>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Phone</w:t>
            </w:r>
          </w:p>
          <w:p w:rsidRPr="00AE0971" w:rsidR="00B44B4D" w:rsidP="000A1323" w:rsidRDefault="00B44B4D" w14:paraId="0C452CA6"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Incident State is automatically set to “New”</w:t>
            </w:r>
          </w:p>
          <w:p w:rsidRPr="00AE0971" w:rsidR="00B44B4D" w:rsidP="000A1323" w:rsidRDefault="00B44B4D" w14:paraId="54CEA2BD"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Select an available Configuration Item (CI)</w:t>
            </w:r>
          </w:p>
          <w:p w:rsidRPr="00AE0971" w:rsidR="00B44B4D" w:rsidP="000A1323" w:rsidRDefault="00B44B4D" w14:paraId="1645FC9D"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Summarize the incident symptoms in the Short Description field</w:t>
            </w:r>
          </w:p>
          <w:p w:rsidRPr="00AE0971" w:rsidR="00B44B4D" w:rsidP="000A1323" w:rsidRDefault="00B44B4D" w14:paraId="15F8BF3F"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Describe the symptoms of the incident in the Description field:</w:t>
            </w:r>
          </w:p>
          <w:p w:rsidRPr="00AE0971" w:rsidR="00B44B4D" w:rsidP="000A1323" w:rsidRDefault="00B44B4D" w14:paraId="02CD8DCF" w14:textId="77777777">
            <w:pPr>
              <w:pStyle w:val="TableParagraph"/>
              <w:numPr>
                <w:ilvl w:val="1"/>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What the caller is trying to do</w:t>
            </w:r>
          </w:p>
          <w:p w:rsidRPr="00AE0971" w:rsidR="00B44B4D" w:rsidP="000A1323" w:rsidRDefault="00B44B4D" w14:paraId="22C60156" w14:textId="77777777">
            <w:pPr>
              <w:pStyle w:val="TableParagraph"/>
              <w:numPr>
                <w:ilvl w:val="1"/>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What is happening</w:t>
            </w:r>
          </w:p>
          <w:p w:rsidRPr="00AE0971" w:rsidR="00B44B4D" w:rsidP="000A1323" w:rsidRDefault="00B44B4D" w14:paraId="212E107F" w14:textId="77777777">
            <w:pPr>
              <w:pStyle w:val="TableParagraph"/>
              <w:numPr>
                <w:ilvl w:val="1"/>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What actions were taken by the caller</w:t>
            </w:r>
          </w:p>
          <w:p w:rsidRPr="00AE0971" w:rsidR="00B44B4D" w:rsidP="000A1323" w:rsidRDefault="00B44B4D" w14:paraId="7F3B90DB" w14:textId="77777777">
            <w:pPr>
              <w:pStyle w:val="TableParagraph"/>
              <w:numPr>
                <w:ilvl w:val="1"/>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When did the incident occur?</w:t>
            </w:r>
          </w:p>
          <w:p w:rsidRPr="00AE0971" w:rsidR="00B44B4D" w:rsidP="000A1323" w:rsidRDefault="00B44B4D" w14:paraId="2B310EA8" w14:textId="77777777">
            <w:pPr>
              <w:pStyle w:val="TableParagraph"/>
              <w:numPr>
                <w:ilvl w:val="1"/>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Are there any error messages (*Note – if possible, get a copy of the error message and attach it to the incident record)</w:t>
            </w:r>
          </w:p>
        </w:tc>
      </w:tr>
      <w:tr w:rsidRPr="00AE0971" w:rsidR="00B44B4D" w:rsidTr="00F66D64" w14:paraId="4650C564" w14:textId="77777777">
        <w:trPr>
          <w:cantSplit/>
          <w:trHeight w:val="440"/>
        </w:trPr>
        <w:tc>
          <w:tcPr>
            <w:tcW w:w="805" w:type="dxa"/>
          </w:tcPr>
          <w:p w:rsidRPr="00AE0971" w:rsidR="00B44B4D" w:rsidP="00F66D64" w:rsidRDefault="00B44B4D" w14:paraId="2CAE8BDD" w14:textId="77777777">
            <w:pPr>
              <w:pStyle w:val="TableParagraph"/>
              <w:spacing w:before="78"/>
              <w:ind w:left="107"/>
              <w:rPr>
                <w:rFonts w:ascii="Times New Roman" w:hAnsi="Times New Roman" w:cs="Times New Roman"/>
              </w:rPr>
            </w:pPr>
            <w:r w:rsidRPr="00AE0971">
              <w:rPr>
                <w:rFonts w:ascii="Times New Roman" w:hAnsi="Times New Roman" w:cs="Times New Roman"/>
              </w:rPr>
              <w:t>INC 1.4</w:t>
            </w:r>
          </w:p>
        </w:tc>
        <w:tc>
          <w:tcPr>
            <w:tcW w:w="2070" w:type="dxa"/>
          </w:tcPr>
          <w:p w:rsidRPr="00AE0971" w:rsidR="00B44B4D" w:rsidP="00F66D64" w:rsidRDefault="00B44B4D" w14:paraId="3F3858B4"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Categorize Incident</w:t>
            </w:r>
          </w:p>
        </w:tc>
        <w:tc>
          <w:tcPr>
            <w:tcW w:w="6210" w:type="dxa"/>
          </w:tcPr>
          <w:p w:rsidRPr="00AE0971" w:rsidR="00B44B4D" w:rsidP="000A1323" w:rsidRDefault="00B44B4D" w14:paraId="6FAFCCCD"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Select the appropriate Category and Subcategory to best categorize the issue</w:t>
            </w:r>
          </w:p>
        </w:tc>
      </w:tr>
      <w:tr w:rsidRPr="00AE0971" w:rsidR="00B44B4D" w:rsidTr="00F66D64" w14:paraId="6D243BDC" w14:textId="77777777">
        <w:trPr>
          <w:cantSplit/>
          <w:trHeight w:val="593"/>
        </w:trPr>
        <w:tc>
          <w:tcPr>
            <w:tcW w:w="805" w:type="dxa"/>
          </w:tcPr>
          <w:p w:rsidRPr="00AE0971" w:rsidR="00B44B4D" w:rsidP="00F66D64" w:rsidRDefault="00B44B4D" w14:paraId="23B15CFB" w14:textId="77777777">
            <w:pPr>
              <w:pStyle w:val="TableParagraph"/>
              <w:spacing w:before="78"/>
              <w:ind w:left="107"/>
              <w:rPr>
                <w:rFonts w:ascii="Times New Roman" w:hAnsi="Times New Roman" w:cs="Times New Roman"/>
              </w:rPr>
            </w:pPr>
            <w:r w:rsidRPr="00AE0971">
              <w:rPr>
                <w:rFonts w:ascii="Times New Roman" w:hAnsi="Times New Roman" w:cs="Times New Roman"/>
              </w:rPr>
              <w:t>INC 1.5</w:t>
            </w:r>
          </w:p>
        </w:tc>
        <w:tc>
          <w:tcPr>
            <w:tcW w:w="2070" w:type="dxa"/>
          </w:tcPr>
          <w:p w:rsidRPr="00AE0971" w:rsidR="00B44B4D" w:rsidP="00F66D64" w:rsidRDefault="00B44B4D" w14:paraId="6648BFE1"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Prioritize Incident</w:t>
            </w:r>
          </w:p>
        </w:tc>
        <w:tc>
          <w:tcPr>
            <w:tcW w:w="6210" w:type="dxa"/>
          </w:tcPr>
          <w:p w:rsidRPr="00AE0971" w:rsidR="00B44B4D" w:rsidP="000A1323" w:rsidRDefault="00B44B4D" w14:paraId="0FF60B82"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Select the appropriate levels of impact and urgency. This drives the prioritization level for the incident</w:t>
            </w:r>
          </w:p>
        </w:tc>
      </w:tr>
    </w:tbl>
    <w:p w:rsidRPr="00AE0971" w:rsidR="00B44B4D" w:rsidP="00B44B4D" w:rsidRDefault="00B44B4D" w14:paraId="16D98B4D" w14:textId="77777777">
      <w:pPr>
        <w:pStyle w:val="NoSpacing"/>
        <w:rPr>
          <w:rFonts w:ascii="Times New Roman" w:hAnsi="Times New Roman" w:cs="Times New Roman"/>
        </w:rPr>
      </w:pPr>
    </w:p>
    <w:p w:rsidRPr="00AE0971" w:rsidR="00B6488D" w:rsidP="00B6488D" w:rsidRDefault="00B6488D" w14:paraId="3DE8DA99" w14:textId="048AFA83">
      <w:pPr>
        <w:pStyle w:val="NoSpacing"/>
        <w:rPr>
          <w:rFonts w:ascii="Times New Roman" w:hAnsi="Times New Roman" w:cs="Times New Roman"/>
        </w:rPr>
      </w:pPr>
    </w:p>
    <w:p w:rsidRPr="00AE0971" w:rsidR="003F5235" w:rsidP="003F5235" w:rsidRDefault="003F5235" w14:paraId="2DD4B952" w14:textId="77777777">
      <w:pPr>
        <w:pStyle w:val="05BodyCopy"/>
      </w:pPr>
      <w:r w:rsidRPr="00AE0971">
        <w:t xml:space="preserve">A description of the incident in the caller’s own words should be recorded so that future contact with the caller can be made in their terms. </w:t>
      </w:r>
    </w:p>
    <w:p w:rsidRPr="00AE0971" w:rsidR="003F5235" w:rsidP="003F5235" w:rsidRDefault="003F5235" w14:paraId="54D63749" w14:textId="77777777">
      <w:pPr>
        <w:pStyle w:val="05BodyCopy"/>
      </w:pPr>
      <w:r w:rsidRPr="00AE0971">
        <w:t>The mandatory fields are:</w:t>
      </w:r>
    </w:p>
    <w:p w:rsidRPr="00AE0971" w:rsidR="003F5235" w:rsidP="003F5235" w:rsidRDefault="003F5235" w14:paraId="3913C3B6" w14:textId="77777777">
      <w:pPr>
        <w:pStyle w:val="07Bullets"/>
        <w:rPr>
          <w:rFonts w:ascii="Times New Roman" w:hAnsi="Times New Roman" w:cs="Times New Roman"/>
        </w:rPr>
      </w:pPr>
      <w:r w:rsidRPr="00AE0971">
        <w:rPr>
          <w:rFonts w:ascii="Times New Roman" w:hAnsi="Times New Roman" w:eastAsia="Times New Roman" w:cs="Times New Roman"/>
          <w:sz w:val="22"/>
        </w:rPr>
        <w:t>Caller</w:t>
      </w:r>
    </w:p>
    <w:p w:rsidRPr="00AE0971" w:rsidR="003F5235" w:rsidP="003F5235" w:rsidRDefault="003F5235" w14:paraId="4647EEF0" w14:textId="77777777">
      <w:pPr>
        <w:pStyle w:val="07Bullets"/>
        <w:rPr>
          <w:rFonts w:ascii="Times New Roman" w:hAnsi="Times New Roman" w:cs="Times New Roman"/>
        </w:rPr>
      </w:pPr>
      <w:r w:rsidRPr="00AE0971">
        <w:rPr>
          <w:rFonts w:ascii="Times New Roman" w:hAnsi="Times New Roman" w:eastAsia="Times New Roman" w:cs="Times New Roman"/>
          <w:sz w:val="22"/>
        </w:rPr>
        <w:t>Category</w:t>
      </w:r>
    </w:p>
    <w:p w:rsidRPr="00AE0971" w:rsidR="003F5235" w:rsidP="003F5235" w:rsidRDefault="003F5235" w14:paraId="50A65483"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Sub- Category</w:t>
      </w:r>
    </w:p>
    <w:p w:rsidRPr="00AE0971" w:rsidR="003F5235" w:rsidP="003F5235" w:rsidRDefault="003F5235" w14:paraId="180511F0"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lastRenderedPageBreak/>
        <w:t>Configuration Item</w:t>
      </w:r>
    </w:p>
    <w:p w:rsidRPr="00AE0971" w:rsidR="003F5235" w:rsidP="003F5235" w:rsidRDefault="003F5235" w14:paraId="158DF0B1"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Short Description</w:t>
      </w:r>
    </w:p>
    <w:p w:rsidRPr="00AE0971" w:rsidR="003F5235" w:rsidP="003F5235" w:rsidRDefault="003F5235" w14:paraId="01577B3D"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Contact Type</w:t>
      </w:r>
    </w:p>
    <w:p w:rsidRPr="00AE0971" w:rsidR="003F5235" w:rsidP="003F5235" w:rsidRDefault="003F5235" w14:paraId="141F8AD6"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 xml:space="preserve">State </w:t>
      </w:r>
    </w:p>
    <w:p w:rsidRPr="00AE0971" w:rsidR="003F5235" w:rsidP="003F5235" w:rsidRDefault="003F5235" w14:paraId="191DE5A6" w14:textId="77777777">
      <w:pPr>
        <w:pStyle w:val="07Bullets"/>
        <w:rPr>
          <w:rFonts w:ascii="Times New Roman" w:hAnsi="Times New Roman" w:cs="Times New Roman"/>
        </w:rPr>
      </w:pPr>
      <w:r w:rsidRPr="00AE0971">
        <w:rPr>
          <w:rFonts w:ascii="Times New Roman" w:hAnsi="Times New Roman" w:cs="Times New Roman"/>
        </w:rPr>
        <w:t>I</w:t>
      </w:r>
      <w:r w:rsidRPr="00AE0971">
        <w:rPr>
          <w:rFonts w:ascii="Times New Roman" w:hAnsi="Times New Roman" w:eastAsia="Times New Roman" w:cs="Times New Roman"/>
          <w:sz w:val="22"/>
        </w:rPr>
        <w:t xml:space="preserve">mpact </w:t>
      </w:r>
    </w:p>
    <w:p w:rsidRPr="00AE0971" w:rsidR="003F5235" w:rsidP="003F5235" w:rsidRDefault="003F5235" w14:paraId="2AFFCF3C"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Urgency</w:t>
      </w:r>
    </w:p>
    <w:p w:rsidRPr="00AE0971" w:rsidR="003F5235" w:rsidP="003F5235" w:rsidRDefault="003F5235" w14:paraId="32BDFC4A"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Assignment Group</w:t>
      </w:r>
    </w:p>
    <w:p w:rsidRPr="00AE0971" w:rsidR="003F5235" w:rsidP="003F5235" w:rsidRDefault="003F5235" w14:paraId="3D8469A7" w14:textId="77777777">
      <w:pPr>
        <w:pStyle w:val="05BodyCopy"/>
      </w:pPr>
      <w:r w:rsidRPr="00AE0971">
        <w:t>Note: When the User is selected for an Incident, field “Location” is auto populated with date in reference to user which is read only and additional information on Location can be provided in “Additional Location Info” field.</w:t>
      </w:r>
    </w:p>
    <w:p w:rsidRPr="00AE0971" w:rsidR="003F5235" w:rsidP="003F5235" w:rsidRDefault="003F5235" w14:paraId="1BD607CB" w14:textId="77777777">
      <w:pPr>
        <w:pStyle w:val="05BodyCopy"/>
        <w:rPr>
          <w:b/>
          <w:sz w:val="28"/>
          <w:szCs w:val="28"/>
        </w:rPr>
      </w:pPr>
      <w:r w:rsidRPr="00AE0971">
        <w:rPr>
          <w:b/>
          <w:sz w:val="28"/>
          <w:szCs w:val="28"/>
        </w:rPr>
        <w:t>Establishing Priority</w:t>
      </w:r>
    </w:p>
    <w:p w:rsidRPr="00AE0971" w:rsidR="003F5235" w:rsidP="003F5235" w:rsidRDefault="003F5235" w14:paraId="7CF5C9EA" w14:textId="77777777">
      <w:pPr>
        <w:pStyle w:val="05BodyCopy"/>
      </w:pPr>
      <w:r w:rsidRPr="00AE0971">
        <w:t>Incident prioritization typically drives the timeframe associated with the handling of the incident and the time to resolution.  This will impact the Service Level Agreements that are associated with the incident.  Priority is calculated through a combination of Impact and Urgency.</w:t>
      </w:r>
    </w:p>
    <w:p w:rsidRPr="00AE0971" w:rsidR="003F5235" w:rsidP="003F5235" w:rsidRDefault="003F5235" w14:paraId="7C5007AC" w14:textId="6F60B538">
      <w:pPr>
        <w:pStyle w:val="05BodyCopy"/>
      </w:pPr>
      <w:r w:rsidRPr="00AE0971">
        <w:rPr>
          <w:b/>
        </w:rPr>
        <w:t>Impact</w:t>
      </w:r>
      <w:r w:rsidRPr="00AE0971">
        <w:t xml:space="preserve"> is the affect that an incident has on business.  For example, if the incident only impacts a single employee</w:t>
      </w:r>
      <w:r w:rsidR="00FA7619">
        <w:t>,</w:t>
      </w:r>
      <w:r w:rsidRPr="00AE0971">
        <w:t xml:space="preserve"> the impact is low in comparison to 500,000 paying customers with social media accounts.</w:t>
      </w:r>
    </w:p>
    <w:p w:rsidRPr="00AE0971" w:rsidR="003F5235" w:rsidP="003F5235" w:rsidRDefault="003F5235" w14:paraId="25434075" w14:textId="6DE28CF9">
      <w:pPr>
        <w:pStyle w:val="05BodyCopy"/>
      </w:pPr>
      <w:r w:rsidRPr="00AE0971">
        <w:rPr>
          <w:b/>
        </w:rPr>
        <w:t xml:space="preserve">Urgency </w:t>
      </w:r>
      <w:r w:rsidRPr="00AE0971">
        <w:t>is the extent to which the incident</w:t>
      </w:r>
      <w:r w:rsidR="001C3A4E">
        <w:t>’</w:t>
      </w:r>
      <w:r w:rsidRPr="00AE0971">
        <w:t xml:space="preserve">s resolution can bear delay.  </w:t>
      </w:r>
    </w:p>
    <w:p w:rsidRPr="00AE0971" w:rsidR="003F5235" w:rsidP="003F5235" w:rsidRDefault="003F5235" w14:paraId="48C290E3" w14:textId="77777777">
      <w:pPr>
        <w:pStyle w:val="05BodyCopy"/>
      </w:pPr>
      <w:r w:rsidRPr="00AE0971">
        <w:t>Priority is generated from urgency and impact according to the following table.</w:t>
      </w:r>
    </w:p>
    <w:p w:rsidRPr="00AE0971" w:rsidR="003F5235" w:rsidP="003F5235" w:rsidRDefault="003F5235" w14:paraId="6B3D2875" w14:textId="77777777">
      <w:pPr>
        <w:pStyle w:val="05BodyCopy"/>
      </w:pPr>
      <w:r w:rsidR="003F5235">
        <w:drawing>
          <wp:inline wp14:editId="0A4D0A8B" wp14:anchorId="2CCB3AA5">
            <wp:extent cx="5899151" cy="1515124"/>
            <wp:effectExtent l="0" t="0" r="6350" b="8890"/>
            <wp:docPr id="1" name="Picture 1" title=""/>
            <wp:cNvGraphicFramePr>
              <a:graphicFrameLocks noChangeAspect="1"/>
            </wp:cNvGraphicFramePr>
            <a:graphic>
              <a:graphicData uri="http://schemas.openxmlformats.org/drawingml/2006/picture">
                <pic:pic>
                  <pic:nvPicPr>
                    <pic:cNvPr id="0" name="Picture 1"/>
                    <pic:cNvPicPr/>
                  </pic:nvPicPr>
                  <pic:blipFill>
                    <a:blip r:embed="R90c8a171c208463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99151" cy="1515124"/>
                    </a:xfrm>
                    <a:prstGeom prst="rect">
                      <a:avLst/>
                    </a:prstGeom>
                  </pic:spPr>
                </pic:pic>
              </a:graphicData>
            </a:graphic>
          </wp:inline>
        </w:drawing>
      </w:r>
    </w:p>
    <w:p w:rsidRPr="00AE0971" w:rsidR="003F5235" w:rsidP="003F5235" w:rsidRDefault="003F5235" w14:paraId="24460219" w14:textId="77777777">
      <w:pPr>
        <w:pStyle w:val="05BodyCopy"/>
      </w:pPr>
      <w:r w:rsidRPr="00AE0971">
        <w:t xml:space="preserve">It is possible to automatically establish the priority of the incident based on the CI that is identified in the incident record. With this technique, the business criticality value of the CI is used to determine the priority of the incident. </w:t>
      </w:r>
    </w:p>
    <w:p w:rsidRPr="00AE0971" w:rsidR="00B6488D" w:rsidP="001215A0" w:rsidRDefault="00B6488D" w14:paraId="391C57D9" w14:textId="4D785BCD">
      <w:pPr>
        <w:pStyle w:val="NoSpacing"/>
        <w:rPr>
          <w:rFonts w:ascii="Times New Roman" w:hAnsi="Times New Roman" w:cs="Times New Roman"/>
        </w:rPr>
      </w:pPr>
    </w:p>
    <w:p w:rsidRPr="00AE0971" w:rsidR="003F5235" w:rsidRDefault="003F5235" w14:paraId="7F777220" w14:textId="77777777">
      <w:pPr>
        <w:rPr>
          <w:rFonts w:ascii="Times New Roman" w:hAnsi="Times New Roman" w:eastAsia="Arial" w:cs="Times New Roman"/>
          <w:b/>
          <w:bCs/>
          <w:sz w:val="24"/>
          <w:szCs w:val="24"/>
        </w:rPr>
      </w:pPr>
      <w:r w:rsidRPr="00AE0971">
        <w:rPr>
          <w:rFonts w:ascii="Times New Roman" w:hAnsi="Times New Roman" w:cs="Times New Roman"/>
          <w:sz w:val="24"/>
          <w:szCs w:val="24"/>
        </w:rPr>
        <w:br w:type="page"/>
      </w:r>
    </w:p>
    <w:p w:rsidRPr="00AE0971" w:rsidR="003F5235" w:rsidP="003F5235" w:rsidRDefault="00B72657" w14:paraId="075DF3AF" w14:textId="1D9A8F50">
      <w:pPr>
        <w:pStyle w:val="Heading2"/>
        <w:ind w:left="533"/>
        <w:rPr>
          <w:rFonts w:ascii="Times New Roman" w:hAnsi="Times New Roman" w:cs="Times New Roman"/>
          <w:sz w:val="24"/>
          <w:szCs w:val="24"/>
        </w:rPr>
      </w:pPr>
      <w:bookmarkStart w:name="_Toc73446189" w:id="2312"/>
      <w:r>
        <w:rPr>
          <w:rFonts w:ascii="Times New Roman" w:hAnsi="Times New Roman" w:cs="Times New Roman"/>
          <w:sz w:val="24"/>
          <w:szCs w:val="24"/>
        </w:rPr>
        <w:lastRenderedPageBreak/>
        <w:t>6</w:t>
      </w:r>
      <w:r w:rsidRPr="00AE0971" w:rsidR="003F5235">
        <w:rPr>
          <w:rFonts w:ascii="Times New Roman" w:hAnsi="Times New Roman" w:cs="Times New Roman"/>
          <w:sz w:val="24"/>
          <w:szCs w:val="24"/>
        </w:rPr>
        <w:t>.10 Initial Support</w:t>
      </w:r>
      <w:bookmarkEnd w:id="2312"/>
    </w:p>
    <w:p w:rsidRPr="00AE0971" w:rsidR="003F5235" w:rsidP="003F5235" w:rsidRDefault="003F5235" w14:paraId="6B822621" w14:textId="7AFD9DF2">
      <w:pPr>
        <w:pStyle w:val="NoSpacing"/>
        <w:rPr>
          <w:rFonts w:ascii="Times New Roman" w:hAnsi="Times New Roman" w:cs="Times New Roman"/>
        </w:rPr>
      </w:pPr>
    </w:p>
    <w:p w:rsidRPr="00AE0971" w:rsidR="003F5235" w:rsidP="003F5235" w:rsidRDefault="003F5235" w14:paraId="65FFD6F4" w14:textId="2E8CA610">
      <w:pPr>
        <w:pStyle w:val="BodyText"/>
      </w:pPr>
      <w:r w:rsidRPr="00AE0971">
        <w:t>Initial diagnosis of incidents is largely a human process in most organizations. The NOC Help Desk looks at the information within the incident and communicates with the user to diagnose the source of the service interruption or degradation.</w:t>
      </w:r>
    </w:p>
    <w:p w:rsidRPr="00AE0971" w:rsidR="003F5235" w:rsidP="003F5235" w:rsidRDefault="003F5235" w14:paraId="22E643E8" w14:textId="64CB79CB">
      <w:pPr>
        <w:pStyle w:val="BodyText"/>
      </w:pPr>
      <w:r w:rsidRPr="00AE0971">
        <w:t>To aid in the process, the agent can consult the configuration management database (CMDB). The CMDB contains information about hardware and software within a network and the relationships between them. The agent can also use IT Knowledge article to aid in quicker diagnosis and resolution of the incident.</w:t>
      </w:r>
    </w:p>
    <w:p w:rsidRPr="00AE0971" w:rsidR="003F5235" w:rsidP="003F5235" w:rsidRDefault="003F5235" w14:paraId="6D0C539C" w14:textId="77777777">
      <w:pPr>
        <w:pStyle w:val="NoSpacing"/>
        <w:rPr>
          <w:rFonts w:ascii="Times New Roman" w:hAnsi="Times New Roman" w:cs="Times New Roman"/>
        </w:rPr>
      </w:pPr>
    </w:p>
    <w:p w:rsidRPr="00AE0971" w:rsidR="003F5235" w:rsidP="003F5235" w:rsidRDefault="003F5235" w14:paraId="76C7D905" w14:textId="77777777">
      <w:pPr>
        <w:pStyle w:val="BodyText"/>
      </w:pPr>
      <w:r w:rsidRPr="00AE0971">
        <w:t>The primary focus at this stage is to eliminate unnecessary incident noise, resolve as many true incidents as possible at Level 1 and escalate those than cannot be resolved, quickly, to Level 2.</w:t>
      </w:r>
    </w:p>
    <w:p w:rsidRPr="00AE0971" w:rsidR="003F5235" w:rsidP="003F5235" w:rsidRDefault="003F5235" w14:paraId="6EA144B9" w14:textId="77777777">
      <w:pPr>
        <w:pStyle w:val="NoSpacing"/>
        <w:rPr>
          <w:rFonts w:ascii="Times New Roman" w:hAnsi="Times New Roman" w:cs="Times New Roman"/>
        </w:rPr>
      </w:pPr>
    </w:p>
    <w:tbl>
      <w:tblPr>
        <w:tblpPr w:leftFromText="180" w:rightFromText="180" w:vertAnchor="text" w:horzAnchor="page" w:tblpX="1682" w:tblpY="130"/>
        <w:tblW w:w="90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805"/>
        <w:gridCol w:w="2070"/>
        <w:gridCol w:w="6210"/>
      </w:tblGrid>
      <w:tr w:rsidRPr="00AE0971" w:rsidR="003F5235" w:rsidTr="003F5235" w14:paraId="0CC4AE29" w14:textId="77777777">
        <w:trPr>
          <w:cantSplit/>
          <w:trHeight w:val="350"/>
          <w:tblHeader/>
        </w:trPr>
        <w:tc>
          <w:tcPr>
            <w:tcW w:w="805" w:type="dxa"/>
            <w:shd w:val="clear" w:color="auto" w:fill="4472C4" w:themeFill="accent1"/>
          </w:tcPr>
          <w:p w:rsidRPr="00AE0971" w:rsidR="003F5235" w:rsidP="00F66D64" w:rsidRDefault="003F5235" w14:paraId="6F70AB77" w14:textId="77777777">
            <w:pPr>
              <w:pStyle w:val="TableParagraph"/>
              <w:spacing w:before="78"/>
              <w:ind w:left="107"/>
              <w:rPr>
                <w:rFonts w:ascii="Times New Roman" w:hAnsi="Times New Roman" w:cs="Times New Roman"/>
                <w:b/>
                <w:color w:val="FFFFFF" w:themeColor="background1"/>
              </w:rPr>
            </w:pPr>
            <w:r w:rsidRPr="00AE0971">
              <w:rPr>
                <w:rFonts w:ascii="Times New Roman" w:hAnsi="Times New Roman" w:cs="Times New Roman"/>
                <w:b/>
                <w:color w:val="FFFFFF" w:themeColor="background1"/>
              </w:rPr>
              <w:t>ID</w:t>
            </w:r>
          </w:p>
        </w:tc>
        <w:tc>
          <w:tcPr>
            <w:tcW w:w="2070" w:type="dxa"/>
            <w:shd w:val="clear" w:color="auto" w:fill="4472C4" w:themeFill="accent1"/>
          </w:tcPr>
          <w:p w:rsidRPr="00AE0971" w:rsidR="003F5235" w:rsidP="00F66D64" w:rsidRDefault="003F5235" w14:paraId="506EF5AB" w14:textId="77777777">
            <w:pPr>
              <w:pStyle w:val="TableParagraph"/>
              <w:spacing w:before="78"/>
              <w:ind w:left="108" w:right="292"/>
              <w:rPr>
                <w:rFonts w:ascii="Times New Roman" w:hAnsi="Times New Roman" w:cs="Times New Roman"/>
                <w:b/>
                <w:color w:val="FFFFFF" w:themeColor="background1"/>
              </w:rPr>
            </w:pPr>
            <w:r w:rsidRPr="00AE0971">
              <w:rPr>
                <w:rFonts w:ascii="Times New Roman" w:hAnsi="Times New Roman" w:cs="Times New Roman"/>
                <w:b/>
                <w:color w:val="FFFFFF" w:themeColor="background1"/>
              </w:rPr>
              <w:t>Activity</w:t>
            </w:r>
          </w:p>
        </w:tc>
        <w:tc>
          <w:tcPr>
            <w:tcW w:w="6210" w:type="dxa"/>
            <w:shd w:val="clear" w:color="auto" w:fill="4472C4" w:themeFill="accent1"/>
          </w:tcPr>
          <w:p w:rsidRPr="00AE0971" w:rsidR="003F5235" w:rsidP="00F66D64" w:rsidRDefault="003F5235" w14:paraId="4BD385E6" w14:textId="77777777">
            <w:pPr>
              <w:pStyle w:val="TableParagraph"/>
              <w:tabs>
                <w:tab w:val="left" w:pos="468"/>
                <w:tab w:val="left" w:pos="469"/>
              </w:tabs>
              <w:autoSpaceDE w:val="0"/>
              <w:autoSpaceDN w:val="0"/>
              <w:spacing w:before="80"/>
              <w:ind w:left="469" w:right="115"/>
              <w:rPr>
                <w:rFonts w:ascii="Times New Roman" w:hAnsi="Times New Roman" w:cs="Times New Roman"/>
                <w:b/>
                <w:color w:val="FFFFFF" w:themeColor="background1"/>
                <w:w w:val="105"/>
              </w:rPr>
            </w:pPr>
            <w:r w:rsidRPr="00AE0971">
              <w:rPr>
                <w:rFonts w:ascii="Times New Roman" w:hAnsi="Times New Roman" w:cs="Times New Roman"/>
                <w:b/>
                <w:color w:val="FFFFFF" w:themeColor="background1"/>
                <w:w w:val="105"/>
              </w:rPr>
              <w:t>Description</w:t>
            </w:r>
          </w:p>
        </w:tc>
      </w:tr>
      <w:tr w:rsidRPr="00AE0971" w:rsidR="003F5235" w:rsidTr="00F66D64" w14:paraId="098D665C" w14:textId="77777777">
        <w:trPr>
          <w:cantSplit/>
          <w:trHeight w:val="1732"/>
        </w:trPr>
        <w:tc>
          <w:tcPr>
            <w:tcW w:w="805" w:type="dxa"/>
          </w:tcPr>
          <w:p w:rsidRPr="00AE0971" w:rsidR="003F5235" w:rsidP="00F66D64" w:rsidRDefault="003F5235" w14:paraId="705A1A0E" w14:textId="77777777">
            <w:pPr>
              <w:pStyle w:val="TableParagraph"/>
              <w:spacing w:before="78"/>
              <w:ind w:left="107"/>
              <w:rPr>
                <w:rFonts w:ascii="Times New Roman" w:hAnsi="Times New Roman" w:cs="Times New Roman"/>
              </w:rPr>
            </w:pPr>
            <w:r w:rsidRPr="00AE0971">
              <w:rPr>
                <w:rFonts w:ascii="Times New Roman" w:hAnsi="Times New Roman" w:cs="Times New Roman"/>
              </w:rPr>
              <w:t>INC 2.1</w:t>
            </w:r>
          </w:p>
        </w:tc>
        <w:tc>
          <w:tcPr>
            <w:tcW w:w="2070" w:type="dxa"/>
          </w:tcPr>
          <w:p w:rsidRPr="00AE0971" w:rsidR="003F5235" w:rsidP="00F66D64" w:rsidRDefault="003F5235" w14:paraId="4BA69002"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Perform Incident Matching</w:t>
            </w:r>
          </w:p>
        </w:tc>
        <w:tc>
          <w:tcPr>
            <w:tcW w:w="6210" w:type="dxa"/>
          </w:tcPr>
          <w:p w:rsidRPr="00AE0971" w:rsidR="003F5235" w:rsidP="000A1323" w:rsidRDefault="003F5235" w14:paraId="4FEF7F8E"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Search open incidents with the same user, configuration item and/or categorization to determine if a duplicate incident exists</w:t>
            </w:r>
          </w:p>
          <w:p w:rsidRPr="00AE0971" w:rsidR="003F5235" w:rsidP="00F66D64" w:rsidRDefault="003F5235" w14:paraId="31FD5AD4"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*Note: If the affected CI has been identified, open the CI dependency view to determine if there are related incidents that may be causing this issue</w:t>
            </w:r>
          </w:p>
          <w:p w:rsidRPr="00AE0971" w:rsidR="003F5235" w:rsidP="000A1323" w:rsidRDefault="003F5235" w14:paraId="5F925499"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Search open problem and known error records to determine if there are any problems or known errors, with corresponding category and symptoms, that may be related to this incident</w:t>
            </w:r>
          </w:p>
          <w:p w:rsidRPr="00AE0971" w:rsidR="003F5235" w:rsidP="000A1323" w:rsidRDefault="003F5235" w14:paraId="0BC46CC5"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rPr>
            </w:pPr>
            <w:r w:rsidRPr="00AE0971">
              <w:rPr>
                <w:rFonts w:ascii="Times New Roman" w:hAnsi="Times New Roman" w:cs="Times New Roman"/>
              </w:rPr>
              <w:t>Search recent change records to determine if there was a change that may have caused this incident</w:t>
            </w:r>
          </w:p>
        </w:tc>
      </w:tr>
      <w:tr w:rsidRPr="00AE0971" w:rsidR="003F5235" w:rsidTr="00F66D64" w14:paraId="1D15FBB2" w14:textId="77777777">
        <w:trPr>
          <w:cantSplit/>
          <w:trHeight w:val="1732"/>
        </w:trPr>
        <w:tc>
          <w:tcPr>
            <w:tcW w:w="805" w:type="dxa"/>
          </w:tcPr>
          <w:p w:rsidRPr="00AE0971" w:rsidR="003F5235" w:rsidP="00F66D64" w:rsidRDefault="003F5235" w14:paraId="109C9205" w14:textId="77777777">
            <w:pPr>
              <w:pStyle w:val="TableParagraph"/>
              <w:spacing w:before="78"/>
              <w:ind w:left="107"/>
              <w:rPr>
                <w:rFonts w:ascii="Times New Roman" w:hAnsi="Times New Roman" w:cs="Times New Roman"/>
              </w:rPr>
            </w:pPr>
            <w:r w:rsidRPr="00AE0971">
              <w:rPr>
                <w:rFonts w:ascii="Times New Roman" w:hAnsi="Times New Roman" w:cs="Times New Roman"/>
              </w:rPr>
              <w:t>INC 2.2</w:t>
            </w:r>
          </w:p>
        </w:tc>
        <w:tc>
          <w:tcPr>
            <w:tcW w:w="2070" w:type="dxa"/>
          </w:tcPr>
          <w:p w:rsidRPr="00AE0971" w:rsidR="003F5235" w:rsidP="00F66D64" w:rsidRDefault="003F5235" w14:paraId="619A7EF0"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Associate Incident to Related Record</w:t>
            </w:r>
          </w:p>
        </w:tc>
        <w:tc>
          <w:tcPr>
            <w:tcW w:w="6210" w:type="dxa"/>
          </w:tcPr>
          <w:p w:rsidRPr="00AE0971" w:rsidR="003F5235" w:rsidP="00F66D64" w:rsidRDefault="003F5235" w14:paraId="7F04B512" w14:textId="77777777">
            <w:pPr>
              <w:pStyle w:val="TableParagraph"/>
              <w:tabs>
                <w:tab w:val="left" w:pos="468"/>
                <w:tab w:val="left" w:pos="469"/>
              </w:tabs>
              <w:autoSpaceDE w:val="0"/>
              <w:autoSpaceDN w:val="0"/>
              <w:spacing w:before="3"/>
              <w:ind w:left="109"/>
              <w:rPr>
                <w:rFonts w:ascii="Times New Roman" w:hAnsi="Times New Roman" w:cs="Times New Roman"/>
              </w:rPr>
            </w:pPr>
            <w:r w:rsidRPr="00AE0971">
              <w:rPr>
                <w:rFonts w:ascii="Times New Roman" w:hAnsi="Times New Roman" w:cs="Times New Roman"/>
              </w:rPr>
              <w:t xml:space="preserve">Criteria for deciding duplicate Incident is that the Incident reported has same issue description, same CI and requested by same user, then </w:t>
            </w:r>
          </w:p>
          <w:p w:rsidRPr="00AE0971" w:rsidR="003F5235" w:rsidP="000A1323" w:rsidRDefault="003F5235" w14:paraId="72A3655A"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rPr>
            </w:pPr>
            <w:r w:rsidRPr="00AE0971">
              <w:rPr>
                <w:rFonts w:ascii="Times New Roman" w:hAnsi="Times New Roman" w:cs="Times New Roman"/>
              </w:rPr>
              <w:t>Set the incident state to “Canceled”</w:t>
            </w:r>
          </w:p>
          <w:p w:rsidRPr="00AE0971" w:rsidR="003F5235" w:rsidP="000A1323" w:rsidRDefault="003F5235" w14:paraId="01742A9B"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rPr>
            </w:pPr>
            <w:r w:rsidRPr="00AE0971">
              <w:rPr>
                <w:rFonts w:ascii="Times New Roman" w:hAnsi="Times New Roman" w:cs="Times New Roman"/>
              </w:rPr>
              <w:t>Save the incident record</w:t>
            </w:r>
          </w:p>
          <w:p w:rsidRPr="00AE0971" w:rsidR="003F5235" w:rsidP="00F66D64" w:rsidRDefault="003F5235" w14:paraId="609327FD" w14:textId="77777777">
            <w:pPr>
              <w:pStyle w:val="TableParagraph"/>
              <w:tabs>
                <w:tab w:val="left" w:pos="468"/>
                <w:tab w:val="left" w:pos="469"/>
              </w:tabs>
              <w:autoSpaceDE w:val="0"/>
              <w:autoSpaceDN w:val="0"/>
              <w:spacing w:before="3"/>
              <w:ind w:left="109"/>
              <w:rPr>
                <w:rFonts w:ascii="Times New Roman" w:hAnsi="Times New Roman" w:cs="Times New Roman"/>
              </w:rPr>
            </w:pPr>
          </w:p>
          <w:p w:rsidRPr="00AE0971" w:rsidR="003F5235" w:rsidP="00F66D64" w:rsidRDefault="003F5235" w14:paraId="08721125" w14:textId="77777777">
            <w:pPr>
              <w:pStyle w:val="TableParagraph"/>
              <w:tabs>
                <w:tab w:val="left" w:pos="468"/>
                <w:tab w:val="left" w:pos="469"/>
              </w:tabs>
              <w:autoSpaceDE w:val="0"/>
              <w:autoSpaceDN w:val="0"/>
              <w:spacing w:before="3"/>
              <w:ind w:left="109"/>
              <w:rPr>
                <w:rFonts w:ascii="Times New Roman" w:hAnsi="Times New Roman" w:cs="Times New Roman"/>
              </w:rPr>
            </w:pPr>
            <w:r w:rsidRPr="00AE0971">
              <w:rPr>
                <w:rFonts w:ascii="Times New Roman" w:hAnsi="Times New Roman" w:cs="Times New Roman"/>
              </w:rPr>
              <w:t>In the Related Records section:</w:t>
            </w:r>
          </w:p>
          <w:p w:rsidRPr="00AE0971" w:rsidR="003F5235" w:rsidP="000A1323" w:rsidRDefault="003F5235" w14:paraId="1B087D87"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rPr>
            </w:pPr>
            <w:r w:rsidRPr="00AE0971">
              <w:rPr>
                <w:rFonts w:ascii="Times New Roman" w:hAnsi="Times New Roman" w:cs="Times New Roman"/>
              </w:rPr>
              <w:t>If a related problem or known error record was identified, select the problem number in the “Problem” field</w:t>
            </w:r>
          </w:p>
          <w:p w:rsidRPr="00AE0971" w:rsidR="003F5235" w:rsidP="000A1323" w:rsidRDefault="003F5235" w14:paraId="2FC469A7"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rPr>
            </w:pPr>
            <w:r w:rsidRPr="00AE0971">
              <w:rPr>
                <w:rFonts w:ascii="Times New Roman" w:hAnsi="Times New Roman" w:cs="Times New Roman"/>
              </w:rPr>
              <w:t>If a related change record was identified, Select the change number in the “Caused by Change” field. Go to INC 2.5</w:t>
            </w:r>
          </w:p>
        </w:tc>
      </w:tr>
      <w:tr w:rsidRPr="00AE0971" w:rsidR="003F5235" w:rsidTr="00F66D64" w14:paraId="7D45435E" w14:textId="77777777">
        <w:trPr>
          <w:cantSplit/>
          <w:trHeight w:val="1732"/>
        </w:trPr>
        <w:tc>
          <w:tcPr>
            <w:tcW w:w="805" w:type="dxa"/>
          </w:tcPr>
          <w:p w:rsidRPr="00AE0971" w:rsidR="003F5235" w:rsidP="00F66D64" w:rsidRDefault="003F5235" w14:paraId="6F658ED6" w14:textId="77777777">
            <w:pPr>
              <w:pStyle w:val="TableParagraph"/>
              <w:spacing w:before="78"/>
              <w:ind w:left="107"/>
              <w:rPr>
                <w:rFonts w:ascii="Times New Roman" w:hAnsi="Times New Roman" w:cs="Times New Roman"/>
              </w:rPr>
            </w:pPr>
            <w:r w:rsidRPr="00AE0971">
              <w:rPr>
                <w:rFonts w:ascii="Times New Roman" w:hAnsi="Times New Roman" w:cs="Times New Roman"/>
              </w:rPr>
              <w:t>INC 2.3</w:t>
            </w:r>
          </w:p>
        </w:tc>
        <w:tc>
          <w:tcPr>
            <w:tcW w:w="2070" w:type="dxa"/>
          </w:tcPr>
          <w:p w:rsidRPr="00AE0971" w:rsidR="003F5235" w:rsidP="00F66D64" w:rsidRDefault="003F5235" w14:paraId="2625AA45"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Search Knowledge</w:t>
            </w:r>
          </w:p>
        </w:tc>
        <w:tc>
          <w:tcPr>
            <w:tcW w:w="6210" w:type="dxa"/>
          </w:tcPr>
          <w:p w:rsidRPr="00AE0971" w:rsidR="003F5235" w:rsidP="000A1323" w:rsidRDefault="003F5235" w14:paraId="0E01DCBB"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rPr>
            </w:pPr>
            <w:r w:rsidRPr="00AE0971">
              <w:rPr>
                <w:rFonts w:ascii="Times New Roman" w:hAnsi="Times New Roman" w:cs="Times New Roman"/>
              </w:rPr>
              <w:t>Incident record State is updated to “In Progress”</w:t>
            </w:r>
          </w:p>
          <w:p w:rsidRPr="00AE0971" w:rsidR="003F5235" w:rsidP="000A1323" w:rsidRDefault="003F5235" w14:paraId="787DA63B"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rPr>
            </w:pPr>
            <w:r w:rsidRPr="00AE0971">
              <w:rPr>
                <w:rFonts w:ascii="Times New Roman" w:hAnsi="Times New Roman" w:cs="Times New Roman"/>
              </w:rPr>
              <w:t>In the Related Search Results of the incident form, review displayed related results and filter them as needed</w:t>
            </w:r>
          </w:p>
          <w:p w:rsidRPr="00AE0971" w:rsidR="003F5235" w:rsidP="000A1323" w:rsidRDefault="003F5235" w14:paraId="075F1D66"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rPr>
            </w:pPr>
            <w:r w:rsidRPr="00AE0971">
              <w:rPr>
                <w:rFonts w:ascii="Times New Roman" w:hAnsi="Times New Roman" w:cs="Times New Roman"/>
              </w:rPr>
              <w:t>Select related knowledge as appropriate to link to the incident</w:t>
            </w:r>
          </w:p>
          <w:p w:rsidRPr="00AE0971" w:rsidR="003F5235" w:rsidP="00F66D64" w:rsidRDefault="003F5235" w14:paraId="66F77E2F" w14:textId="77777777">
            <w:pPr>
              <w:pStyle w:val="TableParagraph"/>
              <w:tabs>
                <w:tab w:val="left" w:pos="468"/>
                <w:tab w:val="left" w:pos="469"/>
              </w:tabs>
              <w:autoSpaceDE w:val="0"/>
              <w:autoSpaceDN w:val="0"/>
              <w:spacing w:before="3"/>
              <w:ind w:left="109"/>
              <w:rPr>
                <w:rFonts w:ascii="Times New Roman" w:hAnsi="Times New Roman" w:cs="Times New Roman"/>
              </w:rPr>
            </w:pPr>
          </w:p>
          <w:p w:rsidRPr="00AE0971" w:rsidR="003F5235" w:rsidP="00F66D64" w:rsidRDefault="003F5235" w14:paraId="3FB0D0C1" w14:textId="77777777">
            <w:pPr>
              <w:pStyle w:val="TableParagraph"/>
              <w:tabs>
                <w:tab w:val="left" w:pos="468"/>
                <w:tab w:val="left" w:pos="469"/>
              </w:tabs>
              <w:autoSpaceDE w:val="0"/>
              <w:autoSpaceDN w:val="0"/>
              <w:spacing w:before="3"/>
              <w:ind w:left="109"/>
              <w:rPr>
                <w:rFonts w:ascii="Times New Roman" w:hAnsi="Times New Roman" w:cs="Times New Roman"/>
              </w:rPr>
            </w:pPr>
            <w:r w:rsidRPr="00AE0971">
              <w:rPr>
                <w:rFonts w:ascii="Times New Roman" w:hAnsi="Times New Roman" w:cs="Times New Roman"/>
              </w:rPr>
              <w:t>If related knowledge does not exist, or a resolution was not identified in selected knowledge, go to INC 2.5</w:t>
            </w:r>
          </w:p>
        </w:tc>
      </w:tr>
      <w:tr w:rsidRPr="00AE0971" w:rsidR="003F5235" w:rsidTr="00F832C7" w14:paraId="05114740" w14:textId="77777777">
        <w:trPr>
          <w:cantSplit/>
          <w:trHeight w:val="980"/>
        </w:trPr>
        <w:tc>
          <w:tcPr>
            <w:tcW w:w="805" w:type="dxa"/>
          </w:tcPr>
          <w:p w:rsidRPr="00AE0971" w:rsidR="003F5235" w:rsidP="00F66D64" w:rsidRDefault="003F5235" w14:paraId="65366362" w14:textId="77777777">
            <w:pPr>
              <w:pStyle w:val="TableParagraph"/>
              <w:spacing w:before="78"/>
              <w:ind w:left="107"/>
              <w:rPr>
                <w:rFonts w:ascii="Times New Roman" w:hAnsi="Times New Roman" w:cs="Times New Roman"/>
              </w:rPr>
            </w:pPr>
            <w:r w:rsidRPr="00AE0971">
              <w:rPr>
                <w:rFonts w:ascii="Times New Roman" w:hAnsi="Times New Roman" w:cs="Times New Roman"/>
              </w:rPr>
              <w:t>INC 2.4</w:t>
            </w:r>
          </w:p>
        </w:tc>
        <w:tc>
          <w:tcPr>
            <w:tcW w:w="2070" w:type="dxa"/>
          </w:tcPr>
          <w:p w:rsidRPr="00AE0971" w:rsidR="003F5235" w:rsidP="00F66D64" w:rsidRDefault="003F5235" w14:paraId="728F98B7"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Apply Documented Resolution</w:t>
            </w:r>
          </w:p>
        </w:tc>
        <w:tc>
          <w:tcPr>
            <w:tcW w:w="6210" w:type="dxa"/>
          </w:tcPr>
          <w:p w:rsidRPr="00AE0971" w:rsidR="003F5235" w:rsidP="000A1323" w:rsidRDefault="003F5235" w14:paraId="09E296D3"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rPr>
            </w:pPr>
            <w:r w:rsidRPr="00AE0971">
              <w:rPr>
                <w:rFonts w:ascii="Times New Roman" w:hAnsi="Times New Roman" w:cs="Times New Roman"/>
              </w:rPr>
              <w:t>Apply solution or documented workaround defined in selected knowledge</w:t>
            </w:r>
          </w:p>
          <w:p w:rsidRPr="00AE0971" w:rsidR="003F5235" w:rsidP="000A1323" w:rsidRDefault="003F5235" w14:paraId="54C0D752"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rPr>
            </w:pPr>
            <w:r w:rsidRPr="00AE0971">
              <w:rPr>
                <w:rFonts w:ascii="Times New Roman" w:hAnsi="Times New Roman" w:cs="Times New Roman"/>
              </w:rPr>
              <w:tab/>
            </w:r>
            <w:r w:rsidRPr="00AE0971">
              <w:rPr>
                <w:rFonts w:ascii="Times New Roman" w:hAnsi="Times New Roman" w:cs="Times New Roman"/>
              </w:rPr>
              <w:t>If incident is resolved, go to INC 5.0</w:t>
            </w:r>
          </w:p>
        </w:tc>
      </w:tr>
      <w:tr w:rsidRPr="00AE0971" w:rsidR="003F5235" w:rsidTr="00F66D64" w14:paraId="5CBCDC05" w14:textId="77777777">
        <w:trPr>
          <w:cantSplit/>
          <w:trHeight w:val="1732"/>
        </w:trPr>
        <w:tc>
          <w:tcPr>
            <w:tcW w:w="805" w:type="dxa"/>
          </w:tcPr>
          <w:p w:rsidRPr="00AE0971" w:rsidR="003F5235" w:rsidP="00F66D64" w:rsidRDefault="003F5235" w14:paraId="02E7094B" w14:textId="77777777">
            <w:pPr>
              <w:pStyle w:val="TableParagraph"/>
              <w:spacing w:before="78"/>
              <w:ind w:left="107"/>
              <w:rPr>
                <w:rFonts w:ascii="Times New Roman" w:hAnsi="Times New Roman" w:cs="Times New Roman"/>
              </w:rPr>
            </w:pPr>
            <w:r w:rsidRPr="00AE0971">
              <w:rPr>
                <w:rFonts w:ascii="Times New Roman" w:hAnsi="Times New Roman" w:cs="Times New Roman"/>
              </w:rPr>
              <w:lastRenderedPageBreak/>
              <w:t>INC 2.5</w:t>
            </w:r>
          </w:p>
        </w:tc>
        <w:tc>
          <w:tcPr>
            <w:tcW w:w="2070" w:type="dxa"/>
          </w:tcPr>
          <w:p w:rsidRPr="00AE0971" w:rsidR="003F5235" w:rsidP="00F66D64" w:rsidRDefault="003F5235" w14:paraId="745C27B5"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Assign and Update</w:t>
            </w:r>
          </w:p>
        </w:tc>
        <w:tc>
          <w:tcPr>
            <w:tcW w:w="6210" w:type="dxa"/>
          </w:tcPr>
          <w:p w:rsidRPr="00AE0971" w:rsidR="003F5235" w:rsidP="000A1323" w:rsidRDefault="003F5235" w14:paraId="0E6C4412"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rPr>
            </w:pPr>
            <w:r w:rsidRPr="00AE0971">
              <w:rPr>
                <w:rFonts w:ascii="Times New Roman" w:hAnsi="Times New Roman" w:cs="Times New Roman"/>
              </w:rPr>
              <w:t>If no documented known error or workaround exists or if identified documented resolution did not resolve the incident, select the appropriate assignment group</w:t>
            </w:r>
          </w:p>
          <w:p w:rsidRPr="00AE0971" w:rsidR="003F5235" w:rsidP="000A1323" w:rsidRDefault="003F5235" w14:paraId="6A7C0D93"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rPr>
            </w:pPr>
            <w:r w:rsidRPr="00AE0971">
              <w:rPr>
                <w:rFonts w:ascii="Times New Roman" w:hAnsi="Times New Roman" w:cs="Times New Roman"/>
              </w:rPr>
              <w:t>Update Additional Comments field with customer visible details on resolution progress</w:t>
            </w:r>
          </w:p>
          <w:p w:rsidRPr="00AE0971" w:rsidR="003F5235" w:rsidP="000A1323" w:rsidRDefault="003F5235" w14:paraId="3421B298"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rPr>
            </w:pPr>
            <w:r w:rsidRPr="00AE0971">
              <w:rPr>
                <w:rFonts w:ascii="Times New Roman" w:hAnsi="Times New Roman" w:cs="Times New Roman"/>
              </w:rPr>
              <w:t>Update Work Notes field with details of all activities performed to this point</w:t>
            </w:r>
          </w:p>
          <w:p w:rsidRPr="00AE0971" w:rsidR="003F5235" w:rsidP="000A1323" w:rsidRDefault="003F5235" w14:paraId="0BCD442B"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rPr>
            </w:pPr>
            <w:r w:rsidRPr="00AE0971">
              <w:rPr>
                <w:rFonts w:ascii="Times New Roman" w:hAnsi="Times New Roman" w:cs="Times New Roman"/>
              </w:rPr>
              <w:t>Save the incident record</w:t>
            </w:r>
          </w:p>
        </w:tc>
      </w:tr>
    </w:tbl>
    <w:p w:rsidRPr="00AE0971" w:rsidR="003F5235" w:rsidP="001215A0" w:rsidRDefault="003F5235" w14:paraId="1D66AF40" w14:textId="77777777">
      <w:pPr>
        <w:pStyle w:val="NoSpacing"/>
        <w:rPr>
          <w:rFonts w:ascii="Times New Roman" w:hAnsi="Times New Roman" w:cs="Times New Roman"/>
        </w:rPr>
      </w:pPr>
    </w:p>
    <w:p w:rsidRPr="00AE0971" w:rsidR="00F832C7" w:rsidP="00F832C7" w:rsidRDefault="00F832C7" w14:paraId="33133336" w14:textId="77777777">
      <w:pPr>
        <w:pStyle w:val="05BodyCopy"/>
      </w:pPr>
      <w:r w:rsidRPr="00AE0971">
        <w:t>The individual may subsequently reassign the incident to another assignment group or individual if they discover that there is a better-suited group/individual to deal with the issue.  This is done by updating the Assignment group and Assigned to fields and may involve passing the incident to 2</w:t>
      </w:r>
      <w:r w:rsidRPr="00AE0971">
        <w:rPr>
          <w:vertAlign w:val="superscript"/>
        </w:rPr>
        <w:t>nd</w:t>
      </w:r>
      <w:r w:rsidRPr="00AE0971">
        <w:t xml:space="preserve"> or 3</w:t>
      </w:r>
      <w:r w:rsidRPr="00AE0971">
        <w:rPr>
          <w:vertAlign w:val="superscript"/>
        </w:rPr>
        <w:t>rd</w:t>
      </w:r>
      <w:r w:rsidRPr="00AE0971">
        <w:t xml:space="preserve"> line subject matter experts.  An email notification will be sent to the new assignees to make them aware they are now responsible.</w:t>
      </w:r>
    </w:p>
    <w:p w:rsidRPr="00AE0971" w:rsidR="00F832C7" w:rsidP="00F832C7" w:rsidRDefault="00F832C7" w14:paraId="36362231" w14:textId="77777777">
      <w:pPr>
        <w:pStyle w:val="05BodyCopy"/>
      </w:pPr>
      <w:r w:rsidRPr="00AE0971">
        <w:t>It is possible for the incident to be reassigned multiple times whilst it is In Progress as different teams may need to be involved.  When reassigning an incident, it is mandatory to enter a Work note to explain why the incident is being assigned to the new group or individual and what is expected of them.</w:t>
      </w:r>
    </w:p>
    <w:p w:rsidRPr="00AE0971" w:rsidR="00F832C7" w:rsidP="00F832C7" w:rsidRDefault="00F832C7" w14:paraId="55CA76E2" w14:textId="6C151D9A">
      <w:pPr>
        <w:pStyle w:val="05BodyCopy"/>
      </w:pPr>
      <w:r w:rsidRPr="00AE0971">
        <w:t>Throughout this time the Work notes field is used to make journal style updates to the incident capturing what actions have been taken and what has been learnt.  If an update needs to be provided to the original caller</w:t>
      </w:r>
      <w:r w:rsidR="00FA7619">
        <w:t>,</w:t>
      </w:r>
      <w:r w:rsidRPr="00AE0971">
        <w:t xml:space="preserve"> this can be done using the Comments field.</w:t>
      </w:r>
    </w:p>
    <w:p w:rsidRPr="00AE0971" w:rsidR="00F832C7" w:rsidP="00F832C7" w:rsidRDefault="00F832C7" w14:paraId="533FA813" w14:textId="736BCB58">
      <w:pPr>
        <w:pStyle w:val="05BodyCopy"/>
      </w:pPr>
      <w:r w:rsidRPr="00AE0971">
        <w:t>When a fix is identified by the investigation, the assigned to individual will apply the fix to resolve the issue. This may be in the form of a workaround rather than a permanent solution.  A change request is raised to apply the fix</w:t>
      </w:r>
      <w:r w:rsidR="00FA7619">
        <w:t>,</w:t>
      </w:r>
      <w:r w:rsidRPr="00AE0971">
        <w:t xml:space="preserve"> and this is related to the incident in the Change Request field.  If the incident is purely waiting for the change to be implemented and no other activities are occurring, the State field can be changed to On Hold with an </w:t>
      </w:r>
      <w:proofErr w:type="gramStart"/>
      <w:r w:rsidRPr="00AE0971">
        <w:t xml:space="preserve">On </w:t>
      </w:r>
      <w:r w:rsidR="001A2711">
        <w:t>H</w:t>
      </w:r>
      <w:r w:rsidRPr="00AE0971" w:rsidR="001A2711">
        <w:t>old</w:t>
      </w:r>
      <w:proofErr w:type="gramEnd"/>
      <w:r w:rsidRPr="00AE0971" w:rsidR="001A2711">
        <w:t xml:space="preserve"> </w:t>
      </w:r>
      <w:r w:rsidRPr="00AE0971">
        <w:t>reason of Awaiting Change.</w:t>
      </w:r>
    </w:p>
    <w:p w:rsidRPr="00AE0971" w:rsidR="00F832C7" w:rsidP="00F832C7" w:rsidRDefault="00F832C7" w14:paraId="4C1FB0ED" w14:textId="0964EE5A">
      <w:pPr>
        <w:pStyle w:val="05BodyCopy"/>
      </w:pPr>
      <w:r w:rsidRPr="00AE0971">
        <w:t xml:space="preserve">Once the fix or workaround is applied, the Assigned </w:t>
      </w:r>
      <w:r w:rsidR="00176D05">
        <w:t>T</w:t>
      </w:r>
      <w:r w:rsidRPr="00AE0971">
        <w:t>o individual will test to see if the issue is resolved.  If they believe it is, they will change the state field to Resolved or click the Resolve button.</w:t>
      </w:r>
    </w:p>
    <w:p w:rsidRPr="00AE0971" w:rsidR="001C000B" w:rsidP="009556B1" w:rsidRDefault="001C000B" w14:paraId="751D7068" w14:textId="77777777">
      <w:pPr>
        <w:pStyle w:val="Heading2"/>
        <w:ind w:left="533"/>
        <w:rPr>
          <w:rFonts w:ascii="Times New Roman" w:hAnsi="Times New Roman" w:cs="Times New Roman"/>
          <w:sz w:val="24"/>
          <w:szCs w:val="24"/>
        </w:rPr>
      </w:pPr>
    </w:p>
    <w:p w:rsidRPr="00AE0971" w:rsidR="009556B1" w:rsidP="009556B1" w:rsidRDefault="00B72657" w14:paraId="67D86E91" w14:textId="2C488737">
      <w:pPr>
        <w:pStyle w:val="Heading2"/>
        <w:ind w:left="533"/>
        <w:rPr>
          <w:rFonts w:ascii="Times New Roman" w:hAnsi="Times New Roman" w:cs="Times New Roman"/>
          <w:sz w:val="24"/>
          <w:szCs w:val="24"/>
        </w:rPr>
      </w:pPr>
      <w:bookmarkStart w:name="_Toc73446190" w:id="2313"/>
      <w:r>
        <w:rPr>
          <w:rFonts w:ascii="Times New Roman" w:hAnsi="Times New Roman" w:cs="Times New Roman"/>
          <w:sz w:val="24"/>
          <w:szCs w:val="24"/>
        </w:rPr>
        <w:t>6</w:t>
      </w:r>
      <w:r w:rsidRPr="00AE0971" w:rsidR="009556B1">
        <w:rPr>
          <w:rFonts w:ascii="Times New Roman" w:hAnsi="Times New Roman" w:cs="Times New Roman"/>
          <w:sz w:val="24"/>
          <w:szCs w:val="24"/>
        </w:rPr>
        <w:t>.11 Investigation and Diagnosis</w:t>
      </w:r>
      <w:bookmarkEnd w:id="2313"/>
    </w:p>
    <w:p w:rsidRPr="00AE0971" w:rsidR="009556B1" w:rsidP="009556B1" w:rsidRDefault="009556B1" w14:paraId="776F74C7" w14:textId="09DFF7FF">
      <w:pPr>
        <w:pStyle w:val="NoSpacing"/>
        <w:rPr>
          <w:rFonts w:ascii="Times New Roman" w:hAnsi="Times New Roman" w:cs="Times New Roman"/>
        </w:rPr>
      </w:pPr>
    </w:p>
    <w:p w:rsidRPr="00AE0971" w:rsidR="009556B1" w:rsidP="009556B1" w:rsidRDefault="009556B1" w14:paraId="4F09F22D" w14:textId="42CEB9A9">
      <w:pPr>
        <w:pStyle w:val="05BodyCopy"/>
      </w:pPr>
      <w:r w:rsidRPr="00AE0971">
        <w:t xml:space="preserve">Investigation and diagnosis </w:t>
      </w:r>
      <w:proofErr w:type="gramStart"/>
      <w:r w:rsidRPr="00AE0971">
        <w:t>is</w:t>
      </w:r>
      <w:proofErr w:type="gramEnd"/>
      <w:r w:rsidRPr="00AE0971">
        <w:t xml:space="preserve"> handled by Incident Support; this can be internal NOC team members or vendors and other third-party support and partners. The primary focus at this stage is to analyze and identify the cause of the incident, being sure to keep the incident record updated so that NOC Help Desk and users can be kept updated on the latest status.</w:t>
      </w:r>
    </w:p>
    <w:tbl>
      <w:tblPr>
        <w:tblpPr w:leftFromText="180" w:rightFromText="180" w:vertAnchor="text" w:horzAnchor="page" w:tblpX="1682" w:tblpY="130"/>
        <w:tblW w:w="90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805"/>
        <w:gridCol w:w="2070"/>
        <w:gridCol w:w="6210"/>
      </w:tblGrid>
      <w:tr w:rsidRPr="00AE0971" w:rsidR="009556B1" w:rsidTr="009556B1" w14:paraId="4E126EE0" w14:textId="77777777">
        <w:trPr>
          <w:cantSplit/>
          <w:trHeight w:val="350"/>
          <w:tblHeader/>
        </w:trPr>
        <w:tc>
          <w:tcPr>
            <w:tcW w:w="805" w:type="dxa"/>
            <w:shd w:val="clear" w:color="auto" w:fill="4472C4" w:themeFill="accent1"/>
          </w:tcPr>
          <w:p w:rsidRPr="00AE0971" w:rsidR="009556B1" w:rsidP="00F66D64" w:rsidRDefault="009556B1" w14:paraId="58DC8E0A" w14:textId="77777777">
            <w:pPr>
              <w:pStyle w:val="TableParagraph"/>
              <w:spacing w:before="78"/>
              <w:ind w:left="107"/>
              <w:rPr>
                <w:rFonts w:ascii="Times New Roman" w:hAnsi="Times New Roman" w:cs="Times New Roman"/>
                <w:b/>
                <w:color w:val="FFFFFF" w:themeColor="background1"/>
              </w:rPr>
            </w:pPr>
            <w:r w:rsidRPr="00AE0971">
              <w:rPr>
                <w:rFonts w:ascii="Times New Roman" w:hAnsi="Times New Roman" w:cs="Times New Roman"/>
                <w:b/>
                <w:color w:val="FFFFFF" w:themeColor="background1"/>
              </w:rPr>
              <w:t>ID</w:t>
            </w:r>
          </w:p>
        </w:tc>
        <w:tc>
          <w:tcPr>
            <w:tcW w:w="2070" w:type="dxa"/>
            <w:shd w:val="clear" w:color="auto" w:fill="4472C4" w:themeFill="accent1"/>
          </w:tcPr>
          <w:p w:rsidRPr="00AE0971" w:rsidR="009556B1" w:rsidP="00F66D64" w:rsidRDefault="009556B1" w14:paraId="2041EAAE" w14:textId="77777777">
            <w:pPr>
              <w:pStyle w:val="TableParagraph"/>
              <w:spacing w:before="78"/>
              <w:ind w:left="108" w:right="292"/>
              <w:rPr>
                <w:rFonts w:ascii="Times New Roman" w:hAnsi="Times New Roman" w:cs="Times New Roman"/>
                <w:b/>
                <w:color w:val="FFFFFF" w:themeColor="background1"/>
              </w:rPr>
            </w:pPr>
            <w:r w:rsidRPr="00AE0971">
              <w:rPr>
                <w:rFonts w:ascii="Times New Roman" w:hAnsi="Times New Roman" w:cs="Times New Roman"/>
                <w:b/>
                <w:color w:val="FFFFFF" w:themeColor="background1"/>
              </w:rPr>
              <w:t>Activity</w:t>
            </w:r>
          </w:p>
        </w:tc>
        <w:tc>
          <w:tcPr>
            <w:tcW w:w="6210" w:type="dxa"/>
            <w:shd w:val="clear" w:color="auto" w:fill="4472C4" w:themeFill="accent1"/>
          </w:tcPr>
          <w:p w:rsidRPr="00AE0971" w:rsidR="009556B1" w:rsidP="00F66D64" w:rsidRDefault="009556B1" w14:paraId="1BD4CEE9" w14:textId="77777777">
            <w:pPr>
              <w:pStyle w:val="TableParagraph"/>
              <w:tabs>
                <w:tab w:val="left" w:pos="468"/>
                <w:tab w:val="left" w:pos="469"/>
              </w:tabs>
              <w:autoSpaceDE w:val="0"/>
              <w:autoSpaceDN w:val="0"/>
              <w:spacing w:before="80"/>
              <w:ind w:left="469" w:right="115"/>
              <w:rPr>
                <w:rFonts w:ascii="Times New Roman" w:hAnsi="Times New Roman" w:cs="Times New Roman"/>
                <w:b/>
                <w:color w:val="FFFFFF" w:themeColor="background1"/>
                <w:w w:val="105"/>
              </w:rPr>
            </w:pPr>
            <w:r w:rsidRPr="00AE0971">
              <w:rPr>
                <w:rFonts w:ascii="Times New Roman" w:hAnsi="Times New Roman" w:cs="Times New Roman"/>
                <w:b/>
                <w:color w:val="FFFFFF" w:themeColor="background1"/>
                <w:w w:val="105"/>
              </w:rPr>
              <w:t>Description</w:t>
            </w:r>
          </w:p>
        </w:tc>
      </w:tr>
      <w:tr w:rsidRPr="00AE0971" w:rsidR="009556B1" w:rsidTr="00F66D64" w14:paraId="2A680476" w14:textId="77777777">
        <w:trPr>
          <w:cantSplit/>
          <w:trHeight w:val="1253"/>
        </w:trPr>
        <w:tc>
          <w:tcPr>
            <w:tcW w:w="805" w:type="dxa"/>
          </w:tcPr>
          <w:p w:rsidRPr="00AE0971" w:rsidR="009556B1" w:rsidP="00F66D64" w:rsidRDefault="009556B1" w14:paraId="343463FD" w14:textId="77777777">
            <w:pPr>
              <w:pStyle w:val="TableParagraph"/>
              <w:spacing w:before="78"/>
              <w:ind w:left="107"/>
              <w:rPr>
                <w:rFonts w:ascii="Times New Roman" w:hAnsi="Times New Roman" w:cs="Times New Roman"/>
              </w:rPr>
            </w:pPr>
            <w:r w:rsidRPr="00AE0971">
              <w:rPr>
                <w:rFonts w:ascii="Times New Roman" w:hAnsi="Times New Roman" w:cs="Times New Roman"/>
              </w:rPr>
              <w:t>INC 3.1</w:t>
            </w:r>
          </w:p>
        </w:tc>
        <w:tc>
          <w:tcPr>
            <w:tcW w:w="2070" w:type="dxa"/>
          </w:tcPr>
          <w:p w:rsidRPr="00AE0971" w:rsidR="009556B1" w:rsidP="00F66D64" w:rsidRDefault="009556B1" w14:paraId="58ECA7DE"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Acknowledge Incident Assignment</w:t>
            </w:r>
          </w:p>
        </w:tc>
        <w:tc>
          <w:tcPr>
            <w:tcW w:w="6210" w:type="dxa"/>
          </w:tcPr>
          <w:p w:rsidRPr="00AE0971" w:rsidR="009556B1" w:rsidP="00F66D64" w:rsidRDefault="009556B1" w14:paraId="09F0CA04" w14:textId="77777777">
            <w:pPr>
              <w:pStyle w:val="TableParagraph"/>
              <w:tabs>
                <w:tab w:val="left" w:pos="468"/>
                <w:tab w:val="left" w:pos="469"/>
              </w:tabs>
              <w:autoSpaceDE w:val="0"/>
              <w:autoSpaceDN w:val="0"/>
              <w:spacing w:before="3"/>
              <w:ind w:left="109"/>
              <w:rPr>
                <w:rFonts w:ascii="Times New Roman" w:hAnsi="Times New Roman" w:cs="Times New Roman"/>
                <w:spacing w:val="2"/>
              </w:rPr>
            </w:pPr>
            <w:r w:rsidRPr="00AE0971">
              <w:rPr>
                <w:rFonts w:ascii="Times New Roman" w:hAnsi="Times New Roman" w:cs="Times New Roman"/>
                <w:spacing w:val="2"/>
              </w:rPr>
              <w:t>Each 2</w:t>
            </w:r>
            <w:r w:rsidRPr="00AE0971">
              <w:rPr>
                <w:rFonts w:ascii="Times New Roman" w:hAnsi="Times New Roman" w:cs="Times New Roman"/>
                <w:spacing w:val="2"/>
                <w:vertAlign w:val="superscript"/>
              </w:rPr>
              <w:t>nd</w:t>
            </w:r>
            <w:r w:rsidRPr="00AE0971">
              <w:rPr>
                <w:rFonts w:ascii="Times New Roman" w:hAnsi="Times New Roman" w:cs="Times New Roman"/>
                <w:spacing w:val="2"/>
              </w:rPr>
              <w:t xml:space="preserve"> level support group is responsible for monitoring their respective queues for assigned incidents</w:t>
            </w:r>
          </w:p>
          <w:p w:rsidRPr="00AE0971" w:rsidR="009556B1" w:rsidP="000A1323" w:rsidRDefault="009556B1" w14:paraId="7582B12C"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Assign incident to specific support team member, Or</w:t>
            </w:r>
          </w:p>
          <w:p w:rsidRPr="00AE0971" w:rsidR="009556B1" w:rsidP="000A1323" w:rsidRDefault="009556B1" w14:paraId="31D3EE41"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Reassign to another support group, if appropriate.</w:t>
            </w:r>
          </w:p>
        </w:tc>
      </w:tr>
      <w:tr w:rsidRPr="00AE0971" w:rsidR="009556B1" w:rsidTr="00F66D64" w14:paraId="7B03A58B" w14:textId="77777777">
        <w:trPr>
          <w:cantSplit/>
          <w:trHeight w:val="2243"/>
        </w:trPr>
        <w:tc>
          <w:tcPr>
            <w:tcW w:w="805" w:type="dxa"/>
          </w:tcPr>
          <w:p w:rsidRPr="00AE0971" w:rsidR="009556B1" w:rsidP="00F66D64" w:rsidRDefault="009556B1" w14:paraId="737FFC54" w14:textId="77777777">
            <w:pPr>
              <w:pStyle w:val="TableParagraph"/>
              <w:spacing w:before="78"/>
              <w:ind w:left="107"/>
              <w:rPr>
                <w:rFonts w:ascii="Times New Roman" w:hAnsi="Times New Roman" w:cs="Times New Roman"/>
              </w:rPr>
            </w:pPr>
            <w:r w:rsidRPr="00AE0971">
              <w:rPr>
                <w:rFonts w:ascii="Times New Roman" w:hAnsi="Times New Roman" w:cs="Times New Roman"/>
              </w:rPr>
              <w:lastRenderedPageBreak/>
              <w:t>INC 3.2</w:t>
            </w:r>
          </w:p>
        </w:tc>
        <w:tc>
          <w:tcPr>
            <w:tcW w:w="2070" w:type="dxa"/>
          </w:tcPr>
          <w:p w:rsidRPr="00AE0971" w:rsidR="009556B1" w:rsidP="00F66D64" w:rsidRDefault="009556B1" w14:paraId="10001E13"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Investigate potential causes</w:t>
            </w:r>
          </w:p>
        </w:tc>
        <w:tc>
          <w:tcPr>
            <w:tcW w:w="6210" w:type="dxa"/>
          </w:tcPr>
          <w:p w:rsidRPr="00AE0971" w:rsidR="009556B1" w:rsidP="00F66D64" w:rsidRDefault="009556B1" w14:paraId="6F8E869B" w14:textId="77777777">
            <w:pPr>
              <w:pStyle w:val="TableParagraph"/>
              <w:tabs>
                <w:tab w:val="left" w:pos="468"/>
                <w:tab w:val="left" w:pos="469"/>
              </w:tabs>
              <w:autoSpaceDE w:val="0"/>
              <w:autoSpaceDN w:val="0"/>
              <w:spacing w:before="3"/>
              <w:ind w:left="109"/>
              <w:rPr>
                <w:rFonts w:ascii="Times New Roman" w:hAnsi="Times New Roman" w:cs="Times New Roman"/>
                <w:spacing w:val="2"/>
              </w:rPr>
            </w:pPr>
            <w:r w:rsidRPr="00AE0971">
              <w:rPr>
                <w:rFonts w:ascii="Times New Roman" w:hAnsi="Times New Roman" w:cs="Times New Roman"/>
                <w:spacing w:val="2"/>
              </w:rPr>
              <w:t>Each support group involved with handling the incident investigates and diagnoses what has gone wrong. Key activities should include investigating potentially related records:</w:t>
            </w:r>
          </w:p>
          <w:p w:rsidRPr="00AE0971" w:rsidR="009556B1" w:rsidP="000A1323" w:rsidRDefault="009556B1" w14:paraId="49CEE1FE"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Configuration Items</w:t>
            </w:r>
          </w:p>
          <w:p w:rsidRPr="00AE0971" w:rsidR="009556B1" w:rsidP="000A1323" w:rsidRDefault="009556B1" w14:paraId="20C0A684"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Changes</w:t>
            </w:r>
          </w:p>
          <w:p w:rsidRPr="00AE0971" w:rsidR="009556B1" w:rsidP="000A1323" w:rsidRDefault="009556B1" w14:paraId="19C0D63F"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Problems/Known Errors</w:t>
            </w:r>
          </w:p>
          <w:p w:rsidRPr="00AE0971" w:rsidR="009556B1" w:rsidP="000A1323" w:rsidRDefault="009556B1" w14:paraId="15E7DC85"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Once investigation is complete, the support groups attempt to diagnose the cause</w:t>
            </w:r>
          </w:p>
        </w:tc>
      </w:tr>
      <w:tr w:rsidRPr="00AE0971" w:rsidR="009556B1" w:rsidTr="00F66D64" w14:paraId="1B92417B" w14:textId="77777777">
        <w:trPr>
          <w:cantSplit/>
          <w:trHeight w:val="1784"/>
        </w:trPr>
        <w:tc>
          <w:tcPr>
            <w:tcW w:w="805" w:type="dxa"/>
          </w:tcPr>
          <w:p w:rsidRPr="00AE0971" w:rsidR="009556B1" w:rsidP="00F66D64" w:rsidRDefault="009556B1" w14:paraId="55F2AD6C" w14:textId="77777777">
            <w:pPr>
              <w:pStyle w:val="TableParagraph"/>
              <w:spacing w:before="78"/>
              <w:ind w:left="107"/>
              <w:rPr>
                <w:rFonts w:ascii="Times New Roman" w:hAnsi="Times New Roman" w:cs="Times New Roman"/>
              </w:rPr>
            </w:pPr>
            <w:r w:rsidRPr="00AE0971">
              <w:rPr>
                <w:rFonts w:ascii="Times New Roman" w:hAnsi="Times New Roman" w:cs="Times New Roman"/>
              </w:rPr>
              <w:t>INC 3.3</w:t>
            </w:r>
          </w:p>
        </w:tc>
        <w:tc>
          <w:tcPr>
            <w:tcW w:w="2070" w:type="dxa"/>
          </w:tcPr>
          <w:p w:rsidRPr="00AE0971" w:rsidR="009556B1" w:rsidP="00F66D64" w:rsidRDefault="009556B1" w14:paraId="59F3DFAD"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Update Incident Record</w:t>
            </w:r>
          </w:p>
        </w:tc>
        <w:tc>
          <w:tcPr>
            <w:tcW w:w="6210" w:type="dxa"/>
          </w:tcPr>
          <w:p w:rsidRPr="00AE0971" w:rsidR="009556B1" w:rsidP="00F66D64" w:rsidRDefault="009556B1" w14:paraId="7BD8C8B6" w14:textId="77777777">
            <w:pPr>
              <w:pStyle w:val="TableParagraph"/>
              <w:tabs>
                <w:tab w:val="left" w:pos="468"/>
                <w:tab w:val="left" w:pos="469"/>
              </w:tabs>
              <w:autoSpaceDE w:val="0"/>
              <w:autoSpaceDN w:val="0"/>
              <w:spacing w:before="3"/>
              <w:ind w:left="109"/>
              <w:rPr>
                <w:rFonts w:ascii="Times New Roman" w:hAnsi="Times New Roman" w:cs="Times New Roman"/>
                <w:spacing w:val="2"/>
              </w:rPr>
            </w:pPr>
            <w:r w:rsidRPr="00AE0971">
              <w:rPr>
                <w:rFonts w:ascii="Times New Roman" w:hAnsi="Times New Roman" w:cs="Times New Roman"/>
                <w:spacing w:val="2"/>
              </w:rPr>
              <w:t>In the Notes section:</w:t>
            </w:r>
          </w:p>
          <w:p w:rsidRPr="00AE0971" w:rsidR="009556B1" w:rsidP="000A1323" w:rsidRDefault="009556B1" w14:paraId="4698D84A"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Update Additional Comments field with customer visible details on the status</w:t>
            </w:r>
          </w:p>
          <w:p w:rsidRPr="00AE0971" w:rsidR="009556B1" w:rsidP="000A1323" w:rsidRDefault="009556B1" w14:paraId="70AE778E"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Update Work notes field with details of all activities performed to this point</w:t>
            </w:r>
          </w:p>
          <w:p w:rsidRPr="00AE0971" w:rsidR="009556B1" w:rsidP="000A1323" w:rsidRDefault="009556B1" w14:paraId="702D7945"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If a diagnosis was determined, go to INC 4.0</w:t>
            </w:r>
          </w:p>
        </w:tc>
      </w:tr>
      <w:tr w:rsidRPr="00AE0971" w:rsidR="009556B1" w:rsidTr="00F66D64" w14:paraId="7CD071B9" w14:textId="77777777">
        <w:trPr>
          <w:cantSplit/>
          <w:trHeight w:val="1703"/>
        </w:trPr>
        <w:tc>
          <w:tcPr>
            <w:tcW w:w="805" w:type="dxa"/>
          </w:tcPr>
          <w:p w:rsidRPr="00AE0971" w:rsidR="009556B1" w:rsidP="00F66D64" w:rsidRDefault="009556B1" w14:paraId="54E6D76F" w14:textId="77777777">
            <w:pPr>
              <w:pStyle w:val="TableParagraph"/>
              <w:spacing w:before="78"/>
              <w:ind w:left="107"/>
              <w:rPr>
                <w:rFonts w:ascii="Times New Roman" w:hAnsi="Times New Roman" w:cs="Times New Roman"/>
              </w:rPr>
            </w:pPr>
            <w:r w:rsidRPr="00AE0971">
              <w:rPr>
                <w:rFonts w:ascii="Times New Roman" w:hAnsi="Times New Roman" w:cs="Times New Roman"/>
              </w:rPr>
              <w:t>INC 3.4</w:t>
            </w:r>
          </w:p>
        </w:tc>
        <w:tc>
          <w:tcPr>
            <w:tcW w:w="2070" w:type="dxa"/>
          </w:tcPr>
          <w:p w:rsidRPr="00AE0971" w:rsidR="009556B1" w:rsidP="00F66D64" w:rsidRDefault="009556B1" w14:paraId="36E3AFAA"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Functional Escalation</w:t>
            </w:r>
          </w:p>
        </w:tc>
        <w:tc>
          <w:tcPr>
            <w:tcW w:w="6210" w:type="dxa"/>
          </w:tcPr>
          <w:p w:rsidRPr="00AE0971" w:rsidR="009556B1" w:rsidP="000A1323" w:rsidRDefault="009556B1" w14:paraId="57D6EDA4"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ab/>
            </w:r>
            <w:r w:rsidRPr="00AE0971">
              <w:rPr>
                <w:rFonts w:ascii="Times New Roman" w:hAnsi="Times New Roman" w:cs="Times New Roman"/>
                <w:spacing w:val="2"/>
              </w:rPr>
              <w:t>If a diagnosis was not determined by the current support group, the incident record can be reassigned to another support group for further assistance. Return to INC 3.1</w:t>
            </w:r>
          </w:p>
          <w:p w:rsidRPr="00AE0971" w:rsidR="009556B1" w:rsidP="000A1323" w:rsidRDefault="009556B1" w14:paraId="6B678118"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ab/>
            </w:r>
            <w:r w:rsidRPr="00AE0971">
              <w:rPr>
                <w:rFonts w:ascii="Times New Roman" w:hAnsi="Times New Roman" w:cs="Times New Roman"/>
                <w:spacing w:val="2"/>
              </w:rPr>
              <w:t>If a diagnosis was not determined within SLA/OLA/UC expected time, the SLA monitor escalates the priority of the incident, and leaves a marker as to its progress</w:t>
            </w:r>
          </w:p>
        </w:tc>
      </w:tr>
    </w:tbl>
    <w:p w:rsidRPr="00AE0971" w:rsidR="009556B1" w:rsidP="009556B1" w:rsidRDefault="009556B1" w14:paraId="7039B54B" w14:textId="77777777">
      <w:pPr>
        <w:pStyle w:val="NoSpacing"/>
        <w:rPr>
          <w:rFonts w:ascii="Times New Roman" w:hAnsi="Times New Roman" w:cs="Times New Roman"/>
        </w:rPr>
      </w:pPr>
    </w:p>
    <w:p w:rsidRPr="00AE0971" w:rsidR="00B6488D" w:rsidP="001215A0" w:rsidRDefault="00B6488D" w14:paraId="6D56D120" w14:textId="77777777">
      <w:pPr>
        <w:pStyle w:val="NoSpacing"/>
        <w:rPr>
          <w:rFonts w:ascii="Times New Roman" w:hAnsi="Times New Roman" w:cs="Times New Roman"/>
        </w:rPr>
      </w:pPr>
    </w:p>
    <w:p w:rsidRPr="00AE0971" w:rsidR="001C000B" w:rsidP="001C000B" w:rsidRDefault="001C000B" w14:paraId="772F843A" w14:textId="77777777">
      <w:pPr>
        <w:pStyle w:val="05BodyCopy"/>
      </w:pPr>
      <w:r w:rsidRPr="00AE0971">
        <w:t xml:space="preserve">The incident is put into On Hold state by changing the State field.  The </w:t>
      </w:r>
      <w:proofErr w:type="gramStart"/>
      <w:r w:rsidRPr="00AE0971">
        <w:t>On</w:t>
      </w:r>
      <w:proofErr w:type="gramEnd"/>
      <w:r w:rsidRPr="00AE0971">
        <w:t xml:space="preserve"> Hold reason field becomes mandatory at this point with the following choices:</w:t>
      </w:r>
    </w:p>
    <w:p w:rsidRPr="00AE0971" w:rsidR="001C000B" w:rsidP="001C000B" w:rsidRDefault="001C000B" w14:paraId="74F0A68B"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Awaiting Caller</w:t>
      </w:r>
    </w:p>
    <w:p w:rsidRPr="00AE0971" w:rsidR="001C000B" w:rsidP="001C000B" w:rsidRDefault="001C000B" w14:paraId="4F321DE7"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 xml:space="preserve">Awaiting Change </w:t>
      </w:r>
    </w:p>
    <w:p w:rsidRPr="00AE0971" w:rsidR="001C000B" w:rsidP="001C000B" w:rsidRDefault="001C000B" w14:paraId="50B2070D"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 xml:space="preserve">Awaiting Problem </w:t>
      </w:r>
    </w:p>
    <w:p w:rsidRPr="00AE0971" w:rsidR="001C000B" w:rsidP="001C000B" w:rsidRDefault="001C000B" w14:paraId="58C55949"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Awaiting Vendor</w:t>
      </w:r>
    </w:p>
    <w:p w:rsidRPr="00AE0971" w:rsidR="001C000B" w:rsidP="001C000B" w:rsidRDefault="001C000B" w14:paraId="25FF1E03" w14:textId="77777777">
      <w:pPr>
        <w:pStyle w:val="05BodyCopy"/>
      </w:pPr>
      <w:r w:rsidRPr="00AE0971">
        <w:t xml:space="preserve">Putting something on hold (Awaiting Caller) will typically act as the pause condition for all SLAs. </w:t>
      </w:r>
    </w:p>
    <w:p w:rsidRPr="00AE0971" w:rsidR="001C000B" w:rsidP="001C000B" w:rsidRDefault="001C000B" w14:paraId="472F206C" w14:textId="77777777">
      <w:pPr>
        <w:pStyle w:val="05BodyCopy"/>
      </w:pPr>
      <w:r w:rsidRPr="00AE0971">
        <w:t>The mandatory fields in this state are:</w:t>
      </w:r>
    </w:p>
    <w:p w:rsidRPr="00AE0971" w:rsidR="001C000B" w:rsidP="001C000B" w:rsidRDefault="001C000B" w14:paraId="75FBA613" w14:textId="43639B5B">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 xml:space="preserve">Problem when </w:t>
      </w:r>
      <w:r w:rsidR="001C3A4E">
        <w:rPr>
          <w:rFonts w:ascii="Times New Roman" w:hAnsi="Times New Roman" w:eastAsia="Times New Roman" w:cs="Times New Roman"/>
          <w:sz w:val="22"/>
        </w:rPr>
        <w:t>“</w:t>
      </w:r>
      <w:r w:rsidRPr="00AE0971">
        <w:rPr>
          <w:rFonts w:ascii="Times New Roman" w:hAnsi="Times New Roman" w:eastAsia="Times New Roman" w:cs="Times New Roman"/>
          <w:sz w:val="22"/>
        </w:rPr>
        <w:t>Awaiting Problem</w:t>
      </w:r>
      <w:r w:rsidR="001C3A4E">
        <w:rPr>
          <w:rFonts w:ascii="Times New Roman" w:hAnsi="Times New Roman" w:eastAsia="Times New Roman" w:cs="Times New Roman"/>
          <w:sz w:val="22"/>
        </w:rPr>
        <w:t>”</w:t>
      </w:r>
      <w:r w:rsidRPr="00AE0971">
        <w:rPr>
          <w:rFonts w:ascii="Times New Roman" w:hAnsi="Times New Roman" w:eastAsia="Times New Roman" w:cs="Times New Roman"/>
          <w:sz w:val="22"/>
        </w:rPr>
        <w:t xml:space="preserve"> is set.</w:t>
      </w:r>
    </w:p>
    <w:p w:rsidRPr="00AE0971" w:rsidR="001C000B" w:rsidP="001C000B" w:rsidRDefault="001C000B" w14:paraId="521F14BF" w14:textId="32DFA70A">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 xml:space="preserve">Change when </w:t>
      </w:r>
      <w:r w:rsidR="001C3A4E">
        <w:rPr>
          <w:rFonts w:ascii="Times New Roman" w:hAnsi="Times New Roman" w:eastAsia="Times New Roman" w:cs="Times New Roman"/>
          <w:sz w:val="22"/>
        </w:rPr>
        <w:t>“</w:t>
      </w:r>
      <w:r w:rsidRPr="00AE0971">
        <w:rPr>
          <w:rFonts w:ascii="Times New Roman" w:hAnsi="Times New Roman" w:eastAsia="Times New Roman" w:cs="Times New Roman"/>
          <w:sz w:val="22"/>
        </w:rPr>
        <w:t>Awaiting Change</w:t>
      </w:r>
      <w:r w:rsidR="001C3A4E">
        <w:rPr>
          <w:rFonts w:ascii="Times New Roman" w:hAnsi="Times New Roman" w:eastAsia="Times New Roman" w:cs="Times New Roman"/>
          <w:sz w:val="22"/>
        </w:rPr>
        <w:t>”</w:t>
      </w:r>
      <w:r w:rsidRPr="00AE0971">
        <w:rPr>
          <w:rFonts w:ascii="Times New Roman" w:hAnsi="Times New Roman" w:eastAsia="Times New Roman" w:cs="Times New Roman"/>
          <w:sz w:val="22"/>
        </w:rPr>
        <w:t xml:space="preserve"> is set</w:t>
      </w:r>
    </w:p>
    <w:p w:rsidRPr="00AE0971" w:rsidR="001C000B" w:rsidP="001C000B" w:rsidRDefault="001C000B" w14:paraId="0D6BC852"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Category</w:t>
      </w:r>
    </w:p>
    <w:p w:rsidRPr="00AE0971" w:rsidR="001C000B" w:rsidP="001C000B" w:rsidRDefault="001C000B" w14:paraId="7AF09899" w14:textId="5A90CA7F">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 xml:space="preserve">Additional comments when </w:t>
      </w:r>
      <w:r w:rsidR="001C3A4E">
        <w:rPr>
          <w:rFonts w:ascii="Times New Roman" w:hAnsi="Times New Roman" w:eastAsia="Times New Roman" w:cs="Times New Roman"/>
          <w:sz w:val="22"/>
        </w:rPr>
        <w:t>“</w:t>
      </w:r>
      <w:r w:rsidRPr="00AE0971">
        <w:rPr>
          <w:rFonts w:ascii="Times New Roman" w:hAnsi="Times New Roman" w:eastAsia="Times New Roman" w:cs="Times New Roman"/>
          <w:sz w:val="22"/>
        </w:rPr>
        <w:t>Awaiting Caller</w:t>
      </w:r>
      <w:r w:rsidR="001C3A4E">
        <w:rPr>
          <w:rFonts w:ascii="Times New Roman" w:hAnsi="Times New Roman" w:eastAsia="Times New Roman" w:cs="Times New Roman"/>
          <w:sz w:val="22"/>
        </w:rPr>
        <w:t>”</w:t>
      </w:r>
      <w:r w:rsidRPr="00AE0971">
        <w:rPr>
          <w:rFonts w:ascii="Times New Roman" w:hAnsi="Times New Roman" w:eastAsia="Times New Roman" w:cs="Times New Roman"/>
          <w:sz w:val="22"/>
        </w:rPr>
        <w:t xml:space="preserve"> is set.</w:t>
      </w:r>
    </w:p>
    <w:p w:rsidRPr="00AE0971" w:rsidR="00B6488D" w:rsidP="001215A0" w:rsidRDefault="00B6488D" w14:paraId="7353C4BF" w14:textId="77777777">
      <w:pPr>
        <w:pStyle w:val="NoSpacing"/>
        <w:rPr>
          <w:rFonts w:ascii="Times New Roman" w:hAnsi="Times New Roman" w:cs="Times New Roman"/>
        </w:rPr>
      </w:pPr>
    </w:p>
    <w:p w:rsidRPr="00AE0971" w:rsidR="001C000B" w:rsidP="001C000B" w:rsidRDefault="00B72657" w14:paraId="7279E68D" w14:textId="19BD87EB">
      <w:pPr>
        <w:pStyle w:val="Heading2"/>
        <w:ind w:left="533"/>
        <w:rPr>
          <w:rFonts w:ascii="Times New Roman" w:hAnsi="Times New Roman" w:cs="Times New Roman"/>
          <w:sz w:val="24"/>
          <w:szCs w:val="24"/>
        </w:rPr>
      </w:pPr>
      <w:bookmarkStart w:name="_Toc73446191" w:id="2314"/>
      <w:r>
        <w:rPr>
          <w:rFonts w:ascii="Times New Roman" w:hAnsi="Times New Roman" w:cs="Times New Roman"/>
          <w:sz w:val="24"/>
          <w:szCs w:val="24"/>
        </w:rPr>
        <w:t>6</w:t>
      </w:r>
      <w:r w:rsidRPr="00AE0971" w:rsidR="001C000B">
        <w:rPr>
          <w:rFonts w:ascii="Times New Roman" w:hAnsi="Times New Roman" w:cs="Times New Roman"/>
          <w:sz w:val="24"/>
          <w:szCs w:val="24"/>
        </w:rPr>
        <w:t>.12 Resolution and Recover</w:t>
      </w:r>
      <w:bookmarkEnd w:id="2314"/>
    </w:p>
    <w:p w:rsidRPr="00AE0971" w:rsidR="001C000B" w:rsidP="001C000B" w:rsidRDefault="001C000B" w14:paraId="27E00163" w14:textId="77777777">
      <w:pPr>
        <w:pStyle w:val="BodyText"/>
      </w:pPr>
    </w:p>
    <w:p w:rsidRPr="00AE0971" w:rsidR="001C000B" w:rsidP="001C000B" w:rsidRDefault="001C000B" w14:paraId="2E9220D4" w14:textId="78280E35">
      <w:pPr>
        <w:pStyle w:val="BodyText"/>
      </w:pPr>
      <w:r w:rsidRPr="00AE0971">
        <w:t>Resolution and Recovery is handled by Incident Support; this can be internal NOC team members or vendors and other third-party support and partners. The primary focus at this stage is to identify and implement the incident resolution. If the root cause of the incident was not identified or a permanent solution was not implemented, a problem record can be generated from the incident record for further analysis.</w:t>
      </w:r>
    </w:p>
    <w:tbl>
      <w:tblPr>
        <w:tblpPr w:leftFromText="180" w:rightFromText="180" w:vertAnchor="text" w:horzAnchor="page" w:tblpX="1682" w:tblpY="130"/>
        <w:tblW w:w="90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805"/>
        <w:gridCol w:w="2070"/>
        <w:gridCol w:w="6210"/>
      </w:tblGrid>
      <w:tr w:rsidRPr="00AE0971" w:rsidR="001C000B" w:rsidTr="001C000B" w14:paraId="543ADB4E" w14:textId="77777777">
        <w:trPr>
          <w:cantSplit/>
          <w:trHeight w:val="350"/>
          <w:tblHeader/>
        </w:trPr>
        <w:tc>
          <w:tcPr>
            <w:tcW w:w="805" w:type="dxa"/>
            <w:shd w:val="clear" w:color="auto" w:fill="4472C4" w:themeFill="accent1"/>
          </w:tcPr>
          <w:p w:rsidRPr="00AE0971" w:rsidR="001C000B" w:rsidP="00F66D64" w:rsidRDefault="001C000B" w14:paraId="683D915A" w14:textId="77777777">
            <w:pPr>
              <w:pStyle w:val="TableParagraph"/>
              <w:spacing w:before="78"/>
              <w:ind w:left="107"/>
              <w:rPr>
                <w:rFonts w:ascii="Times New Roman" w:hAnsi="Times New Roman" w:cs="Times New Roman"/>
                <w:b/>
                <w:color w:val="FFFFFF" w:themeColor="background1"/>
              </w:rPr>
            </w:pPr>
            <w:r w:rsidRPr="00AE0971">
              <w:rPr>
                <w:rFonts w:ascii="Times New Roman" w:hAnsi="Times New Roman" w:cs="Times New Roman"/>
                <w:b/>
                <w:color w:val="FFFFFF" w:themeColor="background1"/>
              </w:rPr>
              <w:lastRenderedPageBreak/>
              <w:t>ID</w:t>
            </w:r>
          </w:p>
        </w:tc>
        <w:tc>
          <w:tcPr>
            <w:tcW w:w="2070" w:type="dxa"/>
            <w:shd w:val="clear" w:color="auto" w:fill="4472C4" w:themeFill="accent1"/>
          </w:tcPr>
          <w:p w:rsidRPr="00AE0971" w:rsidR="001C000B" w:rsidP="00F66D64" w:rsidRDefault="001C000B" w14:paraId="1CFE10A6" w14:textId="77777777">
            <w:pPr>
              <w:pStyle w:val="TableParagraph"/>
              <w:spacing w:before="78"/>
              <w:ind w:left="108" w:right="292"/>
              <w:rPr>
                <w:rFonts w:ascii="Times New Roman" w:hAnsi="Times New Roman" w:cs="Times New Roman"/>
                <w:b/>
                <w:color w:val="FFFFFF" w:themeColor="background1"/>
              </w:rPr>
            </w:pPr>
            <w:r w:rsidRPr="00AE0971">
              <w:rPr>
                <w:rFonts w:ascii="Times New Roman" w:hAnsi="Times New Roman" w:cs="Times New Roman"/>
                <w:b/>
                <w:color w:val="FFFFFF" w:themeColor="background1"/>
              </w:rPr>
              <w:t>Activity</w:t>
            </w:r>
          </w:p>
        </w:tc>
        <w:tc>
          <w:tcPr>
            <w:tcW w:w="6210" w:type="dxa"/>
            <w:shd w:val="clear" w:color="auto" w:fill="4472C4" w:themeFill="accent1"/>
          </w:tcPr>
          <w:p w:rsidRPr="00AE0971" w:rsidR="001C000B" w:rsidP="00F66D64" w:rsidRDefault="001C000B" w14:paraId="59D179CF" w14:textId="77777777">
            <w:pPr>
              <w:pStyle w:val="TableParagraph"/>
              <w:tabs>
                <w:tab w:val="left" w:pos="468"/>
                <w:tab w:val="left" w:pos="469"/>
              </w:tabs>
              <w:autoSpaceDE w:val="0"/>
              <w:autoSpaceDN w:val="0"/>
              <w:spacing w:before="80"/>
              <w:ind w:left="469" w:right="115"/>
              <w:rPr>
                <w:rFonts w:ascii="Times New Roman" w:hAnsi="Times New Roman" w:cs="Times New Roman"/>
                <w:b/>
                <w:color w:val="FFFFFF" w:themeColor="background1"/>
                <w:w w:val="105"/>
              </w:rPr>
            </w:pPr>
            <w:r w:rsidRPr="00AE0971">
              <w:rPr>
                <w:rFonts w:ascii="Times New Roman" w:hAnsi="Times New Roman" w:cs="Times New Roman"/>
                <w:b/>
                <w:color w:val="FFFFFF" w:themeColor="background1"/>
                <w:w w:val="105"/>
              </w:rPr>
              <w:t>Description</w:t>
            </w:r>
          </w:p>
        </w:tc>
      </w:tr>
      <w:tr w:rsidRPr="00AE0971" w:rsidR="001C000B" w:rsidTr="00F66D64" w14:paraId="7FA1C81D" w14:textId="77777777">
        <w:trPr>
          <w:cantSplit/>
          <w:trHeight w:val="1253"/>
        </w:trPr>
        <w:tc>
          <w:tcPr>
            <w:tcW w:w="805" w:type="dxa"/>
          </w:tcPr>
          <w:p w:rsidRPr="00AE0971" w:rsidR="001C000B" w:rsidP="00F66D64" w:rsidRDefault="001C000B" w14:paraId="70FC28C2" w14:textId="77777777">
            <w:pPr>
              <w:pStyle w:val="TableParagraph"/>
              <w:spacing w:before="78"/>
              <w:ind w:left="107"/>
              <w:rPr>
                <w:rFonts w:ascii="Times New Roman" w:hAnsi="Times New Roman" w:cs="Times New Roman"/>
              </w:rPr>
            </w:pPr>
            <w:r w:rsidRPr="00AE0971">
              <w:rPr>
                <w:rFonts w:ascii="Times New Roman" w:hAnsi="Times New Roman" w:cs="Times New Roman"/>
              </w:rPr>
              <w:t>INC 4.1</w:t>
            </w:r>
          </w:p>
        </w:tc>
        <w:tc>
          <w:tcPr>
            <w:tcW w:w="2070" w:type="dxa"/>
          </w:tcPr>
          <w:p w:rsidRPr="00AE0971" w:rsidR="001C000B" w:rsidP="00F66D64" w:rsidRDefault="001C000B" w14:paraId="14B48A1F"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Identify Resolution</w:t>
            </w:r>
          </w:p>
        </w:tc>
        <w:tc>
          <w:tcPr>
            <w:tcW w:w="6210" w:type="dxa"/>
          </w:tcPr>
          <w:p w:rsidRPr="00AE0971" w:rsidR="001C000B" w:rsidP="000A1323" w:rsidRDefault="001C000B" w14:paraId="6D23939C"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Once the diagnosis is determined, the resolution to restore service is identified</w:t>
            </w:r>
          </w:p>
          <w:p w:rsidRPr="00AE0971" w:rsidR="001C000B" w:rsidP="000A1323" w:rsidRDefault="001C000B" w14:paraId="08E2CB66"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If a change is needed to implement the resolution, initiate a new RFC from the incident record. Proceed to INC 4.2 once the change request has been approved</w:t>
            </w:r>
          </w:p>
        </w:tc>
      </w:tr>
      <w:tr w:rsidRPr="00AE0971" w:rsidR="001C000B" w:rsidTr="00F66D64" w14:paraId="2ED0F16B" w14:textId="77777777">
        <w:trPr>
          <w:cantSplit/>
          <w:trHeight w:val="1253"/>
        </w:trPr>
        <w:tc>
          <w:tcPr>
            <w:tcW w:w="805" w:type="dxa"/>
          </w:tcPr>
          <w:p w:rsidRPr="00AE0971" w:rsidR="001C000B" w:rsidP="00F66D64" w:rsidRDefault="001C000B" w14:paraId="7C870C59" w14:textId="77777777">
            <w:pPr>
              <w:pStyle w:val="TableParagraph"/>
              <w:spacing w:before="78"/>
              <w:ind w:left="107"/>
              <w:rPr>
                <w:rFonts w:ascii="Times New Roman" w:hAnsi="Times New Roman" w:cs="Times New Roman"/>
              </w:rPr>
            </w:pPr>
            <w:r w:rsidRPr="00AE0971">
              <w:rPr>
                <w:rFonts w:ascii="Times New Roman" w:hAnsi="Times New Roman" w:cs="Times New Roman"/>
              </w:rPr>
              <w:t>INC 4.2</w:t>
            </w:r>
          </w:p>
        </w:tc>
        <w:tc>
          <w:tcPr>
            <w:tcW w:w="2070" w:type="dxa"/>
          </w:tcPr>
          <w:p w:rsidRPr="00AE0971" w:rsidR="001C000B" w:rsidP="00F66D64" w:rsidRDefault="001C000B" w14:paraId="63F1B06F"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Implement Resolution</w:t>
            </w:r>
          </w:p>
        </w:tc>
        <w:tc>
          <w:tcPr>
            <w:tcW w:w="6210" w:type="dxa"/>
          </w:tcPr>
          <w:p w:rsidRPr="00AE0971" w:rsidR="001C000B" w:rsidP="000A1323" w:rsidRDefault="001C000B" w14:paraId="4A0A8723"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Follow documented procedures to implement the resolution or workaround</w:t>
            </w:r>
          </w:p>
          <w:p w:rsidRPr="00AE0971" w:rsidR="001C000B" w:rsidP="000A1323" w:rsidRDefault="001C000B" w14:paraId="10EF2A60"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If the resolution or workaround implemented did not resolve the incident, go to INC 3.2</w:t>
            </w:r>
          </w:p>
          <w:p w:rsidRPr="00AE0971" w:rsidR="001C000B" w:rsidP="000A1323" w:rsidRDefault="001C000B" w14:paraId="4239647D"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Incident record State is updated to “Resolved”</w:t>
            </w:r>
          </w:p>
        </w:tc>
      </w:tr>
      <w:tr w:rsidRPr="00AE0971" w:rsidR="001C000B" w:rsidTr="00F66D64" w14:paraId="7EBABBBC" w14:textId="77777777">
        <w:trPr>
          <w:cantSplit/>
          <w:trHeight w:val="1253"/>
        </w:trPr>
        <w:tc>
          <w:tcPr>
            <w:tcW w:w="805" w:type="dxa"/>
          </w:tcPr>
          <w:p w:rsidRPr="00AE0971" w:rsidR="001C000B" w:rsidP="00F66D64" w:rsidRDefault="001C000B" w14:paraId="20CA5FD4" w14:textId="77777777">
            <w:pPr>
              <w:pStyle w:val="TableParagraph"/>
              <w:spacing w:before="78"/>
              <w:ind w:left="107"/>
              <w:rPr>
                <w:rFonts w:ascii="Times New Roman" w:hAnsi="Times New Roman" w:cs="Times New Roman"/>
              </w:rPr>
            </w:pPr>
            <w:r w:rsidRPr="00AE0971">
              <w:rPr>
                <w:rFonts w:ascii="Times New Roman" w:hAnsi="Times New Roman" w:cs="Times New Roman"/>
              </w:rPr>
              <w:t>INC 4.3</w:t>
            </w:r>
          </w:p>
        </w:tc>
        <w:tc>
          <w:tcPr>
            <w:tcW w:w="2070" w:type="dxa"/>
          </w:tcPr>
          <w:p w:rsidRPr="00AE0971" w:rsidR="001C000B" w:rsidP="00F66D64" w:rsidRDefault="001C000B" w14:paraId="0ECB0636"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Update/Validate Data in Incident Record</w:t>
            </w:r>
          </w:p>
        </w:tc>
        <w:tc>
          <w:tcPr>
            <w:tcW w:w="6210" w:type="dxa"/>
          </w:tcPr>
          <w:p w:rsidRPr="00AE0971" w:rsidR="001C000B" w:rsidP="000A1323" w:rsidRDefault="001C000B" w14:paraId="1DB9EFF4"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Ensure the initial incident categorization still corresponds to the nature of the incident. Adjust if necessary</w:t>
            </w:r>
          </w:p>
          <w:p w:rsidRPr="00AE0971" w:rsidR="001C000B" w:rsidP="000A1323" w:rsidRDefault="001C000B" w14:paraId="01372F2C"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Update Additional Comments field with customer visible details on resolution</w:t>
            </w:r>
          </w:p>
          <w:p w:rsidRPr="00AE0971" w:rsidR="001C000B" w:rsidP="000A1323" w:rsidRDefault="001C000B" w14:paraId="3D19620F"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Update Work notes field with details of all activities performed to this point</w:t>
            </w:r>
          </w:p>
          <w:p w:rsidRPr="00AE0971" w:rsidR="001C000B" w:rsidP="000A1323" w:rsidRDefault="001C000B" w14:paraId="11D3A056"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If a defined known error workaround was not used and root cause was not identified, or a permanent solution was not implemented, a problem record is opened from within the incident record</w:t>
            </w:r>
          </w:p>
        </w:tc>
      </w:tr>
    </w:tbl>
    <w:p w:rsidRPr="00AE0971" w:rsidR="001C000B" w:rsidP="001C000B" w:rsidRDefault="001C000B" w14:paraId="33B6007D" w14:textId="77777777">
      <w:pPr>
        <w:pStyle w:val="BodyText"/>
      </w:pPr>
    </w:p>
    <w:p w:rsidRPr="00AE0971" w:rsidR="001C000B" w:rsidP="001C000B" w:rsidRDefault="001C000B" w14:paraId="18F9730F" w14:textId="77777777">
      <w:pPr>
        <w:pStyle w:val="NoSpacing"/>
        <w:rPr>
          <w:rFonts w:ascii="Times New Roman" w:hAnsi="Times New Roman" w:cs="Times New Roman"/>
        </w:rPr>
      </w:pPr>
    </w:p>
    <w:p w:rsidRPr="00AE0971" w:rsidR="001C000B" w:rsidP="001C000B" w:rsidRDefault="001C000B" w14:paraId="572799CF" w14:textId="00189E15">
      <w:pPr>
        <w:pStyle w:val="05BodyCopy"/>
      </w:pPr>
      <w:r w:rsidRPr="00AE0971">
        <w:t xml:space="preserve">In order to move the State to Resolved, the Assigned </w:t>
      </w:r>
      <w:r w:rsidR="00056B2E">
        <w:t>T</w:t>
      </w:r>
      <w:r w:rsidRPr="00AE0971" w:rsidR="00056B2E">
        <w:t xml:space="preserve">o </w:t>
      </w:r>
      <w:r w:rsidRPr="00AE0971">
        <w:t>individual will need to give some further details to explain what the problem was and how it was fixed.  The mandatory fields are:</w:t>
      </w:r>
    </w:p>
    <w:p w:rsidRPr="00AE0971" w:rsidR="001C000B" w:rsidP="001C000B" w:rsidRDefault="001C000B" w14:paraId="25449143"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Resolution code</w:t>
      </w:r>
    </w:p>
    <w:p w:rsidRPr="00AE0971" w:rsidR="001C000B" w:rsidP="001C000B" w:rsidRDefault="001C000B" w14:paraId="528582DE"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Resolution notes</w:t>
      </w:r>
    </w:p>
    <w:p w:rsidRPr="00AE0971" w:rsidR="001C000B" w:rsidP="001C000B" w:rsidRDefault="001C000B" w14:paraId="66FA5C15" w14:textId="77777777">
      <w:pPr>
        <w:pStyle w:val="05BodyCopy"/>
      </w:pPr>
      <w:r w:rsidRPr="00AE0971">
        <w:t>The Resolution codes field is a choice list focused on the nature of the resolution provided. The current list of resolution codes is listed below.</w:t>
      </w:r>
    </w:p>
    <w:p w:rsidRPr="00AE0971" w:rsidR="001C000B" w:rsidP="001C000B" w:rsidRDefault="001C000B" w14:paraId="2DAB7EE0"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Solved (Work Around)</w:t>
      </w:r>
    </w:p>
    <w:p w:rsidRPr="00AE0971" w:rsidR="001C000B" w:rsidP="001C000B" w:rsidRDefault="001C000B" w14:paraId="272F2AC6"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Solved (Permanently)</w:t>
      </w:r>
    </w:p>
    <w:p w:rsidRPr="00AE0971" w:rsidR="001C000B" w:rsidP="001C000B" w:rsidRDefault="001C000B" w14:paraId="5788A7C6"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Solved Remotely (Work Around)</w:t>
      </w:r>
    </w:p>
    <w:p w:rsidRPr="00AE0971" w:rsidR="001C000B" w:rsidP="001C000B" w:rsidRDefault="001C000B" w14:paraId="30993976"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Solved Remotely (Permanently)</w:t>
      </w:r>
    </w:p>
    <w:p w:rsidRPr="00AE0971" w:rsidR="001C000B" w:rsidP="001C000B" w:rsidRDefault="001C000B" w14:paraId="013E383E"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Not Solved (Not Reproducible)</w:t>
      </w:r>
    </w:p>
    <w:p w:rsidRPr="00AE0971" w:rsidR="001C000B" w:rsidP="001C000B" w:rsidRDefault="001C000B" w14:paraId="4B0043DE"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Not Solved (Too Costly)</w:t>
      </w:r>
    </w:p>
    <w:p w:rsidRPr="00AE0971" w:rsidR="001C000B" w:rsidP="001C000B" w:rsidRDefault="001C000B" w14:paraId="64386EF8"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Closed/Resolved by Caller</w:t>
      </w:r>
    </w:p>
    <w:p w:rsidRPr="00AE0971" w:rsidR="001C000B" w:rsidP="001C000B" w:rsidRDefault="001C000B" w14:paraId="640604CC" w14:textId="77777777">
      <w:pPr>
        <w:pStyle w:val="05BodyCopy"/>
      </w:pPr>
      <w:r w:rsidRPr="00AE0971">
        <w:t xml:space="preserve">Resolution notes is a free text field intended to describe what the issue was and how it was resolved.  This is deliberately not held as a category or choice list solution.  </w:t>
      </w:r>
    </w:p>
    <w:p w:rsidRPr="00AE0971" w:rsidR="001C000B" w:rsidP="001C000B" w:rsidRDefault="001C000B" w14:paraId="55F2E4BE" w14:textId="4B75459F">
      <w:pPr>
        <w:pStyle w:val="05BodyCopy"/>
      </w:pPr>
      <w:r w:rsidRPr="00AE0971">
        <w:t xml:space="preserve">The Caller has 7 days to verify the resolution. To reopen the incident, they can use the email notification sent when the incident was resolved. This will set the State field back to In Progress and clear the Resolution code and notes.  The Assigned </w:t>
      </w:r>
      <w:r w:rsidR="00B4604E">
        <w:t>T</w:t>
      </w:r>
      <w:r w:rsidRPr="00AE0971" w:rsidR="00B4604E">
        <w:t xml:space="preserve">o </w:t>
      </w:r>
      <w:r w:rsidRPr="00AE0971">
        <w:t>individual will receive a notification containing the Additional comments from the Caller.</w:t>
      </w:r>
    </w:p>
    <w:p w:rsidRPr="00AE0971" w:rsidR="001C000B" w:rsidP="001C000B" w:rsidRDefault="001C000B" w14:paraId="623E36AC" w14:textId="1B88626F">
      <w:pPr>
        <w:pStyle w:val="05BodyCopy"/>
      </w:pPr>
      <w:r w:rsidRPr="00AE0971">
        <w:lastRenderedPageBreak/>
        <w:t xml:space="preserve">If the Caller agrees with the </w:t>
      </w:r>
      <w:r w:rsidRPr="00AE0971" w:rsidR="00CC2494">
        <w:t>resolution,</w:t>
      </w:r>
      <w:r w:rsidRPr="00AE0971">
        <w:t xml:space="preserve"> they do not need to take any action. The incident will remain as Resolved for 7 days.  After that time the State field is automatically updated to Closed.</w:t>
      </w:r>
    </w:p>
    <w:p w:rsidRPr="00AE0971" w:rsidR="00CC2494" w:rsidP="00CC2494" w:rsidRDefault="00CC2494" w14:paraId="66249BAB" w14:textId="77777777">
      <w:pPr>
        <w:pStyle w:val="Heading2"/>
        <w:ind w:left="533"/>
        <w:rPr>
          <w:rFonts w:ascii="Times New Roman" w:hAnsi="Times New Roman" w:cs="Times New Roman"/>
          <w:sz w:val="24"/>
          <w:szCs w:val="24"/>
        </w:rPr>
      </w:pPr>
    </w:p>
    <w:p w:rsidRPr="00AE0971" w:rsidR="00CC2494" w:rsidP="00CC2494" w:rsidRDefault="00B72657" w14:paraId="416C7C5D" w14:textId="72F0E154">
      <w:pPr>
        <w:pStyle w:val="Heading2"/>
        <w:ind w:left="533"/>
        <w:rPr>
          <w:rFonts w:ascii="Times New Roman" w:hAnsi="Times New Roman" w:cs="Times New Roman"/>
          <w:sz w:val="24"/>
          <w:szCs w:val="24"/>
        </w:rPr>
      </w:pPr>
      <w:bookmarkStart w:name="_Toc73446192" w:id="2315"/>
      <w:r>
        <w:rPr>
          <w:rFonts w:ascii="Times New Roman" w:hAnsi="Times New Roman" w:cs="Times New Roman"/>
          <w:sz w:val="24"/>
          <w:szCs w:val="24"/>
        </w:rPr>
        <w:t>6</w:t>
      </w:r>
      <w:r w:rsidRPr="00AE0971" w:rsidR="00CC2494">
        <w:rPr>
          <w:rFonts w:ascii="Times New Roman" w:hAnsi="Times New Roman" w:cs="Times New Roman"/>
          <w:sz w:val="24"/>
          <w:szCs w:val="24"/>
        </w:rPr>
        <w:t>.13 Incident Closure</w:t>
      </w:r>
      <w:bookmarkEnd w:id="2315"/>
    </w:p>
    <w:p w:rsidRPr="00AE0971" w:rsidR="00CC2494" w:rsidP="00CC2494" w:rsidRDefault="00CC2494" w14:paraId="66062F58" w14:textId="165328E0">
      <w:pPr>
        <w:pStyle w:val="Heading2"/>
        <w:ind w:left="533"/>
        <w:rPr>
          <w:rFonts w:ascii="Times New Roman" w:hAnsi="Times New Roman" w:cs="Times New Roman"/>
          <w:sz w:val="24"/>
          <w:szCs w:val="24"/>
        </w:rPr>
      </w:pPr>
    </w:p>
    <w:p w:rsidRPr="00AE0971" w:rsidR="00710474" w:rsidP="00710474" w:rsidRDefault="00710474" w14:paraId="6E2F3146" w14:textId="42E6038D">
      <w:pPr>
        <w:pStyle w:val="05BodyCopy"/>
      </w:pPr>
      <w:bookmarkStart w:name="_Hlk71221866" w:id="2316"/>
      <w:r w:rsidRPr="00AE0971">
        <w:t xml:space="preserve">Closure of Incident is handled by the NOC Help Desk or automated closure. The primary focus at this stage is to notify the user of the incident resolution, confirm the resolution (either one-on-one or, </w:t>
      </w:r>
      <w:bookmarkEnd w:id="2316"/>
      <w:r w:rsidRPr="00AE0971">
        <w:t>automatically, through non‐response to notification email) and set the state of the incident record to “Closed”.</w:t>
      </w:r>
    </w:p>
    <w:tbl>
      <w:tblPr>
        <w:tblpPr w:leftFromText="180" w:rightFromText="180" w:vertAnchor="text" w:horzAnchor="page" w:tblpX="1682" w:tblpY="130"/>
        <w:tblW w:w="90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805"/>
        <w:gridCol w:w="2070"/>
        <w:gridCol w:w="6210"/>
      </w:tblGrid>
      <w:tr w:rsidRPr="00AE0971" w:rsidR="00710474" w:rsidTr="00710474" w14:paraId="3FFD7A90" w14:textId="77777777">
        <w:trPr>
          <w:cantSplit/>
          <w:trHeight w:val="350"/>
          <w:tblHeader/>
        </w:trPr>
        <w:tc>
          <w:tcPr>
            <w:tcW w:w="805" w:type="dxa"/>
            <w:shd w:val="clear" w:color="auto" w:fill="4472C4" w:themeFill="accent1"/>
          </w:tcPr>
          <w:p w:rsidRPr="00AE0971" w:rsidR="00710474" w:rsidP="00F66D64" w:rsidRDefault="00710474" w14:paraId="2B010E54" w14:textId="77777777">
            <w:pPr>
              <w:pStyle w:val="TableParagraph"/>
              <w:spacing w:before="78"/>
              <w:ind w:left="107"/>
              <w:rPr>
                <w:rFonts w:ascii="Times New Roman" w:hAnsi="Times New Roman" w:cs="Times New Roman"/>
                <w:b/>
                <w:color w:val="FFFFFF" w:themeColor="background1"/>
              </w:rPr>
            </w:pPr>
            <w:r w:rsidRPr="00AE0971">
              <w:rPr>
                <w:rFonts w:ascii="Times New Roman" w:hAnsi="Times New Roman" w:cs="Times New Roman"/>
                <w:b/>
                <w:color w:val="FFFFFF" w:themeColor="background1"/>
              </w:rPr>
              <w:t>ID</w:t>
            </w:r>
          </w:p>
        </w:tc>
        <w:tc>
          <w:tcPr>
            <w:tcW w:w="2070" w:type="dxa"/>
            <w:shd w:val="clear" w:color="auto" w:fill="4472C4" w:themeFill="accent1"/>
          </w:tcPr>
          <w:p w:rsidRPr="00AE0971" w:rsidR="00710474" w:rsidP="00F66D64" w:rsidRDefault="00710474" w14:paraId="628F6F93" w14:textId="77777777">
            <w:pPr>
              <w:pStyle w:val="TableParagraph"/>
              <w:spacing w:before="78"/>
              <w:ind w:left="108" w:right="292"/>
              <w:rPr>
                <w:rFonts w:ascii="Times New Roman" w:hAnsi="Times New Roman" w:cs="Times New Roman"/>
                <w:b/>
                <w:color w:val="FFFFFF" w:themeColor="background1"/>
              </w:rPr>
            </w:pPr>
            <w:r w:rsidRPr="00AE0971">
              <w:rPr>
                <w:rFonts w:ascii="Times New Roman" w:hAnsi="Times New Roman" w:cs="Times New Roman"/>
                <w:b/>
                <w:color w:val="FFFFFF" w:themeColor="background1"/>
              </w:rPr>
              <w:t>Activity</w:t>
            </w:r>
          </w:p>
        </w:tc>
        <w:tc>
          <w:tcPr>
            <w:tcW w:w="6210" w:type="dxa"/>
            <w:shd w:val="clear" w:color="auto" w:fill="4472C4" w:themeFill="accent1"/>
          </w:tcPr>
          <w:p w:rsidRPr="00AE0971" w:rsidR="00710474" w:rsidP="00F66D64" w:rsidRDefault="00710474" w14:paraId="33B84A0C" w14:textId="77777777">
            <w:pPr>
              <w:pStyle w:val="TableParagraph"/>
              <w:tabs>
                <w:tab w:val="left" w:pos="468"/>
                <w:tab w:val="left" w:pos="469"/>
              </w:tabs>
              <w:autoSpaceDE w:val="0"/>
              <w:autoSpaceDN w:val="0"/>
              <w:spacing w:before="80"/>
              <w:ind w:left="469" w:right="115"/>
              <w:rPr>
                <w:rFonts w:ascii="Times New Roman" w:hAnsi="Times New Roman" w:cs="Times New Roman"/>
                <w:b/>
                <w:color w:val="FFFFFF" w:themeColor="background1"/>
                <w:w w:val="105"/>
              </w:rPr>
            </w:pPr>
            <w:r w:rsidRPr="00AE0971">
              <w:rPr>
                <w:rFonts w:ascii="Times New Roman" w:hAnsi="Times New Roman" w:cs="Times New Roman"/>
                <w:b/>
                <w:color w:val="FFFFFF" w:themeColor="background1"/>
                <w:w w:val="105"/>
              </w:rPr>
              <w:t>Description</w:t>
            </w:r>
          </w:p>
        </w:tc>
      </w:tr>
      <w:tr w:rsidRPr="00AE0971" w:rsidR="00710474" w:rsidTr="00F66D64" w14:paraId="11A6C820" w14:textId="77777777">
        <w:trPr>
          <w:cantSplit/>
          <w:trHeight w:val="707"/>
        </w:trPr>
        <w:tc>
          <w:tcPr>
            <w:tcW w:w="805" w:type="dxa"/>
          </w:tcPr>
          <w:p w:rsidRPr="00AE0971" w:rsidR="00710474" w:rsidP="00F66D64" w:rsidRDefault="00710474" w14:paraId="7A53B5BC" w14:textId="77777777">
            <w:pPr>
              <w:pStyle w:val="TableParagraph"/>
              <w:spacing w:before="78"/>
              <w:ind w:left="107"/>
              <w:rPr>
                <w:rFonts w:ascii="Times New Roman" w:hAnsi="Times New Roman" w:cs="Times New Roman"/>
              </w:rPr>
            </w:pPr>
            <w:r w:rsidRPr="00AE0971">
              <w:rPr>
                <w:rFonts w:ascii="Times New Roman" w:hAnsi="Times New Roman" w:cs="Times New Roman"/>
              </w:rPr>
              <w:t>INC 5.1</w:t>
            </w:r>
          </w:p>
        </w:tc>
        <w:tc>
          <w:tcPr>
            <w:tcW w:w="2070" w:type="dxa"/>
          </w:tcPr>
          <w:p w:rsidRPr="00AE0971" w:rsidR="00710474" w:rsidP="00F66D64" w:rsidRDefault="00710474" w14:paraId="786FDBD0"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Notify of Resolution</w:t>
            </w:r>
          </w:p>
        </w:tc>
        <w:tc>
          <w:tcPr>
            <w:tcW w:w="6210" w:type="dxa"/>
          </w:tcPr>
          <w:p w:rsidRPr="00AE0971" w:rsidR="00710474" w:rsidP="00F66D64" w:rsidRDefault="00710474" w14:paraId="7650B7C4" w14:textId="77777777">
            <w:pPr>
              <w:pStyle w:val="TableParagraph"/>
              <w:tabs>
                <w:tab w:val="left" w:pos="468"/>
                <w:tab w:val="left" w:pos="469"/>
              </w:tabs>
              <w:autoSpaceDE w:val="0"/>
              <w:autoSpaceDN w:val="0"/>
              <w:spacing w:before="3"/>
              <w:ind w:left="109"/>
              <w:rPr>
                <w:rFonts w:ascii="Times New Roman" w:hAnsi="Times New Roman" w:cs="Times New Roman"/>
                <w:spacing w:val="2"/>
              </w:rPr>
            </w:pPr>
            <w:r w:rsidRPr="00AE0971">
              <w:rPr>
                <w:rFonts w:ascii="Times New Roman" w:hAnsi="Times New Roman" w:cs="Times New Roman"/>
                <w:spacing w:val="2"/>
              </w:rPr>
              <w:t>When an incident is set to a Resolved incident state, an email notification is sent to the caller</w:t>
            </w:r>
          </w:p>
        </w:tc>
      </w:tr>
      <w:tr w:rsidRPr="00AE0971" w:rsidR="00710474" w:rsidTr="00F66D64" w14:paraId="480E8E78" w14:textId="77777777">
        <w:trPr>
          <w:cantSplit/>
          <w:trHeight w:val="1253"/>
        </w:trPr>
        <w:tc>
          <w:tcPr>
            <w:tcW w:w="805" w:type="dxa"/>
          </w:tcPr>
          <w:p w:rsidRPr="00AE0971" w:rsidR="00710474" w:rsidP="00F66D64" w:rsidRDefault="00710474" w14:paraId="46583915" w14:textId="77777777">
            <w:pPr>
              <w:pStyle w:val="TableParagraph"/>
              <w:spacing w:before="78"/>
              <w:ind w:left="107"/>
              <w:rPr>
                <w:rFonts w:ascii="Times New Roman" w:hAnsi="Times New Roman" w:cs="Times New Roman"/>
              </w:rPr>
            </w:pPr>
            <w:r w:rsidRPr="00AE0971">
              <w:rPr>
                <w:rFonts w:ascii="Times New Roman" w:hAnsi="Times New Roman" w:cs="Times New Roman"/>
              </w:rPr>
              <w:t>INC 5.2</w:t>
            </w:r>
          </w:p>
        </w:tc>
        <w:tc>
          <w:tcPr>
            <w:tcW w:w="2070" w:type="dxa"/>
          </w:tcPr>
          <w:p w:rsidRPr="00AE0971" w:rsidR="00710474" w:rsidP="00F66D64" w:rsidRDefault="00710474" w14:paraId="4192C314"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Confirm Incident Resolution</w:t>
            </w:r>
          </w:p>
        </w:tc>
        <w:tc>
          <w:tcPr>
            <w:tcW w:w="6210" w:type="dxa"/>
          </w:tcPr>
          <w:p w:rsidRPr="00AE0971" w:rsidR="00710474" w:rsidP="000A1323" w:rsidRDefault="00710474" w14:paraId="3652B80C"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If satisfied with the resolution, user may ignore the notification, as no additional action is required</w:t>
            </w:r>
          </w:p>
          <w:p w:rsidRPr="00AE0971" w:rsidR="00710474" w:rsidP="000A1323" w:rsidRDefault="00710474" w14:paraId="1E6B7FC6"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If not satisfied with the resolution, user can reopen the incident by clicking on the link within the email notification</w:t>
            </w:r>
          </w:p>
          <w:p w:rsidRPr="00AE0971" w:rsidR="00710474" w:rsidP="00F66D64" w:rsidRDefault="00710474" w14:paraId="1D11997C" w14:textId="77777777">
            <w:pPr>
              <w:pStyle w:val="TableParagraph"/>
              <w:tabs>
                <w:tab w:val="left" w:pos="468"/>
                <w:tab w:val="left" w:pos="469"/>
              </w:tabs>
              <w:autoSpaceDE w:val="0"/>
              <w:autoSpaceDN w:val="0"/>
              <w:spacing w:before="3"/>
              <w:ind w:left="109"/>
              <w:rPr>
                <w:rFonts w:ascii="Times New Roman" w:hAnsi="Times New Roman" w:cs="Times New Roman"/>
                <w:spacing w:val="2"/>
              </w:rPr>
            </w:pPr>
          </w:p>
          <w:p w:rsidRPr="00AE0971" w:rsidR="00710474" w:rsidP="00F66D64" w:rsidRDefault="00710474" w14:paraId="4739F99F" w14:textId="77777777">
            <w:pPr>
              <w:pStyle w:val="TableParagraph"/>
              <w:tabs>
                <w:tab w:val="left" w:pos="468"/>
                <w:tab w:val="left" w:pos="469"/>
              </w:tabs>
              <w:autoSpaceDE w:val="0"/>
              <w:autoSpaceDN w:val="0"/>
              <w:spacing w:before="3"/>
              <w:ind w:left="109"/>
              <w:rPr>
                <w:rFonts w:ascii="Times New Roman" w:hAnsi="Times New Roman" w:cs="Times New Roman"/>
                <w:spacing w:val="2"/>
              </w:rPr>
            </w:pPr>
            <w:r w:rsidRPr="00AE0971">
              <w:rPr>
                <w:rFonts w:ascii="Times New Roman" w:hAnsi="Times New Roman" w:cs="Times New Roman"/>
                <w:spacing w:val="2"/>
              </w:rPr>
              <w:t>If the resolution is not accepted and incident is reopened:</w:t>
            </w:r>
          </w:p>
          <w:p w:rsidRPr="00AE0971" w:rsidR="00710474" w:rsidP="000A1323" w:rsidRDefault="00085B57" w14:paraId="162A1EDB" w14:textId="23B9F172">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NOC</w:t>
            </w:r>
            <w:r w:rsidRPr="00AE0971" w:rsidR="00710474">
              <w:rPr>
                <w:rFonts w:ascii="Times New Roman" w:hAnsi="Times New Roman" w:cs="Times New Roman"/>
                <w:spacing w:val="2"/>
              </w:rPr>
              <w:t xml:space="preserve"> Help Desk or the assignment group validates that this is the same occurrence of the incident</w:t>
            </w:r>
          </w:p>
          <w:p w:rsidRPr="00AE0971" w:rsidR="00710474" w:rsidP="000A1323" w:rsidRDefault="00710474" w14:paraId="68EE8615"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If it is, go to INC 3.0</w:t>
            </w:r>
          </w:p>
          <w:p w:rsidRPr="00AE0971" w:rsidR="00710474" w:rsidP="000A1323" w:rsidRDefault="00710474" w14:paraId="219ABB42"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If it is a new occurrence, a new incident should be created for tracking purposes and for potential problem analysis</w:t>
            </w:r>
          </w:p>
        </w:tc>
      </w:tr>
      <w:tr w:rsidRPr="00AE0971" w:rsidR="00710474" w:rsidTr="00F66D64" w14:paraId="3E6CBA2D" w14:textId="77777777">
        <w:trPr>
          <w:cantSplit/>
          <w:trHeight w:val="1253"/>
        </w:trPr>
        <w:tc>
          <w:tcPr>
            <w:tcW w:w="805" w:type="dxa"/>
          </w:tcPr>
          <w:p w:rsidRPr="00AE0971" w:rsidR="00710474" w:rsidP="00F66D64" w:rsidRDefault="00710474" w14:paraId="717C73F9" w14:textId="77777777">
            <w:pPr>
              <w:pStyle w:val="TableParagraph"/>
              <w:spacing w:before="78"/>
              <w:ind w:left="107"/>
              <w:rPr>
                <w:rFonts w:ascii="Times New Roman" w:hAnsi="Times New Roman" w:cs="Times New Roman"/>
              </w:rPr>
            </w:pPr>
            <w:r w:rsidRPr="00AE0971">
              <w:rPr>
                <w:rFonts w:ascii="Times New Roman" w:hAnsi="Times New Roman" w:cs="Times New Roman"/>
              </w:rPr>
              <w:t>INC 5.3</w:t>
            </w:r>
          </w:p>
        </w:tc>
        <w:tc>
          <w:tcPr>
            <w:tcW w:w="2070" w:type="dxa"/>
          </w:tcPr>
          <w:p w:rsidRPr="00AE0971" w:rsidR="00710474" w:rsidP="00F66D64" w:rsidRDefault="00710474" w14:paraId="4E7A0441"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Close Incident</w:t>
            </w:r>
          </w:p>
        </w:tc>
        <w:tc>
          <w:tcPr>
            <w:tcW w:w="6210" w:type="dxa"/>
          </w:tcPr>
          <w:p w:rsidRPr="00AE0971" w:rsidR="00710474" w:rsidP="000A1323" w:rsidRDefault="00710474" w14:paraId="3A020190"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ServiceNow automatically closes the incident after 7 calendar days if the caller has agreed with the resolution</w:t>
            </w:r>
          </w:p>
          <w:p w:rsidRPr="00AE0971" w:rsidR="00710474" w:rsidP="000A1323" w:rsidRDefault="00710474" w14:paraId="7A02C3E1"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If the Knowledge check box is selected, a knowledge article is generated in a “Draft” state with the information from the incident. This practice is useful for knowledge management and knowledge-centered support. It can reduce the number or length of repeat incidents by distributing the information related to the incident</w:t>
            </w:r>
          </w:p>
          <w:p w:rsidRPr="00AE0971" w:rsidR="00710474" w:rsidP="000A1323" w:rsidRDefault="00710474" w14:paraId="57219562"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Customer satisfaction surveys are generated when incidents are closed to gather information about the quality of service received by the caller</w:t>
            </w:r>
          </w:p>
        </w:tc>
      </w:tr>
    </w:tbl>
    <w:p w:rsidRPr="00AE0971" w:rsidR="00CC2494" w:rsidP="001C000B" w:rsidRDefault="00CC2494" w14:paraId="5A34FBA3" w14:textId="3DA688B6">
      <w:pPr>
        <w:pStyle w:val="05BodyCopy"/>
      </w:pPr>
    </w:p>
    <w:p w:rsidRPr="00AE0971" w:rsidR="00CC2494" w:rsidP="001C000B" w:rsidRDefault="00CC2494" w14:paraId="38D7888E" w14:textId="77777777">
      <w:pPr>
        <w:pStyle w:val="05BodyCopy"/>
      </w:pPr>
    </w:p>
    <w:p w:rsidRPr="00AE0971" w:rsidR="00085B57" w:rsidRDefault="00085B57" w14:paraId="15A3E564" w14:textId="77777777">
      <w:pPr>
        <w:rPr>
          <w:rFonts w:ascii="Times New Roman" w:hAnsi="Times New Roman" w:eastAsia="Arial" w:cs="Times New Roman"/>
          <w:b/>
          <w:bCs/>
          <w:sz w:val="24"/>
          <w:szCs w:val="24"/>
        </w:rPr>
      </w:pPr>
      <w:r w:rsidRPr="00AE0971">
        <w:rPr>
          <w:rFonts w:ascii="Times New Roman" w:hAnsi="Times New Roman" w:cs="Times New Roman"/>
          <w:sz w:val="24"/>
          <w:szCs w:val="24"/>
        </w:rPr>
        <w:br w:type="page"/>
      </w:r>
    </w:p>
    <w:p w:rsidRPr="00AE0971" w:rsidR="00085B57" w:rsidP="00085B57" w:rsidRDefault="00B72657" w14:paraId="073973DC" w14:textId="34D5C181">
      <w:pPr>
        <w:pStyle w:val="Heading2"/>
        <w:ind w:left="533"/>
        <w:rPr>
          <w:rFonts w:ascii="Times New Roman" w:hAnsi="Times New Roman" w:cs="Times New Roman"/>
          <w:sz w:val="24"/>
          <w:szCs w:val="24"/>
        </w:rPr>
      </w:pPr>
      <w:bookmarkStart w:name="_Toc73446193" w:id="2317"/>
      <w:r>
        <w:rPr>
          <w:rFonts w:ascii="Times New Roman" w:hAnsi="Times New Roman" w:cs="Times New Roman"/>
          <w:sz w:val="24"/>
          <w:szCs w:val="24"/>
        </w:rPr>
        <w:lastRenderedPageBreak/>
        <w:t>6</w:t>
      </w:r>
      <w:r w:rsidRPr="00AE0971" w:rsidR="00085B57">
        <w:rPr>
          <w:rFonts w:ascii="Times New Roman" w:hAnsi="Times New Roman" w:cs="Times New Roman"/>
          <w:sz w:val="24"/>
          <w:szCs w:val="24"/>
        </w:rPr>
        <w:t>.14 RACI Matrix</w:t>
      </w:r>
      <w:bookmarkEnd w:id="2317"/>
    </w:p>
    <w:p w:rsidRPr="00AE0971" w:rsidR="00085B57" w:rsidP="00085B57" w:rsidRDefault="00085B57" w14:paraId="6A446160" w14:textId="77777777">
      <w:pPr>
        <w:pStyle w:val="NoSpacing"/>
        <w:rPr>
          <w:rFonts w:ascii="Times New Roman" w:hAnsi="Times New Roman" w:cs="Times New Roman"/>
        </w:rPr>
      </w:pPr>
    </w:p>
    <w:tbl>
      <w:tblPr>
        <w:tblW w:w="945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350"/>
        <w:gridCol w:w="3960"/>
        <w:gridCol w:w="720"/>
        <w:gridCol w:w="720"/>
        <w:gridCol w:w="990"/>
        <w:gridCol w:w="1710"/>
      </w:tblGrid>
      <w:tr w:rsidRPr="00AE0971" w:rsidR="00085B57" w:rsidTr="00085B57" w14:paraId="22DFD7F4" w14:textId="77777777">
        <w:trPr>
          <w:trHeight w:val="1178"/>
        </w:trPr>
        <w:tc>
          <w:tcPr>
            <w:tcW w:w="1350" w:type="dxa"/>
            <w:shd w:val="clear" w:color="auto" w:fill="A6A6A6" w:themeFill="background1" w:themeFillShade="A6"/>
          </w:tcPr>
          <w:p w:rsidRPr="00AE0971" w:rsidR="00085B57" w:rsidP="00F66D64" w:rsidRDefault="00085B57" w14:paraId="73DFEAEF" w14:textId="77777777">
            <w:pPr>
              <w:pStyle w:val="TableParagraph"/>
              <w:spacing w:before="164"/>
              <w:jc w:val="center"/>
              <w:rPr>
                <w:rFonts w:ascii="Times New Roman" w:hAnsi="Times New Roman" w:cs="Times New Roman"/>
                <w:b/>
              </w:rPr>
            </w:pPr>
            <w:r w:rsidRPr="00AE0971">
              <w:rPr>
                <w:rFonts w:ascii="Times New Roman" w:hAnsi="Times New Roman" w:cs="Times New Roman"/>
                <w:b/>
                <w:color w:val="FFFFFF"/>
              </w:rPr>
              <w:t>ID</w:t>
            </w:r>
          </w:p>
        </w:tc>
        <w:tc>
          <w:tcPr>
            <w:tcW w:w="3960" w:type="dxa"/>
            <w:shd w:val="clear" w:color="auto" w:fill="A6A6A6" w:themeFill="background1" w:themeFillShade="A6"/>
          </w:tcPr>
          <w:p w:rsidRPr="00AE0971" w:rsidR="00085B57" w:rsidP="00F66D64" w:rsidRDefault="00085B57" w14:paraId="7044DB1E" w14:textId="77777777">
            <w:pPr>
              <w:pStyle w:val="TableParagraph"/>
              <w:spacing w:before="164"/>
              <w:jc w:val="center"/>
              <w:rPr>
                <w:rFonts w:ascii="Times New Roman" w:hAnsi="Times New Roman" w:cs="Times New Roman"/>
                <w:b/>
              </w:rPr>
            </w:pPr>
            <w:r w:rsidRPr="00AE0971">
              <w:rPr>
                <w:rFonts w:ascii="Times New Roman" w:hAnsi="Times New Roman" w:cs="Times New Roman"/>
                <w:b/>
                <w:color w:val="FFFFFF"/>
              </w:rPr>
              <w:t>Activities</w:t>
            </w:r>
          </w:p>
        </w:tc>
        <w:tc>
          <w:tcPr>
            <w:tcW w:w="720" w:type="dxa"/>
            <w:shd w:val="clear" w:color="auto" w:fill="A6A6A6" w:themeFill="background1" w:themeFillShade="A6"/>
          </w:tcPr>
          <w:p w:rsidRPr="00AE0971" w:rsidR="00085B57" w:rsidP="00F66D64" w:rsidRDefault="00085B57" w14:paraId="1C96F753" w14:textId="77777777">
            <w:pPr>
              <w:pStyle w:val="TableParagraph"/>
              <w:spacing w:before="186"/>
              <w:jc w:val="center"/>
              <w:rPr>
                <w:rFonts w:ascii="Times New Roman" w:hAnsi="Times New Roman" w:cs="Times New Roman"/>
                <w:b/>
              </w:rPr>
            </w:pPr>
            <w:r w:rsidRPr="00AE0971">
              <w:rPr>
                <w:rFonts w:ascii="Times New Roman" w:hAnsi="Times New Roman" w:cs="Times New Roman"/>
                <w:b/>
                <w:color w:val="FFFFFF"/>
              </w:rPr>
              <w:t>Caller</w:t>
            </w:r>
          </w:p>
        </w:tc>
        <w:tc>
          <w:tcPr>
            <w:tcW w:w="720" w:type="dxa"/>
            <w:shd w:val="clear" w:color="auto" w:fill="A6A6A6" w:themeFill="background1" w:themeFillShade="A6"/>
          </w:tcPr>
          <w:p w:rsidRPr="00AE0971" w:rsidR="00085B57" w:rsidP="00F66D64" w:rsidRDefault="00085B57" w14:paraId="669AF481" w14:textId="7BC39F76">
            <w:pPr>
              <w:pStyle w:val="TableParagraph"/>
              <w:spacing w:before="172"/>
              <w:jc w:val="center"/>
              <w:rPr>
                <w:rFonts w:ascii="Times New Roman" w:hAnsi="Times New Roman" w:cs="Times New Roman"/>
                <w:b/>
              </w:rPr>
            </w:pPr>
            <w:r w:rsidRPr="00AE0971">
              <w:rPr>
                <w:rFonts w:ascii="Times New Roman" w:hAnsi="Times New Roman" w:cs="Times New Roman"/>
                <w:b/>
                <w:color w:val="FFFFFF"/>
              </w:rPr>
              <w:t>NOC Help Desk</w:t>
            </w:r>
          </w:p>
        </w:tc>
        <w:tc>
          <w:tcPr>
            <w:tcW w:w="990" w:type="dxa"/>
            <w:shd w:val="clear" w:color="auto" w:fill="A6A6A6" w:themeFill="background1" w:themeFillShade="A6"/>
          </w:tcPr>
          <w:p w:rsidRPr="00AE0971" w:rsidR="00085B57" w:rsidP="00F66D64" w:rsidRDefault="00085B57" w14:paraId="61A2F265" w14:textId="77777777">
            <w:pPr>
              <w:pStyle w:val="TableParagraph"/>
              <w:spacing w:before="174"/>
              <w:jc w:val="center"/>
              <w:rPr>
                <w:rFonts w:ascii="Times New Roman" w:hAnsi="Times New Roman" w:cs="Times New Roman"/>
                <w:b/>
              </w:rPr>
            </w:pPr>
            <w:r w:rsidRPr="00AE0971">
              <w:rPr>
                <w:rFonts w:ascii="Times New Roman" w:hAnsi="Times New Roman" w:cs="Times New Roman"/>
                <w:b/>
                <w:color w:val="FFFFFF"/>
              </w:rPr>
              <w:t>Incident Manager</w:t>
            </w:r>
          </w:p>
        </w:tc>
        <w:tc>
          <w:tcPr>
            <w:tcW w:w="1710" w:type="dxa"/>
            <w:shd w:val="clear" w:color="auto" w:fill="A6A6A6" w:themeFill="background1" w:themeFillShade="A6"/>
          </w:tcPr>
          <w:p w:rsidRPr="00AE0971" w:rsidR="00085B57" w:rsidP="00F66D64" w:rsidRDefault="00085B57" w14:paraId="4339FE5C" w14:textId="77777777">
            <w:pPr>
              <w:pStyle w:val="TableParagraph"/>
              <w:spacing w:before="177"/>
              <w:jc w:val="center"/>
              <w:rPr>
                <w:rFonts w:ascii="Times New Roman" w:hAnsi="Times New Roman" w:cs="Times New Roman"/>
                <w:b/>
              </w:rPr>
            </w:pPr>
            <w:r w:rsidRPr="00AE0971">
              <w:rPr>
                <w:rFonts w:ascii="Times New Roman" w:hAnsi="Times New Roman" w:cs="Times New Roman"/>
                <w:b/>
                <w:color w:val="FFFFFF"/>
              </w:rPr>
              <w:t>Assignment Groups (2</w:t>
            </w:r>
            <w:r w:rsidRPr="00AE0971">
              <w:rPr>
                <w:rFonts w:ascii="Times New Roman" w:hAnsi="Times New Roman" w:cs="Times New Roman"/>
                <w:b/>
                <w:color w:val="FFFFFF"/>
                <w:vertAlign w:val="superscript"/>
              </w:rPr>
              <w:t>nd</w:t>
            </w:r>
            <w:r w:rsidRPr="00AE0971">
              <w:rPr>
                <w:rFonts w:ascii="Times New Roman" w:hAnsi="Times New Roman" w:cs="Times New Roman"/>
                <w:b/>
                <w:color w:val="FFFFFF"/>
              </w:rPr>
              <w:t xml:space="preserve"> and 3</w:t>
            </w:r>
            <w:r w:rsidRPr="00AE0971">
              <w:rPr>
                <w:rFonts w:ascii="Times New Roman" w:hAnsi="Times New Roman" w:cs="Times New Roman"/>
                <w:b/>
                <w:color w:val="FFFFFF"/>
                <w:vertAlign w:val="superscript"/>
              </w:rPr>
              <w:t>rd</w:t>
            </w:r>
            <w:r w:rsidRPr="00AE0971">
              <w:rPr>
                <w:rFonts w:ascii="Times New Roman" w:hAnsi="Times New Roman" w:cs="Times New Roman"/>
                <w:b/>
                <w:color w:val="FFFFFF"/>
              </w:rPr>
              <w:t xml:space="preserve"> Level) Support</w:t>
            </w:r>
          </w:p>
        </w:tc>
      </w:tr>
      <w:tr w:rsidRPr="00AE0971" w:rsidR="00085B57" w:rsidTr="00085B57" w14:paraId="5F25C312" w14:textId="77777777">
        <w:trPr>
          <w:trHeight w:val="230"/>
        </w:trPr>
        <w:tc>
          <w:tcPr>
            <w:tcW w:w="1350" w:type="dxa"/>
            <w:shd w:val="clear" w:color="auto" w:fill="538DD3"/>
          </w:tcPr>
          <w:p w:rsidRPr="00AE0971" w:rsidR="00085B57" w:rsidP="00F66D64" w:rsidRDefault="00085B57" w14:paraId="006C7EE4" w14:textId="77777777">
            <w:pPr>
              <w:pStyle w:val="TableParagraph"/>
              <w:spacing w:line="210" w:lineRule="exact"/>
              <w:ind w:left="107"/>
              <w:rPr>
                <w:rFonts w:ascii="Times New Roman" w:hAnsi="Times New Roman" w:cs="Times New Roman"/>
                <w:b/>
              </w:rPr>
            </w:pPr>
            <w:r w:rsidRPr="00AE0971">
              <w:rPr>
                <w:rFonts w:ascii="Times New Roman" w:hAnsi="Times New Roman" w:cs="Times New Roman"/>
                <w:b/>
                <w:color w:val="FFFFFF"/>
              </w:rPr>
              <w:t>INC 1.0</w:t>
            </w:r>
          </w:p>
        </w:tc>
        <w:tc>
          <w:tcPr>
            <w:tcW w:w="8100" w:type="dxa"/>
            <w:gridSpan w:val="5"/>
            <w:shd w:val="clear" w:color="auto" w:fill="538DD3"/>
          </w:tcPr>
          <w:p w:rsidRPr="00AE0971" w:rsidR="00085B57" w:rsidP="00F66D64" w:rsidRDefault="00085B57" w14:paraId="5D4C9CBC" w14:textId="77777777">
            <w:pPr>
              <w:pStyle w:val="TableParagraph"/>
              <w:spacing w:line="210" w:lineRule="exact"/>
              <w:ind w:left="107"/>
              <w:rPr>
                <w:rFonts w:ascii="Times New Roman" w:hAnsi="Times New Roman" w:cs="Times New Roman"/>
                <w:b/>
              </w:rPr>
            </w:pPr>
            <w:r w:rsidRPr="00AE0971">
              <w:rPr>
                <w:rFonts w:ascii="Times New Roman" w:hAnsi="Times New Roman" w:cs="Times New Roman"/>
                <w:b/>
                <w:color w:val="FFFFFF"/>
              </w:rPr>
              <w:t>Incident Identification and Classification</w:t>
            </w:r>
          </w:p>
        </w:tc>
      </w:tr>
      <w:tr w:rsidRPr="00AE0971" w:rsidR="00085B57" w:rsidTr="00085B57" w14:paraId="264AEB77" w14:textId="77777777">
        <w:trPr>
          <w:trHeight w:val="230"/>
        </w:trPr>
        <w:tc>
          <w:tcPr>
            <w:tcW w:w="1350" w:type="dxa"/>
          </w:tcPr>
          <w:p w:rsidRPr="00AE0971" w:rsidR="00085B57" w:rsidP="00F66D64" w:rsidRDefault="00085B57" w14:paraId="46B9689F" w14:textId="77777777">
            <w:pPr>
              <w:pStyle w:val="TableParagraph"/>
              <w:spacing w:line="210" w:lineRule="exact"/>
              <w:ind w:left="107"/>
              <w:rPr>
                <w:rFonts w:ascii="Times New Roman" w:hAnsi="Times New Roman" w:cs="Times New Roman"/>
              </w:rPr>
            </w:pPr>
            <w:r w:rsidRPr="00AE0971">
              <w:rPr>
                <w:rFonts w:ascii="Times New Roman" w:hAnsi="Times New Roman" w:cs="Times New Roman"/>
              </w:rPr>
              <w:t>INC 1.1</w:t>
            </w:r>
          </w:p>
        </w:tc>
        <w:tc>
          <w:tcPr>
            <w:tcW w:w="3960" w:type="dxa"/>
          </w:tcPr>
          <w:p w:rsidRPr="00AE0971" w:rsidR="00085B57" w:rsidP="00F66D64" w:rsidRDefault="00085B57" w14:paraId="51EF88DB" w14:textId="77777777">
            <w:pPr>
              <w:pStyle w:val="TableParagraph"/>
              <w:spacing w:before="11" w:line="199" w:lineRule="exact"/>
              <w:ind w:left="107"/>
              <w:rPr>
                <w:rFonts w:ascii="Times New Roman" w:hAnsi="Times New Roman" w:cs="Times New Roman"/>
              </w:rPr>
            </w:pPr>
            <w:r w:rsidRPr="00AE0971">
              <w:rPr>
                <w:rFonts w:ascii="Times New Roman" w:hAnsi="Times New Roman" w:cs="Times New Roman"/>
              </w:rPr>
              <w:t>Log new incident</w:t>
            </w:r>
          </w:p>
        </w:tc>
        <w:tc>
          <w:tcPr>
            <w:tcW w:w="720" w:type="dxa"/>
          </w:tcPr>
          <w:p w:rsidRPr="00AE0971" w:rsidR="00085B57" w:rsidP="00F66D64" w:rsidRDefault="00085B57" w14:paraId="6D622561" w14:textId="77777777">
            <w:pPr>
              <w:pStyle w:val="TableParagraph"/>
              <w:spacing w:before="11" w:line="199" w:lineRule="exact"/>
              <w:ind w:left="128" w:right="118"/>
              <w:jc w:val="center"/>
              <w:rPr>
                <w:rFonts w:ascii="Times New Roman" w:hAnsi="Times New Roman" w:cs="Times New Roman"/>
              </w:rPr>
            </w:pPr>
            <w:r w:rsidRPr="00AE0971">
              <w:rPr>
                <w:rFonts w:ascii="Times New Roman" w:hAnsi="Times New Roman" w:cs="Times New Roman"/>
              </w:rPr>
              <w:t>R/C</w:t>
            </w:r>
          </w:p>
        </w:tc>
        <w:tc>
          <w:tcPr>
            <w:tcW w:w="720" w:type="dxa"/>
          </w:tcPr>
          <w:p w:rsidRPr="00AE0971" w:rsidR="00085B57" w:rsidP="00F66D64" w:rsidRDefault="00085B57" w14:paraId="6940E2B0" w14:textId="77777777">
            <w:pPr>
              <w:pStyle w:val="TableParagraph"/>
              <w:spacing w:before="11" w:line="199" w:lineRule="exact"/>
              <w:ind w:left="10"/>
              <w:jc w:val="center"/>
              <w:rPr>
                <w:rFonts w:ascii="Times New Roman" w:hAnsi="Times New Roman" w:cs="Times New Roman"/>
              </w:rPr>
            </w:pPr>
            <w:r w:rsidRPr="00AE0971">
              <w:rPr>
                <w:rFonts w:ascii="Times New Roman" w:hAnsi="Times New Roman" w:cs="Times New Roman"/>
                <w:w w:val="99"/>
              </w:rPr>
              <w:t>R</w:t>
            </w:r>
          </w:p>
        </w:tc>
        <w:tc>
          <w:tcPr>
            <w:tcW w:w="990" w:type="dxa"/>
          </w:tcPr>
          <w:p w:rsidRPr="00AE0971" w:rsidR="00085B57" w:rsidP="00F66D64" w:rsidRDefault="00085B57" w14:paraId="79455BDE" w14:textId="77777777">
            <w:pPr>
              <w:pStyle w:val="TableParagraph"/>
              <w:spacing w:before="11" w:line="199" w:lineRule="exact"/>
              <w:ind w:right="218"/>
              <w:jc w:val="center"/>
              <w:rPr>
                <w:rFonts w:ascii="Times New Roman" w:hAnsi="Times New Roman" w:cs="Times New Roman"/>
              </w:rPr>
            </w:pPr>
            <w:r w:rsidRPr="00AE0971">
              <w:rPr>
                <w:rFonts w:ascii="Times New Roman" w:hAnsi="Times New Roman" w:cs="Times New Roman"/>
              </w:rPr>
              <w:t>A</w:t>
            </w:r>
          </w:p>
        </w:tc>
        <w:tc>
          <w:tcPr>
            <w:tcW w:w="1710" w:type="dxa"/>
          </w:tcPr>
          <w:p w:rsidRPr="00AE0971" w:rsidR="00085B57" w:rsidP="00F66D64" w:rsidRDefault="00085B57" w14:paraId="74E23CFF" w14:textId="77777777">
            <w:pPr>
              <w:pStyle w:val="TableParagraph"/>
              <w:jc w:val="center"/>
              <w:rPr>
                <w:rFonts w:ascii="Times New Roman" w:hAnsi="Times New Roman" w:cs="Times New Roman"/>
              </w:rPr>
            </w:pPr>
          </w:p>
        </w:tc>
      </w:tr>
      <w:tr w:rsidRPr="00AE0971" w:rsidR="00085B57" w:rsidTr="00085B57" w14:paraId="7E74A20E" w14:textId="77777777">
        <w:trPr>
          <w:trHeight w:val="230"/>
        </w:trPr>
        <w:tc>
          <w:tcPr>
            <w:tcW w:w="1350" w:type="dxa"/>
          </w:tcPr>
          <w:p w:rsidRPr="00AE0971" w:rsidR="00085B57" w:rsidP="00F66D64" w:rsidRDefault="00085B57" w14:paraId="2337EC34" w14:textId="77777777">
            <w:pPr>
              <w:pStyle w:val="TableParagraph"/>
              <w:spacing w:line="210" w:lineRule="exact"/>
              <w:ind w:left="107"/>
              <w:rPr>
                <w:rFonts w:ascii="Times New Roman" w:hAnsi="Times New Roman" w:cs="Times New Roman"/>
              </w:rPr>
            </w:pPr>
            <w:r w:rsidRPr="00AE0971">
              <w:rPr>
                <w:rFonts w:ascii="Times New Roman" w:hAnsi="Times New Roman" w:cs="Times New Roman"/>
              </w:rPr>
              <w:t>INC 1.2</w:t>
            </w:r>
          </w:p>
        </w:tc>
        <w:tc>
          <w:tcPr>
            <w:tcW w:w="3960" w:type="dxa"/>
          </w:tcPr>
          <w:p w:rsidRPr="00AE0971" w:rsidR="00085B57" w:rsidP="00F66D64" w:rsidRDefault="00085B57" w14:paraId="336D54AB" w14:textId="77777777">
            <w:pPr>
              <w:pStyle w:val="TableParagraph"/>
              <w:spacing w:before="11" w:line="199" w:lineRule="exact"/>
              <w:ind w:left="107"/>
              <w:rPr>
                <w:rFonts w:ascii="Times New Roman" w:hAnsi="Times New Roman" w:cs="Times New Roman"/>
              </w:rPr>
            </w:pPr>
            <w:r w:rsidRPr="00AE0971">
              <w:rPr>
                <w:rFonts w:ascii="Times New Roman" w:hAnsi="Times New Roman" w:cs="Times New Roman"/>
              </w:rPr>
              <w:t>Verify User information</w:t>
            </w:r>
          </w:p>
        </w:tc>
        <w:tc>
          <w:tcPr>
            <w:tcW w:w="720" w:type="dxa"/>
          </w:tcPr>
          <w:p w:rsidRPr="00AE0971" w:rsidR="00085B57" w:rsidP="00F66D64" w:rsidRDefault="00085B57" w14:paraId="0455EC6E" w14:textId="77777777">
            <w:pPr>
              <w:pStyle w:val="TableParagraph"/>
              <w:spacing w:before="11" w:line="199" w:lineRule="exact"/>
              <w:ind w:left="128" w:right="118"/>
              <w:jc w:val="center"/>
              <w:rPr>
                <w:rFonts w:ascii="Times New Roman" w:hAnsi="Times New Roman" w:cs="Times New Roman"/>
              </w:rPr>
            </w:pPr>
            <w:r w:rsidRPr="00AE0971">
              <w:rPr>
                <w:rFonts w:ascii="Times New Roman" w:hAnsi="Times New Roman" w:cs="Times New Roman"/>
              </w:rPr>
              <w:t>R/C</w:t>
            </w:r>
          </w:p>
        </w:tc>
        <w:tc>
          <w:tcPr>
            <w:tcW w:w="720" w:type="dxa"/>
          </w:tcPr>
          <w:p w:rsidRPr="00AE0971" w:rsidR="00085B57" w:rsidP="00F66D64" w:rsidRDefault="00085B57" w14:paraId="6F5BF64C" w14:textId="77777777">
            <w:pPr>
              <w:pStyle w:val="TableParagraph"/>
              <w:spacing w:before="11" w:line="199" w:lineRule="exact"/>
              <w:ind w:left="10"/>
              <w:jc w:val="center"/>
              <w:rPr>
                <w:rFonts w:ascii="Times New Roman" w:hAnsi="Times New Roman" w:cs="Times New Roman"/>
              </w:rPr>
            </w:pPr>
            <w:r w:rsidRPr="00AE0971">
              <w:rPr>
                <w:rFonts w:ascii="Times New Roman" w:hAnsi="Times New Roman" w:cs="Times New Roman"/>
                <w:w w:val="99"/>
              </w:rPr>
              <w:t>R</w:t>
            </w:r>
          </w:p>
        </w:tc>
        <w:tc>
          <w:tcPr>
            <w:tcW w:w="990" w:type="dxa"/>
          </w:tcPr>
          <w:p w:rsidRPr="00AE0971" w:rsidR="00085B57" w:rsidP="00F66D64" w:rsidRDefault="00085B57" w14:paraId="3604C69C" w14:textId="77777777">
            <w:pPr>
              <w:pStyle w:val="TableParagraph"/>
              <w:spacing w:before="11" w:line="199" w:lineRule="exact"/>
              <w:ind w:right="218"/>
              <w:jc w:val="center"/>
              <w:rPr>
                <w:rFonts w:ascii="Times New Roman" w:hAnsi="Times New Roman" w:cs="Times New Roman"/>
              </w:rPr>
            </w:pPr>
            <w:r w:rsidRPr="00AE0971">
              <w:rPr>
                <w:rFonts w:ascii="Times New Roman" w:hAnsi="Times New Roman" w:cs="Times New Roman"/>
              </w:rPr>
              <w:t>A</w:t>
            </w:r>
          </w:p>
        </w:tc>
        <w:tc>
          <w:tcPr>
            <w:tcW w:w="1710" w:type="dxa"/>
          </w:tcPr>
          <w:p w:rsidRPr="00AE0971" w:rsidR="00085B57" w:rsidP="00F66D64" w:rsidRDefault="00085B57" w14:paraId="70441208" w14:textId="77777777">
            <w:pPr>
              <w:pStyle w:val="TableParagraph"/>
              <w:jc w:val="center"/>
              <w:rPr>
                <w:rFonts w:ascii="Times New Roman" w:hAnsi="Times New Roman" w:cs="Times New Roman"/>
              </w:rPr>
            </w:pPr>
          </w:p>
        </w:tc>
      </w:tr>
      <w:tr w:rsidRPr="00AE0971" w:rsidR="00085B57" w:rsidTr="00085B57" w14:paraId="35ECDF16" w14:textId="77777777">
        <w:trPr>
          <w:trHeight w:val="230"/>
        </w:trPr>
        <w:tc>
          <w:tcPr>
            <w:tcW w:w="1350" w:type="dxa"/>
          </w:tcPr>
          <w:p w:rsidRPr="00AE0971" w:rsidR="00085B57" w:rsidP="00F66D64" w:rsidRDefault="00085B57" w14:paraId="5B79FBAE" w14:textId="77777777">
            <w:pPr>
              <w:pStyle w:val="TableParagraph"/>
              <w:spacing w:line="210" w:lineRule="exact"/>
              <w:ind w:left="107"/>
              <w:rPr>
                <w:rFonts w:ascii="Times New Roman" w:hAnsi="Times New Roman" w:cs="Times New Roman"/>
              </w:rPr>
            </w:pPr>
            <w:r w:rsidRPr="00AE0971">
              <w:rPr>
                <w:rFonts w:ascii="Times New Roman" w:hAnsi="Times New Roman" w:cs="Times New Roman"/>
              </w:rPr>
              <w:t>INC 1.3</w:t>
            </w:r>
          </w:p>
        </w:tc>
        <w:tc>
          <w:tcPr>
            <w:tcW w:w="3960" w:type="dxa"/>
          </w:tcPr>
          <w:p w:rsidRPr="00AE0971" w:rsidR="00085B57" w:rsidP="00F66D64" w:rsidRDefault="00085B57" w14:paraId="71B92124" w14:textId="77777777">
            <w:pPr>
              <w:pStyle w:val="TableParagraph"/>
              <w:spacing w:before="11" w:line="199" w:lineRule="exact"/>
              <w:ind w:left="107"/>
              <w:rPr>
                <w:rFonts w:ascii="Times New Roman" w:hAnsi="Times New Roman" w:cs="Times New Roman"/>
              </w:rPr>
            </w:pPr>
            <w:r w:rsidRPr="00AE0971">
              <w:rPr>
                <w:rFonts w:ascii="Times New Roman" w:hAnsi="Times New Roman" w:cs="Times New Roman"/>
              </w:rPr>
              <w:t>Capture Incident Details</w:t>
            </w:r>
          </w:p>
        </w:tc>
        <w:tc>
          <w:tcPr>
            <w:tcW w:w="720" w:type="dxa"/>
          </w:tcPr>
          <w:p w:rsidRPr="00AE0971" w:rsidR="00085B57" w:rsidP="00F66D64" w:rsidRDefault="00085B57" w14:paraId="66396799" w14:textId="77777777">
            <w:pPr>
              <w:pStyle w:val="TableParagraph"/>
              <w:spacing w:before="11" w:line="199" w:lineRule="exact"/>
              <w:ind w:left="128" w:right="118"/>
              <w:jc w:val="center"/>
              <w:rPr>
                <w:rFonts w:ascii="Times New Roman" w:hAnsi="Times New Roman" w:cs="Times New Roman"/>
              </w:rPr>
            </w:pPr>
            <w:r w:rsidRPr="00AE0971">
              <w:rPr>
                <w:rFonts w:ascii="Times New Roman" w:hAnsi="Times New Roman" w:cs="Times New Roman"/>
              </w:rPr>
              <w:t>R/C</w:t>
            </w:r>
          </w:p>
        </w:tc>
        <w:tc>
          <w:tcPr>
            <w:tcW w:w="720" w:type="dxa"/>
          </w:tcPr>
          <w:p w:rsidRPr="00AE0971" w:rsidR="00085B57" w:rsidP="00F66D64" w:rsidRDefault="00085B57" w14:paraId="43484CCC" w14:textId="77777777">
            <w:pPr>
              <w:pStyle w:val="TableParagraph"/>
              <w:spacing w:before="11" w:line="199" w:lineRule="exact"/>
              <w:ind w:left="10"/>
              <w:jc w:val="center"/>
              <w:rPr>
                <w:rFonts w:ascii="Times New Roman" w:hAnsi="Times New Roman" w:cs="Times New Roman"/>
              </w:rPr>
            </w:pPr>
            <w:r w:rsidRPr="00AE0971">
              <w:rPr>
                <w:rFonts w:ascii="Times New Roman" w:hAnsi="Times New Roman" w:cs="Times New Roman"/>
                <w:w w:val="99"/>
              </w:rPr>
              <w:t>R</w:t>
            </w:r>
          </w:p>
        </w:tc>
        <w:tc>
          <w:tcPr>
            <w:tcW w:w="990" w:type="dxa"/>
          </w:tcPr>
          <w:p w:rsidRPr="00AE0971" w:rsidR="00085B57" w:rsidP="00F66D64" w:rsidRDefault="00085B57" w14:paraId="47B6FD62" w14:textId="77777777">
            <w:pPr>
              <w:pStyle w:val="TableParagraph"/>
              <w:spacing w:before="11" w:line="199" w:lineRule="exact"/>
              <w:ind w:right="218"/>
              <w:jc w:val="center"/>
              <w:rPr>
                <w:rFonts w:ascii="Times New Roman" w:hAnsi="Times New Roman" w:cs="Times New Roman"/>
              </w:rPr>
            </w:pPr>
            <w:r w:rsidRPr="00AE0971">
              <w:rPr>
                <w:rFonts w:ascii="Times New Roman" w:hAnsi="Times New Roman" w:cs="Times New Roman"/>
              </w:rPr>
              <w:t>A</w:t>
            </w:r>
          </w:p>
        </w:tc>
        <w:tc>
          <w:tcPr>
            <w:tcW w:w="1710" w:type="dxa"/>
          </w:tcPr>
          <w:p w:rsidRPr="00AE0971" w:rsidR="00085B57" w:rsidP="00F66D64" w:rsidRDefault="00085B57" w14:paraId="5223792F" w14:textId="77777777">
            <w:pPr>
              <w:pStyle w:val="TableParagraph"/>
              <w:jc w:val="center"/>
              <w:rPr>
                <w:rFonts w:ascii="Times New Roman" w:hAnsi="Times New Roman" w:cs="Times New Roman"/>
              </w:rPr>
            </w:pPr>
          </w:p>
        </w:tc>
      </w:tr>
      <w:tr w:rsidRPr="00AE0971" w:rsidR="00085B57" w:rsidTr="00085B57" w14:paraId="07D6DF4D" w14:textId="77777777">
        <w:trPr>
          <w:trHeight w:val="230"/>
        </w:trPr>
        <w:tc>
          <w:tcPr>
            <w:tcW w:w="1350" w:type="dxa"/>
          </w:tcPr>
          <w:p w:rsidRPr="00AE0971" w:rsidR="00085B57" w:rsidP="00F66D64" w:rsidRDefault="00085B57" w14:paraId="5B370EC1" w14:textId="77777777">
            <w:pPr>
              <w:pStyle w:val="TableParagraph"/>
              <w:spacing w:line="210" w:lineRule="exact"/>
              <w:ind w:left="107"/>
              <w:rPr>
                <w:rFonts w:ascii="Times New Roman" w:hAnsi="Times New Roman" w:cs="Times New Roman"/>
              </w:rPr>
            </w:pPr>
            <w:r w:rsidRPr="00AE0971">
              <w:rPr>
                <w:rFonts w:ascii="Times New Roman" w:hAnsi="Times New Roman" w:cs="Times New Roman"/>
              </w:rPr>
              <w:t>INC 1.4</w:t>
            </w:r>
          </w:p>
        </w:tc>
        <w:tc>
          <w:tcPr>
            <w:tcW w:w="3960" w:type="dxa"/>
          </w:tcPr>
          <w:p w:rsidRPr="00AE0971" w:rsidR="00085B57" w:rsidP="00F66D64" w:rsidRDefault="00085B57" w14:paraId="6A3DF20E" w14:textId="77777777">
            <w:pPr>
              <w:pStyle w:val="TableParagraph"/>
              <w:spacing w:before="11" w:line="199" w:lineRule="exact"/>
              <w:ind w:left="107"/>
              <w:rPr>
                <w:rFonts w:ascii="Times New Roman" w:hAnsi="Times New Roman" w:cs="Times New Roman"/>
              </w:rPr>
            </w:pPr>
            <w:r w:rsidRPr="00AE0971">
              <w:rPr>
                <w:rFonts w:ascii="Times New Roman" w:hAnsi="Times New Roman" w:cs="Times New Roman"/>
              </w:rPr>
              <w:t>Categorize incident</w:t>
            </w:r>
          </w:p>
        </w:tc>
        <w:tc>
          <w:tcPr>
            <w:tcW w:w="720" w:type="dxa"/>
          </w:tcPr>
          <w:p w:rsidRPr="00AE0971" w:rsidR="00085B57" w:rsidP="00F66D64" w:rsidRDefault="00085B57" w14:paraId="657BEB29" w14:textId="77777777">
            <w:pPr>
              <w:pStyle w:val="TableParagraph"/>
              <w:spacing w:before="11" w:line="199" w:lineRule="exact"/>
              <w:ind w:left="7"/>
              <w:jc w:val="center"/>
              <w:rPr>
                <w:rFonts w:ascii="Times New Roman" w:hAnsi="Times New Roman" w:cs="Times New Roman"/>
              </w:rPr>
            </w:pPr>
            <w:r w:rsidRPr="00AE0971">
              <w:rPr>
                <w:rFonts w:ascii="Times New Roman" w:hAnsi="Times New Roman" w:cs="Times New Roman"/>
                <w:w w:val="99"/>
              </w:rPr>
              <w:t>C</w:t>
            </w:r>
          </w:p>
        </w:tc>
        <w:tc>
          <w:tcPr>
            <w:tcW w:w="720" w:type="dxa"/>
          </w:tcPr>
          <w:p w:rsidRPr="00AE0971" w:rsidR="00085B57" w:rsidP="00F66D64" w:rsidRDefault="00085B57" w14:paraId="5DF96932" w14:textId="77777777">
            <w:pPr>
              <w:pStyle w:val="TableParagraph"/>
              <w:spacing w:before="11" w:line="199" w:lineRule="exact"/>
              <w:ind w:left="10"/>
              <w:jc w:val="center"/>
              <w:rPr>
                <w:rFonts w:ascii="Times New Roman" w:hAnsi="Times New Roman" w:cs="Times New Roman"/>
              </w:rPr>
            </w:pPr>
            <w:r w:rsidRPr="00AE0971">
              <w:rPr>
                <w:rFonts w:ascii="Times New Roman" w:hAnsi="Times New Roman" w:cs="Times New Roman"/>
                <w:w w:val="99"/>
              </w:rPr>
              <w:t>R</w:t>
            </w:r>
          </w:p>
        </w:tc>
        <w:tc>
          <w:tcPr>
            <w:tcW w:w="990" w:type="dxa"/>
          </w:tcPr>
          <w:p w:rsidRPr="00AE0971" w:rsidR="00085B57" w:rsidP="00F66D64" w:rsidRDefault="00085B57" w14:paraId="4445932F" w14:textId="77777777">
            <w:pPr>
              <w:pStyle w:val="TableParagraph"/>
              <w:spacing w:before="11" w:line="199" w:lineRule="exact"/>
              <w:ind w:right="218"/>
              <w:jc w:val="center"/>
              <w:rPr>
                <w:rFonts w:ascii="Times New Roman" w:hAnsi="Times New Roman" w:cs="Times New Roman"/>
              </w:rPr>
            </w:pPr>
            <w:r w:rsidRPr="00AE0971">
              <w:rPr>
                <w:rFonts w:ascii="Times New Roman" w:hAnsi="Times New Roman" w:cs="Times New Roman"/>
              </w:rPr>
              <w:t>A</w:t>
            </w:r>
          </w:p>
        </w:tc>
        <w:tc>
          <w:tcPr>
            <w:tcW w:w="1710" w:type="dxa"/>
          </w:tcPr>
          <w:p w:rsidRPr="00AE0971" w:rsidR="00085B57" w:rsidP="00F66D64" w:rsidRDefault="00085B57" w14:paraId="3C2C3AC1" w14:textId="77777777">
            <w:pPr>
              <w:pStyle w:val="TableParagraph"/>
              <w:jc w:val="center"/>
              <w:rPr>
                <w:rFonts w:ascii="Times New Roman" w:hAnsi="Times New Roman" w:cs="Times New Roman"/>
              </w:rPr>
            </w:pPr>
          </w:p>
        </w:tc>
      </w:tr>
      <w:tr w:rsidRPr="00AE0971" w:rsidR="00085B57" w:rsidTr="00085B57" w14:paraId="153462E3" w14:textId="77777777">
        <w:trPr>
          <w:trHeight w:val="230"/>
        </w:trPr>
        <w:tc>
          <w:tcPr>
            <w:tcW w:w="1350" w:type="dxa"/>
          </w:tcPr>
          <w:p w:rsidRPr="00AE0971" w:rsidR="00085B57" w:rsidP="00F66D64" w:rsidRDefault="00085B57" w14:paraId="594130A3" w14:textId="77777777">
            <w:pPr>
              <w:pStyle w:val="TableParagraph"/>
              <w:spacing w:line="210" w:lineRule="exact"/>
              <w:ind w:left="107"/>
              <w:rPr>
                <w:rFonts w:ascii="Times New Roman" w:hAnsi="Times New Roman" w:cs="Times New Roman"/>
              </w:rPr>
            </w:pPr>
            <w:r w:rsidRPr="00AE0971">
              <w:rPr>
                <w:rFonts w:ascii="Times New Roman" w:hAnsi="Times New Roman" w:cs="Times New Roman"/>
              </w:rPr>
              <w:t>INC 1.5</w:t>
            </w:r>
          </w:p>
        </w:tc>
        <w:tc>
          <w:tcPr>
            <w:tcW w:w="3960" w:type="dxa"/>
          </w:tcPr>
          <w:p w:rsidRPr="00AE0971" w:rsidR="00085B57" w:rsidP="00F66D64" w:rsidRDefault="00085B57" w14:paraId="34F3C8BD" w14:textId="77777777">
            <w:pPr>
              <w:pStyle w:val="TableParagraph"/>
              <w:spacing w:before="11" w:line="199" w:lineRule="exact"/>
              <w:ind w:left="107"/>
              <w:rPr>
                <w:rFonts w:ascii="Times New Roman" w:hAnsi="Times New Roman" w:cs="Times New Roman"/>
              </w:rPr>
            </w:pPr>
            <w:r w:rsidRPr="00AE0971">
              <w:rPr>
                <w:rFonts w:ascii="Times New Roman" w:hAnsi="Times New Roman" w:cs="Times New Roman"/>
              </w:rPr>
              <w:t>Prioritize incident</w:t>
            </w:r>
          </w:p>
        </w:tc>
        <w:tc>
          <w:tcPr>
            <w:tcW w:w="720" w:type="dxa"/>
          </w:tcPr>
          <w:p w:rsidRPr="00AE0971" w:rsidR="00085B57" w:rsidP="00F66D64" w:rsidRDefault="00085B57" w14:paraId="0768C73E" w14:textId="77777777">
            <w:pPr>
              <w:pStyle w:val="TableParagraph"/>
              <w:spacing w:before="11" w:line="199" w:lineRule="exact"/>
              <w:ind w:left="125" w:right="118"/>
              <w:jc w:val="center"/>
              <w:rPr>
                <w:rFonts w:ascii="Times New Roman" w:hAnsi="Times New Roman" w:cs="Times New Roman"/>
              </w:rPr>
            </w:pPr>
            <w:r w:rsidRPr="00AE0971">
              <w:rPr>
                <w:rFonts w:ascii="Times New Roman" w:hAnsi="Times New Roman" w:cs="Times New Roman"/>
              </w:rPr>
              <w:t>C/I</w:t>
            </w:r>
          </w:p>
        </w:tc>
        <w:tc>
          <w:tcPr>
            <w:tcW w:w="720" w:type="dxa"/>
          </w:tcPr>
          <w:p w:rsidRPr="00AE0971" w:rsidR="00085B57" w:rsidP="00F66D64" w:rsidRDefault="00085B57" w14:paraId="59B03B10" w14:textId="77777777">
            <w:pPr>
              <w:pStyle w:val="TableParagraph"/>
              <w:spacing w:before="11" w:line="199" w:lineRule="exact"/>
              <w:ind w:left="10"/>
              <w:jc w:val="center"/>
              <w:rPr>
                <w:rFonts w:ascii="Times New Roman" w:hAnsi="Times New Roman" w:cs="Times New Roman"/>
              </w:rPr>
            </w:pPr>
            <w:r w:rsidRPr="00AE0971">
              <w:rPr>
                <w:rFonts w:ascii="Times New Roman" w:hAnsi="Times New Roman" w:cs="Times New Roman"/>
                <w:w w:val="99"/>
              </w:rPr>
              <w:t>R</w:t>
            </w:r>
          </w:p>
        </w:tc>
        <w:tc>
          <w:tcPr>
            <w:tcW w:w="990" w:type="dxa"/>
          </w:tcPr>
          <w:p w:rsidRPr="00AE0971" w:rsidR="00085B57" w:rsidP="00F66D64" w:rsidRDefault="00085B57" w14:paraId="58D6AEBA" w14:textId="77777777">
            <w:pPr>
              <w:pStyle w:val="TableParagraph"/>
              <w:spacing w:before="11" w:line="199" w:lineRule="exact"/>
              <w:ind w:right="169"/>
              <w:jc w:val="center"/>
              <w:rPr>
                <w:rFonts w:ascii="Times New Roman" w:hAnsi="Times New Roman" w:cs="Times New Roman"/>
              </w:rPr>
            </w:pPr>
            <w:r w:rsidRPr="00AE0971">
              <w:rPr>
                <w:rFonts w:ascii="Times New Roman" w:hAnsi="Times New Roman" w:cs="Times New Roman"/>
              </w:rPr>
              <w:t>A/I</w:t>
            </w:r>
          </w:p>
        </w:tc>
        <w:tc>
          <w:tcPr>
            <w:tcW w:w="1710" w:type="dxa"/>
          </w:tcPr>
          <w:p w:rsidRPr="00AE0971" w:rsidR="00085B57" w:rsidP="00F66D64" w:rsidRDefault="00085B57" w14:paraId="3EF9EE36" w14:textId="77777777">
            <w:pPr>
              <w:pStyle w:val="TableParagraph"/>
              <w:jc w:val="center"/>
              <w:rPr>
                <w:rFonts w:ascii="Times New Roman" w:hAnsi="Times New Roman" w:cs="Times New Roman"/>
              </w:rPr>
            </w:pPr>
          </w:p>
        </w:tc>
      </w:tr>
      <w:tr w:rsidRPr="00AE0971" w:rsidR="00085B57" w:rsidTr="00085B57" w14:paraId="29468C85" w14:textId="77777777">
        <w:trPr>
          <w:trHeight w:val="230"/>
        </w:trPr>
        <w:tc>
          <w:tcPr>
            <w:tcW w:w="1350" w:type="dxa"/>
            <w:shd w:val="clear" w:color="auto" w:fill="538DD3"/>
          </w:tcPr>
          <w:p w:rsidRPr="00AE0971" w:rsidR="00085B57" w:rsidP="00F66D64" w:rsidRDefault="00085B57" w14:paraId="15C26D11" w14:textId="77777777">
            <w:pPr>
              <w:pStyle w:val="TableParagraph"/>
              <w:spacing w:line="210" w:lineRule="exact"/>
              <w:ind w:left="107"/>
              <w:rPr>
                <w:rFonts w:ascii="Times New Roman" w:hAnsi="Times New Roman" w:cs="Times New Roman"/>
                <w:b/>
              </w:rPr>
            </w:pPr>
            <w:r w:rsidRPr="00AE0971">
              <w:rPr>
                <w:rFonts w:ascii="Times New Roman" w:hAnsi="Times New Roman" w:cs="Times New Roman"/>
                <w:b/>
                <w:color w:val="FFFFFF"/>
              </w:rPr>
              <w:t>INC 2.0</w:t>
            </w:r>
          </w:p>
        </w:tc>
        <w:tc>
          <w:tcPr>
            <w:tcW w:w="8100" w:type="dxa"/>
            <w:gridSpan w:val="5"/>
            <w:shd w:val="clear" w:color="auto" w:fill="538DD3"/>
          </w:tcPr>
          <w:p w:rsidRPr="00AE0971" w:rsidR="00085B57" w:rsidP="00F66D64" w:rsidRDefault="00085B57" w14:paraId="5EDEED68" w14:textId="77777777">
            <w:pPr>
              <w:pStyle w:val="TableParagraph"/>
              <w:spacing w:line="210" w:lineRule="exact"/>
              <w:ind w:left="107"/>
              <w:jc w:val="center"/>
              <w:rPr>
                <w:rFonts w:ascii="Times New Roman" w:hAnsi="Times New Roman" w:cs="Times New Roman"/>
                <w:b/>
              </w:rPr>
            </w:pPr>
            <w:r w:rsidRPr="00AE0971">
              <w:rPr>
                <w:rFonts w:ascii="Times New Roman" w:hAnsi="Times New Roman" w:cs="Times New Roman"/>
                <w:b/>
                <w:color w:val="FFFFFF"/>
              </w:rPr>
              <w:t>Initial Support</w:t>
            </w:r>
          </w:p>
        </w:tc>
      </w:tr>
      <w:tr w:rsidRPr="00AE0971" w:rsidR="00085B57" w:rsidTr="00085B57" w14:paraId="74D7FD57" w14:textId="77777777">
        <w:trPr>
          <w:trHeight w:val="230"/>
        </w:trPr>
        <w:tc>
          <w:tcPr>
            <w:tcW w:w="1350" w:type="dxa"/>
          </w:tcPr>
          <w:p w:rsidRPr="00AE0971" w:rsidR="00085B57" w:rsidP="00F66D64" w:rsidRDefault="00085B57" w14:paraId="128986B6" w14:textId="77777777">
            <w:pPr>
              <w:pStyle w:val="TableParagraph"/>
              <w:spacing w:line="210" w:lineRule="exact"/>
              <w:ind w:left="107"/>
              <w:rPr>
                <w:rFonts w:ascii="Times New Roman" w:hAnsi="Times New Roman" w:cs="Times New Roman"/>
              </w:rPr>
            </w:pPr>
            <w:r w:rsidRPr="00AE0971">
              <w:rPr>
                <w:rFonts w:ascii="Times New Roman" w:hAnsi="Times New Roman" w:cs="Times New Roman"/>
              </w:rPr>
              <w:t>INC 2.1</w:t>
            </w:r>
          </w:p>
        </w:tc>
        <w:tc>
          <w:tcPr>
            <w:tcW w:w="3960" w:type="dxa"/>
          </w:tcPr>
          <w:p w:rsidRPr="00AE0971" w:rsidR="00085B57" w:rsidP="00F66D64" w:rsidRDefault="00085B57" w14:paraId="4101B707" w14:textId="77777777">
            <w:pPr>
              <w:pStyle w:val="TableParagraph"/>
              <w:spacing w:before="11" w:line="199" w:lineRule="exact"/>
              <w:ind w:left="107"/>
              <w:rPr>
                <w:rFonts w:ascii="Times New Roman" w:hAnsi="Times New Roman" w:cs="Times New Roman"/>
              </w:rPr>
            </w:pPr>
            <w:r w:rsidRPr="00AE0971">
              <w:rPr>
                <w:rFonts w:ascii="Times New Roman" w:hAnsi="Times New Roman" w:cs="Times New Roman"/>
              </w:rPr>
              <w:t>Perform incident matching</w:t>
            </w:r>
          </w:p>
        </w:tc>
        <w:tc>
          <w:tcPr>
            <w:tcW w:w="720" w:type="dxa"/>
          </w:tcPr>
          <w:p w:rsidRPr="00AE0971" w:rsidR="00085B57" w:rsidP="00F66D64" w:rsidRDefault="00085B57" w14:paraId="79D7693F" w14:textId="77777777">
            <w:pPr>
              <w:pStyle w:val="TableParagraph"/>
              <w:jc w:val="center"/>
              <w:rPr>
                <w:rFonts w:ascii="Times New Roman" w:hAnsi="Times New Roman" w:cs="Times New Roman"/>
              </w:rPr>
            </w:pPr>
          </w:p>
        </w:tc>
        <w:tc>
          <w:tcPr>
            <w:tcW w:w="720" w:type="dxa"/>
          </w:tcPr>
          <w:p w:rsidRPr="00AE0971" w:rsidR="00085B57" w:rsidP="00F66D64" w:rsidRDefault="00085B57" w14:paraId="57ED90B1" w14:textId="77777777">
            <w:pPr>
              <w:pStyle w:val="TableParagraph"/>
              <w:spacing w:before="11" w:line="199" w:lineRule="exact"/>
              <w:ind w:left="10"/>
              <w:jc w:val="center"/>
              <w:rPr>
                <w:rFonts w:ascii="Times New Roman" w:hAnsi="Times New Roman" w:cs="Times New Roman"/>
              </w:rPr>
            </w:pPr>
            <w:r w:rsidRPr="00AE0971">
              <w:rPr>
                <w:rFonts w:ascii="Times New Roman" w:hAnsi="Times New Roman" w:cs="Times New Roman"/>
                <w:w w:val="99"/>
              </w:rPr>
              <w:t>R</w:t>
            </w:r>
          </w:p>
        </w:tc>
        <w:tc>
          <w:tcPr>
            <w:tcW w:w="990" w:type="dxa"/>
          </w:tcPr>
          <w:p w:rsidRPr="00AE0971" w:rsidR="00085B57" w:rsidP="00F66D64" w:rsidRDefault="00085B57" w14:paraId="4FD4CB6A" w14:textId="77777777">
            <w:pPr>
              <w:pStyle w:val="TableParagraph"/>
              <w:spacing w:before="11" w:line="199" w:lineRule="exact"/>
              <w:ind w:right="218"/>
              <w:jc w:val="center"/>
              <w:rPr>
                <w:rFonts w:ascii="Times New Roman" w:hAnsi="Times New Roman" w:cs="Times New Roman"/>
              </w:rPr>
            </w:pPr>
            <w:r w:rsidRPr="00AE0971">
              <w:rPr>
                <w:rFonts w:ascii="Times New Roman" w:hAnsi="Times New Roman" w:cs="Times New Roman"/>
              </w:rPr>
              <w:t>A</w:t>
            </w:r>
          </w:p>
        </w:tc>
        <w:tc>
          <w:tcPr>
            <w:tcW w:w="1710" w:type="dxa"/>
          </w:tcPr>
          <w:p w:rsidRPr="00AE0971" w:rsidR="00085B57" w:rsidP="00F66D64" w:rsidRDefault="00085B57" w14:paraId="318C77AD" w14:textId="77777777">
            <w:pPr>
              <w:pStyle w:val="TableParagraph"/>
              <w:jc w:val="center"/>
              <w:rPr>
                <w:rFonts w:ascii="Times New Roman" w:hAnsi="Times New Roman" w:cs="Times New Roman"/>
              </w:rPr>
            </w:pPr>
          </w:p>
        </w:tc>
      </w:tr>
      <w:tr w:rsidRPr="00AE0971" w:rsidR="00085B57" w:rsidTr="00085B57" w14:paraId="1EA0734E" w14:textId="77777777">
        <w:trPr>
          <w:trHeight w:val="230"/>
        </w:trPr>
        <w:tc>
          <w:tcPr>
            <w:tcW w:w="1350" w:type="dxa"/>
          </w:tcPr>
          <w:p w:rsidRPr="00AE0971" w:rsidR="00085B57" w:rsidP="00F66D64" w:rsidRDefault="00085B57" w14:paraId="1D1ED61D" w14:textId="77777777">
            <w:pPr>
              <w:pStyle w:val="TableParagraph"/>
              <w:spacing w:line="210" w:lineRule="exact"/>
              <w:ind w:left="107"/>
              <w:rPr>
                <w:rFonts w:ascii="Times New Roman" w:hAnsi="Times New Roman" w:cs="Times New Roman"/>
              </w:rPr>
            </w:pPr>
            <w:r w:rsidRPr="00AE0971">
              <w:rPr>
                <w:rFonts w:ascii="Times New Roman" w:hAnsi="Times New Roman" w:cs="Times New Roman"/>
              </w:rPr>
              <w:t>INC 2.2</w:t>
            </w:r>
          </w:p>
        </w:tc>
        <w:tc>
          <w:tcPr>
            <w:tcW w:w="3960" w:type="dxa"/>
          </w:tcPr>
          <w:p w:rsidRPr="00AE0971" w:rsidR="00085B57" w:rsidP="00F66D64" w:rsidRDefault="00085B57" w14:paraId="4308D267" w14:textId="77777777">
            <w:pPr>
              <w:pStyle w:val="TableParagraph"/>
              <w:spacing w:before="11" w:line="199" w:lineRule="exact"/>
              <w:ind w:left="107"/>
              <w:rPr>
                <w:rFonts w:ascii="Times New Roman" w:hAnsi="Times New Roman" w:cs="Times New Roman"/>
              </w:rPr>
            </w:pPr>
            <w:r w:rsidRPr="00AE0971">
              <w:rPr>
                <w:rFonts w:ascii="Times New Roman" w:hAnsi="Times New Roman" w:cs="Times New Roman"/>
              </w:rPr>
              <w:t>Associate incident to related record</w:t>
            </w:r>
          </w:p>
        </w:tc>
        <w:tc>
          <w:tcPr>
            <w:tcW w:w="720" w:type="dxa"/>
          </w:tcPr>
          <w:p w:rsidRPr="00AE0971" w:rsidR="00085B57" w:rsidP="00F66D64" w:rsidRDefault="00085B57" w14:paraId="447C9847" w14:textId="77777777">
            <w:pPr>
              <w:pStyle w:val="TableParagraph"/>
              <w:jc w:val="center"/>
              <w:rPr>
                <w:rFonts w:ascii="Times New Roman" w:hAnsi="Times New Roman" w:cs="Times New Roman"/>
              </w:rPr>
            </w:pPr>
          </w:p>
        </w:tc>
        <w:tc>
          <w:tcPr>
            <w:tcW w:w="720" w:type="dxa"/>
          </w:tcPr>
          <w:p w:rsidRPr="00AE0971" w:rsidR="00085B57" w:rsidP="00F66D64" w:rsidRDefault="00085B57" w14:paraId="7AEAB3FB" w14:textId="77777777">
            <w:pPr>
              <w:pStyle w:val="TableParagraph"/>
              <w:spacing w:before="11" w:line="199" w:lineRule="exact"/>
              <w:ind w:left="10"/>
              <w:jc w:val="center"/>
              <w:rPr>
                <w:rFonts w:ascii="Times New Roman" w:hAnsi="Times New Roman" w:cs="Times New Roman"/>
              </w:rPr>
            </w:pPr>
            <w:r w:rsidRPr="00AE0971">
              <w:rPr>
                <w:rFonts w:ascii="Times New Roman" w:hAnsi="Times New Roman" w:cs="Times New Roman"/>
                <w:w w:val="99"/>
              </w:rPr>
              <w:t>R</w:t>
            </w:r>
          </w:p>
        </w:tc>
        <w:tc>
          <w:tcPr>
            <w:tcW w:w="990" w:type="dxa"/>
          </w:tcPr>
          <w:p w:rsidRPr="00AE0971" w:rsidR="00085B57" w:rsidP="00F66D64" w:rsidRDefault="00085B57" w14:paraId="19079C5F" w14:textId="77777777">
            <w:pPr>
              <w:pStyle w:val="TableParagraph"/>
              <w:spacing w:before="11" w:line="199" w:lineRule="exact"/>
              <w:ind w:right="218"/>
              <w:jc w:val="center"/>
              <w:rPr>
                <w:rFonts w:ascii="Times New Roman" w:hAnsi="Times New Roman" w:cs="Times New Roman"/>
              </w:rPr>
            </w:pPr>
            <w:r w:rsidRPr="00AE0971">
              <w:rPr>
                <w:rFonts w:ascii="Times New Roman" w:hAnsi="Times New Roman" w:cs="Times New Roman"/>
              </w:rPr>
              <w:t>A</w:t>
            </w:r>
          </w:p>
        </w:tc>
        <w:tc>
          <w:tcPr>
            <w:tcW w:w="1710" w:type="dxa"/>
          </w:tcPr>
          <w:p w:rsidRPr="00AE0971" w:rsidR="00085B57" w:rsidP="00F66D64" w:rsidRDefault="00085B57" w14:paraId="5406A979" w14:textId="77777777">
            <w:pPr>
              <w:pStyle w:val="TableParagraph"/>
              <w:jc w:val="center"/>
              <w:rPr>
                <w:rFonts w:ascii="Times New Roman" w:hAnsi="Times New Roman" w:cs="Times New Roman"/>
              </w:rPr>
            </w:pPr>
          </w:p>
        </w:tc>
      </w:tr>
      <w:tr w:rsidRPr="00AE0971" w:rsidR="00085B57" w:rsidTr="00085B57" w14:paraId="5916EA25" w14:textId="77777777">
        <w:trPr>
          <w:trHeight w:val="230"/>
        </w:trPr>
        <w:tc>
          <w:tcPr>
            <w:tcW w:w="1350" w:type="dxa"/>
          </w:tcPr>
          <w:p w:rsidRPr="00AE0971" w:rsidR="00085B57" w:rsidP="00F66D64" w:rsidRDefault="00085B57" w14:paraId="0C7443D7" w14:textId="77777777">
            <w:pPr>
              <w:pStyle w:val="TableParagraph"/>
              <w:spacing w:line="210" w:lineRule="exact"/>
              <w:ind w:left="107"/>
              <w:rPr>
                <w:rFonts w:ascii="Times New Roman" w:hAnsi="Times New Roman" w:cs="Times New Roman"/>
              </w:rPr>
            </w:pPr>
            <w:r w:rsidRPr="00AE0971">
              <w:rPr>
                <w:rFonts w:ascii="Times New Roman" w:hAnsi="Times New Roman" w:cs="Times New Roman"/>
              </w:rPr>
              <w:t>INC 2.3</w:t>
            </w:r>
          </w:p>
        </w:tc>
        <w:tc>
          <w:tcPr>
            <w:tcW w:w="3960" w:type="dxa"/>
          </w:tcPr>
          <w:p w:rsidRPr="00AE0971" w:rsidR="00085B57" w:rsidP="00F66D64" w:rsidRDefault="00085B57" w14:paraId="635B540A" w14:textId="77777777">
            <w:pPr>
              <w:pStyle w:val="TableParagraph"/>
              <w:spacing w:before="11" w:line="199" w:lineRule="exact"/>
              <w:ind w:left="107"/>
              <w:rPr>
                <w:rFonts w:ascii="Times New Roman" w:hAnsi="Times New Roman" w:cs="Times New Roman"/>
              </w:rPr>
            </w:pPr>
            <w:r w:rsidRPr="00AE0971">
              <w:rPr>
                <w:rFonts w:ascii="Times New Roman" w:hAnsi="Times New Roman" w:cs="Times New Roman"/>
              </w:rPr>
              <w:t>Search Knowledge</w:t>
            </w:r>
          </w:p>
        </w:tc>
        <w:tc>
          <w:tcPr>
            <w:tcW w:w="720" w:type="dxa"/>
          </w:tcPr>
          <w:p w:rsidRPr="00AE0971" w:rsidR="00085B57" w:rsidP="00F66D64" w:rsidRDefault="00085B57" w14:paraId="41B3E1AB" w14:textId="77777777">
            <w:pPr>
              <w:pStyle w:val="TableParagraph"/>
              <w:jc w:val="center"/>
              <w:rPr>
                <w:rFonts w:ascii="Times New Roman" w:hAnsi="Times New Roman" w:cs="Times New Roman"/>
              </w:rPr>
            </w:pPr>
          </w:p>
        </w:tc>
        <w:tc>
          <w:tcPr>
            <w:tcW w:w="720" w:type="dxa"/>
          </w:tcPr>
          <w:p w:rsidRPr="00AE0971" w:rsidR="00085B57" w:rsidP="00F66D64" w:rsidRDefault="00085B57" w14:paraId="2CE53563" w14:textId="77777777">
            <w:pPr>
              <w:pStyle w:val="TableParagraph"/>
              <w:spacing w:before="11" w:line="199" w:lineRule="exact"/>
              <w:ind w:left="10"/>
              <w:jc w:val="center"/>
              <w:rPr>
                <w:rFonts w:ascii="Times New Roman" w:hAnsi="Times New Roman" w:cs="Times New Roman"/>
              </w:rPr>
            </w:pPr>
            <w:r w:rsidRPr="00AE0971">
              <w:rPr>
                <w:rFonts w:ascii="Times New Roman" w:hAnsi="Times New Roman" w:cs="Times New Roman"/>
                <w:w w:val="99"/>
              </w:rPr>
              <w:t>R</w:t>
            </w:r>
          </w:p>
        </w:tc>
        <w:tc>
          <w:tcPr>
            <w:tcW w:w="990" w:type="dxa"/>
          </w:tcPr>
          <w:p w:rsidRPr="00AE0971" w:rsidR="00085B57" w:rsidP="00F66D64" w:rsidRDefault="00085B57" w14:paraId="703DEFC1" w14:textId="77777777">
            <w:pPr>
              <w:pStyle w:val="TableParagraph"/>
              <w:spacing w:before="11" w:line="199" w:lineRule="exact"/>
              <w:ind w:right="218"/>
              <w:jc w:val="center"/>
              <w:rPr>
                <w:rFonts w:ascii="Times New Roman" w:hAnsi="Times New Roman" w:cs="Times New Roman"/>
              </w:rPr>
            </w:pPr>
            <w:r w:rsidRPr="00AE0971">
              <w:rPr>
                <w:rFonts w:ascii="Times New Roman" w:hAnsi="Times New Roman" w:cs="Times New Roman"/>
              </w:rPr>
              <w:t>A</w:t>
            </w:r>
          </w:p>
        </w:tc>
        <w:tc>
          <w:tcPr>
            <w:tcW w:w="1710" w:type="dxa"/>
          </w:tcPr>
          <w:p w:rsidRPr="00AE0971" w:rsidR="00085B57" w:rsidP="00F66D64" w:rsidRDefault="00085B57" w14:paraId="1323A252" w14:textId="77777777">
            <w:pPr>
              <w:pStyle w:val="TableParagraph"/>
              <w:jc w:val="center"/>
              <w:rPr>
                <w:rFonts w:ascii="Times New Roman" w:hAnsi="Times New Roman" w:cs="Times New Roman"/>
              </w:rPr>
            </w:pPr>
          </w:p>
        </w:tc>
      </w:tr>
      <w:tr w:rsidRPr="00AE0971" w:rsidR="00085B57" w:rsidTr="00085B57" w14:paraId="1EB1CA6D" w14:textId="77777777">
        <w:trPr>
          <w:trHeight w:val="321"/>
        </w:trPr>
        <w:tc>
          <w:tcPr>
            <w:tcW w:w="1350" w:type="dxa"/>
          </w:tcPr>
          <w:p w:rsidRPr="00AE0971" w:rsidR="00085B57" w:rsidP="00F66D64" w:rsidRDefault="00085B57" w14:paraId="5F217CC9" w14:textId="77777777">
            <w:pPr>
              <w:pStyle w:val="TableParagraph"/>
              <w:spacing w:before="45"/>
              <w:ind w:left="107"/>
              <w:rPr>
                <w:rFonts w:ascii="Times New Roman" w:hAnsi="Times New Roman" w:cs="Times New Roman"/>
              </w:rPr>
            </w:pPr>
            <w:r w:rsidRPr="00AE0971">
              <w:rPr>
                <w:rFonts w:ascii="Times New Roman" w:hAnsi="Times New Roman" w:cs="Times New Roman"/>
              </w:rPr>
              <w:t>INC 2.4</w:t>
            </w:r>
          </w:p>
        </w:tc>
        <w:tc>
          <w:tcPr>
            <w:tcW w:w="3960" w:type="dxa"/>
          </w:tcPr>
          <w:p w:rsidRPr="00AE0971" w:rsidR="00085B57" w:rsidP="00F66D64" w:rsidRDefault="00085B57" w14:paraId="22BD01B7" w14:textId="77777777">
            <w:pPr>
              <w:pStyle w:val="TableParagraph"/>
              <w:spacing w:before="56"/>
              <w:ind w:left="107"/>
              <w:rPr>
                <w:rFonts w:ascii="Times New Roman" w:hAnsi="Times New Roman" w:cs="Times New Roman"/>
              </w:rPr>
            </w:pPr>
            <w:r w:rsidRPr="00AE0971">
              <w:rPr>
                <w:rFonts w:ascii="Times New Roman" w:hAnsi="Times New Roman" w:cs="Times New Roman"/>
              </w:rPr>
              <w:t>Apply Documented Resolution</w:t>
            </w:r>
          </w:p>
        </w:tc>
        <w:tc>
          <w:tcPr>
            <w:tcW w:w="720" w:type="dxa"/>
          </w:tcPr>
          <w:p w:rsidRPr="00AE0971" w:rsidR="00085B57" w:rsidP="00F66D64" w:rsidRDefault="00085B57" w14:paraId="47F78306" w14:textId="77777777">
            <w:pPr>
              <w:pStyle w:val="TableParagraph"/>
              <w:jc w:val="center"/>
              <w:rPr>
                <w:rFonts w:ascii="Times New Roman" w:hAnsi="Times New Roman" w:cs="Times New Roman"/>
              </w:rPr>
            </w:pPr>
          </w:p>
        </w:tc>
        <w:tc>
          <w:tcPr>
            <w:tcW w:w="720" w:type="dxa"/>
          </w:tcPr>
          <w:p w:rsidRPr="00AE0971" w:rsidR="00085B57" w:rsidP="00F66D64" w:rsidRDefault="00085B57" w14:paraId="7D6A6A32" w14:textId="77777777">
            <w:pPr>
              <w:pStyle w:val="TableParagraph"/>
              <w:spacing w:before="56"/>
              <w:ind w:left="10"/>
              <w:jc w:val="center"/>
              <w:rPr>
                <w:rFonts w:ascii="Times New Roman" w:hAnsi="Times New Roman" w:cs="Times New Roman"/>
              </w:rPr>
            </w:pPr>
            <w:r w:rsidRPr="00AE0971">
              <w:rPr>
                <w:rFonts w:ascii="Times New Roman" w:hAnsi="Times New Roman" w:cs="Times New Roman"/>
                <w:w w:val="99"/>
              </w:rPr>
              <w:t>R</w:t>
            </w:r>
          </w:p>
        </w:tc>
        <w:tc>
          <w:tcPr>
            <w:tcW w:w="990" w:type="dxa"/>
          </w:tcPr>
          <w:p w:rsidRPr="00AE0971" w:rsidR="00085B57" w:rsidP="00F66D64" w:rsidRDefault="00085B57" w14:paraId="76790B61" w14:textId="77777777">
            <w:pPr>
              <w:pStyle w:val="TableParagraph"/>
              <w:spacing w:before="56"/>
              <w:ind w:right="218"/>
              <w:jc w:val="center"/>
              <w:rPr>
                <w:rFonts w:ascii="Times New Roman" w:hAnsi="Times New Roman" w:cs="Times New Roman"/>
              </w:rPr>
            </w:pPr>
            <w:r w:rsidRPr="00AE0971">
              <w:rPr>
                <w:rFonts w:ascii="Times New Roman" w:hAnsi="Times New Roman" w:cs="Times New Roman"/>
              </w:rPr>
              <w:t>A</w:t>
            </w:r>
          </w:p>
        </w:tc>
        <w:tc>
          <w:tcPr>
            <w:tcW w:w="1710" w:type="dxa"/>
          </w:tcPr>
          <w:p w:rsidRPr="00AE0971" w:rsidR="00085B57" w:rsidP="00F66D64" w:rsidRDefault="00085B57" w14:paraId="1CB674F6" w14:textId="77777777">
            <w:pPr>
              <w:pStyle w:val="TableParagraph"/>
              <w:jc w:val="center"/>
              <w:rPr>
                <w:rFonts w:ascii="Times New Roman" w:hAnsi="Times New Roman" w:cs="Times New Roman"/>
              </w:rPr>
            </w:pPr>
          </w:p>
        </w:tc>
      </w:tr>
      <w:tr w:rsidRPr="00AE0971" w:rsidR="00085B57" w:rsidTr="00085B57" w14:paraId="28D0BE38" w14:textId="77777777">
        <w:trPr>
          <w:trHeight w:val="230"/>
        </w:trPr>
        <w:tc>
          <w:tcPr>
            <w:tcW w:w="1350" w:type="dxa"/>
            <w:shd w:val="clear" w:color="auto" w:fill="538DD3"/>
          </w:tcPr>
          <w:p w:rsidRPr="00AE0971" w:rsidR="00085B57" w:rsidP="00F66D64" w:rsidRDefault="00085B57" w14:paraId="25AF6EE6" w14:textId="77777777">
            <w:pPr>
              <w:pStyle w:val="TableParagraph"/>
              <w:spacing w:line="210" w:lineRule="exact"/>
              <w:ind w:left="107"/>
              <w:rPr>
                <w:rFonts w:ascii="Times New Roman" w:hAnsi="Times New Roman" w:cs="Times New Roman"/>
                <w:b/>
              </w:rPr>
            </w:pPr>
            <w:r w:rsidRPr="00AE0971">
              <w:rPr>
                <w:rFonts w:ascii="Times New Roman" w:hAnsi="Times New Roman" w:cs="Times New Roman"/>
                <w:b/>
                <w:color w:val="FFFFFF"/>
              </w:rPr>
              <w:t>INC 3.0</w:t>
            </w:r>
          </w:p>
        </w:tc>
        <w:tc>
          <w:tcPr>
            <w:tcW w:w="8100" w:type="dxa"/>
            <w:gridSpan w:val="5"/>
            <w:shd w:val="clear" w:color="auto" w:fill="538DD3"/>
          </w:tcPr>
          <w:p w:rsidRPr="00AE0971" w:rsidR="00085B57" w:rsidP="00F66D64" w:rsidRDefault="00085B57" w14:paraId="563E22FA" w14:textId="77777777">
            <w:pPr>
              <w:pStyle w:val="TableParagraph"/>
              <w:spacing w:line="210" w:lineRule="exact"/>
              <w:ind w:left="107"/>
              <w:jc w:val="center"/>
              <w:rPr>
                <w:rFonts w:ascii="Times New Roman" w:hAnsi="Times New Roman" w:cs="Times New Roman"/>
                <w:b/>
              </w:rPr>
            </w:pPr>
            <w:r w:rsidRPr="00AE0971">
              <w:rPr>
                <w:rFonts w:ascii="Times New Roman" w:hAnsi="Times New Roman" w:cs="Times New Roman"/>
                <w:b/>
                <w:color w:val="FFFFFF"/>
              </w:rPr>
              <w:t>Investigation and Diagnosis</w:t>
            </w:r>
          </w:p>
        </w:tc>
      </w:tr>
      <w:tr w:rsidRPr="00AE0971" w:rsidR="00085B57" w:rsidTr="00085B57" w14:paraId="14C1A038" w14:textId="77777777">
        <w:trPr>
          <w:trHeight w:val="230"/>
        </w:trPr>
        <w:tc>
          <w:tcPr>
            <w:tcW w:w="1350" w:type="dxa"/>
          </w:tcPr>
          <w:p w:rsidRPr="00AE0971" w:rsidR="00085B57" w:rsidP="00F66D64" w:rsidRDefault="00085B57" w14:paraId="6B1E254F" w14:textId="77777777">
            <w:pPr>
              <w:pStyle w:val="TableParagraph"/>
              <w:spacing w:line="210" w:lineRule="exact"/>
              <w:ind w:left="107"/>
              <w:rPr>
                <w:rFonts w:ascii="Times New Roman" w:hAnsi="Times New Roman" w:cs="Times New Roman"/>
              </w:rPr>
            </w:pPr>
            <w:r w:rsidRPr="00AE0971">
              <w:rPr>
                <w:rFonts w:ascii="Times New Roman" w:hAnsi="Times New Roman" w:cs="Times New Roman"/>
              </w:rPr>
              <w:t>INC 3.1</w:t>
            </w:r>
          </w:p>
        </w:tc>
        <w:tc>
          <w:tcPr>
            <w:tcW w:w="3960" w:type="dxa"/>
          </w:tcPr>
          <w:p w:rsidRPr="00AE0971" w:rsidR="00085B57" w:rsidP="00F66D64" w:rsidRDefault="00085B57" w14:paraId="7E8A4606" w14:textId="77777777">
            <w:pPr>
              <w:pStyle w:val="TableParagraph"/>
              <w:spacing w:before="11" w:line="199" w:lineRule="exact"/>
              <w:ind w:left="107"/>
              <w:rPr>
                <w:rFonts w:ascii="Times New Roman" w:hAnsi="Times New Roman" w:cs="Times New Roman"/>
              </w:rPr>
            </w:pPr>
            <w:r w:rsidRPr="00AE0971">
              <w:rPr>
                <w:rFonts w:ascii="Times New Roman" w:hAnsi="Times New Roman" w:cs="Times New Roman"/>
              </w:rPr>
              <w:t>Acknowledge incident assignment</w:t>
            </w:r>
          </w:p>
        </w:tc>
        <w:tc>
          <w:tcPr>
            <w:tcW w:w="720" w:type="dxa"/>
          </w:tcPr>
          <w:p w:rsidRPr="00AE0971" w:rsidR="00085B57" w:rsidP="00F66D64" w:rsidRDefault="00085B57" w14:paraId="19AD5DFA" w14:textId="77777777">
            <w:pPr>
              <w:pStyle w:val="TableParagraph"/>
              <w:jc w:val="center"/>
              <w:rPr>
                <w:rFonts w:ascii="Times New Roman" w:hAnsi="Times New Roman" w:cs="Times New Roman"/>
              </w:rPr>
            </w:pPr>
          </w:p>
        </w:tc>
        <w:tc>
          <w:tcPr>
            <w:tcW w:w="720" w:type="dxa"/>
          </w:tcPr>
          <w:p w:rsidRPr="00AE0971" w:rsidR="00085B57" w:rsidP="00F66D64" w:rsidRDefault="00085B57" w14:paraId="2AFAF4CC" w14:textId="77777777">
            <w:pPr>
              <w:pStyle w:val="TableParagraph"/>
              <w:spacing w:before="11" w:line="199" w:lineRule="exact"/>
              <w:ind w:left="6"/>
              <w:jc w:val="center"/>
              <w:rPr>
                <w:rFonts w:ascii="Times New Roman" w:hAnsi="Times New Roman" w:cs="Times New Roman"/>
              </w:rPr>
            </w:pPr>
            <w:r w:rsidRPr="00AE0971">
              <w:rPr>
                <w:rFonts w:ascii="Times New Roman" w:hAnsi="Times New Roman" w:cs="Times New Roman"/>
              </w:rPr>
              <w:t>I</w:t>
            </w:r>
          </w:p>
        </w:tc>
        <w:tc>
          <w:tcPr>
            <w:tcW w:w="990" w:type="dxa"/>
          </w:tcPr>
          <w:p w:rsidRPr="00AE0971" w:rsidR="00085B57" w:rsidP="00F66D64" w:rsidRDefault="00085B57" w14:paraId="788DF9B1" w14:textId="77777777">
            <w:pPr>
              <w:pStyle w:val="TableParagraph"/>
              <w:spacing w:before="11" w:line="199" w:lineRule="exact"/>
              <w:ind w:right="218"/>
              <w:jc w:val="center"/>
              <w:rPr>
                <w:rFonts w:ascii="Times New Roman" w:hAnsi="Times New Roman" w:cs="Times New Roman"/>
              </w:rPr>
            </w:pPr>
            <w:r w:rsidRPr="00AE0971">
              <w:rPr>
                <w:rFonts w:ascii="Times New Roman" w:hAnsi="Times New Roman" w:cs="Times New Roman"/>
              </w:rPr>
              <w:t>A</w:t>
            </w:r>
          </w:p>
        </w:tc>
        <w:tc>
          <w:tcPr>
            <w:tcW w:w="1710" w:type="dxa"/>
          </w:tcPr>
          <w:p w:rsidRPr="00AE0971" w:rsidR="00085B57" w:rsidP="00F66D64" w:rsidRDefault="00085B57" w14:paraId="79B0F55B" w14:textId="77777777">
            <w:pPr>
              <w:pStyle w:val="TableParagraph"/>
              <w:spacing w:before="11" w:line="199" w:lineRule="exact"/>
              <w:ind w:left="4"/>
              <w:jc w:val="center"/>
              <w:rPr>
                <w:rFonts w:ascii="Times New Roman" w:hAnsi="Times New Roman" w:cs="Times New Roman"/>
              </w:rPr>
            </w:pPr>
            <w:r w:rsidRPr="00AE0971">
              <w:rPr>
                <w:rFonts w:ascii="Times New Roman" w:hAnsi="Times New Roman" w:cs="Times New Roman"/>
                <w:w w:val="99"/>
              </w:rPr>
              <w:t>R</w:t>
            </w:r>
          </w:p>
        </w:tc>
      </w:tr>
      <w:tr w:rsidRPr="00AE0971" w:rsidR="00085B57" w:rsidTr="00085B57" w14:paraId="51C99A35" w14:textId="77777777">
        <w:trPr>
          <w:trHeight w:val="230"/>
        </w:trPr>
        <w:tc>
          <w:tcPr>
            <w:tcW w:w="1350" w:type="dxa"/>
          </w:tcPr>
          <w:p w:rsidRPr="00AE0971" w:rsidR="00085B57" w:rsidP="00F66D64" w:rsidRDefault="00085B57" w14:paraId="632C3712" w14:textId="77777777">
            <w:pPr>
              <w:pStyle w:val="TableParagraph"/>
              <w:spacing w:line="210" w:lineRule="exact"/>
              <w:ind w:left="107"/>
              <w:rPr>
                <w:rFonts w:ascii="Times New Roman" w:hAnsi="Times New Roman" w:cs="Times New Roman"/>
              </w:rPr>
            </w:pPr>
            <w:r w:rsidRPr="00AE0971">
              <w:rPr>
                <w:rFonts w:ascii="Times New Roman" w:hAnsi="Times New Roman" w:cs="Times New Roman"/>
              </w:rPr>
              <w:t>INC 3.2</w:t>
            </w:r>
          </w:p>
        </w:tc>
        <w:tc>
          <w:tcPr>
            <w:tcW w:w="3960" w:type="dxa"/>
          </w:tcPr>
          <w:p w:rsidRPr="00AE0971" w:rsidR="00085B57" w:rsidP="00F66D64" w:rsidRDefault="00085B57" w14:paraId="32498641" w14:textId="77777777">
            <w:pPr>
              <w:pStyle w:val="TableParagraph"/>
              <w:spacing w:before="11" w:line="199" w:lineRule="exact"/>
              <w:ind w:left="107"/>
              <w:rPr>
                <w:rFonts w:ascii="Times New Roman" w:hAnsi="Times New Roman" w:cs="Times New Roman"/>
              </w:rPr>
            </w:pPr>
            <w:r w:rsidRPr="00AE0971">
              <w:rPr>
                <w:rFonts w:ascii="Times New Roman" w:hAnsi="Times New Roman" w:cs="Times New Roman"/>
              </w:rPr>
              <w:t>Investigate and diagnose</w:t>
            </w:r>
          </w:p>
        </w:tc>
        <w:tc>
          <w:tcPr>
            <w:tcW w:w="720" w:type="dxa"/>
          </w:tcPr>
          <w:p w:rsidRPr="00AE0971" w:rsidR="00085B57" w:rsidP="00F66D64" w:rsidRDefault="00085B57" w14:paraId="49B047DA" w14:textId="77777777">
            <w:pPr>
              <w:pStyle w:val="TableParagraph"/>
              <w:jc w:val="center"/>
              <w:rPr>
                <w:rFonts w:ascii="Times New Roman" w:hAnsi="Times New Roman" w:cs="Times New Roman"/>
              </w:rPr>
            </w:pPr>
          </w:p>
        </w:tc>
        <w:tc>
          <w:tcPr>
            <w:tcW w:w="720" w:type="dxa"/>
          </w:tcPr>
          <w:p w:rsidRPr="00AE0971" w:rsidR="00085B57" w:rsidP="00F66D64" w:rsidRDefault="00085B57" w14:paraId="0AC140AD" w14:textId="77777777">
            <w:pPr>
              <w:pStyle w:val="TableParagraph"/>
              <w:jc w:val="center"/>
              <w:rPr>
                <w:rFonts w:ascii="Times New Roman" w:hAnsi="Times New Roman" w:cs="Times New Roman"/>
              </w:rPr>
            </w:pPr>
          </w:p>
        </w:tc>
        <w:tc>
          <w:tcPr>
            <w:tcW w:w="990" w:type="dxa"/>
          </w:tcPr>
          <w:p w:rsidRPr="00AE0971" w:rsidR="00085B57" w:rsidP="00F66D64" w:rsidRDefault="00085B57" w14:paraId="32DAF574" w14:textId="77777777">
            <w:pPr>
              <w:pStyle w:val="TableParagraph"/>
              <w:spacing w:before="11" w:line="199" w:lineRule="exact"/>
              <w:ind w:right="218"/>
              <w:jc w:val="center"/>
              <w:rPr>
                <w:rFonts w:ascii="Times New Roman" w:hAnsi="Times New Roman" w:cs="Times New Roman"/>
              </w:rPr>
            </w:pPr>
            <w:r w:rsidRPr="00AE0971">
              <w:rPr>
                <w:rFonts w:ascii="Times New Roman" w:hAnsi="Times New Roman" w:cs="Times New Roman"/>
              </w:rPr>
              <w:t>A</w:t>
            </w:r>
          </w:p>
        </w:tc>
        <w:tc>
          <w:tcPr>
            <w:tcW w:w="1710" w:type="dxa"/>
          </w:tcPr>
          <w:p w:rsidRPr="00AE0971" w:rsidR="00085B57" w:rsidP="00F66D64" w:rsidRDefault="00085B57" w14:paraId="15073D5B" w14:textId="77777777">
            <w:pPr>
              <w:pStyle w:val="TableParagraph"/>
              <w:spacing w:before="11" w:line="199" w:lineRule="exact"/>
              <w:ind w:left="4"/>
              <w:jc w:val="center"/>
              <w:rPr>
                <w:rFonts w:ascii="Times New Roman" w:hAnsi="Times New Roman" w:cs="Times New Roman"/>
              </w:rPr>
            </w:pPr>
            <w:r w:rsidRPr="00AE0971">
              <w:rPr>
                <w:rFonts w:ascii="Times New Roman" w:hAnsi="Times New Roman" w:cs="Times New Roman"/>
                <w:w w:val="99"/>
              </w:rPr>
              <w:t>R</w:t>
            </w:r>
          </w:p>
        </w:tc>
      </w:tr>
      <w:tr w:rsidRPr="00AE0971" w:rsidR="00085B57" w:rsidTr="00085B57" w14:paraId="4365CD29" w14:textId="77777777">
        <w:trPr>
          <w:trHeight w:val="230"/>
        </w:trPr>
        <w:tc>
          <w:tcPr>
            <w:tcW w:w="1350" w:type="dxa"/>
          </w:tcPr>
          <w:p w:rsidRPr="00AE0971" w:rsidR="00085B57" w:rsidP="00F66D64" w:rsidRDefault="00085B57" w14:paraId="3E2DCE67" w14:textId="77777777">
            <w:pPr>
              <w:pStyle w:val="TableParagraph"/>
              <w:spacing w:line="210" w:lineRule="exact"/>
              <w:ind w:left="107"/>
              <w:rPr>
                <w:rFonts w:ascii="Times New Roman" w:hAnsi="Times New Roman" w:cs="Times New Roman"/>
              </w:rPr>
            </w:pPr>
            <w:r w:rsidRPr="00AE0971">
              <w:rPr>
                <w:rFonts w:ascii="Times New Roman" w:hAnsi="Times New Roman" w:cs="Times New Roman"/>
              </w:rPr>
              <w:t>INC 3.3</w:t>
            </w:r>
          </w:p>
        </w:tc>
        <w:tc>
          <w:tcPr>
            <w:tcW w:w="3960" w:type="dxa"/>
          </w:tcPr>
          <w:p w:rsidRPr="00AE0971" w:rsidR="00085B57" w:rsidP="00F66D64" w:rsidRDefault="00085B57" w14:paraId="7E541583" w14:textId="77777777">
            <w:pPr>
              <w:pStyle w:val="TableParagraph"/>
              <w:spacing w:before="11" w:line="199" w:lineRule="exact"/>
              <w:ind w:left="107"/>
              <w:rPr>
                <w:rFonts w:ascii="Times New Roman" w:hAnsi="Times New Roman" w:cs="Times New Roman"/>
              </w:rPr>
            </w:pPr>
            <w:r w:rsidRPr="00AE0971">
              <w:rPr>
                <w:rFonts w:ascii="Times New Roman" w:hAnsi="Times New Roman" w:cs="Times New Roman"/>
              </w:rPr>
              <w:t>Update incident record</w:t>
            </w:r>
          </w:p>
        </w:tc>
        <w:tc>
          <w:tcPr>
            <w:tcW w:w="720" w:type="dxa"/>
          </w:tcPr>
          <w:p w:rsidRPr="00AE0971" w:rsidR="00085B57" w:rsidP="00F66D64" w:rsidRDefault="00085B57" w14:paraId="7ACA4975" w14:textId="77777777">
            <w:pPr>
              <w:pStyle w:val="TableParagraph"/>
              <w:spacing w:before="11" w:line="199" w:lineRule="exact"/>
              <w:ind w:left="9"/>
              <w:jc w:val="center"/>
              <w:rPr>
                <w:rFonts w:ascii="Times New Roman" w:hAnsi="Times New Roman" w:cs="Times New Roman"/>
              </w:rPr>
            </w:pPr>
            <w:r w:rsidRPr="00AE0971">
              <w:rPr>
                <w:rFonts w:ascii="Times New Roman" w:hAnsi="Times New Roman" w:cs="Times New Roman"/>
              </w:rPr>
              <w:t>I</w:t>
            </w:r>
          </w:p>
        </w:tc>
        <w:tc>
          <w:tcPr>
            <w:tcW w:w="720" w:type="dxa"/>
          </w:tcPr>
          <w:p w:rsidRPr="00AE0971" w:rsidR="00085B57" w:rsidP="00F66D64" w:rsidRDefault="00085B57" w14:paraId="3D710BE9" w14:textId="77777777">
            <w:pPr>
              <w:pStyle w:val="TableParagraph"/>
              <w:spacing w:before="11" w:line="199" w:lineRule="exact"/>
              <w:ind w:left="6"/>
              <w:jc w:val="center"/>
              <w:rPr>
                <w:rFonts w:ascii="Times New Roman" w:hAnsi="Times New Roman" w:cs="Times New Roman"/>
              </w:rPr>
            </w:pPr>
            <w:r w:rsidRPr="00AE0971">
              <w:rPr>
                <w:rFonts w:ascii="Times New Roman" w:hAnsi="Times New Roman" w:cs="Times New Roman"/>
              </w:rPr>
              <w:t>I</w:t>
            </w:r>
          </w:p>
        </w:tc>
        <w:tc>
          <w:tcPr>
            <w:tcW w:w="990" w:type="dxa"/>
          </w:tcPr>
          <w:p w:rsidRPr="00AE0971" w:rsidR="00085B57" w:rsidP="00F66D64" w:rsidRDefault="00085B57" w14:paraId="34E2AD9B" w14:textId="77777777">
            <w:pPr>
              <w:pStyle w:val="TableParagraph"/>
              <w:spacing w:before="11" w:line="199" w:lineRule="exact"/>
              <w:ind w:right="218"/>
              <w:jc w:val="center"/>
              <w:rPr>
                <w:rFonts w:ascii="Times New Roman" w:hAnsi="Times New Roman" w:cs="Times New Roman"/>
              </w:rPr>
            </w:pPr>
            <w:r w:rsidRPr="00AE0971">
              <w:rPr>
                <w:rFonts w:ascii="Times New Roman" w:hAnsi="Times New Roman" w:cs="Times New Roman"/>
              </w:rPr>
              <w:t>A</w:t>
            </w:r>
          </w:p>
        </w:tc>
        <w:tc>
          <w:tcPr>
            <w:tcW w:w="1710" w:type="dxa"/>
          </w:tcPr>
          <w:p w:rsidRPr="00AE0971" w:rsidR="00085B57" w:rsidP="00F66D64" w:rsidRDefault="00085B57" w14:paraId="772AE37B" w14:textId="77777777">
            <w:pPr>
              <w:pStyle w:val="TableParagraph"/>
              <w:spacing w:before="11" w:line="199" w:lineRule="exact"/>
              <w:ind w:left="4"/>
              <w:jc w:val="center"/>
              <w:rPr>
                <w:rFonts w:ascii="Times New Roman" w:hAnsi="Times New Roman" w:cs="Times New Roman"/>
              </w:rPr>
            </w:pPr>
            <w:r w:rsidRPr="00AE0971">
              <w:rPr>
                <w:rFonts w:ascii="Times New Roman" w:hAnsi="Times New Roman" w:cs="Times New Roman"/>
                <w:w w:val="99"/>
              </w:rPr>
              <w:t>R</w:t>
            </w:r>
          </w:p>
        </w:tc>
      </w:tr>
      <w:tr w:rsidRPr="00AE0971" w:rsidR="00085B57" w:rsidTr="00085B57" w14:paraId="589CED8E" w14:textId="77777777">
        <w:trPr>
          <w:trHeight w:val="230"/>
        </w:trPr>
        <w:tc>
          <w:tcPr>
            <w:tcW w:w="1350" w:type="dxa"/>
          </w:tcPr>
          <w:p w:rsidRPr="00AE0971" w:rsidR="00085B57" w:rsidP="00F66D64" w:rsidRDefault="00085B57" w14:paraId="337C71E4" w14:textId="77777777">
            <w:pPr>
              <w:pStyle w:val="TableParagraph"/>
              <w:spacing w:line="210" w:lineRule="exact"/>
              <w:ind w:left="107"/>
              <w:rPr>
                <w:rFonts w:ascii="Times New Roman" w:hAnsi="Times New Roman" w:cs="Times New Roman"/>
              </w:rPr>
            </w:pPr>
            <w:r w:rsidRPr="00AE0971">
              <w:rPr>
                <w:rFonts w:ascii="Times New Roman" w:hAnsi="Times New Roman" w:cs="Times New Roman"/>
              </w:rPr>
              <w:t>INC 3.4</w:t>
            </w:r>
          </w:p>
        </w:tc>
        <w:tc>
          <w:tcPr>
            <w:tcW w:w="3960" w:type="dxa"/>
          </w:tcPr>
          <w:p w:rsidRPr="00AE0971" w:rsidR="00085B57" w:rsidP="00F66D64" w:rsidRDefault="00085B57" w14:paraId="482A030E" w14:textId="77777777">
            <w:pPr>
              <w:pStyle w:val="TableParagraph"/>
              <w:spacing w:before="11" w:line="199" w:lineRule="exact"/>
              <w:ind w:left="107"/>
              <w:rPr>
                <w:rFonts w:ascii="Times New Roman" w:hAnsi="Times New Roman" w:cs="Times New Roman"/>
              </w:rPr>
            </w:pPr>
            <w:r w:rsidRPr="00AE0971">
              <w:rPr>
                <w:rFonts w:ascii="Times New Roman" w:hAnsi="Times New Roman" w:cs="Times New Roman"/>
              </w:rPr>
              <w:t>Functional escalation</w:t>
            </w:r>
          </w:p>
        </w:tc>
        <w:tc>
          <w:tcPr>
            <w:tcW w:w="720" w:type="dxa"/>
          </w:tcPr>
          <w:p w:rsidRPr="00AE0971" w:rsidR="00085B57" w:rsidP="00F66D64" w:rsidRDefault="00085B57" w14:paraId="0EC41804" w14:textId="77777777">
            <w:pPr>
              <w:pStyle w:val="TableParagraph"/>
              <w:spacing w:before="11" w:line="199" w:lineRule="exact"/>
              <w:ind w:left="9"/>
              <w:jc w:val="center"/>
              <w:rPr>
                <w:rFonts w:ascii="Times New Roman" w:hAnsi="Times New Roman" w:cs="Times New Roman"/>
              </w:rPr>
            </w:pPr>
            <w:r w:rsidRPr="00AE0971">
              <w:rPr>
                <w:rFonts w:ascii="Times New Roman" w:hAnsi="Times New Roman" w:cs="Times New Roman"/>
              </w:rPr>
              <w:t>I</w:t>
            </w:r>
          </w:p>
        </w:tc>
        <w:tc>
          <w:tcPr>
            <w:tcW w:w="720" w:type="dxa"/>
          </w:tcPr>
          <w:p w:rsidRPr="00AE0971" w:rsidR="00085B57" w:rsidP="00F66D64" w:rsidRDefault="00085B57" w14:paraId="13DA0276" w14:textId="77777777">
            <w:pPr>
              <w:pStyle w:val="TableParagraph"/>
              <w:spacing w:before="11" w:line="199" w:lineRule="exact"/>
              <w:ind w:left="6"/>
              <w:jc w:val="center"/>
              <w:rPr>
                <w:rFonts w:ascii="Times New Roman" w:hAnsi="Times New Roman" w:cs="Times New Roman"/>
              </w:rPr>
            </w:pPr>
            <w:r w:rsidRPr="00AE0971">
              <w:rPr>
                <w:rFonts w:ascii="Times New Roman" w:hAnsi="Times New Roman" w:cs="Times New Roman"/>
              </w:rPr>
              <w:t>I</w:t>
            </w:r>
          </w:p>
        </w:tc>
        <w:tc>
          <w:tcPr>
            <w:tcW w:w="990" w:type="dxa"/>
          </w:tcPr>
          <w:p w:rsidRPr="00AE0971" w:rsidR="00085B57" w:rsidP="00F66D64" w:rsidRDefault="00085B57" w14:paraId="2D9D1467" w14:textId="77777777">
            <w:pPr>
              <w:pStyle w:val="TableParagraph"/>
              <w:spacing w:before="11" w:line="199" w:lineRule="exact"/>
              <w:ind w:right="218"/>
              <w:jc w:val="center"/>
              <w:rPr>
                <w:rFonts w:ascii="Times New Roman" w:hAnsi="Times New Roman" w:cs="Times New Roman"/>
              </w:rPr>
            </w:pPr>
            <w:r w:rsidRPr="00AE0971">
              <w:rPr>
                <w:rFonts w:ascii="Times New Roman" w:hAnsi="Times New Roman" w:cs="Times New Roman"/>
              </w:rPr>
              <w:t>A</w:t>
            </w:r>
          </w:p>
        </w:tc>
        <w:tc>
          <w:tcPr>
            <w:tcW w:w="1710" w:type="dxa"/>
          </w:tcPr>
          <w:p w:rsidRPr="00AE0971" w:rsidR="00085B57" w:rsidP="00F66D64" w:rsidRDefault="00085B57" w14:paraId="7E247B58" w14:textId="77777777">
            <w:pPr>
              <w:pStyle w:val="TableParagraph"/>
              <w:spacing w:before="11" w:line="199" w:lineRule="exact"/>
              <w:ind w:left="154" w:right="151"/>
              <w:jc w:val="center"/>
              <w:rPr>
                <w:rFonts w:ascii="Times New Roman" w:hAnsi="Times New Roman" w:cs="Times New Roman"/>
              </w:rPr>
            </w:pPr>
            <w:r w:rsidRPr="00AE0971">
              <w:rPr>
                <w:rFonts w:ascii="Times New Roman" w:hAnsi="Times New Roman" w:cs="Times New Roman"/>
              </w:rPr>
              <w:t>R/I</w:t>
            </w:r>
          </w:p>
        </w:tc>
      </w:tr>
      <w:tr w:rsidRPr="00AE0971" w:rsidR="00085B57" w:rsidTr="00085B57" w14:paraId="085E8849" w14:textId="77777777">
        <w:trPr>
          <w:trHeight w:val="230"/>
        </w:trPr>
        <w:tc>
          <w:tcPr>
            <w:tcW w:w="1350" w:type="dxa"/>
            <w:shd w:val="clear" w:color="auto" w:fill="538DD3"/>
          </w:tcPr>
          <w:p w:rsidRPr="00AE0971" w:rsidR="00085B57" w:rsidP="00F66D64" w:rsidRDefault="00085B57" w14:paraId="175253E7" w14:textId="77777777">
            <w:pPr>
              <w:pStyle w:val="TableParagraph"/>
              <w:spacing w:line="210" w:lineRule="exact"/>
              <w:ind w:left="107"/>
              <w:rPr>
                <w:rFonts w:ascii="Times New Roman" w:hAnsi="Times New Roman" w:cs="Times New Roman"/>
                <w:b/>
              </w:rPr>
            </w:pPr>
            <w:r w:rsidRPr="00AE0971">
              <w:rPr>
                <w:rFonts w:ascii="Times New Roman" w:hAnsi="Times New Roman" w:cs="Times New Roman"/>
                <w:b/>
                <w:color w:val="FFFFFF"/>
              </w:rPr>
              <w:t>INC 4.0</w:t>
            </w:r>
          </w:p>
        </w:tc>
        <w:tc>
          <w:tcPr>
            <w:tcW w:w="8100" w:type="dxa"/>
            <w:gridSpan w:val="5"/>
            <w:shd w:val="clear" w:color="auto" w:fill="538DD3"/>
          </w:tcPr>
          <w:p w:rsidRPr="00AE0971" w:rsidR="00085B57" w:rsidP="00F66D64" w:rsidRDefault="00085B57" w14:paraId="4C698D4C" w14:textId="77777777">
            <w:pPr>
              <w:pStyle w:val="TableParagraph"/>
              <w:spacing w:line="210" w:lineRule="exact"/>
              <w:ind w:left="107"/>
              <w:jc w:val="center"/>
              <w:rPr>
                <w:rFonts w:ascii="Times New Roman" w:hAnsi="Times New Roman" w:cs="Times New Roman"/>
                <w:b/>
              </w:rPr>
            </w:pPr>
            <w:r w:rsidRPr="00AE0971">
              <w:rPr>
                <w:rFonts w:ascii="Times New Roman" w:hAnsi="Times New Roman" w:cs="Times New Roman"/>
                <w:b/>
                <w:color w:val="FFFFFF"/>
              </w:rPr>
              <w:t>Resolution and Recovery</w:t>
            </w:r>
          </w:p>
        </w:tc>
      </w:tr>
      <w:tr w:rsidRPr="00AE0971" w:rsidR="00085B57" w:rsidTr="00085B57" w14:paraId="1D50258B" w14:textId="77777777">
        <w:trPr>
          <w:trHeight w:val="230"/>
        </w:trPr>
        <w:tc>
          <w:tcPr>
            <w:tcW w:w="1350" w:type="dxa"/>
          </w:tcPr>
          <w:p w:rsidRPr="00AE0971" w:rsidR="00085B57" w:rsidP="00F66D64" w:rsidRDefault="00085B57" w14:paraId="2D9F0CAC" w14:textId="77777777">
            <w:pPr>
              <w:pStyle w:val="TableParagraph"/>
              <w:spacing w:line="210" w:lineRule="exact"/>
              <w:ind w:left="107"/>
              <w:rPr>
                <w:rFonts w:ascii="Times New Roman" w:hAnsi="Times New Roman" w:cs="Times New Roman"/>
              </w:rPr>
            </w:pPr>
            <w:r w:rsidRPr="00AE0971">
              <w:rPr>
                <w:rFonts w:ascii="Times New Roman" w:hAnsi="Times New Roman" w:cs="Times New Roman"/>
              </w:rPr>
              <w:t>INC 4.1</w:t>
            </w:r>
          </w:p>
        </w:tc>
        <w:tc>
          <w:tcPr>
            <w:tcW w:w="3960" w:type="dxa"/>
          </w:tcPr>
          <w:p w:rsidRPr="00AE0971" w:rsidR="00085B57" w:rsidP="00F66D64" w:rsidRDefault="00085B57" w14:paraId="49B5E625" w14:textId="77777777">
            <w:pPr>
              <w:pStyle w:val="TableParagraph"/>
              <w:spacing w:before="11" w:line="199" w:lineRule="exact"/>
              <w:ind w:left="107"/>
              <w:rPr>
                <w:rFonts w:ascii="Times New Roman" w:hAnsi="Times New Roman" w:cs="Times New Roman"/>
              </w:rPr>
            </w:pPr>
            <w:r w:rsidRPr="00AE0971">
              <w:rPr>
                <w:rFonts w:ascii="Times New Roman" w:hAnsi="Times New Roman" w:cs="Times New Roman"/>
              </w:rPr>
              <w:t>Identify Resolution</w:t>
            </w:r>
          </w:p>
        </w:tc>
        <w:tc>
          <w:tcPr>
            <w:tcW w:w="720" w:type="dxa"/>
          </w:tcPr>
          <w:p w:rsidRPr="00AE0971" w:rsidR="00085B57" w:rsidP="00F66D64" w:rsidRDefault="00085B57" w14:paraId="624AF41A" w14:textId="77777777">
            <w:pPr>
              <w:pStyle w:val="TableParagraph"/>
              <w:jc w:val="center"/>
              <w:rPr>
                <w:rFonts w:ascii="Times New Roman" w:hAnsi="Times New Roman" w:cs="Times New Roman"/>
              </w:rPr>
            </w:pPr>
          </w:p>
        </w:tc>
        <w:tc>
          <w:tcPr>
            <w:tcW w:w="720" w:type="dxa"/>
          </w:tcPr>
          <w:p w:rsidRPr="00AE0971" w:rsidR="00085B57" w:rsidP="00F66D64" w:rsidRDefault="00085B57" w14:paraId="70838167" w14:textId="77777777">
            <w:pPr>
              <w:pStyle w:val="TableParagraph"/>
              <w:spacing w:before="11" w:line="199" w:lineRule="exact"/>
              <w:ind w:left="6"/>
              <w:jc w:val="center"/>
              <w:rPr>
                <w:rFonts w:ascii="Times New Roman" w:hAnsi="Times New Roman" w:cs="Times New Roman"/>
              </w:rPr>
            </w:pPr>
            <w:r w:rsidRPr="00AE0971">
              <w:rPr>
                <w:rFonts w:ascii="Times New Roman" w:hAnsi="Times New Roman" w:cs="Times New Roman"/>
              </w:rPr>
              <w:t>I</w:t>
            </w:r>
          </w:p>
        </w:tc>
        <w:tc>
          <w:tcPr>
            <w:tcW w:w="990" w:type="dxa"/>
          </w:tcPr>
          <w:p w:rsidRPr="00AE0971" w:rsidR="00085B57" w:rsidP="00F66D64" w:rsidRDefault="00085B57" w14:paraId="00084535" w14:textId="77777777">
            <w:pPr>
              <w:pStyle w:val="TableParagraph"/>
              <w:spacing w:before="11" w:line="199" w:lineRule="exact"/>
              <w:ind w:right="218"/>
              <w:jc w:val="center"/>
              <w:rPr>
                <w:rFonts w:ascii="Times New Roman" w:hAnsi="Times New Roman" w:cs="Times New Roman"/>
              </w:rPr>
            </w:pPr>
            <w:r w:rsidRPr="00AE0971">
              <w:rPr>
                <w:rFonts w:ascii="Times New Roman" w:hAnsi="Times New Roman" w:cs="Times New Roman"/>
              </w:rPr>
              <w:t>A</w:t>
            </w:r>
          </w:p>
        </w:tc>
        <w:tc>
          <w:tcPr>
            <w:tcW w:w="1710" w:type="dxa"/>
          </w:tcPr>
          <w:p w:rsidRPr="00AE0971" w:rsidR="00085B57" w:rsidP="00F66D64" w:rsidRDefault="00085B57" w14:paraId="5853AE3C" w14:textId="77777777">
            <w:pPr>
              <w:pStyle w:val="TableParagraph"/>
              <w:spacing w:before="11" w:line="199" w:lineRule="exact"/>
              <w:ind w:left="4"/>
              <w:jc w:val="center"/>
              <w:rPr>
                <w:rFonts w:ascii="Times New Roman" w:hAnsi="Times New Roman" w:cs="Times New Roman"/>
              </w:rPr>
            </w:pPr>
            <w:r w:rsidRPr="00AE0971">
              <w:rPr>
                <w:rFonts w:ascii="Times New Roman" w:hAnsi="Times New Roman" w:cs="Times New Roman"/>
                <w:w w:val="99"/>
              </w:rPr>
              <w:t>R</w:t>
            </w:r>
          </w:p>
        </w:tc>
      </w:tr>
      <w:tr w:rsidRPr="00AE0971" w:rsidR="00085B57" w:rsidTr="00085B57" w14:paraId="6B7FAF5B" w14:textId="77777777">
        <w:trPr>
          <w:trHeight w:val="229"/>
        </w:trPr>
        <w:tc>
          <w:tcPr>
            <w:tcW w:w="1350" w:type="dxa"/>
          </w:tcPr>
          <w:p w:rsidRPr="00AE0971" w:rsidR="00085B57" w:rsidP="00F66D64" w:rsidRDefault="00085B57" w14:paraId="26BCFC45" w14:textId="77777777">
            <w:pPr>
              <w:pStyle w:val="TableParagraph"/>
              <w:spacing w:line="210" w:lineRule="exact"/>
              <w:ind w:left="107"/>
              <w:rPr>
                <w:rFonts w:ascii="Times New Roman" w:hAnsi="Times New Roman" w:cs="Times New Roman"/>
              </w:rPr>
            </w:pPr>
            <w:r w:rsidRPr="00AE0971">
              <w:rPr>
                <w:rFonts w:ascii="Times New Roman" w:hAnsi="Times New Roman" w:cs="Times New Roman"/>
              </w:rPr>
              <w:t>INC 4.2</w:t>
            </w:r>
          </w:p>
        </w:tc>
        <w:tc>
          <w:tcPr>
            <w:tcW w:w="3960" w:type="dxa"/>
          </w:tcPr>
          <w:p w:rsidRPr="00AE0971" w:rsidR="00085B57" w:rsidP="00F66D64" w:rsidRDefault="00085B57" w14:paraId="3B26B470" w14:textId="77777777">
            <w:pPr>
              <w:pStyle w:val="TableParagraph"/>
              <w:spacing w:before="11" w:line="199" w:lineRule="exact"/>
              <w:ind w:left="107"/>
              <w:rPr>
                <w:rFonts w:ascii="Times New Roman" w:hAnsi="Times New Roman" w:cs="Times New Roman"/>
              </w:rPr>
            </w:pPr>
            <w:r w:rsidRPr="00AE0971">
              <w:rPr>
                <w:rFonts w:ascii="Times New Roman" w:hAnsi="Times New Roman" w:cs="Times New Roman"/>
              </w:rPr>
              <w:t>Implement Resolution</w:t>
            </w:r>
          </w:p>
        </w:tc>
        <w:tc>
          <w:tcPr>
            <w:tcW w:w="720" w:type="dxa"/>
          </w:tcPr>
          <w:p w:rsidRPr="00AE0971" w:rsidR="00085B57" w:rsidP="00F66D64" w:rsidRDefault="00085B57" w14:paraId="56E51091" w14:textId="77777777">
            <w:pPr>
              <w:pStyle w:val="TableParagraph"/>
              <w:jc w:val="center"/>
              <w:rPr>
                <w:rFonts w:ascii="Times New Roman" w:hAnsi="Times New Roman" w:cs="Times New Roman"/>
              </w:rPr>
            </w:pPr>
          </w:p>
        </w:tc>
        <w:tc>
          <w:tcPr>
            <w:tcW w:w="720" w:type="dxa"/>
          </w:tcPr>
          <w:p w:rsidRPr="00AE0971" w:rsidR="00085B57" w:rsidP="00F66D64" w:rsidRDefault="00085B57" w14:paraId="2CB96963" w14:textId="77777777">
            <w:pPr>
              <w:pStyle w:val="TableParagraph"/>
              <w:spacing w:before="11" w:line="199" w:lineRule="exact"/>
              <w:ind w:left="6"/>
              <w:jc w:val="center"/>
              <w:rPr>
                <w:rFonts w:ascii="Times New Roman" w:hAnsi="Times New Roman" w:cs="Times New Roman"/>
              </w:rPr>
            </w:pPr>
            <w:r w:rsidRPr="00AE0971">
              <w:rPr>
                <w:rFonts w:ascii="Times New Roman" w:hAnsi="Times New Roman" w:cs="Times New Roman"/>
              </w:rPr>
              <w:t>I</w:t>
            </w:r>
          </w:p>
        </w:tc>
        <w:tc>
          <w:tcPr>
            <w:tcW w:w="990" w:type="dxa"/>
          </w:tcPr>
          <w:p w:rsidRPr="00AE0971" w:rsidR="00085B57" w:rsidP="00F66D64" w:rsidRDefault="00085B57" w14:paraId="600CC538" w14:textId="77777777">
            <w:pPr>
              <w:pStyle w:val="TableParagraph"/>
              <w:spacing w:before="11" w:line="199" w:lineRule="exact"/>
              <w:ind w:right="218"/>
              <w:jc w:val="center"/>
              <w:rPr>
                <w:rFonts w:ascii="Times New Roman" w:hAnsi="Times New Roman" w:cs="Times New Roman"/>
              </w:rPr>
            </w:pPr>
            <w:r w:rsidRPr="00AE0971">
              <w:rPr>
                <w:rFonts w:ascii="Times New Roman" w:hAnsi="Times New Roman" w:cs="Times New Roman"/>
              </w:rPr>
              <w:t>A</w:t>
            </w:r>
          </w:p>
        </w:tc>
        <w:tc>
          <w:tcPr>
            <w:tcW w:w="1710" w:type="dxa"/>
          </w:tcPr>
          <w:p w:rsidRPr="00AE0971" w:rsidR="00085B57" w:rsidP="00F66D64" w:rsidRDefault="00085B57" w14:paraId="64F6CF68" w14:textId="77777777">
            <w:pPr>
              <w:pStyle w:val="TableParagraph"/>
              <w:spacing w:before="11" w:line="199" w:lineRule="exact"/>
              <w:ind w:left="4"/>
              <w:jc w:val="center"/>
              <w:rPr>
                <w:rFonts w:ascii="Times New Roman" w:hAnsi="Times New Roman" w:cs="Times New Roman"/>
              </w:rPr>
            </w:pPr>
            <w:r w:rsidRPr="00AE0971">
              <w:rPr>
                <w:rFonts w:ascii="Times New Roman" w:hAnsi="Times New Roman" w:cs="Times New Roman"/>
                <w:w w:val="99"/>
              </w:rPr>
              <w:t>R</w:t>
            </w:r>
          </w:p>
        </w:tc>
      </w:tr>
      <w:tr w:rsidRPr="00AE0971" w:rsidR="00085B57" w:rsidTr="00085B57" w14:paraId="2D806A61" w14:textId="77777777">
        <w:trPr>
          <w:trHeight w:val="230"/>
        </w:trPr>
        <w:tc>
          <w:tcPr>
            <w:tcW w:w="1350" w:type="dxa"/>
          </w:tcPr>
          <w:p w:rsidRPr="00AE0971" w:rsidR="00085B57" w:rsidP="00F66D64" w:rsidRDefault="00085B57" w14:paraId="1C772973" w14:textId="77777777">
            <w:pPr>
              <w:pStyle w:val="TableParagraph"/>
              <w:spacing w:line="210" w:lineRule="exact"/>
              <w:ind w:left="107"/>
              <w:rPr>
                <w:rFonts w:ascii="Times New Roman" w:hAnsi="Times New Roman" w:cs="Times New Roman"/>
              </w:rPr>
            </w:pPr>
            <w:r w:rsidRPr="00AE0971">
              <w:rPr>
                <w:rFonts w:ascii="Times New Roman" w:hAnsi="Times New Roman" w:cs="Times New Roman"/>
              </w:rPr>
              <w:t>INC 4.3</w:t>
            </w:r>
          </w:p>
        </w:tc>
        <w:tc>
          <w:tcPr>
            <w:tcW w:w="3960" w:type="dxa"/>
          </w:tcPr>
          <w:p w:rsidRPr="00AE0971" w:rsidR="00085B57" w:rsidP="00F66D64" w:rsidRDefault="00085B57" w14:paraId="227DF021" w14:textId="77777777">
            <w:pPr>
              <w:pStyle w:val="TableParagraph"/>
              <w:spacing w:before="11" w:line="199" w:lineRule="exact"/>
              <w:ind w:left="107"/>
              <w:rPr>
                <w:rFonts w:ascii="Times New Roman" w:hAnsi="Times New Roman" w:cs="Times New Roman"/>
              </w:rPr>
            </w:pPr>
            <w:r w:rsidRPr="00AE0971">
              <w:rPr>
                <w:rFonts w:ascii="Times New Roman" w:hAnsi="Times New Roman" w:cs="Times New Roman"/>
              </w:rPr>
              <w:t>Update/validate data in incident record</w:t>
            </w:r>
          </w:p>
        </w:tc>
        <w:tc>
          <w:tcPr>
            <w:tcW w:w="720" w:type="dxa"/>
          </w:tcPr>
          <w:p w:rsidRPr="00AE0971" w:rsidR="00085B57" w:rsidP="00F66D64" w:rsidRDefault="00085B57" w14:paraId="5471E32D" w14:textId="77777777">
            <w:pPr>
              <w:pStyle w:val="TableParagraph"/>
              <w:spacing w:before="11" w:line="199" w:lineRule="exact"/>
              <w:ind w:left="9"/>
              <w:jc w:val="center"/>
              <w:rPr>
                <w:rFonts w:ascii="Times New Roman" w:hAnsi="Times New Roman" w:cs="Times New Roman"/>
              </w:rPr>
            </w:pPr>
            <w:r w:rsidRPr="00AE0971">
              <w:rPr>
                <w:rFonts w:ascii="Times New Roman" w:hAnsi="Times New Roman" w:cs="Times New Roman"/>
              </w:rPr>
              <w:t>I</w:t>
            </w:r>
          </w:p>
        </w:tc>
        <w:tc>
          <w:tcPr>
            <w:tcW w:w="720" w:type="dxa"/>
          </w:tcPr>
          <w:p w:rsidRPr="00AE0971" w:rsidR="00085B57" w:rsidP="00F66D64" w:rsidRDefault="00085B57" w14:paraId="3025103D" w14:textId="77777777">
            <w:pPr>
              <w:pStyle w:val="TableParagraph"/>
              <w:spacing w:before="11" w:line="199" w:lineRule="exact"/>
              <w:ind w:left="6"/>
              <w:jc w:val="center"/>
              <w:rPr>
                <w:rFonts w:ascii="Times New Roman" w:hAnsi="Times New Roman" w:cs="Times New Roman"/>
              </w:rPr>
            </w:pPr>
            <w:r w:rsidRPr="00AE0971">
              <w:rPr>
                <w:rFonts w:ascii="Times New Roman" w:hAnsi="Times New Roman" w:cs="Times New Roman"/>
              </w:rPr>
              <w:t>I</w:t>
            </w:r>
          </w:p>
        </w:tc>
        <w:tc>
          <w:tcPr>
            <w:tcW w:w="990" w:type="dxa"/>
          </w:tcPr>
          <w:p w:rsidRPr="00AE0971" w:rsidR="00085B57" w:rsidP="00F66D64" w:rsidRDefault="00085B57" w14:paraId="18ECB44D" w14:textId="77777777">
            <w:pPr>
              <w:pStyle w:val="TableParagraph"/>
              <w:spacing w:before="11" w:line="199" w:lineRule="exact"/>
              <w:ind w:right="218"/>
              <w:jc w:val="center"/>
              <w:rPr>
                <w:rFonts w:ascii="Times New Roman" w:hAnsi="Times New Roman" w:cs="Times New Roman"/>
              </w:rPr>
            </w:pPr>
            <w:r w:rsidRPr="00AE0971">
              <w:rPr>
                <w:rFonts w:ascii="Times New Roman" w:hAnsi="Times New Roman" w:cs="Times New Roman"/>
              </w:rPr>
              <w:t>A</w:t>
            </w:r>
          </w:p>
        </w:tc>
        <w:tc>
          <w:tcPr>
            <w:tcW w:w="1710" w:type="dxa"/>
          </w:tcPr>
          <w:p w:rsidRPr="00AE0971" w:rsidR="00085B57" w:rsidP="00F66D64" w:rsidRDefault="00085B57" w14:paraId="4BCDB408" w14:textId="77777777">
            <w:pPr>
              <w:pStyle w:val="TableParagraph"/>
              <w:spacing w:before="11" w:line="199" w:lineRule="exact"/>
              <w:ind w:left="154" w:right="151"/>
              <w:jc w:val="center"/>
              <w:rPr>
                <w:rFonts w:ascii="Times New Roman" w:hAnsi="Times New Roman" w:cs="Times New Roman"/>
              </w:rPr>
            </w:pPr>
            <w:r w:rsidRPr="00AE0971">
              <w:rPr>
                <w:rFonts w:ascii="Times New Roman" w:hAnsi="Times New Roman" w:cs="Times New Roman"/>
              </w:rPr>
              <w:t>R/I</w:t>
            </w:r>
          </w:p>
        </w:tc>
      </w:tr>
      <w:tr w:rsidRPr="00AE0971" w:rsidR="00085B57" w:rsidTr="00085B57" w14:paraId="5ADB0618" w14:textId="77777777">
        <w:trPr>
          <w:trHeight w:val="230"/>
        </w:trPr>
        <w:tc>
          <w:tcPr>
            <w:tcW w:w="1350" w:type="dxa"/>
            <w:shd w:val="clear" w:color="auto" w:fill="538DD3"/>
          </w:tcPr>
          <w:p w:rsidRPr="00AE0971" w:rsidR="00085B57" w:rsidP="00F66D64" w:rsidRDefault="00085B57" w14:paraId="327DCC0D" w14:textId="77777777">
            <w:pPr>
              <w:pStyle w:val="TableParagraph"/>
              <w:spacing w:line="210" w:lineRule="exact"/>
              <w:ind w:left="107"/>
              <w:rPr>
                <w:rFonts w:ascii="Times New Roman" w:hAnsi="Times New Roman" w:cs="Times New Roman"/>
                <w:b/>
              </w:rPr>
            </w:pPr>
            <w:r w:rsidRPr="00AE0971">
              <w:rPr>
                <w:rFonts w:ascii="Times New Roman" w:hAnsi="Times New Roman" w:cs="Times New Roman"/>
                <w:b/>
                <w:color w:val="FFFFFF"/>
              </w:rPr>
              <w:t>INC 5.0</w:t>
            </w:r>
          </w:p>
        </w:tc>
        <w:tc>
          <w:tcPr>
            <w:tcW w:w="8100" w:type="dxa"/>
            <w:gridSpan w:val="5"/>
            <w:shd w:val="clear" w:color="auto" w:fill="538DD3"/>
          </w:tcPr>
          <w:p w:rsidRPr="00AE0971" w:rsidR="00085B57" w:rsidP="00F66D64" w:rsidRDefault="00085B57" w14:paraId="1F09ED22" w14:textId="77777777">
            <w:pPr>
              <w:pStyle w:val="TableParagraph"/>
              <w:spacing w:line="210" w:lineRule="exact"/>
              <w:ind w:left="163"/>
              <w:jc w:val="center"/>
              <w:rPr>
                <w:rFonts w:ascii="Times New Roman" w:hAnsi="Times New Roman" w:cs="Times New Roman"/>
                <w:b/>
              </w:rPr>
            </w:pPr>
            <w:r w:rsidRPr="00AE0971">
              <w:rPr>
                <w:rFonts w:ascii="Times New Roman" w:hAnsi="Times New Roman" w:cs="Times New Roman"/>
                <w:b/>
                <w:color w:val="FFFFFF"/>
              </w:rPr>
              <w:t>Incident Closure</w:t>
            </w:r>
          </w:p>
        </w:tc>
      </w:tr>
      <w:tr w:rsidRPr="00AE0971" w:rsidR="00085B57" w:rsidTr="00085B57" w14:paraId="67B248A7" w14:textId="77777777">
        <w:trPr>
          <w:trHeight w:val="230"/>
        </w:trPr>
        <w:tc>
          <w:tcPr>
            <w:tcW w:w="1350" w:type="dxa"/>
          </w:tcPr>
          <w:p w:rsidRPr="00AE0971" w:rsidR="00085B57" w:rsidP="00F66D64" w:rsidRDefault="00085B57" w14:paraId="1F85B145" w14:textId="77777777">
            <w:pPr>
              <w:pStyle w:val="TableParagraph"/>
              <w:spacing w:line="210" w:lineRule="exact"/>
              <w:ind w:left="107"/>
              <w:rPr>
                <w:rFonts w:ascii="Times New Roman" w:hAnsi="Times New Roman" w:cs="Times New Roman"/>
              </w:rPr>
            </w:pPr>
            <w:r w:rsidRPr="00AE0971">
              <w:rPr>
                <w:rFonts w:ascii="Times New Roman" w:hAnsi="Times New Roman" w:cs="Times New Roman"/>
              </w:rPr>
              <w:t>INC 5.1</w:t>
            </w:r>
          </w:p>
        </w:tc>
        <w:tc>
          <w:tcPr>
            <w:tcW w:w="3960" w:type="dxa"/>
          </w:tcPr>
          <w:p w:rsidRPr="00AE0971" w:rsidR="00085B57" w:rsidP="00F66D64" w:rsidRDefault="00085B57" w14:paraId="66EE62C8" w14:textId="77777777">
            <w:pPr>
              <w:pStyle w:val="TableParagraph"/>
              <w:spacing w:before="11" w:line="199" w:lineRule="exact"/>
              <w:ind w:left="107"/>
              <w:rPr>
                <w:rFonts w:ascii="Times New Roman" w:hAnsi="Times New Roman" w:cs="Times New Roman"/>
              </w:rPr>
            </w:pPr>
            <w:r w:rsidRPr="00AE0971">
              <w:rPr>
                <w:rFonts w:ascii="Times New Roman" w:hAnsi="Times New Roman" w:cs="Times New Roman"/>
              </w:rPr>
              <w:t>Notify of resolution</w:t>
            </w:r>
          </w:p>
        </w:tc>
        <w:tc>
          <w:tcPr>
            <w:tcW w:w="720" w:type="dxa"/>
          </w:tcPr>
          <w:p w:rsidRPr="00AE0971" w:rsidR="00085B57" w:rsidP="00F66D64" w:rsidRDefault="00085B57" w14:paraId="62506DC4" w14:textId="77777777">
            <w:pPr>
              <w:pStyle w:val="TableParagraph"/>
              <w:spacing w:before="11" w:line="199" w:lineRule="exact"/>
              <w:ind w:left="9"/>
              <w:jc w:val="center"/>
              <w:rPr>
                <w:rFonts w:ascii="Times New Roman" w:hAnsi="Times New Roman" w:cs="Times New Roman"/>
              </w:rPr>
            </w:pPr>
            <w:r w:rsidRPr="00AE0971">
              <w:rPr>
                <w:rFonts w:ascii="Times New Roman" w:hAnsi="Times New Roman" w:cs="Times New Roman"/>
              </w:rPr>
              <w:t>I</w:t>
            </w:r>
          </w:p>
        </w:tc>
        <w:tc>
          <w:tcPr>
            <w:tcW w:w="720" w:type="dxa"/>
          </w:tcPr>
          <w:p w:rsidRPr="00AE0971" w:rsidR="00085B57" w:rsidP="00F66D64" w:rsidRDefault="00085B57" w14:paraId="428FF39C" w14:textId="77777777">
            <w:pPr>
              <w:pStyle w:val="TableParagraph"/>
              <w:spacing w:before="11" w:line="199" w:lineRule="exact"/>
              <w:ind w:left="10"/>
              <w:jc w:val="center"/>
              <w:rPr>
                <w:rFonts w:ascii="Times New Roman" w:hAnsi="Times New Roman" w:cs="Times New Roman"/>
              </w:rPr>
            </w:pPr>
            <w:r w:rsidRPr="00AE0971">
              <w:rPr>
                <w:rFonts w:ascii="Times New Roman" w:hAnsi="Times New Roman" w:cs="Times New Roman"/>
                <w:w w:val="99"/>
              </w:rPr>
              <w:t>R</w:t>
            </w:r>
          </w:p>
        </w:tc>
        <w:tc>
          <w:tcPr>
            <w:tcW w:w="990" w:type="dxa"/>
          </w:tcPr>
          <w:p w:rsidRPr="00AE0971" w:rsidR="00085B57" w:rsidP="00F66D64" w:rsidRDefault="00085B57" w14:paraId="278187BB" w14:textId="77777777">
            <w:pPr>
              <w:pStyle w:val="TableParagraph"/>
              <w:spacing w:before="11" w:line="199" w:lineRule="exact"/>
              <w:ind w:right="218"/>
              <w:jc w:val="center"/>
              <w:rPr>
                <w:rFonts w:ascii="Times New Roman" w:hAnsi="Times New Roman" w:cs="Times New Roman"/>
              </w:rPr>
            </w:pPr>
            <w:r w:rsidRPr="00AE0971">
              <w:rPr>
                <w:rFonts w:ascii="Times New Roman" w:hAnsi="Times New Roman" w:cs="Times New Roman"/>
              </w:rPr>
              <w:t>A</w:t>
            </w:r>
          </w:p>
        </w:tc>
        <w:tc>
          <w:tcPr>
            <w:tcW w:w="1710" w:type="dxa"/>
          </w:tcPr>
          <w:p w:rsidRPr="00AE0971" w:rsidR="00085B57" w:rsidP="00F66D64" w:rsidRDefault="00085B57" w14:paraId="2F40E587" w14:textId="77777777">
            <w:pPr>
              <w:pStyle w:val="TableParagraph"/>
              <w:jc w:val="center"/>
              <w:rPr>
                <w:rFonts w:ascii="Times New Roman" w:hAnsi="Times New Roman" w:cs="Times New Roman"/>
              </w:rPr>
            </w:pPr>
          </w:p>
        </w:tc>
      </w:tr>
      <w:tr w:rsidRPr="00AE0971" w:rsidR="00085B57" w:rsidTr="00085B57" w14:paraId="5B64A519" w14:textId="77777777">
        <w:trPr>
          <w:trHeight w:val="230"/>
        </w:trPr>
        <w:tc>
          <w:tcPr>
            <w:tcW w:w="1350" w:type="dxa"/>
          </w:tcPr>
          <w:p w:rsidRPr="00AE0971" w:rsidR="00085B57" w:rsidP="00F66D64" w:rsidRDefault="00085B57" w14:paraId="3D9A1BFD" w14:textId="77777777">
            <w:pPr>
              <w:pStyle w:val="TableParagraph"/>
              <w:spacing w:line="210" w:lineRule="exact"/>
              <w:ind w:left="107"/>
              <w:rPr>
                <w:rFonts w:ascii="Times New Roman" w:hAnsi="Times New Roman" w:cs="Times New Roman"/>
              </w:rPr>
            </w:pPr>
            <w:r w:rsidRPr="00AE0971">
              <w:rPr>
                <w:rFonts w:ascii="Times New Roman" w:hAnsi="Times New Roman" w:cs="Times New Roman"/>
              </w:rPr>
              <w:t>INC 5.2</w:t>
            </w:r>
          </w:p>
        </w:tc>
        <w:tc>
          <w:tcPr>
            <w:tcW w:w="3960" w:type="dxa"/>
          </w:tcPr>
          <w:p w:rsidRPr="00AE0971" w:rsidR="00085B57" w:rsidP="00F66D64" w:rsidRDefault="00085B57" w14:paraId="5C309346" w14:textId="77777777">
            <w:pPr>
              <w:pStyle w:val="TableParagraph"/>
              <w:spacing w:before="11" w:line="199" w:lineRule="exact"/>
              <w:ind w:left="107"/>
              <w:rPr>
                <w:rFonts w:ascii="Times New Roman" w:hAnsi="Times New Roman" w:cs="Times New Roman"/>
              </w:rPr>
            </w:pPr>
            <w:r w:rsidRPr="00AE0971">
              <w:rPr>
                <w:rFonts w:ascii="Times New Roman" w:hAnsi="Times New Roman" w:cs="Times New Roman"/>
              </w:rPr>
              <w:t>Confirm Incident resolution</w:t>
            </w:r>
          </w:p>
        </w:tc>
        <w:tc>
          <w:tcPr>
            <w:tcW w:w="720" w:type="dxa"/>
          </w:tcPr>
          <w:p w:rsidRPr="00AE0971" w:rsidR="00085B57" w:rsidP="00F66D64" w:rsidRDefault="00085B57" w14:paraId="4E8EC084" w14:textId="77777777">
            <w:pPr>
              <w:pStyle w:val="TableParagraph"/>
              <w:spacing w:before="11" w:line="199" w:lineRule="exact"/>
              <w:ind w:left="128" w:right="118"/>
              <w:jc w:val="center"/>
              <w:rPr>
                <w:rFonts w:ascii="Times New Roman" w:hAnsi="Times New Roman" w:cs="Times New Roman"/>
              </w:rPr>
            </w:pPr>
            <w:r w:rsidRPr="00AE0971">
              <w:rPr>
                <w:rFonts w:ascii="Times New Roman" w:hAnsi="Times New Roman" w:cs="Times New Roman"/>
              </w:rPr>
              <w:t>C/R</w:t>
            </w:r>
          </w:p>
        </w:tc>
        <w:tc>
          <w:tcPr>
            <w:tcW w:w="720" w:type="dxa"/>
          </w:tcPr>
          <w:p w:rsidRPr="00AE0971" w:rsidR="00085B57" w:rsidP="00F66D64" w:rsidRDefault="00085B57" w14:paraId="557C6ADC" w14:textId="77777777">
            <w:pPr>
              <w:pStyle w:val="TableParagraph"/>
              <w:spacing w:before="11" w:line="199" w:lineRule="exact"/>
              <w:ind w:left="155" w:right="145"/>
              <w:jc w:val="center"/>
              <w:rPr>
                <w:rFonts w:ascii="Times New Roman" w:hAnsi="Times New Roman" w:cs="Times New Roman"/>
              </w:rPr>
            </w:pPr>
            <w:r w:rsidRPr="00AE0971">
              <w:rPr>
                <w:rFonts w:ascii="Times New Roman" w:hAnsi="Times New Roman" w:cs="Times New Roman"/>
              </w:rPr>
              <w:t>I/R</w:t>
            </w:r>
          </w:p>
        </w:tc>
        <w:tc>
          <w:tcPr>
            <w:tcW w:w="990" w:type="dxa"/>
          </w:tcPr>
          <w:p w:rsidRPr="00AE0971" w:rsidR="00085B57" w:rsidP="00F66D64" w:rsidRDefault="00085B57" w14:paraId="211C4AC6" w14:textId="77777777">
            <w:pPr>
              <w:pStyle w:val="TableParagraph"/>
              <w:spacing w:before="11" w:line="199" w:lineRule="exact"/>
              <w:ind w:right="218"/>
              <w:jc w:val="center"/>
              <w:rPr>
                <w:rFonts w:ascii="Times New Roman" w:hAnsi="Times New Roman" w:cs="Times New Roman"/>
              </w:rPr>
            </w:pPr>
            <w:r w:rsidRPr="00AE0971">
              <w:rPr>
                <w:rFonts w:ascii="Times New Roman" w:hAnsi="Times New Roman" w:cs="Times New Roman"/>
              </w:rPr>
              <w:t>A</w:t>
            </w:r>
          </w:p>
        </w:tc>
        <w:tc>
          <w:tcPr>
            <w:tcW w:w="1710" w:type="dxa"/>
          </w:tcPr>
          <w:p w:rsidRPr="00AE0971" w:rsidR="00085B57" w:rsidP="00F66D64" w:rsidRDefault="00085B57" w14:paraId="556D4108" w14:textId="77777777">
            <w:pPr>
              <w:pStyle w:val="TableParagraph"/>
              <w:jc w:val="center"/>
              <w:rPr>
                <w:rFonts w:ascii="Times New Roman" w:hAnsi="Times New Roman" w:cs="Times New Roman"/>
              </w:rPr>
            </w:pPr>
          </w:p>
        </w:tc>
      </w:tr>
      <w:tr w:rsidRPr="00AE0971" w:rsidR="00085B57" w:rsidTr="00085B57" w14:paraId="324829D8" w14:textId="77777777">
        <w:trPr>
          <w:trHeight w:val="230"/>
        </w:trPr>
        <w:tc>
          <w:tcPr>
            <w:tcW w:w="1350" w:type="dxa"/>
          </w:tcPr>
          <w:p w:rsidRPr="00AE0971" w:rsidR="00085B57" w:rsidP="00F66D64" w:rsidRDefault="00085B57" w14:paraId="3F1E9E14" w14:textId="77777777">
            <w:pPr>
              <w:pStyle w:val="TableParagraph"/>
              <w:spacing w:line="210" w:lineRule="exact"/>
              <w:ind w:left="107"/>
              <w:rPr>
                <w:rFonts w:ascii="Times New Roman" w:hAnsi="Times New Roman" w:cs="Times New Roman"/>
              </w:rPr>
            </w:pPr>
            <w:r w:rsidRPr="00AE0971">
              <w:rPr>
                <w:rFonts w:ascii="Times New Roman" w:hAnsi="Times New Roman" w:cs="Times New Roman"/>
              </w:rPr>
              <w:t>INC 5.3</w:t>
            </w:r>
          </w:p>
        </w:tc>
        <w:tc>
          <w:tcPr>
            <w:tcW w:w="3960" w:type="dxa"/>
          </w:tcPr>
          <w:p w:rsidRPr="00AE0971" w:rsidR="00085B57" w:rsidP="00F66D64" w:rsidRDefault="00085B57" w14:paraId="14A3319F" w14:textId="77777777">
            <w:pPr>
              <w:pStyle w:val="TableParagraph"/>
              <w:spacing w:before="11" w:line="199" w:lineRule="exact"/>
              <w:ind w:left="107"/>
              <w:rPr>
                <w:rFonts w:ascii="Times New Roman" w:hAnsi="Times New Roman" w:cs="Times New Roman"/>
              </w:rPr>
            </w:pPr>
            <w:r w:rsidRPr="00AE0971">
              <w:rPr>
                <w:rFonts w:ascii="Times New Roman" w:hAnsi="Times New Roman" w:cs="Times New Roman"/>
              </w:rPr>
              <w:t>Close Incident</w:t>
            </w:r>
          </w:p>
        </w:tc>
        <w:tc>
          <w:tcPr>
            <w:tcW w:w="720" w:type="dxa"/>
          </w:tcPr>
          <w:p w:rsidRPr="00AE0971" w:rsidR="00085B57" w:rsidP="00F66D64" w:rsidRDefault="00085B57" w14:paraId="53B357C2" w14:textId="77777777">
            <w:pPr>
              <w:pStyle w:val="TableParagraph"/>
              <w:jc w:val="center"/>
              <w:rPr>
                <w:rFonts w:ascii="Times New Roman" w:hAnsi="Times New Roman" w:cs="Times New Roman"/>
              </w:rPr>
            </w:pPr>
          </w:p>
        </w:tc>
        <w:tc>
          <w:tcPr>
            <w:tcW w:w="720" w:type="dxa"/>
          </w:tcPr>
          <w:p w:rsidRPr="00AE0971" w:rsidR="00085B57" w:rsidP="00F66D64" w:rsidRDefault="00085B57" w14:paraId="223A93C1" w14:textId="77777777">
            <w:pPr>
              <w:pStyle w:val="TableParagraph"/>
              <w:spacing w:before="11" w:line="199" w:lineRule="exact"/>
              <w:ind w:left="155" w:right="145"/>
              <w:jc w:val="center"/>
              <w:rPr>
                <w:rFonts w:ascii="Times New Roman" w:hAnsi="Times New Roman" w:cs="Times New Roman"/>
              </w:rPr>
            </w:pPr>
            <w:r w:rsidRPr="00AE0971">
              <w:rPr>
                <w:rFonts w:ascii="Times New Roman" w:hAnsi="Times New Roman" w:cs="Times New Roman"/>
              </w:rPr>
              <w:t>I/R</w:t>
            </w:r>
          </w:p>
        </w:tc>
        <w:tc>
          <w:tcPr>
            <w:tcW w:w="990" w:type="dxa"/>
          </w:tcPr>
          <w:p w:rsidRPr="00AE0971" w:rsidR="00085B57" w:rsidP="00F66D64" w:rsidRDefault="00085B57" w14:paraId="3C432AA1" w14:textId="77777777">
            <w:pPr>
              <w:pStyle w:val="TableParagraph"/>
              <w:spacing w:before="11" w:line="199" w:lineRule="exact"/>
              <w:ind w:right="218"/>
              <w:jc w:val="center"/>
              <w:rPr>
                <w:rFonts w:ascii="Times New Roman" w:hAnsi="Times New Roman" w:cs="Times New Roman"/>
              </w:rPr>
            </w:pPr>
            <w:r w:rsidRPr="00AE0971">
              <w:rPr>
                <w:rFonts w:ascii="Times New Roman" w:hAnsi="Times New Roman" w:cs="Times New Roman"/>
              </w:rPr>
              <w:t>A</w:t>
            </w:r>
          </w:p>
        </w:tc>
        <w:tc>
          <w:tcPr>
            <w:tcW w:w="1710" w:type="dxa"/>
          </w:tcPr>
          <w:p w:rsidRPr="00AE0971" w:rsidR="00085B57" w:rsidP="00F66D64" w:rsidRDefault="00085B57" w14:paraId="77C74252" w14:textId="77777777">
            <w:pPr>
              <w:pStyle w:val="TableParagraph"/>
              <w:jc w:val="center"/>
              <w:rPr>
                <w:rFonts w:ascii="Times New Roman" w:hAnsi="Times New Roman" w:cs="Times New Roman"/>
              </w:rPr>
            </w:pPr>
          </w:p>
        </w:tc>
      </w:tr>
      <w:tr w:rsidRPr="00AE0971" w:rsidR="00085B57" w:rsidTr="00085B57" w14:paraId="16927C94" w14:textId="77777777">
        <w:trPr>
          <w:trHeight w:val="350"/>
        </w:trPr>
        <w:tc>
          <w:tcPr>
            <w:tcW w:w="1350" w:type="dxa"/>
            <w:shd w:val="clear" w:color="auto" w:fill="808080" w:themeFill="text1" w:themeFillTint="7F"/>
          </w:tcPr>
          <w:p w:rsidRPr="00AE0971" w:rsidR="00085B57" w:rsidP="00F66D64" w:rsidRDefault="00085B57" w14:paraId="157A063C" w14:textId="77777777">
            <w:pPr>
              <w:pStyle w:val="TableParagraph"/>
              <w:rPr>
                <w:rFonts w:ascii="Times New Roman" w:hAnsi="Times New Roman" w:cs="Times New Roman"/>
              </w:rPr>
            </w:pPr>
          </w:p>
        </w:tc>
        <w:tc>
          <w:tcPr>
            <w:tcW w:w="8100" w:type="dxa"/>
            <w:gridSpan w:val="5"/>
            <w:shd w:val="clear" w:color="auto" w:fill="808080" w:themeFill="text1" w:themeFillTint="7F"/>
          </w:tcPr>
          <w:p w:rsidRPr="00AE0971" w:rsidR="00085B57" w:rsidP="00F66D64" w:rsidRDefault="00085B57" w14:paraId="054DD935" w14:textId="77777777">
            <w:pPr>
              <w:pStyle w:val="TableParagraph"/>
              <w:tabs>
                <w:tab w:val="left" w:pos="1740"/>
                <w:tab w:val="left" w:pos="3360"/>
                <w:tab w:val="left" w:pos="4793"/>
              </w:tabs>
              <w:spacing w:before="59"/>
              <w:ind w:left="107"/>
              <w:rPr>
                <w:rFonts w:ascii="Times New Roman" w:hAnsi="Times New Roman" w:cs="Times New Roman"/>
              </w:rPr>
            </w:pPr>
            <w:r w:rsidRPr="00AE0971">
              <w:rPr>
                <w:rFonts w:ascii="Times New Roman" w:hAnsi="Times New Roman" w:cs="Times New Roman"/>
                <w:color w:val="FFFFFF"/>
              </w:rPr>
              <w:t>R:</w:t>
            </w:r>
            <w:r w:rsidRPr="00AE0971">
              <w:rPr>
                <w:rFonts w:ascii="Times New Roman" w:hAnsi="Times New Roman" w:cs="Times New Roman"/>
                <w:color w:val="FFFFFF"/>
                <w:spacing w:val="-3"/>
              </w:rPr>
              <w:t xml:space="preserve"> </w:t>
            </w:r>
            <w:r w:rsidRPr="00AE0971">
              <w:rPr>
                <w:rFonts w:ascii="Times New Roman" w:hAnsi="Times New Roman" w:cs="Times New Roman"/>
                <w:color w:val="FFFFFF"/>
              </w:rPr>
              <w:t xml:space="preserve">Responsible    </w:t>
            </w:r>
            <w:r w:rsidRPr="00AE0971">
              <w:rPr>
                <w:rFonts w:ascii="Times New Roman" w:hAnsi="Times New Roman" w:cs="Times New Roman"/>
                <w:color w:val="FFFFFF"/>
              </w:rPr>
              <w:tab/>
            </w:r>
            <w:r w:rsidRPr="00AE0971">
              <w:rPr>
                <w:rFonts w:ascii="Times New Roman" w:hAnsi="Times New Roman" w:cs="Times New Roman"/>
                <w:color w:val="FFFFFF"/>
              </w:rPr>
              <w:t>A:</w:t>
            </w:r>
            <w:r w:rsidRPr="00AE0971">
              <w:rPr>
                <w:rFonts w:ascii="Times New Roman" w:hAnsi="Times New Roman" w:cs="Times New Roman"/>
                <w:color w:val="FFFFFF"/>
                <w:spacing w:val="-3"/>
              </w:rPr>
              <w:t xml:space="preserve"> </w:t>
            </w:r>
            <w:r w:rsidRPr="00AE0971">
              <w:rPr>
                <w:rFonts w:ascii="Times New Roman" w:hAnsi="Times New Roman" w:cs="Times New Roman"/>
                <w:color w:val="FFFFFF"/>
              </w:rPr>
              <w:t xml:space="preserve">Accountable    </w:t>
            </w:r>
            <w:r w:rsidRPr="00AE0971">
              <w:rPr>
                <w:rFonts w:ascii="Times New Roman" w:hAnsi="Times New Roman" w:cs="Times New Roman"/>
                <w:color w:val="FFFFFF"/>
              </w:rPr>
              <w:tab/>
            </w:r>
            <w:r w:rsidRPr="00AE0971">
              <w:rPr>
                <w:rFonts w:ascii="Times New Roman" w:hAnsi="Times New Roman" w:cs="Times New Roman"/>
                <w:color w:val="FFFFFF"/>
              </w:rPr>
              <w:t xml:space="preserve">C: Consulted    </w:t>
            </w:r>
            <w:r w:rsidRPr="00AE0971">
              <w:rPr>
                <w:rFonts w:ascii="Times New Roman" w:hAnsi="Times New Roman" w:cs="Times New Roman"/>
                <w:color w:val="FFFFFF"/>
              </w:rPr>
              <w:tab/>
            </w:r>
            <w:r w:rsidRPr="00AE0971">
              <w:rPr>
                <w:rFonts w:ascii="Times New Roman" w:hAnsi="Times New Roman" w:cs="Times New Roman"/>
                <w:color w:val="FFFFFF"/>
              </w:rPr>
              <w:t>I:</w:t>
            </w:r>
            <w:r w:rsidRPr="00AE0971">
              <w:rPr>
                <w:rFonts w:ascii="Times New Roman" w:hAnsi="Times New Roman" w:cs="Times New Roman"/>
                <w:color w:val="FFFFFF"/>
                <w:spacing w:val="1"/>
              </w:rPr>
              <w:t xml:space="preserve"> </w:t>
            </w:r>
            <w:r w:rsidRPr="00AE0971">
              <w:rPr>
                <w:rFonts w:ascii="Times New Roman" w:hAnsi="Times New Roman" w:cs="Times New Roman"/>
                <w:color w:val="FFFFFF"/>
              </w:rPr>
              <w:t>Informed</w:t>
            </w:r>
          </w:p>
        </w:tc>
      </w:tr>
    </w:tbl>
    <w:p w:rsidRPr="00AE0971" w:rsidR="00085B57" w:rsidP="00085B57" w:rsidRDefault="00085B57" w14:paraId="1F9A965D" w14:textId="77777777">
      <w:pPr>
        <w:pStyle w:val="NoSpacing"/>
        <w:rPr>
          <w:rFonts w:ascii="Times New Roman" w:hAnsi="Times New Roman" w:cs="Times New Roman"/>
        </w:rPr>
      </w:pPr>
    </w:p>
    <w:p w:rsidRPr="00AE0971" w:rsidR="00B6488D" w:rsidP="001215A0" w:rsidRDefault="00B6488D" w14:paraId="44109F29" w14:textId="766E5E29">
      <w:pPr>
        <w:pStyle w:val="NoSpacing"/>
        <w:rPr>
          <w:rFonts w:ascii="Times New Roman" w:hAnsi="Times New Roman" w:cs="Times New Roman"/>
        </w:rPr>
      </w:pPr>
    </w:p>
    <w:p w:rsidRPr="00AE0971" w:rsidR="005444A8" w:rsidP="005444A8" w:rsidRDefault="00B72657" w14:paraId="5E803EA5" w14:textId="05CA77E7">
      <w:pPr>
        <w:pStyle w:val="Heading2"/>
        <w:ind w:left="533"/>
        <w:rPr>
          <w:rFonts w:ascii="Times New Roman" w:hAnsi="Times New Roman" w:cs="Times New Roman"/>
          <w:sz w:val="24"/>
          <w:szCs w:val="24"/>
        </w:rPr>
      </w:pPr>
      <w:bookmarkStart w:name="_Toc73446194" w:id="2318"/>
      <w:r>
        <w:rPr>
          <w:rFonts w:ascii="Times New Roman" w:hAnsi="Times New Roman" w:cs="Times New Roman"/>
          <w:sz w:val="24"/>
          <w:szCs w:val="24"/>
        </w:rPr>
        <w:t>6</w:t>
      </w:r>
      <w:r w:rsidRPr="00AE0971" w:rsidR="005444A8">
        <w:rPr>
          <w:rFonts w:ascii="Times New Roman" w:hAnsi="Times New Roman" w:cs="Times New Roman"/>
          <w:sz w:val="24"/>
          <w:szCs w:val="24"/>
        </w:rPr>
        <w:t>.15 Major Incident Management</w:t>
      </w:r>
      <w:bookmarkEnd w:id="2318"/>
    </w:p>
    <w:p w:rsidRPr="00AE0971" w:rsidR="005444A8" w:rsidP="005444A8" w:rsidRDefault="005444A8" w14:paraId="66EFA6F2" w14:textId="12E47FE9">
      <w:pPr>
        <w:pStyle w:val="NoSpacing"/>
        <w:rPr>
          <w:rFonts w:ascii="Times New Roman" w:hAnsi="Times New Roman" w:cs="Times New Roman"/>
        </w:rPr>
      </w:pPr>
    </w:p>
    <w:p w:rsidRPr="00AE0971" w:rsidR="005444A8" w:rsidP="005444A8" w:rsidRDefault="005444A8" w14:paraId="5BCD3C86" w14:textId="77777777">
      <w:pPr>
        <w:pStyle w:val="05BodyCopy"/>
      </w:pPr>
      <w:r w:rsidRPr="00AE0971">
        <w:t>Major incidents are managed as a sub process occurring within Incident Management where the impact of the incident is considered to have a particularly strong impact on the business such that additional activities must be undertaken to ensure the impact is reduced or removed as quickly as possible.</w:t>
      </w:r>
    </w:p>
    <w:p w:rsidRPr="00AE0971" w:rsidR="005444A8" w:rsidP="005444A8" w:rsidRDefault="005444A8" w14:paraId="6B97C083" w14:textId="77777777">
      <w:pPr>
        <w:pStyle w:val="05BodyCopy"/>
      </w:pPr>
      <w:r w:rsidRPr="00AE0971">
        <w:t>Major incidents are coordinated by a single individual, a Major Incident Manager, who will manage the situation through to resolution. The Major Incident Manager can use incident tasks to allow multiple support groups and users to work on the resolution concurrently. Incident Managers use the Major Incident Workbench to communicate regular updates on the progress of the incident through the lifecycle.  When the incident has been resolved, the Incident Manager can conduct a review of the incident and any follow up activities.</w:t>
      </w:r>
    </w:p>
    <w:p w:rsidRPr="00AE0971" w:rsidR="005444A8" w:rsidP="005444A8" w:rsidRDefault="005444A8" w14:paraId="630BD9FF" w14:textId="77777777">
      <w:pPr>
        <w:pStyle w:val="NoSpacing"/>
        <w:rPr>
          <w:rFonts w:ascii="Times New Roman" w:hAnsi="Times New Roman" w:cs="Times New Roman"/>
        </w:rPr>
      </w:pPr>
    </w:p>
    <w:p w:rsidRPr="00AE0971" w:rsidR="005444A8" w:rsidP="001215A0" w:rsidRDefault="005444A8" w14:paraId="031F2FFA" w14:textId="77777777">
      <w:pPr>
        <w:pStyle w:val="NoSpacing"/>
        <w:rPr>
          <w:rFonts w:ascii="Times New Roman" w:hAnsi="Times New Roman" w:cs="Times New Roman"/>
        </w:rPr>
      </w:pPr>
    </w:p>
    <w:p w:rsidRPr="00AE0971" w:rsidR="005C2664" w:rsidP="005444A8" w:rsidRDefault="003F5235" w14:paraId="31E55F7C" w14:textId="26B48DD8">
      <w:pPr>
        <w:rPr>
          <w:rFonts w:ascii="Times New Roman" w:hAnsi="Times New Roman" w:cs="Times New Roman"/>
        </w:rPr>
      </w:pPr>
      <w:r w:rsidRPr="00AE0971">
        <w:rPr>
          <w:rFonts w:ascii="Times New Roman" w:hAnsi="Times New Roman" w:cs="Times New Roman"/>
        </w:rPr>
        <w:br w:type="page"/>
      </w:r>
    </w:p>
    <w:tbl>
      <w:tblPr>
        <w:tblpPr w:leftFromText="180" w:rightFromText="180" w:vertAnchor="text" w:horzAnchor="page" w:tblpX="1682" w:tblpY="130"/>
        <w:tblW w:w="90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805"/>
        <w:gridCol w:w="2070"/>
        <w:gridCol w:w="6210"/>
      </w:tblGrid>
      <w:tr w:rsidRPr="00AE0971" w:rsidR="005444A8" w:rsidTr="005444A8" w14:paraId="5BC5A02F" w14:textId="77777777">
        <w:trPr>
          <w:cantSplit/>
          <w:trHeight w:val="350"/>
          <w:tblHeader/>
        </w:trPr>
        <w:tc>
          <w:tcPr>
            <w:tcW w:w="805" w:type="dxa"/>
            <w:shd w:val="clear" w:color="auto" w:fill="4472C4" w:themeFill="accent1"/>
          </w:tcPr>
          <w:p w:rsidRPr="00AE0971" w:rsidR="005444A8" w:rsidP="00F66D64" w:rsidRDefault="005444A8" w14:paraId="10701AE1" w14:textId="77777777">
            <w:pPr>
              <w:pStyle w:val="TableParagraph"/>
              <w:spacing w:before="78"/>
              <w:ind w:left="107"/>
              <w:rPr>
                <w:rFonts w:ascii="Times New Roman" w:hAnsi="Times New Roman" w:cs="Times New Roman"/>
                <w:b/>
                <w:color w:val="FFFFFF" w:themeColor="background1"/>
              </w:rPr>
            </w:pPr>
            <w:r w:rsidRPr="00AE0971">
              <w:rPr>
                <w:rFonts w:ascii="Times New Roman" w:hAnsi="Times New Roman" w:cs="Times New Roman"/>
                <w:b/>
                <w:color w:val="FFFFFF" w:themeColor="background1"/>
              </w:rPr>
              <w:lastRenderedPageBreak/>
              <w:t>ID</w:t>
            </w:r>
          </w:p>
        </w:tc>
        <w:tc>
          <w:tcPr>
            <w:tcW w:w="2070" w:type="dxa"/>
            <w:shd w:val="clear" w:color="auto" w:fill="4472C4" w:themeFill="accent1"/>
          </w:tcPr>
          <w:p w:rsidRPr="00AE0971" w:rsidR="005444A8" w:rsidP="00F66D64" w:rsidRDefault="005444A8" w14:paraId="37C3E29C" w14:textId="77777777">
            <w:pPr>
              <w:pStyle w:val="TableParagraph"/>
              <w:spacing w:before="78"/>
              <w:ind w:left="108" w:right="292"/>
              <w:rPr>
                <w:rFonts w:ascii="Times New Roman" w:hAnsi="Times New Roman" w:cs="Times New Roman"/>
                <w:b/>
                <w:color w:val="FFFFFF" w:themeColor="background1"/>
              </w:rPr>
            </w:pPr>
            <w:r w:rsidRPr="00AE0971">
              <w:rPr>
                <w:rFonts w:ascii="Times New Roman" w:hAnsi="Times New Roman" w:cs="Times New Roman"/>
                <w:b/>
                <w:color w:val="FFFFFF" w:themeColor="background1"/>
              </w:rPr>
              <w:t>Activity</w:t>
            </w:r>
          </w:p>
        </w:tc>
        <w:tc>
          <w:tcPr>
            <w:tcW w:w="6210" w:type="dxa"/>
            <w:shd w:val="clear" w:color="auto" w:fill="4472C4" w:themeFill="accent1"/>
          </w:tcPr>
          <w:p w:rsidRPr="00AE0971" w:rsidR="005444A8" w:rsidP="00F66D64" w:rsidRDefault="005444A8" w14:paraId="70D94F57" w14:textId="77777777">
            <w:pPr>
              <w:pStyle w:val="TableParagraph"/>
              <w:tabs>
                <w:tab w:val="left" w:pos="468"/>
                <w:tab w:val="left" w:pos="469"/>
              </w:tabs>
              <w:autoSpaceDE w:val="0"/>
              <w:autoSpaceDN w:val="0"/>
              <w:spacing w:before="80"/>
              <w:ind w:left="469" w:right="115"/>
              <w:rPr>
                <w:rFonts w:ascii="Times New Roman" w:hAnsi="Times New Roman" w:cs="Times New Roman"/>
                <w:b/>
                <w:color w:val="FFFFFF" w:themeColor="background1"/>
                <w:w w:val="105"/>
              </w:rPr>
            </w:pPr>
            <w:r w:rsidRPr="00AE0971">
              <w:rPr>
                <w:rFonts w:ascii="Times New Roman" w:hAnsi="Times New Roman" w:cs="Times New Roman"/>
                <w:b/>
                <w:color w:val="FFFFFF" w:themeColor="background1"/>
                <w:w w:val="105"/>
              </w:rPr>
              <w:t>Description</w:t>
            </w:r>
          </w:p>
        </w:tc>
      </w:tr>
      <w:tr w:rsidRPr="00AE0971" w:rsidR="005444A8" w:rsidTr="00F66D64" w14:paraId="6BCEC5E6" w14:textId="77777777">
        <w:trPr>
          <w:cantSplit/>
          <w:trHeight w:val="707"/>
        </w:trPr>
        <w:tc>
          <w:tcPr>
            <w:tcW w:w="805" w:type="dxa"/>
          </w:tcPr>
          <w:p w:rsidRPr="00AE0971" w:rsidR="005444A8" w:rsidP="00F66D64" w:rsidRDefault="005444A8" w14:paraId="479F1459" w14:textId="77777777">
            <w:pPr>
              <w:pStyle w:val="TableParagraph"/>
              <w:spacing w:before="78"/>
              <w:ind w:left="107"/>
              <w:rPr>
                <w:rFonts w:ascii="Times New Roman" w:hAnsi="Times New Roman" w:cs="Times New Roman"/>
              </w:rPr>
            </w:pPr>
            <w:r w:rsidRPr="00AE0971">
              <w:rPr>
                <w:rFonts w:ascii="Times New Roman" w:hAnsi="Times New Roman" w:cs="Times New Roman"/>
              </w:rPr>
              <w:t>MIM 1.0</w:t>
            </w:r>
          </w:p>
        </w:tc>
        <w:tc>
          <w:tcPr>
            <w:tcW w:w="2070" w:type="dxa"/>
          </w:tcPr>
          <w:p w:rsidRPr="00AE0971" w:rsidR="005444A8" w:rsidP="00F66D64" w:rsidRDefault="005444A8" w14:paraId="3CDC7C0A"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Propose new Major Incident</w:t>
            </w:r>
          </w:p>
        </w:tc>
        <w:tc>
          <w:tcPr>
            <w:tcW w:w="6210" w:type="dxa"/>
          </w:tcPr>
          <w:p w:rsidRPr="00AE0971" w:rsidR="005444A8" w:rsidP="000A1323" w:rsidRDefault="005444A8" w14:paraId="718F6013"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 xml:space="preserve">Incident manager and/or an agent can propose a major incident in ServiceNow when an incident meets the major incident criteria is met. </w:t>
            </w:r>
          </w:p>
          <w:p w:rsidRPr="00AE0971" w:rsidR="005444A8" w:rsidP="000A1323" w:rsidRDefault="005444A8" w14:paraId="2465ADF1"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Initiate major incident escalation process</w:t>
            </w:r>
          </w:p>
        </w:tc>
      </w:tr>
      <w:tr w:rsidRPr="00AE0971" w:rsidR="005444A8" w:rsidTr="00F66D64" w14:paraId="71C6C4F9" w14:textId="77777777">
        <w:trPr>
          <w:cantSplit/>
          <w:trHeight w:val="707"/>
        </w:trPr>
        <w:tc>
          <w:tcPr>
            <w:tcW w:w="805" w:type="dxa"/>
          </w:tcPr>
          <w:p w:rsidRPr="00AE0971" w:rsidR="005444A8" w:rsidP="00F66D64" w:rsidRDefault="005444A8" w14:paraId="768AF01A" w14:textId="77777777">
            <w:pPr>
              <w:pStyle w:val="TableParagraph"/>
              <w:spacing w:before="78"/>
              <w:ind w:left="107"/>
              <w:rPr>
                <w:rFonts w:ascii="Times New Roman" w:hAnsi="Times New Roman" w:cs="Times New Roman"/>
              </w:rPr>
            </w:pPr>
            <w:r w:rsidRPr="00AE0971">
              <w:rPr>
                <w:rFonts w:ascii="Times New Roman" w:hAnsi="Times New Roman" w:cs="Times New Roman"/>
              </w:rPr>
              <w:t>MIM 1.1b</w:t>
            </w:r>
          </w:p>
        </w:tc>
        <w:tc>
          <w:tcPr>
            <w:tcW w:w="2070" w:type="dxa"/>
          </w:tcPr>
          <w:p w:rsidRPr="00AE0971" w:rsidR="005444A8" w:rsidP="00F66D64" w:rsidRDefault="005444A8" w14:paraId="4B2A16D9"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Assign to Major Incident group and manager</w:t>
            </w:r>
          </w:p>
        </w:tc>
        <w:tc>
          <w:tcPr>
            <w:tcW w:w="6210" w:type="dxa"/>
          </w:tcPr>
          <w:p w:rsidRPr="00AE0971" w:rsidR="005444A8" w:rsidP="000A1323" w:rsidRDefault="005444A8" w14:paraId="28BB50FC"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Major incident is assigned to the major incident management group</w:t>
            </w:r>
          </w:p>
          <w:p w:rsidRPr="00AE0971" w:rsidR="005444A8" w:rsidP="000A1323" w:rsidRDefault="005444A8" w14:paraId="351E9855"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Escalation is sent to the appropriate group as determined</w:t>
            </w:r>
          </w:p>
        </w:tc>
      </w:tr>
      <w:tr w:rsidRPr="00AE0971" w:rsidR="00F321D7" w:rsidTr="00F66D64" w14:paraId="15A0E568" w14:textId="77777777">
        <w:trPr>
          <w:cantSplit/>
          <w:trHeight w:val="707"/>
        </w:trPr>
        <w:tc>
          <w:tcPr>
            <w:tcW w:w="805" w:type="dxa"/>
          </w:tcPr>
          <w:p w:rsidRPr="00AE0971" w:rsidR="00F321D7" w:rsidP="00F321D7" w:rsidRDefault="00F321D7" w14:paraId="717F8B53" w14:textId="77777777">
            <w:pPr>
              <w:pStyle w:val="TableParagraph"/>
              <w:spacing w:before="78"/>
              <w:ind w:left="107"/>
              <w:rPr>
                <w:rFonts w:ascii="Times New Roman" w:hAnsi="Times New Roman" w:cs="Times New Roman"/>
              </w:rPr>
            </w:pPr>
            <w:r w:rsidRPr="00AE0971">
              <w:rPr>
                <w:rFonts w:ascii="Times New Roman" w:hAnsi="Times New Roman" w:cs="Times New Roman"/>
              </w:rPr>
              <w:t>MIM 1.2</w:t>
            </w:r>
          </w:p>
        </w:tc>
        <w:tc>
          <w:tcPr>
            <w:tcW w:w="2070" w:type="dxa"/>
          </w:tcPr>
          <w:p w:rsidRPr="00AE0971" w:rsidR="00F321D7" w:rsidP="00F321D7" w:rsidRDefault="00F321D7" w14:paraId="4510ED8E"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Communications to Business stakeholders</w:t>
            </w:r>
          </w:p>
        </w:tc>
        <w:tc>
          <w:tcPr>
            <w:tcW w:w="6210" w:type="dxa"/>
          </w:tcPr>
          <w:p w:rsidRPr="00AE0971" w:rsidR="00F321D7" w:rsidP="000A1323" w:rsidRDefault="00F321D7" w14:paraId="69C6179C"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Establish major incident management conference bridge</w:t>
            </w:r>
          </w:p>
          <w:p w:rsidRPr="00AE0971" w:rsidR="00F321D7" w:rsidP="000A1323" w:rsidRDefault="00F321D7" w14:paraId="16249CD2" w14:textId="6F84ABFD">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Initial communications about the issue and known workaround if available to be sent to all business stakeholders</w:t>
            </w:r>
          </w:p>
        </w:tc>
      </w:tr>
      <w:tr w:rsidRPr="00AE0971" w:rsidR="00F321D7" w:rsidTr="00F66D64" w14:paraId="65A3366E" w14:textId="77777777">
        <w:trPr>
          <w:cantSplit/>
          <w:trHeight w:val="707"/>
        </w:trPr>
        <w:tc>
          <w:tcPr>
            <w:tcW w:w="805" w:type="dxa"/>
          </w:tcPr>
          <w:p w:rsidRPr="00AE0971" w:rsidR="00F321D7" w:rsidP="00F321D7" w:rsidRDefault="00F321D7" w14:paraId="588D7456" w14:textId="77777777">
            <w:pPr>
              <w:pStyle w:val="TableParagraph"/>
              <w:spacing w:before="78"/>
              <w:ind w:left="107"/>
              <w:rPr>
                <w:rFonts w:ascii="Times New Roman" w:hAnsi="Times New Roman" w:cs="Times New Roman"/>
              </w:rPr>
            </w:pPr>
            <w:r w:rsidRPr="00AE0971">
              <w:rPr>
                <w:rFonts w:ascii="Times New Roman" w:hAnsi="Times New Roman" w:cs="Times New Roman"/>
              </w:rPr>
              <w:t>MIM 1.3</w:t>
            </w:r>
          </w:p>
        </w:tc>
        <w:tc>
          <w:tcPr>
            <w:tcW w:w="2070" w:type="dxa"/>
          </w:tcPr>
          <w:p w:rsidRPr="00AE0971" w:rsidR="00F321D7" w:rsidP="00F321D7" w:rsidRDefault="00F321D7" w14:paraId="45B4F1DD"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Communications to Technical solvers</w:t>
            </w:r>
          </w:p>
        </w:tc>
        <w:tc>
          <w:tcPr>
            <w:tcW w:w="6210" w:type="dxa"/>
          </w:tcPr>
          <w:p w:rsidRPr="00AE0971" w:rsidR="00F321D7" w:rsidP="000A1323" w:rsidRDefault="00F321D7" w14:paraId="49AF9755"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Send communications via email/on-call notification to technical resolvers required</w:t>
            </w:r>
          </w:p>
          <w:p w:rsidRPr="00AE0971" w:rsidR="00F321D7" w:rsidP="000A1323" w:rsidRDefault="00F321D7" w14:paraId="704D6EDE"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Major Incident Manager engages support team members from required functional areas to investigate the issue</w:t>
            </w:r>
          </w:p>
        </w:tc>
      </w:tr>
      <w:tr w:rsidRPr="00AE0971" w:rsidR="00F321D7" w:rsidTr="00F66D64" w14:paraId="78736DE7" w14:textId="77777777">
        <w:trPr>
          <w:cantSplit/>
          <w:trHeight w:val="707"/>
        </w:trPr>
        <w:tc>
          <w:tcPr>
            <w:tcW w:w="805" w:type="dxa"/>
          </w:tcPr>
          <w:p w:rsidRPr="00AE0971" w:rsidR="00F321D7" w:rsidP="00F321D7" w:rsidRDefault="00F321D7" w14:paraId="416BF67F" w14:textId="77777777">
            <w:pPr>
              <w:pStyle w:val="TableParagraph"/>
              <w:spacing w:before="78"/>
              <w:ind w:left="107"/>
              <w:rPr>
                <w:rFonts w:ascii="Times New Roman" w:hAnsi="Times New Roman" w:cs="Times New Roman"/>
              </w:rPr>
            </w:pPr>
            <w:r w:rsidRPr="00AE0971">
              <w:rPr>
                <w:rFonts w:ascii="Times New Roman" w:hAnsi="Times New Roman" w:cs="Times New Roman"/>
              </w:rPr>
              <w:t>MIM 1.4</w:t>
            </w:r>
          </w:p>
        </w:tc>
        <w:tc>
          <w:tcPr>
            <w:tcW w:w="2070" w:type="dxa"/>
          </w:tcPr>
          <w:p w:rsidRPr="00AE0971" w:rsidR="00F321D7" w:rsidP="00F321D7" w:rsidRDefault="00F321D7" w14:paraId="65DC4C7D"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Create conference bridge* to discuss investigation steps and assign task</w:t>
            </w:r>
          </w:p>
        </w:tc>
        <w:tc>
          <w:tcPr>
            <w:tcW w:w="6210" w:type="dxa"/>
          </w:tcPr>
          <w:p w:rsidRPr="00AE0971" w:rsidR="00F321D7" w:rsidP="00F321D7" w:rsidRDefault="00F321D7" w14:paraId="206B5ADE" w14:textId="77777777">
            <w:pPr>
              <w:pStyle w:val="NoSpacing"/>
              <w:rPr>
                <w:rFonts w:ascii="Times New Roman" w:hAnsi="Times New Roman" w:cs="Times New Roman"/>
              </w:rPr>
            </w:pPr>
            <w:r w:rsidRPr="00AE0971">
              <w:rPr>
                <w:rFonts w:ascii="Times New Roman" w:hAnsi="Times New Roman" w:cs="Times New Roman"/>
              </w:rPr>
              <w:t xml:space="preserve">P1 Incident/Outage Response </w:t>
            </w:r>
          </w:p>
          <w:p w:rsidRPr="00AE0971" w:rsidR="00F321D7" w:rsidP="000A1323" w:rsidRDefault="00F321D7" w14:paraId="5189B0F1" w14:textId="6CFCD53A">
            <w:pPr>
              <w:pStyle w:val="NoSpacing"/>
              <w:numPr>
                <w:ilvl w:val="0"/>
                <w:numId w:val="54"/>
              </w:numPr>
              <w:rPr>
                <w:rFonts w:ascii="Times New Roman" w:hAnsi="Times New Roman" w:cs="Times New Roman"/>
              </w:rPr>
            </w:pPr>
            <w:r w:rsidRPr="00AE0971">
              <w:rPr>
                <w:rFonts w:ascii="Times New Roman" w:hAnsi="Times New Roman" w:cs="Times New Roman"/>
              </w:rPr>
              <w:t xml:space="preserve">Upon receiving a P1 incident/outage, the NOC personnel will establish a bridge and notify the NOC-M and the D2C2 Chief Engineer or their designates via phone, email, and text (found in </w:t>
            </w:r>
            <w:r w:rsidR="005F012B">
              <w:rPr>
                <w:rFonts w:ascii="Times New Roman" w:hAnsi="Times New Roman" w:cs="Times New Roman"/>
              </w:rPr>
              <w:t>A</w:t>
            </w:r>
            <w:r w:rsidRPr="00AE0971" w:rsidR="005F012B">
              <w:rPr>
                <w:rFonts w:ascii="Times New Roman" w:hAnsi="Times New Roman" w:cs="Times New Roman"/>
              </w:rPr>
              <w:t xml:space="preserve">ppendix </w:t>
            </w:r>
            <w:r w:rsidRPr="00AE0971">
              <w:rPr>
                <w:rFonts w:ascii="Times New Roman" w:hAnsi="Times New Roman" w:cs="Times New Roman"/>
              </w:rPr>
              <w:t>A), in order to join the bridge.</w:t>
            </w:r>
          </w:p>
          <w:p w:rsidRPr="00AE0971" w:rsidR="00F321D7" w:rsidP="000A1323" w:rsidRDefault="00F321D7" w14:paraId="2A55F388" w14:textId="77777777">
            <w:pPr>
              <w:pStyle w:val="NoSpacing"/>
              <w:numPr>
                <w:ilvl w:val="0"/>
                <w:numId w:val="54"/>
              </w:numPr>
              <w:rPr>
                <w:rFonts w:ascii="Times New Roman" w:hAnsi="Times New Roman" w:cs="Times New Roman"/>
              </w:rPr>
            </w:pPr>
            <w:r w:rsidRPr="00AE0971">
              <w:rPr>
                <w:rFonts w:ascii="Times New Roman" w:hAnsi="Times New Roman" w:cs="Times New Roman"/>
              </w:rPr>
              <w:t>The NOC will send a status email every 15 minutes for the first two hours and every half hour after that until issues are resolved to all persons identified in the NOC Procedure 7.1 Appendix A.</w:t>
            </w:r>
          </w:p>
          <w:p w:rsidRPr="00AE0971" w:rsidR="00F321D7" w:rsidP="000A1323" w:rsidRDefault="00F321D7" w14:paraId="3E6C640D" w14:textId="77777777">
            <w:pPr>
              <w:pStyle w:val="ListParagraph"/>
              <w:numPr>
                <w:ilvl w:val="0"/>
                <w:numId w:val="54"/>
              </w:numPr>
              <w:rPr>
                <w:rFonts w:ascii="Times New Roman" w:hAnsi="Times New Roman" w:cs="Times New Roman"/>
              </w:rPr>
            </w:pPr>
            <w:r w:rsidRPr="00AE0971">
              <w:rPr>
                <w:rFonts w:ascii="Times New Roman" w:hAnsi="Times New Roman" w:cs="Times New Roman"/>
              </w:rPr>
              <w:t xml:space="preserve">The D2C2 Chief Engineer will notify the D2C2 ISSO via phone, email and text to join the bridge. </w:t>
            </w:r>
          </w:p>
          <w:p w:rsidRPr="00AE0971" w:rsidR="00F321D7" w:rsidP="000A1323" w:rsidRDefault="00F321D7" w14:paraId="5F4710AD" w14:textId="77777777">
            <w:pPr>
              <w:pStyle w:val="NoSpacing"/>
              <w:numPr>
                <w:ilvl w:val="0"/>
                <w:numId w:val="54"/>
              </w:numPr>
              <w:rPr>
                <w:rFonts w:ascii="Times New Roman" w:hAnsi="Times New Roman" w:cs="Times New Roman"/>
              </w:rPr>
            </w:pPr>
            <w:r w:rsidRPr="00AE0971">
              <w:rPr>
                <w:rFonts w:ascii="Times New Roman" w:hAnsi="Times New Roman" w:cs="Times New Roman"/>
              </w:rPr>
              <w:t>The D2C2 ISSO will advise the D2C2 ISSM. The D2C2 ISSM will determine if the contingency plan is to be enacted.</w:t>
            </w:r>
          </w:p>
          <w:p w:rsidRPr="00AE0971" w:rsidR="00F321D7" w:rsidP="000A1323" w:rsidRDefault="00F321D7" w14:paraId="4457A167" w14:textId="77777777">
            <w:pPr>
              <w:pStyle w:val="NoSpacing"/>
              <w:numPr>
                <w:ilvl w:val="0"/>
                <w:numId w:val="54"/>
              </w:numPr>
              <w:rPr>
                <w:rFonts w:ascii="Times New Roman" w:hAnsi="Times New Roman" w:cs="Times New Roman"/>
              </w:rPr>
            </w:pPr>
            <w:r w:rsidRPr="00AE0971">
              <w:rPr>
                <w:rFonts w:ascii="Times New Roman" w:hAnsi="Times New Roman" w:cs="Times New Roman"/>
              </w:rPr>
              <w:t>Once D2C2 Contingency Plan is enacted:</w:t>
            </w:r>
          </w:p>
          <w:p w:rsidRPr="00AE0971" w:rsidR="00F321D7" w:rsidP="000A1323" w:rsidRDefault="00F321D7" w14:paraId="70D7BD1D" w14:textId="77777777">
            <w:pPr>
              <w:pStyle w:val="ListParagraph"/>
              <w:numPr>
                <w:ilvl w:val="1"/>
                <w:numId w:val="54"/>
              </w:numPr>
              <w:rPr>
                <w:rFonts w:ascii="Times New Roman" w:hAnsi="Times New Roman" w:cs="Times New Roman"/>
              </w:rPr>
            </w:pPr>
            <w:r w:rsidRPr="00AE0971">
              <w:rPr>
                <w:rFonts w:ascii="Times New Roman" w:hAnsi="Times New Roman" w:cs="Times New Roman"/>
              </w:rPr>
              <w:t>The D2C2 ISSM assumes the role of Contingency Plan Director (CPD)</w:t>
            </w:r>
          </w:p>
          <w:p w:rsidRPr="00AE0971" w:rsidR="00F321D7" w:rsidP="000A1323" w:rsidRDefault="00F321D7" w14:paraId="1F7EF36E" w14:textId="77777777">
            <w:pPr>
              <w:pStyle w:val="ListParagraph"/>
              <w:numPr>
                <w:ilvl w:val="1"/>
                <w:numId w:val="54"/>
              </w:numPr>
              <w:rPr>
                <w:rFonts w:ascii="Times New Roman" w:hAnsi="Times New Roman" w:cs="Times New Roman"/>
              </w:rPr>
            </w:pPr>
            <w:r w:rsidRPr="00AE0971">
              <w:rPr>
                <w:rFonts w:ascii="Times New Roman" w:hAnsi="Times New Roman" w:cs="Times New Roman"/>
              </w:rPr>
              <w:t>The D2C2 ISSO assumes the role of Contingency Plan Coordinator (CPC)</w:t>
            </w:r>
          </w:p>
          <w:p w:rsidRPr="00AE0971" w:rsidR="00F321D7" w:rsidP="000A1323" w:rsidRDefault="00F321D7" w14:paraId="644D7A08" w14:textId="77777777">
            <w:pPr>
              <w:pStyle w:val="ListParagraph"/>
              <w:numPr>
                <w:ilvl w:val="1"/>
                <w:numId w:val="54"/>
              </w:numPr>
              <w:rPr>
                <w:rFonts w:ascii="Times New Roman" w:hAnsi="Times New Roman" w:cs="Times New Roman"/>
              </w:rPr>
            </w:pPr>
            <w:r w:rsidRPr="00AE0971">
              <w:rPr>
                <w:rFonts w:ascii="Times New Roman" w:hAnsi="Times New Roman" w:cs="Times New Roman"/>
              </w:rPr>
              <w:t>The D2C2 Chief Project Engineer assumes the role of Outage and Damage Assessment Lead (ODAL)</w:t>
            </w:r>
          </w:p>
          <w:p w:rsidRPr="00AE0971" w:rsidR="00F321D7" w:rsidP="000A1323" w:rsidRDefault="00F321D7" w14:paraId="0B4F7228" w14:textId="77777777">
            <w:pPr>
              <w:pStyle w:val="ListParagraph"/>
              <w:numPr>
                <w:ilvl w:val="1"/>
                <w:numId w:val="54"/>
              </w:numPr>
              <w:rPr>
                <w:rFonts w:ascii="Times New Roman" w:hAnsi="Times New Roman" w:cs="Times New Roman"/>
              </w:rPr>
            </w:pPr>
            <w:r w:rsidRPr="00AE0971">
              <w:rPr>
                <w:rFonts w:ascii="Times New Roman" w:hAnsi="Times New Roman" w:cs="Times New Roman"/>
              </w:rPr>
              <w:t>The NOC-M assumes or assigns the role of Procurement and Logistics Coordinator (PLC)</w:t>
            </w:r>
          </w:p>
          <w:p w:rsidRPr="00AE0971" w:rsidR="00F321D7" w:rsidP="00F321D7" w:rsidRDefault="00F321D7" w14:paraId="01DB1591" w14:textId="77777777">
            <w:pPr>
              <w:pStyle w:val="NoSpacing"/>
              <w:rPr>
                <w:rFonts w:ascii="Times New Roman" w:hAnsi="Times New Roman" w:cs="Times New Roman"/>
              </w:rPr>
            </w:pPr>
            <w:r w:rsidRPr="00AE0971">
              <w:rPr>
                <w:rFonts w:ascii="Times New Roman" w:hAnsi="Times New Roman" w:cs="Times New Roman"/>
              </w:rPr>
              <w:t>P2 Incident/outage Response</w:t>
            </w:r>
          </w:p>
          <w:p w:rsidRPr="00AE0971" w:rsidR="00F321D7" w:rsidP="000A1323" w:rsidRDefault="00F321D7" w14:paraId="4CD71585" w14:textId="77777777">
            <w:pPr>
              <w:pStyle w:val="NoSpacing"/>
              <w:numPr>
                <w:ilvl w:val="0"/>
                <w:numId w:val="54"/>
              </w:numPr>
              <w:rPr>
                <w:rFonts w:ascii="Times New Roman" w:hAnsi="Times New Roman" w:cs="Times New Roman"/>
              </w:rPr>
            </w:pPr>
            <w:r w:rsidRPr="00AE0971">
              <w:rPr>
                <w:rFonts w:ascii="Times New Roman" w:hAnsi="Times New Roman" w:cs="Times New Roman"/>
              </w:rPr>
              <w:t>Upon receiving a P2 incident/outage, the helpdesk will notify the P2 response team (found in appendix B) or their designates, in order to establish a conference bridge within 30 minutes.</w:t>
            </w:r>
          </w:p>
          <w:p w:rsidRPr="00AE0971" w:rsidR="00F321D7" w:rsidP="00F321D7" w:rsidRDefault="00F321D7" w14:paraId="4F6F35E5" w14:textId="726171D9">
            <w:pPr>
              <w:pStyle w:val="TableParagraph"/>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rPr>
              <w:t>A status email shall be sent every 30 minutes for the first four hours and every half hour after that</w:t>
            </w:r>
          </w:p>
        </w:tc>
      </w:tr>
      <w:tr w:rsidRPr="00AE0971" w:rsidR="00F321D7" w:rsidTr="00F66D64" w14:paraId="40050B37" w14:textId="77777777">
        <w:trPr>
          <w:cantSplit/>
          <w:trHeight w:val="707"/>
        </w:trPr>
        <w:tc>
          <w:tcPr>
            <w:tcW w:w="805" w:type="dxa"/>
          </w:tcPr>
          <w:p w:rsidRPr="00AE0971" w:rsidR="00F321D7" w:rsidP="00F321D7" w:rsidRDefault="00F321D7" w14:paraId="7F4C1D57" w14:textId="77777777">
            <w:pPr>
              <w:pStyle w:val="TableParagraph"/>
              <w:spacing w:before="78"/>
              <w:ind w:left="107"/>
              <w:rPr>
                <w:rFonts w:ascii="Times New Roman" w:hAnsi="Times New Roman" w:cs="Times New Roman"/>
              </w:rPr>
            </w:pPr>
            <w:r w:rsidRPr="00AE0971">
              <w:rPr>
                <w:rFonts w:ascii="Times New Roman" w:hAnsi="Times New Roman" w:cs="Times New Roman"/>
              </w:rPr>
              <w:t>MIM 1.5</w:t>
            </w:r>
          </w:p>
        </w:tc>
        <w:tc>
          <w:tcPr>
            <w:tcW w:w="2070" w:type="dxa"/>
          </w:tcPr>
          <w:p w:rsidRPr="00AE0971" w:rsidR="00F321D7" w:rsidP="00F321D7" w:rsidRDefault="00F321D7" w14:paraId="260E9E80"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Assign tasks to individuals or using on-call scheduling</w:t>
            </w:r>
          </w:p>
        </w:tc>
        <w:tc>
          <w:tcPr>
            <w:tcW w:w="6210" w:type="dxa"/>
          </w:tcPr>
          <w:p w:rsidRPr="00AE0971" w:rsidR="00F321D7" w:rsidP="000A1323" w:rsidRDefault="00F321D7" w14:paraId="19E34CC6"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Assign tasks to appropriate individuals from right resolver groups as needed</w:t>
            </w:r>
          </w:p>
        </w:tc>
      </w:tr>
      <w:tr w:rsidRPr="00AE0971" w:rsidR="00F321D7" w:rsidTr="00F66D64" w14:paraId="3D1DE976" w14:textId="77777777">
        <w:trPr>
          <w:cantSplit/>
          <w:trHeight w:val="707"/>
        </w:trPr>
        <w:tc>
          <w:tcPr>
            <w:tcW w:w="805" w:type="dxa"/>
          </w:tcPr>
          <w:p w:rsidRPr="00AE0971" w:rsidR="00F321D7" w:rsidP="00F321D7" w:rsidRDefault="00F321D7" w14:paraId="1C8C1B2B" w14:textId="77777777">
            <w:pPr>
              <w:pStyle w:val="TableParagraph"/>
              <w:spacing w:before="78"/>
              <w:ind w:left="107"/>
              <w:rPr>
                <w:rFonts w:ascii="Times New Roman" w:hAnsi="Times New Roman" w:cs="Times New Roman"/>
              </w:rPr>
            </w:pPr>
            <w:r w:rsidRPr="00AE0971">
              <w:rPr>
                <w:rFonts w:ascii="Times New Roman" w:hAnsi="Times New Roman" w:cs="Times New Roman"/>
              </w:rPr>
              <w:lastRenderedPageBreak/>
              <w:t>MIM 1.6</w:t>
            </w:r>
          </w:p>
        </w:tc>
        <w:tc>
          <w:tcPr>
            <w:tcW w:w="2070" w:type="dxa"/>
          </w:tcPr>
          <w:p w:rsidRPr="00AE0971" w:rsidR="00F321D7" w:rsidP="00F321D7" w:rsidRDefault="00F321D7" w14:paraId="45FB0076"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Investigate task</w:t>
            </w:r>
          </w:p>
        </w:tc>
        <w:tc>
          <w:tcPr>
            <w:tcW w:w="6210" w:type="dxa"/>
          </w:tcPr>
          <w:p w:rsidRPr="00AE0971" w:rsidR="00F321D7" w:rsidP="000A1323" w:rsidRDefault="00F321D7" w14:paraId="494D7F6A"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Task for technical support team investigates the recovery options, solution and workaround</w:t>
            </w:r>
          </w:p>
        </w:tc>
      </w:tr>
      <w:tr w:rsidRPr="00AE0971" w:rsidR="00F321D7" w:rsidTr="00F66D64" w14:paraId="77745EC4" w14:textId="77777777">
        <w:trPr>
          <w:cantSplit/>
          <w:trHeight w:val="707"/>
        </w:trPr>
        <w:tc>
          <w:tcPr>
            <w:tcW w:w="805" w:type="dxa"/>
          </w:tcPr>
          <w:p w:rsidRPr="00AE0971" w:rsidR="00F321D7" w:rsidP="00F321D7" w:rsidRDefault="00F321D7" w14:paraId="3F92398C" w14:textId="77777777">
            <w:pPr>
              <w:pStyle w:val="TableParagraph"/>
              <w:spacing w:before="78"/>
              <w:ind w:left="107"/>
              <w:rPr>
                <w:rFonts w:ascii="Times New Roman" w:hAnsi="Times New Roman" w:cs="Times New Roman"/>
              </w:rPr>
            </w:pPr>
            <w:r w:rsidRPr="00AE0971">
              <w:rPr>
                <w:rFonts w:ascii="Times New Roman" w:hAnsi="Times New Roman" w:cs="Times New Roman"/>
              </w:rPr>
              <w:t>MIM 1.7</w:t>
            </w:r>
          </w:p>
        </w:tc>
        <w:tc>
          <w:tcPr>
            <w:tcW w:w="2070" w:type="dxa"/>
          </w:tcPr>
          <w:p w:rsidRPr="00AE0971" w:rsidR="00F321D7" w:rsidP="00F321D7" w:rsidRDefault="00F321D7" w14:paraId="67B675FD"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Diagnose and fix task</w:t>
            </w:r>
          </w:p>
        </w:tc>
        <w:tc>
          <w:tcPr>
            <w:tcW w:w="6210" w:type="dxa"/>
          </w:tcPr>
          <w:p w:rsidRPr="00AE0971" w:rsidR="00F321D7" w:rsidP="000A1323" w:rsidRDefault="00F321D7" w14:paraId="5DD96BB6"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 xml:space="preserve">Support team to </w:t>
            </w:r>
            <w:proofErr w:type="gramStart"/>
            <w:r w:rsidRPr="00AE0971">
              <w:rPr>
                <w:rFonts w:ascii="Times New Roman" w:hAnsi="Times New Roman" w:cs="Times New Roman"/>
                <w:spacing w:val="2"/>
              </w:rPr>
              <w:t>make a decision</w:t>
            </w:r>
            <w:proofErr w:type="gramEnd"/>
            <w:r w:rsidRPr="00AE0971">
              <w:rPr>
                <w:rFonts w:ascii="Times New Roman" w:hAnsi="Times New Roman" w:cs="Times New Roman"/>
                <w:spacing w:val="2"/>
              </w:rPr>
              <w:t>, if the solution/workaround or recovery options are available</w:t>
            </w:r>
          </w:p>
          <w:p w:rsidRPr="00AE0971" w:rsidR="00F321D7" w:rsidP="000A1323" w:rsidRDefault="00F321D7" w14:paraId="7906082B"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 xml:space="preserve">Operations Management and Support team to </w:t>
            </w:r>
            <w:proofErr w:type="gramStart"/>
            <w:r w:rsidRPr="00AE0971">
              <w:rPr>
                <w:rFonts w:ascii="Times New Roman" w:hAnsi="Times New Roman" w:cs="Times New Roman"/>
                <w:spacing w:val="2"/>
              </w:rPr>
              <w:t>make a decision</w:t>
            </w:r>
            <w:proofErr w:type="gramEnd"/>
            <w:r w:rsidRPr="00AE0971">
              <w:rPr>
                <w:rFonts w:ascii="Times New Roman" w:hAnsi="Times New Roman" w:cs="Times New Roman"/>
                <w:spacing w:val="2"/>
              </w:rPr>
              <w:t xml:space="preserve"> if Business Continuity Plan or Disaster Recovery Plan should be invoked</w:t>
            </w:r>
          </w:p>
        </w:tc>
      </w:tr>
      <w:tr w:rsidRPr="00AE0971" w:rsidR="00F321D7" w:rsidTr="00F66D64" w14:paraId="3ABE78BE" w14:textId="77777777">
        <w:trPr>
          <w:cantSplit/>
          <w:trHeight w:val="707"/>
        </w:trPr>
        <w:tc>
          <w:tcPr>
            <w:tcW w:w="805" w:type="dxa"/>
          </w:tcPr>
          <w:p w:rsidRPr="00AE0971" w:rsidR="00F321D7" w:rsidP="00F321D7" w:rsidRDefault="00F321D7" w14:paraId="46647CDD" w14:textId="77777777">
            <w:pPr>
              <w:pStyle w:val="TableParagraph"/>
              <w:spacing w:before="78"/>
              <w:ind w:left="107"/>
              <w:rPr>
                <w:rFonts w:ascii="Times New Roman" w:hAnsi="Times New Roman" w:cs="Times New Roman"/>
              </w:rPr>
            </w:pPr>
            <w:r w:rsidRPr="00AE0971">
              <w:rPr>
                <w:rFonts w:ascii="Times New Roman" w:hAnsi="Times New Roman" w:cs="Times New Roman"/>
              </w:rPr>
              <w:t>MIM 1.8</w:t>
            </w:r>
          </w:p>
        </w:tc>
        <w:tc>
          <w:tcPr>
            <w:tcW w:w="2070" w:type="dxa"/>
          </w:tcPr>
          <w:p w:rsidRPr="00AE0971" w:rsidR="00F321D7" w:rsidP="00F321D7" w:rsidRDefault="00F321D7" w14:paraId="18170746"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Provide Fix update to parent Incident</w:t>
            </w:r>
          </w:p>
        </w:tc>
        <w:tc>
          <w:tcPr>
            <w:tcW w:w="6210" w:type="dxa"/>
          </w:tcPr>
          <w:p w:rsidRPr="00AE0971" w:rsidR="00F321D7" w:rsidP="000A1323" w:rsidRDefault="00F321D7" w14:paraId="467ECBDD" w14:textId="600170CC">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Update resolution details/workaround details to update parent incident</w:t>
            </w:r>
          </w:p>
          <w:p w:rsidRPr="00AE0971" w:rsidR="00F321D7" w:rsidP="000A1323" w:rsidRDefault="00F321D7" w14:paraId="095FC969"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Identify the need for Problem record to be created</w:t>
            </w:r>
          </w:p>
        </w:tc>
      </w:tr>
      <w:tr w:rsidRPr="00AE0971" w:rsidR="00F321D7" w:rsidTr="00F66D64" w14:paraId="6EABC2CC" w14:textId="77777777">
        <w:trPr>
          <w:cantSplit/>
          <w:trHeight w:val="707"/>
        </w:trPr>
        <w:tc>
          <w:tcPr>
            <w:tcW w:w="805" w:type="dxa"/>
          </w:tcPr>
          <w:p w:rsidRPr="00AE0971" w:rsidR="00F321D7" w:rsidP="00F321D7" w:rsidRDefault="00F321D7" w14:paraId="382AE252" w14:textId="77777777">
            <w:pPr>
              <w:pStyle w:val="TableParagraph"/>
              <w:spacing w:before="78"/>
              <w:ind w:left="107"/>
              <w:rPr>
                <w:rFonts w:ascii="Times New Roman" w:hAnsi="Times New Roman" w:cs="Times New Roman"/>
              </w:rPr>
            </w:pPr>
            <w:r w:rsidRPr="00AE0971">
              <w:rPr>
                <w:rFonts w:ascii="Times New Roman" w:hAnsi="Times New Roman" w:cs="Times New Roman"/>
              </w:rPr>
              <w:t>MIM 1.90</w:t>
            </w:r>
          </w:p>
        </w:tc>
        <w:tc>
          <w:tcPr>
            <w:tcW w:w="2070" w:type="dxa"/>
          </w:tcPr>
          <w:p w:rsidRPr="00AE0971" w:rsidR="00F321D7" w:rsidP="00F321D7" w:rsidRDefault="00F321D7" w14:paraId="603940B3"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Incident resolved</w:t>
            </w:r>
          </w:p>
        </w:tc>
        <w:tc>
          <w:tcPr>
            <w:tcW w:w="6210" w:type="dxa"/>
          </w:tcPr>
          <w:p w:rsidRPr="00AE0971" w:rsidR="00F321D7" w:rsidP="000A1323" w:rsidRDefault="00F321D7" w14:paraId="0F73F5DC"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All tasks are completed, service restored with a permanent fix or workaround</w:t>
            </w:r>
          </w:p>
        </w:tc>
      </w:tr>
      <w:tr w:rsidRPr="00AE0971" w:rsidR="00F321D7" w:rsidTr="00F66D64" w14:paraId="0AF5ECAB" w14:textId="77777777">
        <w:trPr>
          <w:cantSplit/>
          <w:trHeight w:val="707"/>
        </w:trPr>
        <w:tc>
          <w:tcPr>
            <w:tcW w:w="805" w:type="dxa"/>
          </w:tcPr>
          <w:p w:rsidRPr="00AE0971" w:rsidR="00F321D7" w:rsidP="00F321D7" w:rsidRDefault="00F321D7" w14:paraId="4E5D100F" w14:textId="77777777">
            <w:pPr>
              <w:pStyle w:val="TableParagraph"/>
              <w:spacing w:before="78"/>
              <w:ind w:left="107"/>
              <w:rPr>
                <w:rFonts w:ascii="Times New Roman" w:hAnsi="Times New Roman" w:cs="Times New Roman"/>
              </w:rPr>
            </w:pPr>
            <w:r w:rsidRPr="00AE0971">
              <w:rPr>
                <w:rFonts w:ascii="Times New Roman" w:hAnsi="Times New Roman" w:cs="Times New Roman"/>
              </w:rPr>
              <w:t>MIM 1.91</w:t>
            </w:r>
          </w:p>
        </w:tc>
        <w:tc>
          <w:tcPr>
            <w:tcW w:w="2070" w:type="dxa"/>
          </w:tcPr>
          <w:p w:rsidRPr="00AE0971" w:rsidR="00F321D7" w:rsidP="00F321D7" w:rsidRDefault="00F321D7" w14:paraId="633DE457"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Conduct Post Incident Review</w:t>
            </w:r>
          </w:p>
        </w:tc>
        <w:tc>
          <w:tcPr>
            <w:tcW w:w="6210" w:type="dxa"/>
          </w:tcPr>
          <w:p w:rsidRPr="00AE0971" w:rsidR="00F321D7" w:rsidP="000A1323" w:rsidRDefault="00F321D7" w14:paraId="586DD617"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Create Problem record to identify the root cause of the issue</w:t>
            </w:r>
          </w:p>
          <w:p w:rsidRPr="00AE0971" w:rsidR="00F321D7" w:rsidP="000A1323" w:rsidRDefault="00F321D7" w14:paraId="08BB0D32"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Audit all the steps executed during MIM, identify process guide update needs if any</w:t>
            </w:r>
          </w:p>
        </w:tc>
      </w:tr>
      <w:tr w:rsidRPr="00AE0971" w:rsidR="00F321D7" w:rsidTr="00F66D64" w14:paraId="3DF7918D" w14:textId="77777777">
        <w:trPr>
          <w:cantSplit/>
          <w:trHeight w:val="707"/>
        </w:trPr>
        <w:tc>
          <w:tcPr>
            <w:tcW w:w="805" w:type="dxa"/>
          </w:tcPr>
          <w:p w:rsidRPr="00AE0971" w:rsidR="00F321D7" w:rsidP="00F321D7" w:rsidRDefault="00F321D7" w14:paraId="178503C3" w14:textId="77777777">
            <w:pPr>
              <w:pStyle w:val="TableParagraph"/>
              <w:spacing w:before="78"/>
              <w:ind w:left="107"/>
              <w:rPr>
                <w:rFonts w:ascii="Times New Roman" w:hAnsi="Times New Roman" w:cs="Times New Roman"/>
              </w:rPr>
            </w:pPr>
            <w:r w:rsidRPr="00AE0971">
              <w:rPr>
                <w:rFonts w:ascii="Times New Roman" w:hAnsi="Times New Roman" w:cs="Times New Roman"/>
              </w:rPr>
              <w:t>MIM 1.92</w:t>
            </w:r>
          </w:p>
        </w:tc>
        <w:tc>
          <w:tcPr>
            <w:tcW w:w="2070" w:type="dxa"/>
          </w:tcPr>
          <w:p w:rsidRPr="00AE0971" w:rsidR="00F321D7" w:rsidP="00F321D7" w:rsidRDefault="00F321D7" w14:paraId="64EE06AF"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Communicate post incident review</w:t>
            </w:r>
          </w:p>
        </w:tc>
        <w:tc>
          <w:tcPr>
            <w:tcW w:w="6210" w:type="dxa"/>
          </w:tcPr>
          <w:p w:rsidRPr="00AE0971" w:rsidR="00F321D7" w:rsidP="000A1323" w:rsidRDefault="00F321D7" w14:paraId="1A836648"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sidRPr="00AE0971">
              <w:rPr>
                <w:rFonts w:ascii="Times New Roman" w:hAnsi="Times New Roman" w:cs="Times New Roman"/>
                <w:spacing w:val="2"/>
              </w:rPr>
              <w:t>Send out Incident Review summary report to all stakeholders on issue description, root cause, solution implemented etc. and close out MIM</w:t>
            </w:r>
          </w:p>
        </w:tc>
      </w:tr>
    </w:tbl>
    <w:p w:rsidRPr="00AE0971" w:rsidR="005444A8" w:rsidP="005444A8" w:rsidRDefault="005444A8" w14:paraId="77B25B93" w14:textId="77777777">
      <w:pPr>
        <w:rPr>
          <w:rFonts w:ascii="Times New Roman" w:hAnsi="Times New Roman" w:cs="Times New Roman"/>
        </w:rPr>
      </w:pPr>
    </w:p>
    <w:p w:rsidR="00F321D7" w:rsidP="00F321D7" w:rsidRDefault="00F321D7" w14:paraId="2E4D6DDF" w14:textId="02A91D68">
      <w:pPr>
        <w:pStyle w:val="BodyText"/>
      </w:pPr>
      <w:r w:rsidRPr="00AE0971">
        <w:t>* Business stakeholders and technical teams will use a single conference bridge during the Major Incident investigation and resolution.</w:t>
      </w:r>
    </w:p>
    <w:p w:rsidR="009B298A" w:rsidP="00F321D7" w:rsidRDefault="009B298A" w14:paraId="2CD9DD20" w14:textId="3D04CCE6">
      <w:pPr>
        <w:pStyle w:val="BodyText"/>
      </w:pPr>
    </w:p>
    <w:p w:rsidRPr="00AE0971" w:rsidR="009B298A" w:rsidP="009B298A" w:rsidRDefault="009B298A" w14:paraId="28C3CC97" w14:textId="0A8870A8">
      <w:pPr>
        <w:pStyle w:val="Heading2"/>
        <w:ind w:left="533"/>
        <w:rPr>
          <w:rFonts w:ascii="Times New Roman" w:hAnsi="Times New Roman" w:cs="Times New Roman"/>
          <w:sz w:val="24"/>
          <w:szCs w:val="24"/>
        </w:rPr>
      </w:pPr>
      <w:bookmarkStart w:name="_Toc73446195" w:id="2319"/>
      <w:r>
        <w:rPr>
          <w:rFonts w:ascii="Times New Roman" w:hAnsi="Times New Roman" w:cs="Times New Roman"/>
          <w:sz w:val="24"/>
          <w:szCs w:val="24"/>
        </w:rPr>
        <w:t>6</w:t>
      </w:r>
      <w:r w:rsidRPr="00AE0971">
        <w:rPr>
          <w:rFonts w:ascii="Times New Roman" w:hAnsi="Times New Roman" w:cs="Times New Roman"/>
          <w:sz w:val="24"/>
          <w:szCs w:val="24"/>
        </w:rPr>
        <w:t xml:space="preserve">.16 </w:t>
      </w:r>
      <w:r>
        <w:rPr>
          <w:rFonts w:ascii="Times New Roman" w:hAnsi="Times New Roman" w:cs="Times New Roman"/>
          <w:sz w:val="24"/>
          <w:szCs w:val="24"/>
        </w:rPr>
        <w:t>Non-Technical Urgent Issues</w:t>
      </w:r>
      <w:bookmarkEnd w:id="2319"/>
    </w:p>
    <w:p w:rsidR="009B298A" w:rsidP="00F321D7" w:rsidRDefault="009B298A" w14:paraId="7C356DD7" w14:textId="04407984">
      <w:pPr>
        <w:pStyle w:val="BodyText"/>
      </w:pPr>
    </w:p>
    <w:tbl>
      <w:tblPr>
        <w:tblpPr w:leftFromText="180" w:rightFromText="180" w:vertAnchor="text" w:horzAnchor="page" w:tblpX="1682" w:tblpY="130"/>
        <w:tblW w:w="90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805"/>
        <w:gridCol w:w="2250"/>
        <w:gridCol w:w="6030"/>
      </w:tblGrid>
      <w:tr w:rsidRPr="00AE0971" w:rsidR="009B298A" w:rsidTr="00EA5834" w14:paraId="4E406711" w14:textId="77777777">
        <w:trPr>
          <w:cantSplit/>
          <w:trHeight w:val="350"/>
          <w:tblHeader/>
        </w:trPr>
        <w:tc>
          <w:tcPr>
            <w:tcW w:w="805" w:type="dxa"/>
            <w:shd w:val="clear" w:color="auto" w:fill="4472C4" w:themeFill="accent1"/>
          </w:tcPr>
          <w:p w:rsidRPr="00AE0971" w:rsidR="009B298A" w:rsidP="00E04081" w:rsidRDefault="009B298A" w14:paraId="7EE68037" w14:textId="77777777">
            <w:pPr>
              <w:pStyle w:val="TableParagraph"/>
              <w:spacing w:before="78"/>
              <w:ind w:left="107"/>
              <w:rPr>
                <w:rFonts w:ascii="Times New Roman" w:hAnsi="Times New Roman" w:cs="Times New Roman"/>
                <w:b/>
                <w:color w:val="FFFFFF" w:themeColor="background1"/>
              </w:rPr>
            </w:pPr>
            <w:r w:rsidRPr="00AE0971">
              <w:rPr>
                <w:rFonts w:ascii="Times New Roman" w:hAnsi="Times New Roman" w:cs="Times New Roman"/>
                <w:b/>
                <w:color w:val="FFFFFF" w:themeColor="background1"/>
              </w:rPr>
              <w:t>ID</w:t>
            </w:r>
          </w:p>
        </w:tc>
        <w:tc>
          <w:tcPr>
            <w:tcW w:w="2250" w:type="dxa"/>
            <w:shd w:val="clear" w:color="auto" w:fill="4472C4" w:themeFill="accent1"/>
          </w:tcPr>
          <w:p w:rsidRPr="00AE0971" w:rsidR="009B298A" w:rsidP="00E04081" w:rsidRDefault="009B298A" w14:paraId="6BD1C36D" w14:textId="77777777">
            <w:pPr>
              <w:pStyle w:val="TableParagraph"/>
              <w:spacing w:before="78"/>
              <w:ind w:left="108" w:right="292"/>
              <w:rPr>
                <w:rFonts w:ascii="Times New Roman" w:hAnsi="Times New Roman" w:cs="Times New Roman"/>
                <w:b/>
                <w:color w:val="FFFFFF" w:themeColor="background1"/>
              </w:rPr>
            </w:pPr>
            <w:r w:rsidRPr="00AE0971">
              <w:rPr>
                <w:rFonts w:ascii="Times New Roman" w:hAnsi="Times New Roman" w:cs="Times New Roman"/>
                <w:b/>
                <w:color w:val="FFFFFF" w:themeColor="background1"/>
              </w:rPr>
              <w:t>Activity</w:t>
            </w:r>
          </w:p>
        </w:tc>
        <w:tc>
          <w:tcPr>
            <w:tcW w:w="6030" w:type="dxa"/>
            <w:shd w:val="clear" w:color="auto" w:fill="4472C4" w:themeFill="accent1"/>
          </w:tcPr>
          <w:p w:rsidRPr="00AE0971" w:rsidR="009B298A" w:rsidP="00E04081" w:rsidRDefault="009B298A" w14:paraId="694319C4" w14:textId="77777777">
            <w:pPr>
              <w:pStyle w:val="TableParagraph"/>
              <w:tabs>
                <w:tab w:val="left" w:pos="468"/>
                <w:tab w:val="left" w:pos="469"/>
              </w:tabs>
              <w:autoSpaceDE w:val="0"/>
              <w:autoSpaceDN w:val="0"/>
              <w:spacing w:before="80"/>
              <w:ind w:left="469" w:right="115"/>
              <w:rPr>
                <w:rFonts w:ascii="Times New Roman" w:hAnsi="Times New Roman" w:cs="Times New Roman"/>
                <w:b/>
                <w:color w:val="FFFFFF" w:themeColor="background1"/>
                <w:w w:val="105"/>
              </w:rPr>
            </w:pPr>
            <w:r w:rsidRPr="00AE0971">
              <w:rPr>
                <w:rFonts w:ascii="Times New Roman" w:hAnsi="Times New Roman" w:cs="Times New Roman"/>
                <w:b/>
                <w:color w:val="FFFFFF" w:themeColor="background1"/>
                <w:w w:val="105"/>
              </w:rPr>
              <w:t>Description</w:t>
            </w:r>
          </w:p>
        </w:tc>
      </w:tr>
      <w:tr w:rsidRPr="00AE0971" w:rsidR="009B298A" w:rsidTr="00EA5834" w14:paraId="541993F0" w14:textId="77777777">
        <w:trPr>
          <w:cantSplit/>
          <w:trHeight w:val="707"/>
        </w:trPr>
        <w:tc>
          <w:tcPr>
            <w:tcW w:w="805" w:type="dxa"/>
          </w:tcPr>
          <w:p w:rsidRPr="00AE0971" w:rsidR="009B298A" w:rsidP="00E04081" w:rsidRDefault="009B298A" w14:paraId="17BEE27A" w14:textId="0CB16283">
            <w:pPr>
              <w:pStyle w:val="TableParagraph"/>
              <w:spacing w:before="78"/>
              <w:ind w:left="107"/>
              <w:rPr>
                <w:rFonts w:ascii="Times New Roman" w:hAnsi="Times New Roman" w:cs="Times New Roman"/>
              </w:rPr>
            </w:pPr>
            <w:r>
              <w:rPr>
                <w:rFonts w:ascii="Times New Roman" w:hAnsi="Times New Roman" w:cs="Times New Roman"/>
              </w:rPr>
              <w:t>NTUI</w:t>
            </w:r>
            <w:r w:rsidRPr="00AE0971">
              <w:rPr>
                <w:rFonts w:ascii="Times New Roman" w:hAnsi="Times New Roman" w:cs="Times New Roman"/>
              </w:rPr>
              <w:t xml:space="preserve"> 1.0</w:t>
            </w:r>
          </w:p>
        </w:tc>
        <w:tc>
          <w:tcPr>
            <w:tcW w:w="2250" w:type="dxa"/>
          </w:tcPr>
          <w:p w:rsidRPr="00AE0971" w:rsidR="009B298A" w:rsidP="00E04081" w:rsidRDefault="009B298A" w14:paraId="110319FF" w14:textId="70039ADE">
            <w:pPr>
              <w:pStyle w:val="TableParagraph"/>
              <w:spacing w:before="78"/>
              <w:ind w:left="108" w:right="292"/>
              <w:rPr>
                <w:rFonts w:ascii="Times New Roman" w:hAnsi="Times New Roman" w:cs="Times New Roman"/>
              </w:rPr>
            </w:pPr>
            <w:r>
              <w:rPr>
                <w:rFonts w:ascii="Times New Roman" w:hAnsi="Times New Roman" w:cs="Times New Roman"/>
              </w:rPr>
              <w:t>Request identified as a Non-Technical, Urgent Issue</w:t>
            </w:r>
          </w:p>
        </w:tc>
        <w:tc>
          <w:tcPr>
            <w:tcW w:w="6030" w:type="dxa"/>
          </w:tcPr>
          <w:p w:rsidRPr="00AE0971" w:rsidR="009B298A" w:rsidP="00E04081" w:rsidRDefault="009B298A" w14:paraId="56F36FEC" w14:textId="1739B1A4">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Pr>
                <w:rFonts w:ascii="Times New Roman" w:hAnsi="Times New Roman" w:cs="Times New Roman"/>
                <w:spacing w:val="2"/>
              </w:rPr>
              <w:t>Security related issues</w:t>
            </w:r>
          </w:p>
        </w:tc>
      </w:tr>
      <w:tr w:rsidRPr="00AE0971" w:rsidR="009B298A" w:rsidTr="00EA5834" w14:paraId="342AB22F" w14:textId="77777777">
        <w:trPr>
          <w:cantSplit/>
          <w:trHeight w:val="707"/>
        </w:trPr>
        <w:tc>
          <w:tcPr>
            <w:tcW w:w="805" w:type="dxa"/>
          </w:tcPr>
          <w:p w:rsidRPr="00AE0971" w:rsidR="009B298A" w:rsidP="00E04081" w:rsidRDefault="009B298A" w14:paraId="744D4AE8" w14:textId="617B2B88">
            <w:pPr>
              <w:pStyle w:val="TableParagraph"/>
              <w:spacing w:before="78"/>
              <w:ind w:left="107"/>
              <w:rPr>
                <w:rFonts w:ascii="Times New Roman" w:hAnsi="Times New Roman" w:cs="Times New Roman"/>
              </w:rPr>
            </w:pPr>
            <w:r>
              <w:rPr>
                <w:rFonts w:ascii="Times New Roman" w:hAnsi="Times New Roman" w:cs="Times New Roman"/>
              </w:rPr>
              <w:t>NTUI</w:t>
            </w:r>
            <w:r w:rsidRPr="00AE0971">
              <w:rPr>
                <w:rFonts w:ascii="Times New Roman" w:hAnsi="Times New Roman" w:cs="Times New Roman"/>
              </w:rPr>
              <w:t xml:space="preserve"> </w:t>
            </w:r>
            <w:r>
              <w:rPr>
                <w:rFonts w:ascii="Times New Roman" w:hAnsi="Times New Roman" w:cs="Times New Roman"/>
              </w:rPr>
              <w:t>1.1</w:t>
            </w:r>
          </w:p>
        </w:tc>
        <w:tc>
          <w:tcPr>
            <w:tcW w:w="2250" w:type="dxa"/>
          </w:tcPr>
          <w:p w:rsidRPr="00AE0971" w:rsidR="009B298A" w:rsidP="00E04081" w:rsidRDefault="009B298A" w14:paraId="543F95A0" w14:textId="496F7811">
            <w:pPr>
              <w:pStyle w:val="TableParagraph"/>
              <w:spacing w:before="78"/>
              <w:ind w:left="108" w:right="292"/>
              <w:rPr>
                <w:rFonts w:ascii="Times New Roman" w:hAnsi="Times New Roman" w:cs="Times New Roman"/>
              </w:rPr>
            </w:pPr>
            <w:r>
              <w:rPr>
                <w:rFonts w:ascii="Times New Roman" w:hAnsi="Times New Roman" w:cs="Times New Roman"/>
              </w:rPr>
              <w:t>Create incident ticket</w:t>
            </w:r>
          </w:p>
        </w:tc>
        <w:tc>
          <w:tcPr>
            <w:tcW w:w="6030" w:type="dxa"/>
          </w:tcPr>
          <w:p w:rsidR="009B298A" w:rsidP="00E04081" w:rsidRDefault="009B298A" w14:paraId="1B874B40"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Pr>
                <w:rFonts w:ascii="Times New Roman" w:hAnsi="Times New Roman" w:cs="Times New Roman"/>
                <w:spacing w:val="2"/>
              </w:rPr>
              <w:t xml:space="preserve">The NOC team will enter </w:t>
            </w:r>
            <w:proofErr w:type="gramStart"/>
            <w:r>
              <w:rPr>
                <w:rFonts w:ascii="Times New Roman" w:hAnsi="Times New Roman" w:cs="Times New Roman"/>
                <w:spacing w:val="2"/>
              </w:rPr>
              <w:t>all of</w:t>
            </w:r>
            <w:proofErr w:type="gramEnd"/>
            <w:r>
              <w:rPr>
                <w:rFonts w:ascii="Times New Roman" w:hAnsi="Times New Roman" w:cs="Times New Roman"/>
                <w:spacing w:val="2"/>
              </w:rPr>
              <w:t xml:space="preserve"> the necessary information pertaining to the security issue.</w:t>
            </w:r>
          </w:p>
          <w:p w:rsidRPr="00AE0971" w:rsidR="009B298A" w:rsidP="00E04081" w:rsidRDefault="009B298A" w14:paraId="305E7E94" w14:textId="5DB00E04">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Pr>
                <w:rFonts w:ascii="Times New Roman" w:hAnsi="Times New Roman" w:cs="Times New Roman"/>
                <w:spacing w:val="2"/>
              </w:rPr>
              <w:t>It will assign the ticket to the D2C2 Operations Team</w:t>
            </w:r>
          </w:p>
        </w:tc>
      </w:tr>
      <w:tr w:rsidRPr="00AE0971" w:rsidR="009B298A" w:rsidTr="00EA5834" w14:paraId="302079BF" w14:textId="77777777">
        <w:trPr>
          <w:cantSplit/>
          <w:trHeight w:val="707"/>
        </w:trPr>
        <w:tc>
          <w:tcPr>
            <w:tcW w:w="805" w:type="dxa"/>
          </w:tcPr>
          <w:p w:rsidRPr="00AE0971" w:rsidR="009B298A" w:rsidP="00E04081" w:rsidRDefault="009B298A" w14:paraId="65027450" w14:textId="0978143D">
            <w:pPr>
              <w:pStyle w:val="TableParagraph"/>
              <w:spacing w:before="78"/>
              <w:ind w:left="107"/>
              <w:rPr>
                <w:rFonts w:ascii="Times New Roman" w:hAnsi="Times New Roman" w:cs="Times New Roman"/>
              </w:rPr>
            </w:pPr>
            <w:r>
              <w:rPr>
                <w:rFonts w:ascii="Times New Roman" w:hAnsi="Times New Roman" w:cs="Times New Roman"/>
              </w:rPr>
              <w:t>NTUI</w:t>
            </w:r>
            <w:r w:rsidRPr="00AE0971">
              <w:rPr>
                <w:rFonts w:ascii="Times New Roman" w:hAnsi="Times New Roman" w:cs="Times New Roman"/>
              </w:rPr>
              <w:t xml:space="preserve"> </w:t>
            </w:r>
            <w:r>
              <w:rPr>
                <w:rFonts w:ascii="Times New Roman" w:hAnsi="Times New Roman" w:cs="Times New Roman"/>
              </w:rPr>
              <w:t>1.2</w:t>
            </w:r>
          </w:p>
        </w:tc>
        <w:tc>
          <w:tcPr>
            <w:tcW w:w="2250" w:type="dxa"/>
          </w:tcPr>
          <w:p w:rsidRPr="00AE0971" w:rsidR="009B298A" w:rsidP="00E04081" w:rsidRDefault="009B298A" w14:paraId="2A350698" w14:textId="24BDAE42">
            <w:pPr>
              <w:pStyle w:val="TableParagraph"/>
              <w:spacing w:before="78"/>
              <w:ind w:left="108" w:right="292"/>
              <w:rPr>
                <w:rFonts w:ascii="Times New Roman" w:hAnsi="Times New Roman" w:cs="Times New Roman"/>
              </w:rPr>
            </w:pPr>
            <w:r>
              <w:rPr>
                <w:rFonts w:ascii="Times New Roman" w:hAnsi="Times New Roman" w:cs="Times New Roman"/>
              </w:rPr>
              <w:t>Contact SOC</w:t>
            </w:r>
          </w:p>
        </w:tc>
        <w:tc>
          <w:tcPr>
            <w:tcW w:w="6030" w:type="dxa"/>
          </w:tcPr>
          <w:p w:rsidR="009B298A" w:rsidP="00E04081" w:rsidRDefault="009B298A" w14:paraId="70024B50"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Pr>
                <w:rFonts w:ascii="Times New Roman" w:hAnsi="Times New Roman" w:cs="Times New Roman"/>
                <w:spacing w:val="2"/>
              </w:rPr>
              <w:t>NOC team member will contact the SOC team (1800- Deloitte)</w:t>
            </w:r>
          </w:p>
          <w:p w:rsidRPr="00AE0971" w:rsidR="009B298A" w:rsidP="00E04081" w:rsidRDefault="009B298A" w14:paraId="7EEB9E2F" w14:textId="4DC7C1DD">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Pr>
                <w:rFonts w:ascii="Times New Roman" w:hAnsi="Times New Roman" w:cs="Times New Roman"/>
                <w:spacing w:val="2"/>
              </w:rPr>
              <w:t xml:space="preserve">Provide </w:t>
            </w:r>
            <w:proofErr w:type="gramStart"/>
            <w:r>
              <w:rPr>
                <w:rFonts w:ascii="Times New Roman" w:hAnsi="Times New Roman" w:cs="Times New Roman"/>
                <w:spacing w:val="2"/>
              </w:rPr>
              <w:t>all of</w:t>
            </w:r>
            <w:proofErr w:type="gramEnd"/>
            <w:r>
              <w:rPr>
                <w:rFonts w:ascii="Times New Roman" w:hAnsi="Times New Roman" w:cs="Times New Roman"/>
                <w:spacing w:val="2"/>
              </w:rPr>
              <w:t xml:space="preserve"> the necessary details related to the issue</w:t>
            </w:r>
          </w:p>
        </w:tc>
      </w:tr>
      <w:tr w:rsidRPr="00AE0971" w:rsidR="009B298A" w:rsidTr="00EA5834" w14:paraId="38FA802A" w14:textId="77777777">
        <w:trPr>
          <w:cantSplit/>
          <w:trHeight w:val="707"/>
        </w:trPr>
        <w:tc>
          <w:tcPr>
            <w:tcW w:w="805" w:type="dxa"/>
          </w:tcPr>
          <w:p w:rsidRPr="00AE0971" w:rsidR="009B298A" w:rsidP="00E04081" w:rsidRDefault="009B298A" w14:paraId="68EB53D9" w14:textId="0565C7A1">
            <w:pPr>
              <w:pStyle w:val="TableParagraph"/>
              <w:spacing w:before="78"/>
              <w:ind w:left="107"/>
              <w:rPr>
                <w:rFonts w:ascii="Times New Roman" w:hAnsi="Times New Roman" w:cs="Times New Roman"/>
              </w:rPr>
            </w:pPr>
            <w:r>
              <w:rPr>
                <w:rFonts w:ascii="Times New Roman" w:hAnsi="Times New Roman" w:cs="Times New Roman"/>
              </w:rPr>
              <w:t>NTUI</w:t>
            </w:r>
            <w:r w:rsidRPr="00AE0971">
              <w:rPr>
                <w:rFonts w:ascii="Times New Roman" w:hAnsi="Times New Roman" w:cs="Times New Roman"/>
              </w:rPr>
              <w:t xml:space="preserve"> 1.3</w:t>
            </w:r>
          </w:p>
        </w:tc>
        <w:tc>
          <w:tcPr>
            <w:tcW w:w="2250" w:type="dxa"/>
          </w:tcPr>
          <w:p w:rsidRPr="00AE0971" w:rsidR="009B298A" w:rsidP="00E04081" w:rsidRDefault="009B298A" w14:paraId="26FCA644" w14:textId="2AC10385">
            <w:pPr>
              <w:pStyle w:val="TableParagraph"/>
              <w:spacing w:before="78"/>
              <w:ind w:left="108" w:right="292"/>
              <w:rPr>
                <w:rFonts w:ascii="Times New Roman" w:hAnsi="Times New Roman" w:cs="Times New Roman"/>
              </w:rPr>
            </w:pPr>
            <w:r>
              <w:rPr>
                <w:rFonts w:ascii="Times New Roman" w:hAnsi="Times New Roman" w:cs="Times New Roman"/>
              </w:rPr>
              <w:t>Inform project stakeholders</w:t>
            </w:r>
          </w:p>
        </w:tc>
        <w:tc>
          <w:tcPr>
            <w:tcW w:w="6030" w:type="dxa"/>
          </w:tcPr>
          <w:p w:rsidRPr="00AE0971" w:rsidR="009B298A" w:rsidP="00E04081" w:rsidRDefault="009B298A" w14:paraId="59C36B5C" w14:textId="173B4442">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Pr>
                <w:rFonts w:ascii="Times New Roman" w:hAnsi="Times New Roman" w:cs="Times New Roman"/>
                <w:spacing w:val="2"/>
              </w:rPr>
              <w:t>NOC team will contact and inform Project Stakeholders to include Security</w:t>
            </w:r>
          </w:p>
        </w:tc>
      </w:tr>
      <w:tr w:rsidRPr="00AE0971" w:rsidR="009B298A" w:rsidTr="00EA5834" w14:paraId="5D1B2D14" w14:textId="77777777">
        <w:trPr>
          <w:cantSplit/>
          <w:trHeight w:val="707"/>
        </w:trPr>
        <w:tc>
          <w:tcPr>
            <w:tcW w:w="805" w:type="dxa"/>
          </w:tcPr>
          <w:p w:rsidR="009B298A" w:rsidP="00E04081" w:rsidRDefault="009B298A" w14:paraId="3229AC77" w14:textId="77777777">
            <w:pPr>
              <w:pStyle w:val="TableParagraph"/>
              <w:spacing w:before="78"/>
              <w:ind w:left="107"/>
              <w:rPr>
                <w:rFonts w:ascii="Times New Roman" w:hAnsi="Times New Roman" w:cs="Times New Roman"/>
              </w:rPr>
            </w:pPr>
            <w:r>
              <w:rPr>
                <w:rFonts w:ascii="Times New Roman" w:hAnsi="Times New Roman" w:cs="Times New Roman"/>
              </w:rPr>
              <w:t>NTUI</w:t>
            </w:r>
          </w:p>
          <w:p w:rsidR="009B298A" w:rsidP="00E04081" w:rsidRDefault="009B298A" w14:paraId="07D6E27E" w14:textId="688FB4D4">
            <w:pPr>
              <w:pStyle w:val="TableParagraph"/>
              <w:spacing w:before="78"/>
              <w:ind w:left="107"/>
              <w:rPr>
                <w:rFonts w:ascii="Times New Roman" w:hAnsi="Times New Roman" w:cs="Times New Roman"/>
              </w:rPr>
            </w:pPr>
            <w:r>
              <w:rPr>
                <w:rFonts w:ascii="Times New Roman" w:hAnsi="Times New Roman" w:cs="Times New Roman"/>
              </w:rPr>
              <w:t>1.4</w:t>
            </w:r>
          </w:p>
        </w:tc>
        <w:tc>
          <w:tcPr>
            <w:tcW w:w="2250" w:type="dxa"/>
          </w:tcPr>
          <w:p w:rsidR="009B298A" w:rsidP="00E04081" w:rsidRDefault="009B298A" w14:paraId="59BBB6D1" w14:textId="4E96AE12">
            <w:pPr>
              <w:pStyle w:val="TableParagraph"/>
              <w:spacing w:before="78"/>
              <w:ind w:left="108" w:right="292"/>
              <w:rPr>
                <w:rFonts w:ascii="Times New Roman" w:hAnsi="Times New Roman" w:cs="Times New Roman"/>
              </w:rPr>
            </w:pPr>
            <w:r>
              <w:rPr>
                <w:rFonts w:ascii="Times New Roman" w:hAnsi="Times New Roman" w:cs="Times New Roman"/>
              </w:rPr>
              <w:t>Inform Customer Stakeholders</w:t>
            </w:r>
          </w:p>
        </w:tc>
        <w:tc>
          <w:tcPr>
            <w:tcW w:w="6030" w:type="dxa"/>
          </w:tcPr>
          <w:p w:rsidR="009B298A" w:rsidP="00E04081" w:rsidRDefault="009B298A" w14:paraId="11614EDD" w14:textId="6CD446B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Pr>
                <w:rFonts w:ascii="Times New Roman" w:hAnsi="Times New Roman" w:cs="Times New Roman"/>
                <w:spacing w:val="2"/>
              </w:rPr>
              <w:t>Management to contact and inform Customer Stakeholders of the current security issue</w:t>
            </w:r>
          </w:p>
        </w:tc>
      </w:tr>
      <w:tr w:rsidRPr="00AE0971" w:rsidR="009B298A" w:rsidTr="00EA5834" w14:paraId="0838CC6F" w14:textId="77777777">
        <w:trPr>
          <w:cantSplit/>
          <w:trHeight w:val="707"/>
        </w:trPr>
        <w:tc>
          <w:tcPr>
            <w:tcW w:w="805" w:type="dxa"/>
          </w:tcPr>
          <w:p w:rsidR="009B298A" w:rsidP="00E04081" w:rsidRDefault="009B298A" w14:paraId="1AC82C9B" w14:textId="77777777">
            <w:pPr>
              <w:pStyle w:val="TableParagraph"/>
              <w:spacing w:before="78"/>
              <w:ind w:left="107"/>
              <w:rPr>
                <w:rFonts w:ascii="Times New Roman" w:hAnsi="Times New Roman" w:cs="Times New Roman"/>
              </w:rPr>
            </w:pPr>
            <w:r>
              <w:rPr>
                <w:rFonts w:ascii="Times New Roman" w:hAnsi="Times New Roman" w:cs="Times New Roman"/>
              </w:rPr>
              <w:t>NTUI</w:t>
            </w:r>
          </w:p>
          <w:p w:rsidR="009B298A" w:rsidP="00E04081" w:rsidRDefault="009B298A" w14:paraId="57C695EE" w14:textId="3C2E2079">
            <w:pPr>
              <w:pStyle w:val="TableParagraph"/>
              <w:spacing w:before="78"/>
              <w:ind w:left="107"/>
              <w:rPr>
                <w:rFonts w:ascii="Times New Roman" w:hAnsi="Times New Roman" w:cs="Times New Roman"/>
              </w:rPr>
            </w:pPr>
            <w:r>
              <w:rPr>
                <w:rFonts w:ascii="Times New Roman" w:hAnsi="Times New Roman" w:cs="Times New Roman"/>
              </w:rPr>
              <w:t>1.5</w:t>
            </w:r>
          </w:p>
        </w:tc>
        <w:tc>
          <w:tcPr>
            <w:tcW w:w="2250" w:type="dxa"/>
          </w:tcPr>
          <w:p w:rsidR="009B298A" w:rsidP="00E04081" w:rsidRDefault="009B298A" w14:paraId="7872B927" w14:textId="5FA1AD73">
            <w:pPr>
              <w:pStyle w:val="TableParagraph"/>
              <w:spacing w:before="78"/>
              <w:ind w:left="108" w:right="292"/>
              <w:rPr>
                <w:rFonts w:ascii="Times New Roman" w:hAnsi="Times New Roman" w:cs="Times New Roman"/>
              </w:rPr>
            </w:pPr>
            <w:r>
              <w:rPr>
                <w:rFonts w:ascii="Times New Roman" w:hAnsi="Times New Roman" w:cs="Times New Roman"/>
              </w:rPr>
              <w:t>Update Ticket</w:t>
            </w:r>
          </w:p>
        </w:tc>
        <w:tc>
          <w:tcPr>
            <w:tcW w:w="6030" w:type="dxa"/>
          </w:tcPr>
          <w:p w:rsidR="009B298A" w:rsidP="009B298A" w:rsidRDefault="009B298A" w14:paraId="6F496963" w14:textId="777777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Pr>
                <w:rFonts w:ascii="Times New Roman" w:hAnsi="Times New Roman" w:cs="Times New Roman"/>
                <w:spacing w:val="2"/>
              </w:rPr>
              <w:t>NOC team to update the incident ticket as more information is known</w:t>
            </w:r>
          </w:p>
          <w:p w:rsidRPr="009B298A" w:rsidR="009B298A" w:rsidP="009B298A" w:rsidRDefault="009B298A" w14:paraId="64360A5F" w14:textId="5EC1B077">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Pr>
                <w:rFonts w:ascii="Times New Roman" w:hAnsi="Times New Roman" w:cs="Times New Roman"/>
                <w:spacing w:val="2"/>
              </w:rPr>
              <w:t>They will provide all the necessary assistance in order to resolve the issue</w:t>
            </w:r>
          </w:p>
        </w:tc>
      </w:tr>
      <w:tr w:rsidRPr="00AE0971" w:rsidR="009B298A" w:rsidTr="00EA5834" w14:paraId="57F1B5E7" w14:textId="77777777">
        <w:trPr>
          <w:cantSplit/>
          <w:trHeight w:val="707"/>
        </w:trPr>
        <w:tc>
          <w:tcPr>
            <w:tcW w:w="805" w:type="dxa"/>
          </w:tcPr>
          <w:p w:rsidR="009B298A" w:rsidP="00E04081" w:rsidRDefault="009B298A" w14:paraId="3BB6BC18" w14:textId="77777777">
            <w:pPr>
              <w:pStyle w:val="TableParagraph"/>
              <w:spacing w:before="78"/>
              <w:ind w:left="107"/>
              <w:rPr>
                <w:rFonts w:ascii="Times New Roman" w:hAnsi="Times New Roman" w:cs="Times New Roman"/>
              </w:rPr>
            </w:pPr>
            <w:r>
              <w:rPr>
                <w:rFonts w:ascii="Times New Roman" w:hAnsi="Times New Roman" w:cs="Times New Roman"/>
              </w:rPr>
              <w:t>NTUI</w:t>
            </w:r>
          </w:p>
          <w:p w:rsidR="009B298A" w:rsidP="00E04081" w:rsidRDefault="009B298A" w14:paraId="5D1F076E" w14:textId="346601AE">
            <w:pPr>
              <w:pStyle w:val="TableParagraph"/>
              <w:spacing w:before="78"/>
              <w:ind w:left="107"/>
              <w:rPr>
                <w:rFonts w:ascii="Times New Roman" w:hAnsi="Times New Roman" w:cs="Times New Roman"/>
              </w:rPr>
            </w:pPr>
            <w:r>
              <w:rPr>
                <w:rFonts w:ascii="Times New Roman" w:hAnsi="Times New Roman" w:cs="Times New Roman"/>
              </w:rPr>
              <w:t>1.6</w:t>
            </w:r>
          </w:p>
        </w:tc>
        <w:tc>
          <w:tcPr>
            <w:tcW w:w="2250" w:type="dxa"/>
          </w:tcPr>
          <w:p w:rsidR="009B298A" w:rsidP="00E04081" w:rsidRDefault="009B298A" w14:paraId="0A6CF1E3" w14:textId="051C5233">
            <w:pPr>
              <w:pStyle w:val="TableParagraph"/>
              <w:spacing w:before="78"/>
              <w:ind w:left="108" w:right="292"/>
              <w:rPr>
                <w:rFonts w:ascii="Times New Roman" w:hAnsi="Times New Roman" w:cs="Times New Roman"/>
              </w:rPr>
            </w:pPr>
            <w:r>
              <w:rPr>
                <w:rFonts w:ascii="Times New Roman" w:hAnsi="Times New Roman" w:cs="Times New Roman"/>
              </w:rPr>
              <w:t>Close Ticket</w:t>
            </w:r>
          </w:p>
        </w:tc>
        <w:tc>
          <w:tcPr>
            <w:tcW w:w="6030" w:type="dxa"/>
          </w:tcPr>
          <w:p w:rsidR="009B298A" w:rsidP="009B298A" w:rsidRDefault="009B298A" w14:paraId="10884CA9" w14:textId="212B16A4">
            <w:pPr>
              <w:pStyle w:val="TableParagraph"/>
              <w:numPr>
                <w:ilvl w:val="0"/>
                <w:numId w:val="54"/>
              </w:numPr>
              <w:tabs>
                <w:tab w:val="left" w:pos="468"/>
                <w:tab w:val="left" w:pos="469"/>
              </w:tabs>
              <w:autoSpaceDE w:val="0"/>
              <w:autoSpaceDN w:val="0"/>
              <w:spacing w:before="3"/>
              <w:rPr>
                <w:rFonts w:ascii="Times New Roman" w:hAnsi="Times New Roman" w:cs="Times New Roman"/>
                <w:spacing w:val="2"/>
              </w:rPr>
            </w:pPr>
            <w:r>
              <w:rPr>
                <w:rFonts w:ascii="Times New Roman" w:hAnsi="Times New Roman" w:cs="Times New Roman"/>
                <w:spacing w:val="2"/>
              </w:rPr>
              <w:t>Incident ticket will be closed once confirmation from the SOC team is had on the issue being resolved.</w:t>
            </w:r>
          </w:p>
        </w:tc>
      </w:tr>
    </w:tbl>
    <w:p w:rsidR="009B298A" w:rsidP="00F321D7" w:rsidRDefault="009B298A" w14:paraId="38826EEE" w14:textId="77777777">
      <w:pPr>
        <w:pStyle w:val="BodyText"/>
      </w:pPr>
    </w:p>
    <w:p w:rsidRPr="00AE0971" w:rsidR="009B298A" w:rsidP="009B298A" w:rsidRDefault="009B298A" w14:paraId="2554AF86" w14:textId="77777777">
      <w:pPr>
        <w:pStyle w:val="NoSpacing"/>
      </w:pPr>
    </w:p>
    <w:p w:rsidRPr="00AE0971" w:rsidR="005C2664" w:rsidP="001215A0" w:rsidRDefault="005C2664" w14:paraId="013A5068" w14:textId="12A92C1D">
      <w:pPr>
        <w:pStyle w:val="NoSpacing"/>
        <w:rPr>
          <w:rFonts w:ascii="Times New Roman" w:hAnsi="Times New Roman" w:cs="Times New Roman"/>
        </w:rPr>
      </w:pPr>
    </w:p>
    <w:p w:rsidR="009B298A" w:rsidRDefault="009B298A" w14:paraId="4FAFB275" w14:textId="77777777">
      <w:pPr>
        <w:rPr>
          <w:rFonts w:ascii="Times New Roman" w:hAnsi="Times New Roman" w:eastAsia="Arial" w:cs="Times New Roman"/>
          <w:b/>
          <w:bCs/>
          <w:sz w:val="24"/>
          <w:szCs w:val="24"/>
        </w:rPr>
      </w:pPr>
      <w:r>
        <w:rPr>
          <w:rFonts w:ascii="Times New Roman" w:hAnsi="Times New Roman" w:cs="Times New Roman"/>
          <w:sz w:val="24"/>
          <w:szCs w:val="24"/>
        </w:rPr>
        <w:br w:type="page"/>
      </w:r>
    </w:p>
    <w:p w:rsidRPr="00AE0971" w:rsidR="00F321D7" w:rsidP="00F321D7" w:rsidRDefault="00B72657" w14:paraId="49251F78" w14:textId="0C1D00AD">
      <w:pPr>
        <w:pStyle w:val="Heading2"/>
        <w:ind w:left="533"/>
        <w:rPr>
          <w:rFonts w:ascii="Times New Roman" w:hAnsi="Times New Roman" w:cs="Times New Roman"/>
          <w:sz w:val="24"/>
          <w:szCs w:val="24"/>
        </w:rPr>
      </w:pPr>
      <w:bookmarkStart w:name="_Toc73446196" w:id="2320"/>
      <w:r>
        <w:rPr>
          <w:rFonts w:ascii="Times New Roman" w:hAnsi="Times New Roman" w:cs="Times New Roman"/>
          <w:sz w:val="24"/>
          <w:szCs w:val="24"/>
        </w:rPr>
        <w:lastRenderedPageBreak/>
        <w:t>6</w:t>
      </w:r>
      <w:r w:rsidRPr="00AE0971" w:rsidR="00F321D7">
        <w:rPr>
          <w:rFonts w:ascii="Times New Roman" w:hAnsi="Times New Roman" w:cs="Times New Roman"/>
          <w:sz w:val="24"/>
          <w:szCs w:val="24"/>
        </w:rPr>
        <w:t>.1</w:t>
      </w:r>
      <w:r w:rsidR="009B298A">
        <w:rPr>
          <w:rFonts w:ascii="Times New Roman" w:hAnsi="Times New Roman" w:cs="Times New Roman"/>
          <w:sz w:val="24"/>
          <w:szCs w:val="24"/>
        </w:rPr>
        <w:t>7</w:t>
      </w:r>
      <w:r w:rsidRPr="00AE0971" w:rsidR="00F321D7">
        <w:rPr>
          <w:rFonts w:ascii="Times New Roman" w:hAnsi="Times New Roman" w:cs="Times New Roman"/>
          <w:sz w:val="24"/>
          <w:szCs w:val="24"/>
        </w:rPr>
        <w:t xml:space="preserve"> Incident Candidates</w:t>
      </w:r>
      <w:bookmarkEnd w:id="2320"/>
    </w:p>
    <w:p w:rsidRPr="00AE0971" w:rsidR="00F321D7" w:rsidP="00F321D7" w:rsidRDefault="00F321D7" w14:paraId="09EBC019" w14:textId="77777777">
      <w:pPr>
        <w:pStyle w:val="NoSpacing"/>
        <w:rPr>
          <w:rFonts w:ascii="Times New Roman" w:hAnsi="Times New Roman" w:cs="Times New Roman"/>
        </w:rPr>
      </w:pPr>
    </w:p>
    <w:p w:rsidRPr="00AE0971" w:rsidR="00F321D7" w:rsidP="00F321D7" w:rsidRDefault="00F321D7" w14:paraId="1E9F7FDE" w14:textId="2CCBD363">
      <w:pPr>
        <w:pStyle w:val="05BodyCopy"/>
      </w:pPr>
      <w:r w:rsidRPr="00AE0971">
        <w:t>Users of the incident process may consider an incident to require the major process</w:t>
      </w:r>
      <w:r w:rsidR="002E76CB">
        <w:t>;</w:t>
      </w:r>
      <w:r w:rsidRPr="00AE0971">
        <w:t xml:space="preserve"> however</w:t>
      </w:r>
      <w:r w:rsidR="002E76CB">
        <w:t>,</w:t>
      </w:r>
      <w:r w:rsidRPr="00AE0971">
        <w:t xml:space="preserve"> they cannot automatically promote an incident into this process since it will trigger </w:t>
      </w:r>
      <w:proofErr w:type="gramStart"/>
      <w:r w:rsidRPr="00AE0971">
        <w:t>a number of</w:t>
      </w:r>
      <w:proofErr w:type="gramEnd"/>
      <w:r w:rsidRPr="00AE0971">
        <w:t xml:space="preserve"> actions and activities in other teams that they may not be aware of. Incidents are initially proposed as a Major Incident Candidate so that Incident Managers can confirm this process should be followed. There are 3 possible ways to do this:</w:t>
      </w:r>
    </w:p>
    <w:p w:rsidRPr="00AE0971" w:rsidR="00F321D7" w:rsidP="00F321D7" w:rsidRDefault="00F321D7" w14:paraId="67F9381F"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b/>
          <w:sz w:val="22"/>
        </w:rPr>
        <w:t>Automatically via predefined trigger criteria</w:t>
      </w:r>
      <w:r w:rsidRPr="00AE0971">
        <w:rPr>
          <w:rFonts w:ascii="Times New Roman" w:hAnsi="Times New Roman" w:eastAsia="Times New Roman" w:cs="Times New Roman"/>
          <w:sz w:val="22"/>
        </w:rPr>
        <w:t>: Major incident candidates can be automatically proposed based on pre-defined criteria. When this criterion is met the incident is immediately proposed as a candidate</w:t>
      </w:r>
    </w:p>
    <w:p w:rsidRPr="00AE0971" w:rsidR="00F321D7" w:rsidP="00F321D7" w:rsidRDefault="00F321D7" w14:paraId="5EEAF140"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b/>
          <w:sz w:val="22"/>
        </w:rPr>
        <w:t>Manually from an existing incident</w:t>
      </w:r>
      <w:r w:rsidRPr="00AE0971">
        <w:rPr>
          <w:rFonts w:ascii="Times New Roman" w:hAnsi="Times New Roman" w:eastAsia="Times New Roman" w:cs="Times New Roman"/>
          <w:sz w:val="22"/>
        </w:rPr>
        <w:t xml:space="preserve">: Users can manually propose a candidate from an existing incident by selecting the Propose Major Incident choice in the context menu. </w:t>
      </w:r>
    </w:p>
    <w:p w:rsidRPr="00AE0971" w:rsidR="00F321D7" w:rsidP="00F321D7" w:rsidRDefault="00F321D7" w14:paraId="763604FB"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b/>
          <w:sz w:val="22"/>
        </w:rPr>
        <w:t>Manually where no incident currently exists</w:t>
      </w:r>
      <w:r w:rsidRPr="00AE0971">
        <w:rPr>
          <w:rFonts w:ascii="Times New Roman" w:hAnsi="Times New Roman" w:eastAsia="Times New Roman" w:cs="Times New Roman"/>
          <w:sz w:val="22"/>
        </w:rPr>
        <w:t>: If an incident does not already exist, a candidate can be proposed directly from the left navigation menu using the Create Major Incident Candidate option</w:t>
      </w:r>
    </w:p>
    <w:p w:rsidRPr="00AE0971" w:rsidR="00F321D7" w:rsidP="00F321D7" w:rsidRDefault="00F321D7" w14:paraId="1169FE22"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b/>
          <w:sz w:val="22"/>
        </w:rPr>
        <w:t>Manually creating a major incident</w:t>
      </w:r>
      <w:r w:rsidRPr="00AE0971">
        <w:rPr>
          <w:rFonts w:ascii="Times New Roman" w:hAnsi="Times New Roman" w:eastAsia="Times New Roman" w:cs="Times New Roman"/>
          <w:sz w:val="22"/>
        </w:rPr>
        <w:t>: Major Incident Managers can create a major incident without the need for a candidate by using the Create Major Incident link in the left navigation menu.</w:t>
      </w:r>
    </w:p>
    <w:p w:rsidRPr="00AE0971" w:rsidR="00F321D7" w:rsidP="00F321D7" w:rsidRDefault="00F321D7" w14:paraId="26B681AF" w14:textId="77777777">
      <w:pPr>
        <w:pStyle w:val="NoSpacing"/>
        <w:rPr>
          <w:rFonts w:ascii="Times New Roman" w:hAnsi="Times New Roman" w:cs="Times New Roman"/>
        </w:rPr>
      </w:pPr>
    </w:p>
    <w:p w:rsidRPr="00AE0971" w:rsidR="00F321D7" w:rsidRDefault="00F321D7" w14:paraId="67B2B883" w14:textId="77777777">
      <w:pPr>
        <w:rPr>
          <w:rFonts w:ascii="Times New Roman" w:hAnsi="Times New Roman" w:eastAsia="Arial" w:cs="Times New Roman"/>
          <w:b/>
          <w:bCs/>
          <w:sz w:val="24"/>
          <w:szCs w:val="24"/>
        </w:rPr>
      </w:pPr>
      <w:r w:rsidRPr="00AE0971">
        <w:rPr>
          <w:rFonts w:ascii="Times New Roman" w:hAnsi="Times New Roman" w:cs="Times New Roman"/>
          <w:sz w:val="24"/>
          <w:szCs w:val="24"/>
        </w:rPr>
        <w:br w:type="page"/>
      </w:r>
    </w:p>
    <w:p w:rsidRPr="00AE0971" w:rsidR="00F321D7" w:rsidP="00F321D7" w:rsidRDefault="00B72657" w14:paraId="77F3F474" w14:textId="0B93CE96">
      <w:pPr>
        <w:pStyle w:val="Heading2"/>
        <w:ind w:left="533"/>
        <w:rPr>
          <w:rFonts w:ascii="Times New Roman" w:hAnsi="Times New Roman" w:cs="Times New Roman"/>
          <w:sz w:val="24"/>
          <w:szCs w:val="24"/>
        </w:rPr>
      </w:pPr>
      <w:bookmarkStart w:name="_Toc73446197" w:id="2321"/>
      <w:r>
        <w:rPr>
          <w:rFonts w:ascii="Times New Roman" w:hAnsi="Times New Roman" w:cs="Times New Roman"/>
          <w:sz w:val="24"/>
          <w:szCs w:val="24"/>
        </w:rPr>
        <w:lastRenderedPageBreak/>
        <w:t>6</w:t>
      </w:r>
      <w:r w:rsidRPr="00AE0971" w:rsidR="00F321D7">
        <w:rPr>
          <w:rFonts w:ascii="Times New Roman" w:hAnsi="Times New Roman" w:cs="Times New Roman"/>
          <w:sz w:val="24"/>
          <w:szCs w:val="24"/>
        </w:rPr>
        <w:t>.1</w:t>
      </w:r>
      <w:r w:rsidR="009B298A">
        <w:rPr>
          <w:rFonts w:ascii="Times New Roman" w:hAnsi="Times New Roman" w:cs="Times New Roman"/>
          <w:sz w:val="24"/>
          <w:szCs w:val="24"/>
        </w:rPr>
        <w:t>8</w:t>
      </w:r>
      <w:r w:rsidRPr="00AE0971" w:rsidR="00F321D7">
        <w:rPr>
          <w:rFonts w:ascii="Times New Roman" w:hAnsi="Times New Roman" w:cs="Times New Roman"/>
          <w:sz w:val="24"/>
          <w:szCs w:val="24"/>
        </w:rPr>
        <w:t xml:space="preserve"> Incident Communication Plan</w:t>
      </w:r>
      <w:bookmarkEnd w:id="2321"/>
    </w:p>
    <w:p w:rsidRPr="00AE0971" w:rsidR="00F321D7" w:rsidP="00F321D7" w:rsidRDefault="00F321D7" w14:paraId="6F72DC51" w14:textId="77777777">
      <w:pPr>
        <w:pStyle w:val="BodyText"/>
      </w:pPr>
    </w:p>
    <w:p w:rsidRPr="00AE0971" w:rsidR="00F321D7" w:rsidP="00F321D7" w:rsidRDefault="00F321D7" w14:paraId="334B8F14" w14:textId="5DD1CE66">
      <w:pPr>
        <w:pStyle w:val="BodyText"/>
      </w:pPr>
      <w:r w:rsidRPr="00AE0971">
        <w:t>Incident Communication Plan is defined for major incidents which helps support the process, with conditions Priority is 1 or 2 and MI is accepted. The plan helps guide sending communications to:</w:t>
      </w:r>
    </w:p>
    <w:p w:rsidRPr="00AE0971" w:rsidR="00F321D7" w:rsidP="00F321D7" w:rsidRDefault="00F321D7" w14:paraId="74BCC835"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Internal/Business Stakeholders</w:t>
      </w:r>
    </w:p>
    <w:p w:rsidRPr="00AE0971" w:rsidR="00F321D7" w:rsidP="00F321D7" w:rsidRDefault="00F321D7" w14:paraId="09598036" w14:textId="7777777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Technical Teams</w:t>
      </w:r>
    </w:p>
    <w:p w:rsidRPr="00AE0971" w:rsidR="00F321D7" w:rsidP="00F321D7" w:rsidRDefault="00F321D7" w14:paraId="7018C553" w14:textId="0F7DAC37">
      <w:pPr>
        <w:pStyle w:val="07Bullets"/>
        <w:rPr>
          <w:rFonts w:ascii="Times New Roman" w:hAnsi="Times New Roman" w:eastAsia="Times New Roman" w:cs="Times New Roman"/>
          <w:sz w:val="22"/>
        </w:rPr>
      </w:pPr>
      <w:r w:rsidRPr="00AE0971">
        <w:rPr>
          <w:rFonts w:ascii="Times New Roman" w:hAnsi="Times New Roman" w:eastAsia="Times New Roman" w:cs="Times New Roman"/>
          <w:sz w:val="22"/>
        </w:rPr>
        <w:t>End users</w:t>
      </w:r>
    </w:p>
    <w:p w:rsidRPr="00AE0971" w:rsidR="00F321D7" w:rsidP="00F321D7" w:rsidRDefault="00F321D7" w14:paraId="0156E257" w14:textId="77777777">
      <w:pPr>
        <w:pStyle w:val="07Bullets"/>
        <w:numPr>
          <w:ilvl w:val="0"/>
          <w:numId w:val="0"/>
        </w:numPr>
        <w:rPr>
          <w:rFonts w:ascii="Times New Roman" w:hAnsi="Times New Roman" w:eastAsia="Times New Roman" w:cs="Times New Roman"/>
          <w:sz w:val="22"/>
        </w:rPr>
      </w:pPr>
      <w:r w:rsidRPr="00AE0971">
        <w:rPr>
          <w:rFonts w:ascii="Times New Roman" w:hAnsi="Times New Roman" w:eastAsia="Times New Roman" w:cs="Times New Roman"/>
          <w:sz w:val="22"/>
        </w:rPr>
        <w:t>The plan creates communication tasks for the Major Incident Manager with specified trigger duration to guide him/her to send the communications to stakeholders.</w:t>
      </w:r>
    </w:p>
    <w:p w:rsidRPr="00AE0971" w:rsidR="00F321D7" w:rsidP="00F321D7" w:rsidRDefault="00F321D7" w14:paraId="33282B0D" w14:textId="77777777">
      <w:pPr>
        <w:pStyle w:val="NoSpacing"/>
        <w:rPr>
          <w:rFonts w:ascii="Times New Roman" w:hAnsi="Times New Roman" w:cs="Times New Roman"/>
        </w:rPr>
      </w:pPr>
    </w:p>
    <w:tbl>
      <w:tblPr>
        <w:tblpPr w:leftFromText="180" w:rightFromText="180" w:vertAnchor="text" w:horzAnchor="page" w:tblpX="1682" w:tblpY="130"/>
        <w:tblW w:w="89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615"/>
        <w:gridCol w:w="2970"/>
        <w:gridCol w:w="1440"/>
        <w:gridCol w:w="1440"/>
        <w:gridCol w:w="1530"/>
      </w:tblGrid>
      <w:tr w:rsidRPr="00AE0971" w:rsidR="00F321D7" w:rsidTr="00F321D7" w14:paraId="4B03268D" w14:textId="77777777">
        <w:trPr>
          <w:cantSplit/>
          <w:trHeight w:val="350"/>
          <w:tblHeader/>
        </w:trPr>
        <w:tc>
          <w:tcPr>
            <w:tcW w:w="1615" w:type="dxa"/>
            <w:shd w:val="clear" w:color="auto" w:fill="4472C4" w:themeFill="accent1"/>
          </w:tcPr>
          <w:p w:rsidRPr="00AE0971" w:rsidR="00F321D7" w:rsidP="00F66D64" w:rsidRDefault="00F321D7" w14:paraId="71D880BD" w14:textId="77777777">
            <w:pPr>
              <w:pStyle w:val="TableParagraph"/>
              <w:spacing w:before="78"/>
              <w:ind w:left="107"/>
              <w:rPr>
                <w:rFonts w:ascii="Times New Roman" w:hAnsi="Times New Roman" w:cs="Times New Roman"/>
                <w:b/>
                <w:color w:val="FFFFFF" w:themeColor="background1"/>
              </w:rPr>
            </w:pPr>
            <w:r w:rsidRPr="00AE0971">
              <w:rPr>
                <w:rFonts w:ascii="Times New Roman" w:hAnsi="Times New Roman" w:cs="Times New Roman"/>
                <w:b/>
                <w:color w:val="FFFFFF" w:themeColor="background1"/>
              </w:rPr>
              <w:t>Comm Plan</w:t>
            </w:r>
          </w:p>
        </w:tc>
        <w:tc>
          <w:tcPr>
            <w:tcW w:w="2970" w:type="dxa"/>
            <w:shd w:val="clear" w:color="auto" w:fill="4472C4" w:themeFill="accent1"/>
          </w:tcPr>
          <w:p w:rsidRPr="00AE0971" w:rsidR="00F321D7" w:rsidP="00F66D64" w:rsidRDefault="00F321D7" w14:paraId="19CFC5C1" w14:textId="77777777">
            <w:pPr>
              <w:pStyle w:val="TableParagraph"/>
              <w:spacing w:before="78"/>
              <w:ind w:left="107"/>
              <w:rPr>
                <w:rFonts w:ascii="Times New Roman" w:hAnsi="Times New Roman" w:cs="Times New Roman"/>
                <w:b/>
                <w:color w:val="FFFFFF" w:themeColor="background1"/>
              </w:rPr>
            </w:pPr>
            <w:r w:rsidRPr="00AE0971">
              <w:rPr>
                <w:rFonts w:ascii="Times New Roman" w:hAnsi="Times New Roman" w:cs="Times New Roman"/>
                <w:b/>
                <w:color w:val="FFFFFF" w:themeColor="background1"/>
              </w:rPr>
              <w:t>Task</w:t>
            </w:r>
          </w:p>
        </w:tc>
        <w:tc>
          <w:tcPr>
            <w:tcW w:w="1440" w:type="dxa"/>
            <w:shd w:val="clear" w:color="auto" w:fill="4472C4" w:themeFill="accent1"/>
          </w:tcPr>
          <w:p w:rsidRPr="00AE0971" w:rsidR="00F321D7" w:rsidP="00F66D64" w:rsidRDefault="00F321D7" w14:paraId="52E23097" w14:textId="77777777">
            <w:pPr>
              <w:pStyle w:val="TableParagraph"/>
              <w:tabs>
                <w:tab w:val="left" w:pos="468"/>
                <w:tab w:val="left" w:pos="469"/>
              </w:tabs>
              <w:autoSpaceDE w:val="0"/>
              <w:autoSpaceDN w:val="0"/>
              <w:spacing w:before="80"/>
              <w:ind w:left="107"/>
              <w:rPr>
                <w:rFonts w:ascii="Times New Roman" w:hAnsi="Times New Roman" w:cs="Times New Roman"/>
                <w:b/>
                <w:color w:val="FFFFFF" w:themeColor="background1"/>
              </w:rPr>
            </w:pPr>
            <w:r w:rsidRPr="00AE0971">
              <w:rPr>
                <w:rFonts w:ascii="Times New Roman" w:hAnsi="Times New Roman" w:cs="Times New Roman"/>
                <w:b/>
                <w:color w:val="FFFFFF" w:themeColor="background1"/>
              </w:rPr>
              <w:t>Type</w:t>
            </w:r>
          </w:p>
        </w:tc>
        <w:tc>
          <w:tcPr>
            <w:tcW w:w="1440" w:type="dxa"/>
            <w:shd w:val="clear" w:color="auto" w:fill="4472C4" w:themeFill="accent1"/>
          </w:tcPr>
          <w:p w:rsidRPr="00AE0971" w:rsidR="00F321D7" w:rsidP="00F66D64" w:rsidRDefault="00F321D7" w14:paraId="4A6EE287" w14:textId="77777777">
            <w:pPr>
              <w:pStyle w:val="TableParagraph"/>
              <w:tabs>
                <w:tab w:val="left" w:pos="468"/>
                <w:tab w:val="left" w:pos="469"/>
              </w:tabs>
              <w:autoSpaceDE w:val="0"/>
              <w:autoSpaceDN w:val="0"/>
              <w:spacing w:before="80"/>
              <w:ind w:left="107"/>
              <w:rPr>
                <w:rFonts w:ascii="Times New Roman" w:hAnsi="Times New Roman" w:cs="Times New Roman"/>
                <w:b/>
                <w:color w:val="FFFFFF" w:themeColor="background1"/>
              </w:rPr>
            </w:pPr>
            <w:r w:rsidRPr="00AE0971">
              <w:rPr>
                <w:rFonts w:ascii="Times New Roman" w:hAnsi="Times New Roman" w:cs="Times New Roman"/>
                <w:b/>
                <w:color w:val="FFFFFF" w:themeColor="background1"/>
              </w:rPr>
              <w:t>Frequency</w:t>
            </w:r>
          </w:p>
        </w:tc>
        <w:tc>
          <w:tcPr>
            <w:tcW w:w="1530" w:type="dxa"/>
            <w:shd w:val="clear" w:color="auto" w:fill="4472C4" w:themeFill="accent1"/>
          </w:tcPr>
          <w:p w:rsidRPr="00AE0971" w:rsidR="00F321D7" w:rsidP="00F66D64" w:rsidRDefault="00F321D7" w14:paraId="1AF52E6F" w14:textId="77777777">
            <w:pPr>
              <w:pStyle w:val="TableParagraph"/>
              <w:tabs>
                <w:tab w:val="left" w:pos="468"/>
                <w:tab w:val="left" w:pos="469"/>
              </w:tabs>
              <w:autoSpaceDE w:val="0"/>
              <w:autoSpaceDN w:val="0"/>
              <w:spacing w:before="80"/>
              <w:ind w:left="107"/>
              <w:rPr>
                <w:rFonts w:ascii="Times New Roman" w:hAnsi="Times New Roman" w:cs="Times New Roman"/>
                <w:b/>
                <w:color w:val="FFFFFF" w:themeColor="background1"/>
              </w:rPr>
            </w:pPr>
            <w:r w:rsidRPr="00AE0971">
              <w:rPr>
                <w:rFonts w:ascii="Times New Roman" w:hAnsi="Times New Roman" w:cs="Times New Roman"/>
                <w:b/>
                <w:color w:val="FFFFFF" w:themeColor="background1"/>
              </w:rPr>
              <w:t>Duration</w:t>
            </w:r>
          </w:p>
        </w:tc>
      </w:tr>
      <w:tr w:rsidRPr="00AE0971" w:rsidR="00F321D7" w:rsidTr="00F66D64" w14:paraId="1A26B67C" w14:textId="77777777">
        <w:trPr>
          <w:cantSplit/>
          <w:trHeight w:val="707"/>
        </w:trPr>
        <w:tc>
          <w:tcPr>
            <w:tcW w:w="1615" w:type="dxa"/>
            <w:vMerge w:val="restart"/>
          </w:tcPr>
          <w:p w:rsidRPr="00AE0971" w:rsidR="00F321D7" w:rsidP="00F66D64" w:rsidRDefault="00F321D7" w14:paraId="52EABAF9" w14:textId="77777777">
            <w:pPr>
              <w:pStyle w:val="TableParagraph"/>
              <w:spacing w:before="78"/>
              <w:ind w:left="107"/>
              <w:rPr>
                <w:rFonts w:ascii="Times New Roman" w:hAnsi="Times New Roman" w:cs="Times New Roman"/>
              </w:rPr>
            </w:pPr>
            <w:r w:rsidRPr="00AE0971">
              <w:rPr>
                <w:rFonts w:ascii="Times New Roman" w:hAnsi="Times New Roman" w:cs="Times New Roman"/>
              </w:rPr>
              <w:t>Technical</w:t>
            </w:r>
          </w:p>
        </w:tc>
        <w:tc>
          <w:tcPr>
            <w:tcW w:w="2970" w:type="dxa"/>
          </w:tcPr>
          <w:p w:rsidRPr="00AE0971" w:rsidR="00F321D7" w:rsidP="00F66D64" w:rsidRDefault="00F321D7" w14:paraId="1213D4CD"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Initial Technical Communication</w:t>
            </w:r>
          </w:p>
        </w:tc>
        <w:tc>
          <w:tcPr>
            <w:tcW w:w="1440" w:type="dxa"/>
          </w:tcPr>
          <w:p w:rsidRPr="00AE0971" w:rsidR="00F321D7" w:rsidP="00F66D64" w:rsidRDefault="00F321D7" w14:paraId="1DD776FE"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Initial</w:t>
            </w:r>
          </w:p>
        </w:tc>
        <w:tc>
          <w:tcPr>
            <w:tcW w:w="1440" w:type="dxa"/>
          </w:tcPr>
          <w:p w:rsidRPr="00AE0971" w:rsidR="00F321D7" w:rsidP="00F66D64" w:rsidRDefault="00F321D7" w14:paraId="6DFCC2CA"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One Time</w:t>
            </w:r>
          </w:p>
        </w:tc>
        <w:tc>
          <w:tcPr>
            <w:tcW w:w="1530" w:type="dxa"/>
          </w:tcPr>
          <w:p w:rsidRPr="00AE0971" w:rsidR="00F321D7" w:rsidP="00F66D64" w:rsidRDefault="00F321D7" w14:paraId="14C9BB64"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15 Mins</w:t>
            </w:r>
          </w:p>
        </w:tc>
      </w:tr>
      <w:tr w:rsidRPr="00AE0971" w:rsidR="00F321D7" w:rsidTr="00F66D64" w14:paraId="34B59378" w14:textId="77777777">
        <w:trPr>
          <w:cantSplit/>
          <w:trHeight w:val="707"/>
        </w:trPr>
        <w:tc>
          <w:tcPr>
            <w:tcW w:w="1615" w:type="dxa"/>
            <w:vMerge/>
          </w:tcPr>
          <w:p w:rsidRPr="00AE0971" w:rsidR="00F321D7" w:rsidP="00F66D64" w:rsidRDefault="00F321D7" w14:paraId="5A336DA4" w14:textId="77777777">
            <w:pPr>
              <w:pStyle w:val="TableParagraph"/>
              <w:spacing w:before="78"/>
              <w:ind w:left="107"/>
              <w:rPr>
                <w:rFonts w:ascii="Times New Roman" w:hAnsi="Times New Roman" w:cs="Times New Roman"/>
              </w:rPr>
            </w:pPr>
          </w:p>
        </w:tc>
        <w:tc>
          <w:tcPr>
            <w:tcW w:w="2970" w:type="dxa"/>
          </w:tcPr>
          <w:p w:rsidRPr="00AE0971" w:rsidR="00F321D7" w:rsidP="00F66D64" w:rsidRDefault="00F321D7" w14:paraId="02020812"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Technical Status Update</w:t>
            </w:r>
          </w:p>
        </w:tc>
        <w:tc>
          <w:tcPr>
            <w:tcW w:w="1440" w:type="dxa"/>
          </w:tcPr>
          <w:p w:rsidRPr="00AE0971" w:rsidR="00F321D7" w:rsidP="00F66D64" w:rsidRDefault="00F321D7" w14:paraId="22FC45B3"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Status Update</w:t>
            </w:r>
          </w:p>
        </w:tc>
        <w:tc>
          <w:tcPr>
            <w:tcW w:w="1440" w:type="dxa"/>
          </w:tcPr>
          <w:p w:rsidRPr="00AE0971" w:rsidR="00F321D7" w:rsidP="00F66D64" w:rsidRDefault="00F321D7" w14:paraId="430AAF7C"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Recurring</w:t>
            </w:r>
          </w:p>
        </w:tc>
        <w:tc>
          <w:tcPr>
            <w:tcW w:w="1530" w:type="dxa"/>
          </w:tcPr>
          <w:p w:rsidRPr="00AE0971" w:rsidR="00F321D7" w:rsidP="00F66D64" w:rsidRDefault="00F321D7" w14:paraId="0BFAEF28"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30 Mins</w:t>
            </w:r>
          </w:p>
        </w:tc>
      </w:tr>
      <w:tr w:rsidRPr="00AE0971" w:rsidR="00F321D7" w:rsidTr="00F66D64" w14:paraId="4A4D8341" w14:textId="77777777">
        <w:trPr>
          <w:cantSplit/>
          <w:trHeight w:val="707"/>
        </w:trPr>
        <w:tc>
          <w:tcPr>
            <w:tcW w:w="1615" w:type="dxa"/>
            <w:vMerge/>
          </w:tcPr>
          <w:p w:rsidRPr="00AE0971" w:rsidR="00F321D7" w:rsidP="00F66D64" w:rsidRDefault="00F321D7" w14:paraId="34E73671" w14:textId="77777777">
            <w:pPr>
              <w:pStyle w:val="TableParagraph"/>
              <w:spacing w:before="78"/>
              <w:ind w:left="107"/>
              <w:rPr>
                <w:rFonts w:ascii="Times New Roman" w:hAnsi="Times New Roman" w:cs="Times New Roman"/>
              </w:rPr>
            </w:pPr>
          </w:p>
        </w:tc>
        <w:tc>
          <w:tcPr>
            <w:tcW w:w="2970" w:type="dxa"/>
          </w:tcPr>
          <w:p w:rsidRPr="00AE0971" w:rsidR="00F321D7" w:rsidP="00F66D64" w:rsidRDefault="00F321D7" w14:paraId="25204A58"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Technical Resolution Communication</w:t>
            </w:r>
          </w:p>
        </w:tc>
        <w:tc>
          <w:tcPr>
            <w:tcW w:w="1440" w:type="dxa"/>
          </w:tcPr>
          <w:p w:rsidRPr="00AE0971" w:rsidR="00F321D7" w:rsidP="00F66D64" w:rsidRDefault="00F321D7" w14:paraId="62D0DBC5"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Resolution</w:t>
            </w:r>
          </w:p>
        </w:tc>
        <w:tc>
          <w:tcPr>
            <w:tcW w:w="1440" w:type="dxa"/>
          </w:tcPr>
          <w:p w:rsidRPr="00AE0971" w:rsidR="00F321D7" w:rsidP="00F66D64" w:rsidRDefault="00F321D7" w14:paraId="018C118D"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Onetime</w:t>
            </w:r>
          </w:p>
        </w:tc>
        <w:tc>
          <w:tcPr>
            <w:tcW w:w="1530" w:type="dxa"/>
          </w:tcPr>
          <w:p w:rsidRPr="00AE0971" w:rsidR="00F321D7" w:rsidP="00F66D64" w:rsidRDefault="00F321D7" w14:paraId="758A00CC"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When Resolved</w:t>
            </w:r>
          </w:p>
        </w:tc>
      </w:tr>
      <w:tr w:rsidRPr="00AE0971" w:rsidR="00F321D7" w:rsidTr="00F66D64" w14:paraId="2210B29B" w14:textId="77777777">
        <w:trPr>
          <w:cantSplit/>
          <w:trHeight w:val="707"/>
        </w:trPr>
        <w:tc>
          <w:tcPr>
            <w:tcW w:w="1615" w:type="dxa"/>
            <w:vMerge w:val="restart"/>
          </w:tcPr>
          <w:p w:rsidRPr="00AE0971" w:rsidR="00F321D7" w:rsidP="00F66D64" w:rsidRDefault="00F321D7" w14:paraId="1AB11E45" w14:textId="77777777">
            <w:pPr>
              <w:pStyle w:val="TableParagraph"/>
              <w:spacing w:before="78"/>
              <w:ind w:left="107"/>
              <w:rPr>
                <w:rFonts w:ascii="Times New Roman" w:hAnsi="Times New Roman" w:cs="Times New Roman"/>
              </w:rPr>
            </w:pPr>
            <w:r w:rsidRPr="00AE0971">
              <w:rPr>
                <w:rFonts w:ascii="Times New Roman" w:hAnsi="Times New Roman" w:cs="Times New Roman"/>
              </w:rPr>
              <w:t>Internal Stakeholder</w:t>
            </w:r>
          </w:p>
        </w:tc>
        <w:tc>
          <w:tcPr>
            <w:tcW w:w="2970" w:type="dxa"/>
          </w:tcPr>
          <w:p w:rsidRPr="00AE0971" w:rsidR="00F321D7" w:rsidP="00F66D64" w:rsidRDefault="00F321D7" w14:paraId="17E305C0"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Internal Stakeholder Communications</w:t>
            </w:r>
          </w:p>
        </w:tc>
        <w:tc>
          <w:tcPr>
            <w:tcW w:w="1440" w:type="dxa"/>
          </w:tcPr>
          <w:p w:rsidRPr="00AE0971" w:rsidR="00F321D7" w:rsidP="00F66D64" w:rsidRDefault="00F321D7" w14:paraId="7B605191"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Initial</w:t>
            </w:r>
          </w:p>
        </w:tc>
        <w:tc>
          <w:tcPr>
            <w:tcW w:w="1440" w:type="dxa"/>
          </w:tcPr>
          <w:p w:rsidRPr="00AE0971" w:rsidR="00F321D7" w:rsidP="00F66D64" w:rsidRDefault="00F321D7" w14:paraId="39261812"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One Time</w:t>
            </w:r>
          </w:p>
        </w:tc>
        <w:tc>
          <w:tcPr>
            <w:tcW w:w="1530" w:type="dxa"/>
          </w:tcPr>
          <w:p w:rsidRPr="00AE0971" w:rsidR="00F321D7" w:rsidP="00F66D64" w:rsidRDefault="00F321D7" w14:paraId="05762FB4"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30 Mins</w:t>
            </w:r>
          </w:p>
        </w:tc>
      </w:tr>
      <w:tr w:rsidRPr="00AE0971" w:rsidR="00F321D7" w:rsidTr="00F66D64" w14:paraId="67AEDD3A" w14:textId="77777777">
        <w:trPr>
          <w:cantSplit/>
          <w:trHeight w:val="707"/>
        </w:trPr>
        <w:tc>
          <w:tcPr>
            <w:tcW w:w="1615" w:type="dxa"/>
            <w:vMerge/>
          </w:tcPr>
          <w:p w:rsidRPr="00AE0971" w:rsidR="00F321D7" w:rsidP="00F66D64" w:rsidRDefault="00F321D7" w14:paraId="75A0B035" w14:textId="77777777">
            <w:pPr>
              <w:pStyle w:val="TableParagraph"/>
              <w:spacing w:before="78"/>
              <w:ind w:left="107"/>
              <w:rPr>
                <w:rFonts w:ascii="Times New Roman" w:hAnsi="Times New Roman" w:cs="Times New Roman"/>
              </w:rPr>
            </w:pPr>
          </w:p>
        </w:tc>
        <w:tc>
          <w:tcPr>
            <w:tcW w:w="2970" w:type="dxa"/>
          </w:tcPr>
          <w:p w:rsidRPr="00AE0971" w:rsidR="00F321D7" w:rsidP="00F66D64" w:rsidRDefault="00F321D7" w14:paraId="3094E188"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Stakeholder Status Update</w:t>
            </w:r>
          </w:p>
        </w:tc>
        <w:tc>
          <w:tcPr>
            <w:tcW w:w="1440" w:type="dxa"/>
          </w:tcPr>
          <w:p w:rsidRPr="00AE0971" w:rsidR="00F321D7" w:rsidP="00F66D64" w:rsidRDefault="00F321D7" w14:paraId="5A9CF70C"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Status Update</w:t>
            </w:r>
          </w:p>
        </w:tc>
        <w:tc>
          <w:tcPr>
            <w:tcW w:w="1440" w:type="dxa"/>
          </w:tcPr>
          <w:p w:rsidRPr="00AE0971" w:rsidR="00F321D7" w:rsidP="00F66D64" w:rsidRDefault="00F321D7" w14:paraId="52BE5CA1"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Recurring</w:t>
            </w:r>
          </w:p>
        </w:tc>
        <w:tc>
          <w:tcPr>
            <w:tcW w:w="1530" w:type="dxa"/>
          </w:tcPr>
          <w:p w:rsidRPr="00AE0971" w:rsidR="00F321D7" w:rsidP="00F66D64" w:rsidRDefault="00F321D7" w14:paraId="6BF45B16"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60 Mins</w:t>
            </w:r>
          </w:p>
          <w:p w:rsidRPr="00AE0971" w:rsidR="00F321D7" w:rsidP="00F66D64" w:rsidRDefault="00F321D7" w14:paraId="18574997"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(P1 and P2)</w:t>
            </w:r>
          </w:p>
        </w:tc>
      </w:tr>
      <w:tr w:rsidRPr="00AE0971" w:rsidR="00F321D7" w:rsidTr="00F66D64" w14:paraId="57085C61" w14:textId="77777777">
        <w:trPr>
          <w:cantSplit/>
          <w:trHeight w:val="707"/>
        </w:trPr>
        <w:tc>
          <w:tcPr>
            <w:tcW w:w="1615" w:type="dxa"/>
            <w:vMerge/>
          </w:tcPr>
          <w:p w:rsidRPr="00AE0971" w:rsidR="00F321D7" w:rsidP="00F66D64" w:rsidRDefault="00F321D7" w14:paraId="3A69DCD4" w14:textId="77777777">
            <w:pPr>
              <w:pStyle w:val="TableParagraph"/>
              <w:spacing w:before="78"/>
              <w:ind w:left="107"/>
              <w:rPr>
                <w:rFonts w:ascii="Times New Roman" w:hAnsi="Times New Roman" w:cs="Times New Roman"/>
              </w:rPr>
            </w:pPr>
          </w:p>
        </w:tc>
        <w:tc>
          <w:tcPr>
            <w:tcW w:w="2970" w:type="dxa"/>
          </w:tcPr>
          <w:p w:rsidRPr="00AE0971" w:rsidR="00F321D7" w:rsidP="00F66D64" w:rsidRDefault="00F321D7" w14:paraId="0A4973EE"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Crisis Management Communication</w:t>
            </w:r>
          </w:p>
        </w:tc>
        <w:tc>
          <w:tcPr>
            <w:tcW w:w="1440" w:type="dxa"/>
          </w:tcPr>
          <w:p w:rsidRPr="00AE0971" w:rsidR="00F321D7" w:rsidP="00F66D64" w:rsidRDefault="00F321D7" w14:paraId="3EF12CCE"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Ad hoc</w:t>
            </w:r>
          </w:p>
        </w:tc>
        <w:tc>
          <w:tcPr>
            <w:tcW w:w="1440" w:type="dxa"/>
          </w:tcPr>
          <w:p w:rsidRPr="00AE0971" w:rsidR="00F321D7" w:rsidP="00F66D64" w:rsidRDefault="00F321D7" w14:paraId="4550AF48"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Recurring</w:t>
            </w:r>
          </w:p>
        </w:tc>
        <w:tc>
          <w:tcPr>
            <w:tcW w:w="1530" w:type="dxa"/>
          </w:tcPr>
          <w:p w:rsidRPr="00AE0971" w:rsidR="00F321D7" w:rsidP="00F66D64" w:rsidRDefault="00F321D7" w14:paraId="43612BD5"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60 Mins</w:t>
            </w:r>
          </w:p>
          <w:p w:rsidRPr="00AE0971" w:rsidR="00F321D7" w:rsidP="00F66D64" w:rsidRDefault="00F321D7" w14:paraId="01DB5995"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(P1 only)</w:t>
            </w:r>
          </w:p>
        </w:tc>
      </w:tr>
      <w:tr w:rsidRPr="00AE0971" w:rsidR="00F321D7" w:rsidTr="00F66D64" w14:paraId="1C595968" w14:textId="77777777">
        <w:trPr>
          <w:cantSplit/>
          <w:trHeight w:val="707"/>
        </w:trPr>
        <w:tc>
          <w:tcPr>
            <w:tcW w:w="1615" w:type="dxa"/>
            <w:vMerge/>
          </w:tcPr>
          <w:p w:rsidRPr="00AE0971" w:rsidR="00F321D7" w:rsidP="00F66D64" w:rsidRDefault="00F321D7" w14:paraId="76CCD85E" w14:textId="77777777">
            <w:pPr>
              <w:pStyle w:val="TableParagraph"/>
              <w:spacing w:before="78"/>
              <w:ind w:left="107"/>
              <w:rPr>
                <w:rFonts w:ascii="Times New Roman" w:hAnsi="Times New Roman" w:cs="Times New Roman"/>
              </w:rPr>
            </w:pPr>
          </w:p>
        </w:tc>
        <w:tc>
          <w:tcPr>
            <w:tcW w:w="2970" w:type="dxa"/>
          </w:tcPr>
          <w:p w:rsidRPr="00AE0971" w:rsidR="00F321D7" w:rsidP="00F66D64" w:rsidRDefault="00F321D7" w14:paraId="2B958AE8"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Stakeholder Resolution Communication</w:t>
            </w:r>
          </w:p>
        </w:tc>
        <w:tc>
          <w:tcPr>
            <w:tcW w:w="1440" w:type="dxa"/>
          </w:tcPr>
          <w:p w:rsidRPr="00AE0971" w:rsidR="00F321D7" w:rsidP="00F66D64" w:rsidRDefault="00F321D7" w14:paraId="22FEAA65"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Resolution</w:t>
            </w:r>
          </w:p>
        </w:tc>
        <w:tc>
          <w:tcPr>
            <w:tcW w:w="1440" w:type="dxa"/>
          </w:tcPr>
          <w:p w:rsidRPr="00AE0971" w:rsidR="00F321D7" w:rsidP="00F66D64" w:rsidRDefault="00F321D7" w14:paraId="1EDB9C71"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Onetime</w:t>
            </w:r>
          </w:p>
        </w:tc>
        <w:tc>
          <w:tcPr>
            <w:tcW w:w="1530" w:type="dxa"/>
          </w:tcPr>
          <w:p w:rsidRPr="00AE0971" w:rsidR="00F321D7" w:rsidP="00F66D64" w:rsidRDefault="00F321D7" w14:paraId="6A0D53EB"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When Resolved</w:t>
            </w:r>
          </w:p>
        </w:tc>
      </w:tr>
      <w:tr w:rsidRPr="00AE0971" w:rsidR="00F321D7" w:rsidTr="00F66D64" w14:paraId="272BE9F2" w14:textId="77777777">
        <w:trPr>
          <w:cantSplit/>
          <w:trHeight w:val="707"/>
        </w:trPr>
        <w:tc>
          <w:tcPr>
            <w:tcW w:w="1615" w:type="dxa"/>
            <w:vMerge w:val="restart"/>
          </w:tcPr>
          <w:p w:rsidRPr="00AE0971" w:rsidR="00F321D7" w:rsidP="00F66D64" w:rsidRDefault="00F321D7" w14:paraId="2AC7A800" w14:textId="77777777">
            <w:pPr>
              <w:pStyle w:val="TableParagraph"/>
              <w:spacing w:before="78"/>
              <w:ind w:left="107"/>
              <w:rPr>
                <w:rFonts w:ascii="Times New Roman" w:hAnsi="Times New Roman" w:cs="Times New Roman"/>
              </w:rPr>
            </w:pPr>
            <w:r w:rsidRPr="00AE0971">
              <w:rPr>
                <w:rFonts w:ascii="Times New Roman" w:hAnsi="Times New Roman" w:cs="Times New Roman"/>
              </w:rPr>
              <w:t>End User*</w:t>
            </w:r>
          </w:p>
        </w:tc>
        <w:tc>
          <w:tcPr>
            <w:tcW w:w="2970" w:type="dxa"/>
          </w:tcPr>
          <w:p w:rsidRPr="00AE0971" w:rsidR="00F321D7" w:rsidP="00F66D64" w:rsidRDefault="00F321D7" w14:paraId="4884CAD6"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Initial End User Communications</w:t>
            </w:r>
          </w:p>
        </w:tc>
        <w:tc>
          <w:tcPr>
            <w:tcW w:w="1440" w:type="dxa"/>
          </w:tcPr>
          <w:p w:rsidRPr="00AE0971" w:rsidR="00F321D7" w:rsidP="00F66D64" w:rsidRDefault="00F321D7" w14:paraId="29664E7B"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Initial</w:t>
            </w:r>
          </w:p>
        </w:tc>
        <w:tc>
          <w:tcPr>
            <w:tcW w:w="1440" w:type="dxa"/>
          </w:tcPr>
          <w:p w:rsidRPr="00AE0971" w:rsidR="00F321D7" w:rsidP="00F66D64" w:rsidRDefault="00F321D7" w14:paraId="54DD9D3F"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One Time</w:t>
            </w:r>
          </w:p>
        </w:tc>
        <w:tc>
          <w:tcPr>
            <w:tcW w:w="1530" w:type="dxa"/>
          </w:tcPr>
          <w:p w:rsidRPr="00AE0971" w:rsidR="00F321D7" w:rsidP="00F66D64" w:rsidRDefault="00F321D7" w14:paraId="54E66E8D" w14:textId="77777777">
            <w:pPr>
              <w:pStyle w:val="TableParagraph"/>
              <w:spacing w:before="78"/>
              <w:ind w:left="108" w:right="292"/>
              <w:rPr>
                <w:rFonts w:ascii="Times New Roman" w:hAnsi="Times New Roman" w:cs="Times New Roman"/>
              </w:rPr>
            </w:pPr>
          </w:p>
        </w:tc>
      </w:tr>
      <w:tr w:rsidRPr="00AE0971" w:rsidR="00F321D7" w:rsidTr="00F66D64" w14:paraId="03974437" w14:textId="77777777">
        <w:trPr>
          <w:cantSplit/>
          <w:trHeight w:val="707"/>
        </w:trPr>
        <w:tc>
          <w:tcPr>
            <w:tcW w:w="1615" w:type="dxa"/>
            <w:vMerge/>
          </w:tcPr>
          <w:p w:rsidRPr="00AE0971" w:rsidR="00F321D7" w:rsidP="00F66D64" w:rsidRDefault="00F321D7" w14:paraId="5ABAB0C5" w14:textId="77777777">
            <w:pPr>
              <w:pStyle w:val="TableParagraph"/>
              <w:spacing w:before="78"/>
              <w:ind w:left="107"/>
              <w:rPr>
                <w:rFonts w:ascii="Times New Roman" w:hAnsi="Times New Roman" w:cs="Times New Roman"/>
              </w:rPr>
            </w:pPr>
          </w:p>
        </w:tc>
        <w:tc>
          <w:tcPr>
            <w:tcW w:w="2970" w:type="dxa"/>
          </w:tcPr>
          <w:p w:rsidRPr="00AE0971" w:rsidR="00F321D7" w:rsidP="00F66D64" w:rsidRDefault="00F321D7" w14:paraId="471C56D3"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End User Status Update</w:t>
            </w:r>
          </w:p>
        </w:tc>
        <w:tc>
          <w:tcPr>
            <w:tcW w:w="1440" w:type="dxa"/>
          </w:tcPr>
          <w:p w:rsidRPr="00AE0971" w:rsidR="00F321D7" w:rsidP="00F66D64" w:rsidRDefault="00F321D7" w14:paraId="253BADA7"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Status Update</w:t>
            </w:r>
          </w:p>
        </w:tc>
        <w:tc>
          <w:tcPr>
            <w:tcW w:w="1440" w:type="dxa"/>
          </w:tcPr>
          <w:p w:rsidRPr="00AE0971" w:rsidR="00F321D7" w:rsidP="00F66D64" w:rsidRDefault="00F321D7" w14:paraId="7D81A0B4"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Recurring</w:t>
            </w:r>
          </w:p>
        </w:tc>
        <w:tc>
          <w:tcPr>
            <w:tcW w:w="1530" w:type="dxa"/>
          </w:tcPr>
          <w:p w:rsidRPr="00AE0971" w:rsidR="00F321D7" w:rsidP="00F66D64" w:rsidRDefault="00F321D7" w14:paraId="70FF0CB4" w14:textId="77777777">
            <w:pPr>
              <w:pStyle w:val="TableParagraph"/>
              <w:spacing w:before="78"/>
              <w:ind w:left="108" w:right="292"/>
              <w:rPr>
                <w:rFonts w:ascii="Times New Roman" w:hAnsi="Times New Roman" w:cs="Times New Roman"/>
              </w:rPr>
            </w:pPr>
          </w:p>
        </w:tc>
      </w:tr>
      <w:tr w:rsidRPr="00AE0971" w:rsidR="00F321D7" w:rsidTr="00F66D64" w14:paraId="50B60329" w14:textId="77777777">
        <w:trPr>
          <w:cantSplit/>
          <w:trHeight w:val="707"/>
        </w:trPr>
        <w:tc>
          <w:tcPr>
            <w:tcW w:w="1615" w:type="dxa"/>
            <w:vMerge/>
          </w:tcPr>
          <w:p w:rsidRPr="00AE0971" w:rsidR="00F321D7" w:rsidP="00F66D64" w:rsidRDefault="00F321D7" w14:paraId="5D2097F8" w14:textId="77777777">
            <w:pPr>
              <w:pStyle w:val="TableParagraph"/>
              <w:spacing w:before="78"/>
              <w:ind w:left="107"/>
              <w:rPr>
                <w:rFonts w:ascii="Times New Roman" w:hAnsi="Times New Roman" w:cs="Times New Roman"/>
              </w:rPr>
            </w:pPr>
          </w:p>
        </w:tc>
        <w:tc>
          <w:tcPr>
            <w:tcW w:w="2970" w:type="dxa"/>
          </w:tcPr>
          <w:p w:rsidRPr="00AE0971" w:rsidR="00F321D7" w:rsidP="00F66D64" w:rsidRDefault="00F321D7" w14:paraId="4672E274"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End User Resolution Communication</w:t>
            </w:r>
          </w:p>
        </w:tc>
        <w:tc>
          <w:tcPr>
            <w:tcW w:w="1440" w:type="dxa"/>
          </w:tcPr>
          <w:p w:rsidRPr="00AE0971" w:rsidR="00F321D7" w:rsidP="00F66D64" w:rsidRDefault="00F321D7" w14:paraId="4066626B"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Resolution</w:t>
            </w:r>
          </w:p>
        </w:tc>
        <w:tc>
          <w:tcPr>
            <w:tcW w:w="1440" w:type="dxa"/>
          </w:tcPr>
          <w:p w:rsidRPr="00AE0971" w:rsidR="00F321D7" w:rsidP="00F66D64" w:rsidRDefault="00F321D7" w14:paraId="32DA7A63"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Onetime</w:t>
            </w:r>
          </w:p>
        </w:tc>
        <w:tc>
          <w:tcPr>
            <w:tcW w:w="1530" w:type="dxa"/>
          </w:tcPr>
          <w:p w:rsidRPr="00AE0971" w:rsidR="00F321D7" w:rsidP="00F66D64" w:rsidRDefault="00F321D7" w14:paraId="029607CD" w14:textId="77777777">
            <w:pPr>
              <w:pStyle w:val="TableParagraph"/>
              <w:spacing w:before="78"/>
              <w:ind w:left="108" w:right="292"/>
              <w:rPr>
                <w:rFonts w:ascii="Times New Roman" w:hAnsi="Times New Roman" w:cs="Times New Roman"/>
              </w:rPr>
            </w:pPr>
          </w:p>
        </w:tc>
      </w:tr>
    </w:tbl>
    <w:p w:rsidRPr="00AE0971" w:rsidR="00DB0B93" w:rsidP="00DB0B93" w:rsidRDefault="00DB0B93" w14:paraId="2614E111" w14:textId="77777777">
      <w:pPr>
        <w:pStyle w:val="07Bullets"/>
        <w:numPr>
          <w:ilvl w:val="0"/>
          <w:numId w:val="0"/>
        </w:numPr>
        <w:rPr>
          <w:rFonts w:ascii="Times New Roman" w:hAnsi="Times New Roman" w:eastAsia="Times New Roman" w:cs="Times New Roman"/>
          <w:sz w:val="22"/>
        </w:rPr>
      </w:pPr>
    </w:p>
    <w:p w:rsidRPr="00AE0971" w:rsidR="00DB0B93" w:rsidP="00DB0B93" w:rsidRDefault="00DB0B93" w14:paraId="69F81181" w14:textId="6B51396C">
      <w:pPr>
        <w:pStyle w:val="07Bullets"/>
        <w:numPr>
          <w:ilvl w:val="0"/>
          <w:numId w:val="0"/>
        </w:numPr>
        <w:rPr>
          <w:rFonts w:ascii="Times New Roman" w:hAnsi="Times New Roman" w:eastAsia="Times New Roman" w:cs="Times New Roman"/>
          <w:sz w:val="22"/>
        </w:rPr>
      </w:pPr>
      <w:r w:rsidRPr="00AE0971">
        <w:rPr>
          <w:rFonts w:ascii="Times New Roman" w:hAnsi="Times New Roman" w:eastAsia="Times New Roman" w:cs="Times New Roman"/>
          <w:sz w:val="22"/>
        </w:rPr>
        <w:t xml:space="preserve">The Major Incident Manager can use the Workbench to see much of the information associated with the major incident.  </w:t>
      </w:r>
    </w:p>
    <w:p w:rsidRPr="00AE0971" w:rsidR="00B6488D" w:rsidRDefault="00B6488D" w14:paraId="7A82404F" w14:textId="7DDD9CA3">
      <w:pPr>
        <w:rPr>
          <w:rFonts w:ascii="Times New Roman" w:hAnsi="Times New Roman" w:cs="Times New Roman"/>
          <w:b/>
          <w:bCs/>
        </w:rPr>
      </w:pPr>
      <w:r w:rsidRPr="00AE0971">
        <w:rPr>
          <w:rFonts w:ascii="Times New Roman" w:hAnsi="Times New Roman" w:cs="Times New Roman"/>
          <w:b/>
          <w:bCs/>
        </w:rPr>
        <w:br w:type="page"/>
      </w:r>
    </w:p>
    <w:p w:rsidRPr="00AE0971" w:rsidR="00DB0B93" w:rsidP="00DB0B93" w:rsidRDefault="00B72657" w14:paraId="4AADA38C" w14:textId="18232EC2">
      <w:pPr>
        <w:pStyle w:val="Heading2"/>
        <w:ind w:left="533"/>
        <w:rPr>
          <w:rFonts w:ascii="Times New Roman" w:hAnsi="Times New Roman" w:cs="Times New Roman"/>
          <w:sz w:val="24"/>
          <w:szCs w:val="24"/>
        </w:rPr>
      </w:pPr>
      <w:bookmarkStart w:name="_Toc73446198" w:id="2322"/>
      <w:r>
        <w:rPr>
          <w:rFonts w:ascii="Times New Roman" w:hAnsi="Times New Roman" w:cs="Times New Roman"/>
          <w:sz w:val="24"/>
          <w:szCs w:val="24"/>
        </w:rPr>
        <w:lastRenderedPageBreak/>
        <w:t>6</w:t>
      </w:r>
      <w:r w:rsidRPr="00AE0971" w:rsidR="00DB0B93">
        <w:rPr>
          <w:rFonts w:ascii="Times New Roman" w:hAnsi="Times New Roman" w:cs="Times New Roman"/>
          <w:sz w:val="24"/>
          <w:szCs w:val="24"/>
        </w:rPr>
        <w:t>.1</w:t>
      </w:r>
      <w:r w:rsidR="009B298A">
        <w:rPr>
          <w:rFonts w:ascii="Times New Roman" w:hAnsi="Times New Roman" w:cs="Times New Roman"/>
          <w:sz w:val="24"/>
          <w:szCs w:val="24"/>
        </w:rPr>
        <w:t>9</w:t>
      </w:r>
      <w:r w:rsidRPr="00AE0971" w:rsidR="00DB0B93">
        <w:rPr>
          <w:rFonts w:ascii="Times New Roman" w:hAnsi="Times New Roman" w:cs="Times New Roman"/>
          <w:sz w:val="24"/>
          <w:szCs w:val="24"/>
        </w:rPr>
        <w:t xml:space="preserve"> Major Incident Reviews</w:t>
      </w:r>
      <w:bookmarkEnd w:id="2322"/>
    </w:p>
    <w:p w:rsidRPr="00AE0971" w:rsidR="00DB0B93" w:rsidP="00DB0B93" w:rsidRDefault="00DB0B93" w14:paraId="33AD0993" w14:textId="435E2802">
      <w:pPr>
        <w:pStyle w:val="NoSpacing"/>
        <w:rPr>
          <w:rFonts w:ascii="Times New Roman" w:hAnsi="Times New Roman" w:cs="Times New Roman"/>
        </w:rPr>
      </w:pPr>
    </w:p>
    <w:p w:rsidRPr="00AE0971" w:rsidR="00DB0B93" w:rsidP="00DB0B93" w:rsidRDefault="00DB0B93" w14:paraId="342BFC5C" w14:textId="77777777">
      <w:pPr>
        <w:pStyle w:val="07Bullets"/>
        <w:numPr>
          <w:ilvl w:val="0"/>
          <w:numId w:val="0"/>
        </w:numPr>
        <w:jc w:val="both"/>
        <w:rPr>
          <w:rFonts w:ascii="Times New Roman" w:hAnsi="Times New Roman" w:eastAsia="Times New Roman" w:cs="Times New Roman"/>
          <w:sz w:val="22"/>
        </w:rPr>
      </w:pPr>
      <w:r w:rsidRPr="00AE0971">
        <w:rPr>
          <w:rFonts w:ascii="Times New Roman" w:hAnsi="Times New Roman" w:eastAsia="Times New Roman" w:cs="Times New Roman"/>
          <w:sz w:val="22"/>
        </w:rPr>
        <w:t>Once the major incident has been resolved, the Incident Manager will review what happened. This usually involves understanding the root cause, using Problem Management and concluding whether any steps can be taken to avoid the situation reoccurring, as lessons learned. The review is conducted when the incident is in Resolved state. If the review is comprehensive, incident tasks can be created and assigned.  Once the review is complete, the incident will be closed manually by the Incident Manager.</w:t>
      </w:r>
    </w:p>
    <w:p w:rsidRPr="00AE0971" w:rsidR="00DB0B93" w:rsidP="00DB0B93" w:rsidRDefault="00DB0B93" w14:paraId="0E31A8A6" w14:textId="77777777">
      <w:pPr>
        <w:pStyle w:val="NoSpacing"/>
        <w:rPr>
          <w:rFonts w:ascii="Times New Roman" w:hAnsi="Times New Roman" w:cs="Times New Roman"/>
        </w:rPr>
      </w:pPr>
    </w:p>
    <w:p w:rsidRPr="00AE0971" w:rsidR="00DB0B93" w:rsidP="00DB0B93" w:rsidRDefault="00B72657" w14:paraId="1186A28B" w14:textId="0C70DBDA">
      <w:pPr>
        <w:pStyle w:val="Heading2"/>
        <w:ind w:left="533"/>
        <w:rPr>
          <w:rFonts w:ascii="Times New Roman" w:hAnsi="Times New Roman" w:cs="Times New Roman"/>
          <w:sz w:val="24"/>
          <w:szCs w:val="24"/>
        </w:rPr>
      </w:pPr>
      <w:bookmarkStart w:name="_Toc73446199" w:id="2323"/>
      <w:r>
        <w:rPr>
          <w:rFonts w:ascii="Times New Roman" w:hAnsi="Times New Roman" w:cs="Times New Roman"/>
          <w:sz w:val="24"/>
          <w:szCs w:val="24"/>
        </w:rPr>
        <w:t>6</w:t>
      </w:r>
      <w:r w:rsidRPr="00AE0971" w:rsidR="00DB0B93">
        <w:rPr>
          <w:rFonts w:ascii="Times New Roman" w:hAnsi="Times New Roman" w:cs="Times New Roman"/>
          <w:sz w:val="24"/>
          <w:szCs w:val="24"/>
        </w:rPr>
        <w:t>.</w:t>
      </w:r>
      <w:r w:rsidR="009B298A">
        <w:rPr>
          <w:rFonts w:ascii="Times New Roman" w:hAnsi="Times New Roman" w:cs="Times New Roman"/>
          <w:sz w:val="24"/>
          <w:szCs w:val="24"/>
        </w:rPr>
        <w:t>20</w:t>
      </w:r>
      <w:r w:rsidRPr="00AE0971" w:rsidR="00DB0B93">
        <w:rPr>
          <w:rFonts w:ascii="Times New Roman" w:hAnsi="Times New Roman" w:cs="Times New Roman"/>
          <w:sz w:val="24"/>
          <w:szCs w:val="24"/>
        </w:rPr>
        <w:t xml:space="preserve"> Relationship with Other Processes</w:t>
      </w:r>
      <w:bookmarkEnd w:id="2323"/>
      <w:r w:rsidRPr="00AE0971" w:rsidR="00DB0B93">
        <w:rPr>
          <w:rFonts w:ascii="Times New Roman" w:hAnsi="Times New Roman" w:cs="Times New Roman"/>
          <w:sz w:val="24"/>
          <w:szCs w:val="24"/>
        </w:rPr>
        <w:t xml:space="preserve"> </w:t>
      </w:r>
    </w:p>
    <w:p w:rsidRPr="00AE0971" w:rsidR="00DB0B93" w:rsidRDefault="00DB0B93" w14:paraId="39CF160C" w14:textId="795AF1EE">
      <w:pPr>
        <w:rPr>
          <w:rFonts w:ascii="Times New Roman" w:hAnsi="Times New Roman" w:cs="Times New Roman"/>
          <w:b/>
          <w:bCs/>
        </w:rPr>
      </w:pPr>
    </w:p>
    <w:tbl>
      <w:tblPr>
        <w:tblpPr w:leftFromText="180" w:rightFromText="180" w:vertAnchor="text" w:horzAnchor="page" w:tblpX="1682" w:tblpY="130"/>
        <w:tblW w:w="89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946"/>
        <w:gridCol w:w="5159"/>
        <w:gridCol w:w="900"/>
        <w:gridCol w:w="990"/>
      </w:tblGrid>
      <w:tr w:rsidRPr="00AE0971" w:rsidR="00DB0B93" w:rsidTr="00DB0B93" w14:paraId="011C4EC9" w14:textId="77777777">
        <w:trPr>
          <w:cantSplit/>
          <w:trHeight w:val="350"/>
          <w:tblHeader/>
        </w:trPr>
        <w:tc>
          <w:tcPr>
            <w:tcW w:w="1946" w:type="dxa"/>
            <w:shd w:val="clear" w:color="auto" w:fill="4472C4" w:themeFill="accent1"/>
          </w:tcPr>
          <w:p w:rsidRPr="00AE0971" w:rsidR="00DB0B93" w:rsidP="00F66D64" w:rsidRDefault="00DB0B93" w14:paraId="7216530C" w14:textId="77777777">
            <w:pPr>
              <w:pStyle w:val="TableParagraph"/>
              <w:spacing w:before="78"/>
              <w:ind w:left="107"/>
              <w:rPr>
                <w:rFonts w:ascii="Times New Roman" w:hAnsi="Times New Roman" w:cs="Times New Roman"/>
                <w:b/>
                <w:color w:val="FFFFFF" w:themeColor="background1"/>
              </w:rPr>
            </w:pPr>
            <w:r w:rsidRPr="00AE0971">
              <w:rPr>
                <w:rFonts w:ascii="Times New Roman" w:hAnsi="Times New Roman" w:cs="Times New Roman"/>
                <w:b/>
                <w:color w:val="FFFFFF" w:themeColor="background1"/>
              </w:rPr>
              <w:t>Process</w:t>
            </w:r>
          </w:p>
        </w:tc>
        <w:tc>
          <w:tcPr>
            <w:tcW w:w="5159" w:type="dxa"/>
            <w:shd w:val="clear" w:color="auto" w:fill="4472C4" w:themeFill="accent1"/>
          </w:tcPr>
          <w:p w:rsidRPr="00AE0971" w:rsidR="00DB0B93" w:rsidP="00F66D64" w:rsidRDefault="00DB0B93" w14:paraId="5D7CF895" w14:textId="77777777">
            <w:pPr>
              <w:pStyle w:val="TableParagraph"/>
              <w:spacing w:before="78"/>
              <w:ind w:left="107"/>
              <w:rPr>
                <w:rFonts w:ascii="Times New Roman" w:hAnsi="Times New Roman" w:cs="Times New Roman"/>
                <w:b/>
                <w:color w:val="FFFFFF" w:themeColor="background1"/>
              </w:rPr>
            </w:pPr>
            <w:r w:rsidRPr="00AE0971">
              <w:rPr>
                <w:rFonts w:ascii="Times New Roman" w:hAnsi="Times New Roman" w:cs="Times New Roman"/>
                <w:b/>
                <w:color w:val="FFFFFF" w:themeColor="background1"/>
              </w:rPr>
              <w:t>Relationship</w:t>
            </w:r>
          </w:p>
        </w:tc>
        <w:tc>
          <w:tcPr>
            <w:tcW w:w="900" w:type="dxa"/>
            <w:shd w:val="clear" w:color="auto" w:fill="4472C4" w:themeFill="accent1"/>
          </w:tcPr>
          <w:p w:rsidRPr="00AE0971" w:rsidR="00DB0B93" w:rsidP="00F66D64" w:rsidRDefault="00DB0B93" w14:paraId="1E594479" w14:textId="77777777">
            <w:pPr>
              <w:pStyle w:val="TableParagraph"/>
              <w:tabs>
                <w:tab w:val="left" w:pos="468"/>
                <w:tab w:val="left" w:pos="469"/>
              </w:tabs>
              <w:autoSpaceDE w:val="0"/>
              <w:autoSpaceDN w:val="0"/>
              <w:spacing w:before="80"/>
              <w:ind w:left="107"/>
              <w:rPr>
                <w:rFonts w:ascii="Times New Roman" w:hAnsi="Times New Roman" w:cs="Times New Roman"/>
                <w:b/>
                <w:color w:val="FFFFFF" w:themeColor="background1"/>
              </w:rPr>
            </w:pPr>
            <w:r w:rsidRPr="00AE0971">
              <w:rPr>
                <w:rFonts w:ascii="Times New Roman" w:hAnsi="Times New Roman" w:cs="Times New Roman"/>
                <w:b/>
                <w:color w:val="FFFFFF" w:themeColor="background1"/>
              </w:rPr>
              <w:t>Input</w:t>
            </w:r>
          </w:p>
        </w:tc>
        <w:tc>
          <w:tcPr>
            <w:tcW w:w="990" w:type="dxa"/>
            <w:shd w:val="clear" w:color="auto" w:fill="4472C4" w:themeFill="accent1"/>
          </w:tcPr>
          <w:p w:rsidRPr="00AE0971" w:rsidR="00DB0B93" w:rsidP="00F66D64" w:rsidRDefault="00DB0B93" w14:paraId="61A48F5A" w14:textId="77777777">
            <w:pPr>
              <w:pStyle w:val="TableParagraph"/>
              <w:tabs>
                <w:tab w:val="left" w:pos="468"/>
                <w:tab w:val="left" w:pos="469"/>
              </w:tabs>
              <w:autoSpaceDE w:val="0"/>
              <w:autoSpaceDN w:val="0"/>
              <w:spacing w:before="80"/>
              <w:ind w:left="107"/>
              <w:rPr>
                <w:rFonts w:ascii="Times New Roman" w:hAnsi="Times New Roman" w:cs="Times New Roman"/>
                <w:b/>
                <w:color w:val="FFFFFF" w:themeColor="background1"/>
              </w:rPr>
            </w:pPr>
            <w:r w:rsidRPr="00AE0971">
              <w:rPr>
                <w:rFonts w:ascii="Times New Roman" w:hAnsi="Times New Roman" w:cs="Times New Roman"/>
                <w:b/>
                <w:color w:val="FFFFFF" w:themeColor="background1"/>
              </w:rPr>
              <w:t>Output</w:t>
            </w:r>
          </w:p>
        </w:tc>
      </w:tr>
      <w:tr w:rsidRPr="00AE0971" w:rsidR="00DB0B93" w:rsidTr="00F66D64" w14:paraId="22B63990" w14:textId="77777777">
        <w:trPr>
          <w:cantSplit/>
          <w:trHeight w:val="707"/>
        </w:trPr>
        <w:tc>
          <w:tcPr>
            <w:tcW w:w="1946" w:type="dxa"/>
            <w:vMerge w:val="restart"/>
          </w:tcPr>
          <w:p w:rsidRPr="00AE0971" w:rsidR="00DB0B93" w:rsidP="00F66D64" w:rsidRDefault="00DB0B93" w14:paraId="36071564" w14:textId="77777777">
            <w:pPr>
              <w:pStyle w:val="TableParagraph"/>
              <w:spacing w:before="78"/>
              <w:ind w:left="107"/>
              <w:rPr>
                <w:rFonts w:ascii="Times New Roman" w:hAnsi="Times New Roman" w:cs="Times New Roman"/>
              </w:rPr>
            </w:pPr>
            <w:r w:rsidRPr="00AE0971">
              <w:rPr>
                <w:rFonts w:ascii="Times New Roman" w:hAnsi="Times New Roman" w:cs="Times New Roman"/>
              </w:rPr>
              <w:t>Configuration Management</w:t>
            </w:r>
          </w:p>
        </w:tc>
        <w:tc>
          <w:tcPr>
            <w:tcW w:w="5159" w:type="dxa"/>
          </w:tcPr>
          <w:p w:rsidRPr="00AE0971" w:rsidR="00DB0B93" w:rsidP="00F66D64" w:rsidRDefault="00DB0B93" w14:paraId="48CC62CA"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The configuration management system underpins all incident management activities. It not only hosts the incident and other service management records but contains details of the infrastructure components supporting business applications</w:t>
            </w:r>
          </w:p>
        </w:tc>
        <w:tc>
          <w:tcPr>
            <w:tcW w:w="900" w:type="dxa"/>
            <w:vAlign w:val="center"/>
          </w:tcPr>
          <w:p w:rsidRPr="00AE0971" w:rsidR="00DB0B93" w:rsidP="00F66D64" w:rsidRDefault="00DB0B93" w14:paraId="63F6ACEF" w14:textId="77777777">
            <w:pPr>
              <w:pStyle w:val="TableParagraph"/>
              <w:spacing w:before="78"/>
              <w:ind w:left="108" w:right="292"/>
              <w:jc w:val="center"/>
              <w:rPr>
                <w:rFonts w:ascii="Times New Roman" w:hAnsi="Times New Roman" w:cs="Times New Roman"/>
              </w:rPr>
            </w:pPr>
            <w:r w:rsidRPr="00AE0971">
              <w:rPr>
                <w:rFonts w:ascii="Times New Roman" w:hAnsi="Times New Roman" w:cs="Times New Roman"/>
              </w:rPr>
              <w:t>X</w:t>
            </w:r>
          </w:p>
        </w:tc>
        <w:tc>
          <w:tcPr>
            <w:tcW w:w="990" w:type="dxa"/>
            <w:vAlign w:val="center"/>
          </w:tcPr>
          <w:p w:rsidRPr="00AE0971" w:rsidR="00DB0B93" w:rsidP="00F66D64" w:rsidRDefault="00DB0B93" w14:paraId="09552698" w14:textId="77777777">
            <w:pPr>
              <w:pStyle w:val="TableParagraph"/>
              <w:spacing w:before="78"/>
              <w:ind w:left="108" w:right="292"/>
              <w:jc w:val="center"/>
              <w:rPr>
                <w:rFonts w:ascii="Times New Roman" w:hAnsi="Times New Roman" w:cs="Times New Roman"/>
              </w:rPr>
            </w:pPr>
          </w:p>
        </w:tc>
      </w:tr>
      <w:tr w:rsidRPr="00AE0971" w:rsidR="00DB0B93" w:rsidTr="00F66D64" w14:paraId="57CB2EB1" w14:textId="77777777">
        <w:trPr>
          <w:cantSplit/>
          <w:trHeight w:val="707"/>
        </w:trPr>
        <w:tc>
          <w:tcPr>
            <w:tcW w:w="1946" w:type="dxa"/>
            <w:vMerge/>
          </w:tcPr>
          <w:p w:rsidRPr="00AE0971" w:rsidR="00DB0B93" w:rsidP="00F66D64" w:rsidRDefault="00DB0B93" w14:paraId="43CB0076" w14:textId="77777777">
            <w:pPr>
              <w:pStyle w:val="TableParagraph"/>
              <w:spacing w:before="78"/>
              <w:ind w:left="107"/>
              <w:rPr>
                <w:rFonts w:ascii="Times New Roman" w:hAnsi="Times New Roman" w:cs="Times New Roman"/>
              </w:rPr>
            </w:pPr>
          </w:p>
        </w:tc>
        <w:tc>
          <w:tcPr>
            <w:tcW w:w="5159" w:type="dxa"/>
          </w:tcPr>
          <w:p w:rsidRPr="00AE0971" w:rsidR="00DB0B93" w:rsidP="00F66D64" w:rsidRDefault="00DB0B93" w14:paraId="5DDD7CB7"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When CI records are identified as inaccurate, incident records are created and assigned to configuration management for correction</w:t>
            </w:r>
          </w:p>
        </w:tc>
        <w:tc>
          <w:tcPr>
            <w:tcW w:w="900" w:type="dxa"/>
            <w:vAlign w:val="center"/>
          </w:tcPr>
          <w:p w:rsidRPr="00AE0971" w:rsidR="00DB0B93" w:rsidP="00F66D64" w:rsidRDefault="00DB0B93" w14:paraId="15066E1F" w14:textId="77777777">
            <w:pPr>
              <w:pStyle w:val="TableParagraph"/>
              <w:spacing w:before="78"/>
              <w:ind w:left="108" w:right="292"/>
              <w:jc w:val="center"/>
              <w:rPr>
                <w:rFonts w:ascii="Times New Roman" w:hAnsi="Times New Roman" w:cs="Times New Roman"/>
              </w:rPr>
            </w:pPr>
          </w:p>
        </w:tc>
        <w:tc>
          <w:tcPr>
            <w:tcW w:w="990" w:type="dxa"/>
            <w:vAlign w:val="center"/>
          </w:tcPr>
          <w:p w:rsidRPr="00AE0971" w:rsidR="00DB0B93" w:rsidP="00F66D64" w:rsidRDefault="00DB0B93" w14:paraId="32BB557B" w14:textId="77777777">
            <w:pPr>
              <w:pStyle w:val="TableParagraph"/>
              <w:spacing w:before="78"/>
              <w:ind w:left="108" w:right="292"/>
              <w:jc w:val="center"/>
              <w:rPr>
                <w:rFonts w:ascii="Times New Roman" w:hAnsi="Times New Roman" w:cs="Times New Roman"/>
              </w:rPr>
            </w:pPr>
            <w:r w:rsidRPr="00AE0971">
              <w:rPr>
                <w:rFonts w:ascii="Times New Roman" w:hAnsi="Times New Roman" w:cs="Times New Roman"/>
              </w:rPr>
              <w:t>X</w:t>
            </w:r>
          </w:p>
        </w:tc>
      </w:tr>
      <w:tr w:rsidRPr="00AE0971" w:rsidR="00DB0B93" w:rsidTr="00F66D64" w14:paraId="1993D69B" w14:textId="77777777">
        <w:trPr>
          <w:cantSplit/>
          <w:trHeight w:val="707"/>
        </w:trPr>
        <w:tc>
          <w:tcPr>
            <w:tcW w:w="1946" w:type="dxa"/>
            <w:vMerge w:val="restart"/>
          </w:tcPr>
          <w:p w:rsidRPr="00AE0971" w:rsidR="00DB0B93" w:rsidP="00F66D64" w:rsidRDefault="00DB0B93" w14:paraId="28CB226E" w14:textId="77777777">
            <w:pPr>
              <w:pStyle w:val="TableParagraph"/>
              <w:spacing w:before="78"/>
              <w:ind w:left="107"/>
              <w:rPr>
                <w:rFonts w:ascii="Times New Roman" w:hAnsi="Times New Roman" w:cs="Times New Roman"/>
              </w:rPr>
            </w:pPr>
            <w:r w:rsidRPr="00AE0971">
              <w:rPr>
                <w:rFonts w:ascii="Times New Roman" w:hAnsi="Times New Roman" w:cs="Times New Roman"/>
              </w:rPr>
              <w:t>Problem Management</w:t>
            </w:r>
          </w:p>
        </w:tc>
        <w:tc>
          <w:tcPr>
            <w:tcW w:w="5159" w:type="dxa"/>
          </w:tcPr>
          <w:p w:rsidRPr="00AE0971" w:rsidR="00DB0B93" w:rsidP="00F66D64" w:rsidRDefault="00DB0B93" w14:paraId="13F49F8B"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Problems can be initiated from an incident when determining the root cause of the incident needs further investigation</w:t>
            </w:r>
          </w:p>
        </w:tc>
        <w:tc>
          <w:tcPr>
            <w:tcW w:w="900" w:type="dxa"/>
            <w:vAlign w:val="center"/>
          </w:tcPr>
          <w:p w:rsidRPr="00AE0971" w:rsidR="00DB0B93" w:rsidP="00F66D64" w:rsidRDefault="00DB0B93" w14:paraId="2A995936" w14:textId="77777777">
            <w:pPr>
              <w:pStyle w:val="TableParagraph"/>
              <w:spacing w:before="78"/>
              <w:ind w:left="108" w:right="292"/>
              <w:jc w:val="center"/>
              <w:rPr>
                <w:rFonts w:ascii="Times New Roman" w:hAnsi="Times New Roman" w:cs="Times New Roman"/>
              </w:rPr>
            </w:pPr>
          </w:p>
        </w:tc>
        <w:tc>
          <w:tcPr>
            <w:tcW w:w="990" w:type="dxa"/>
            <w:vAlign w:val="center"/>
          </w:tcPr>
          <w:p w:rsidRPr="00AE0971" w:rsidR="00DB0B93" w:rsidP="00F66D64" w:rsidRDefault="00DB0B93" w14:paraId="58002B8E" w14:textId="77777777">
            <w:pPr>
              <w:pStyle w:val="TableParagraph"/>
              <w:spacing w:before="78"/>
              <w:ind w:left="108" w:right="292"/>
              <w:jc w:val="center"/>
              <w:rPr>
                <w:rFonts w:ascii="Times New Roman" w:hAnsi="Times New Roman" w:cs="Times New Roman"/>
              </w:rPr>
            </w:pPr>
            <w:r w:rsidRPr="00AE0971">
              <w:rPr>
                <w:rFonts w:ascii="Times New Roman" w:hAnsi="Times New Roman" w:cs="Times New Roman"/>
              </w:rPr>
              <w:t>X</w:t>
            </w:r>
          </w:p>
        </w:tc>
      </w:tr>
      <w:tr w:rsidRPr="00AE0971" w:rsidR="00DB0B93" w:rsidTr="00F66D64" w14:paraId="39C88239" w14:textId="77777777">
        <w:trPr>
          <w:cantSplit/>
          <w:trHeight w:val="707"/>
        </w:trPr>
        <w:tc>
          <w:tcPr>
            <w:tcW w:w="1946" w:type="dxa"/>
            <w:vMerge/>
          </w:tcPr>
          <w:p w:rsidRPr="00AE0971" w:rsidR="00DB0B93" w:rsidP="00F66D64" w:rsidRDefault="00DB0B93" w14:paraId="579CC0FD" w14:textId="77777777">
            <w:pPr>
              <w:pStyle w:val="TableParagraph"/>
              <w:spacing w:before="78"/>
              <w:ind w:left="107"/>
              <w:rPr>
                <w:rFonts w:ascii="Times New Roman" w:hAnsi="Times New Roman" w:cs="Times New Roman"/>
              </w:rPr>
            </w:pPr>
          </w:p>
        </w:tc>
        <w:tc>
          <w:tcPr>
            <w:tcW w:w="5159" w:type="dxa"/>
          </w:tcPr>
          <w:p w:rsidRPr="00AE0971" w:rsidR="00DB0B93" w:rsidP="00F66D64" w:rsidRDefault="00DB0B93" w14:paraId="33A48B18"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Incident information is proactively analyzed to detect trends in service behavior that may be indicative of an underlying problem</w:t>
            </w:r>
          </w:p>
        </w:tc>
        <w:tc>
          <w:tcPr>
            <w:tcW w:w="900" w:type="dxa"/>
            <w:vAlign w:val="center"/>
          </w:tcPr>
          <w:p w:rsidRPr="00AE0971" w:rsidR="00DB0B93" w:rsidP="00F66D64" w:rsidRDefault="00DB0B93" w14:paraId="4A78E1BF" w14:textId="77777777">
            <w:pPr>
              <w:pStyle w:val="TableParagraph"/>
              <w:spacing w:before="78"/>
              <w:ind w:left="108" w:right="292"/>
              <w:jc w:val="center"/>
              <w:rPr>
                <w:rFonts w:ascii="Times New Roman" w:hAnsi="Times New Roman" w:cs="Times New Roman"/>
              </w:rPr>
            </w:pPr>
          </w:p>
        </w:tc>
        <w:tc>
          <w:tcPr>
            <w:tcW w:w="990" w:type="dxa"/>
            <w:vAlign w:val="center"/>
          </w:tcPr>
          <w:p w:rsidRPr="00AE0971" w:rsidR="00DB0B93" w:rsidP="00F66D64" w:rsidRDefault="00DB0B93" w14:paraId="1A7947E9" w14:textId="77777777">
            <w:pPr>
              <w:pStyle w:val="TableParagraph"/>
              <w:spacing w:before="78"/>
              <w:ind w:left="108" w:right="292"/>
              <w:jc w:val="center"/>
              <w:rPr>
                <w:rFonts w:ascii="Times New Roman" w:hAnsi="Times New Roman" w:cs="Times New Roman"/>
              </w:rPr>
            </w:pPr>
            <w:r w:rsidRPr="00AE0971">
              <w:rPr>
                <w:rFonts w:ascii="Times New Roman" w:hAnsi="Times New Roman" w:cs="Times New Roman"/>
              </w:rPr>
              <w:t>X</w:t>
            </w:r>
          </w:p>
        </w:tc>
      </w:tr>
      <w:tr w:rsidRPr="00AE0971" w:rsidR="00DB0B93" w:rsidTr="00F66D64" w14:paraId="18FBA3E7" w14:textId="77777777">
        <w:trPr>
          <w:cantSplit/>
          <w:trHeight w:val="707"/>
        </w:trPr>
        <w:tc>
          <w:tcPr>
            <w:tcW w:w="1946" w:type="dxa"/>
            <w:vMerge/>
          </w:tcPr>
          <w:p w:rsidRPr="00AE0971" w:rsidR="00DB0B93" w:rsidP="00F66D64" w:rsidRDefault="00DB0B93" w14:paraId="5C38909C" w14:textId="77777777">
            <w:pPr>
              <w:pStyle w:val="TableParagraph"/>
              <w:spacing w:before="78"/>
              <w:ind w:left="107"/>
              <w:rPr>
                <w:rFonts w:ascii="Times New Roman" w:hAnsi="Times New Roman" w:cs="Times New Roman"/>
              </w:rPr>
            </w:pPr>
          </w:p>
        </w:tc>
        <w:tc>
          <w:tcPr>
            <w:tcW w:w="5159" w:type="dxa"/>
          </w:tcPr>
          <w:p w:rsidRPr="00AE0971" w:rsidR="00DB0B93" w:rsidP="00F66D64" w:rsidRDefault="00DB0B93" w14:paraId="01108A97"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Information about known errors and their workarounds is used to diagnose and resolve recurring incidents faster</w:t>
            </w:r>
          </w:p>
        </w:tc>
        <w:tc>
          <w:tcPr>
            <w:tcW w:w="900" w:type="dxa"/>
            <w:vAlign w:val="center"/>
          </w:tcPr>
          <w:p w:rsidRPr="00AE0971" w:rsidR="00DB0B93" w:rsidP="00F66D64" w:rsidRDefault="00DB0B93" w14:paraId="72A17521" w14:textId="77777777">
            <w:pPr>
              <w:pStyle w:val="TableParagraph"/>
              <w:spacing w:before="78"/>
              <w:ind w:left="108" w:right="292"/>
              <w:jc w:val="center"/>
              <w:rPr>
                <w:rFonts w:ascii="Times New Roman" w:hAnsi="Times New Roman" w:cs="Times New Roman"/>
              </w:rPr>
            </w:pPr>
            <w:r w:rsidRPr="00AE0971">
              <w:rPr>
                <w:rFonts w:ascii="Times New Roman" w:hAnsi="Times New Roman" w:cs="Times New Roman"/>
              </w:rPr>
              <w:t>X</w:t>
            </w:r>
          </w:p>
        </w:tc>
        <w:tc>
          <w:tcPr>
            <w:tcW w:w="990" w:type="dxa"/>
            <w:vAlign w:val="center"/>
          </w:tcPr>
          <w:p w:rsidRPr="00AE0971" w:rsidR="00DB0B93" w:rsidP="00F66D64" w:rsidRDefault="00DB0B93" w14:paraId="37176E9F" w14:textId="77777777">
            <w:pPr>
              <w:pStyle w:val="TableParagraph"/>
              <w:spacing w:before="78"/>
              <w:ind w:left="108" w:right="292"/>
              <w:jc w:val="center"/>
              <w:rPr>
                <w:rFonts w:ascii="Times New Roman" w:hAnsi="Times New Roman" w:cs="Times New Roman"/>
              </w:rPr>
            </w:pPr>
          </w:p>
        </w:tc>
      </w:tr>
      <w:tr w:rsidRPr="00AE0971" w:rsidR="00DB0B93" w:rsidTr="00F66D64" w14:paraId="38BC8E34" w14:textId="77777777">
        <w:trPr>
          <w:cantSplit/>
          <w:trHeight w:val="707"/>
        </w:trPr>
        <w:tc>
          <w:tcPr>
            <w:tcW w:w="1946" w:type="dxa"/>
            <w:vMerge w:val="restart"/>
          </w:tcPr>
          <w:p w:rsidRPr="00AE0971" w:rsidR="00DB0B93" w:rsidP="00F66D64" w:rsidRDefault="00DB0B93" w14:paraId="08CB9C1B" w14:textId="77777777">
            <w:pPr>
              <w:pStyle w:val="TableParagraph"/>
              <w:spacing w:before="78"/>
              <w:ind w:left="107"/>
              <w:rPr>
                <w:rFonts w:ascii="Times New Roman" w:hAnsi="Times New Roman" w:cs="Times New Roman"/>
              </w:rPr>
            </w:pPr>
            <w:r w:rsidRPr="00AE0971">
              <w:rPr>
                <w:rFonts w:ascii="Times New Roman" w:hAnsi="Times New Roman" w:cs="Times New Roman"/>
              </w:rPr>
              <w:t>Change Management</w:t>
            </w:r>
          </w:p>
        </w:tc>
        <w:tc>
          <w:tcPr>
            <w:tcW w:w="5159" w:type="dxa"/>
          </w:tcPr>
          <w:p w:rsidRPr="00AE0971" w:rsidR="00DB0B93" w:rsidP="00F66D64" w:rsidRDefault="00DB0B93" w14:paraId="06305A5B"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A request for change (RFC) can be submitted to implement a workaround or a resolution</w:t>
            </w:r>
          </w:p>
        </w:tc>
        <w:tc>
          <w:tcPr>
            <w:tcW w:w="900" w:type="dxa"/>
            <w:vAlign w:val="center"/>
          </w:tcPr>
          <w:p w:rsidRPr="00AE0971" w:rsidR="00DB0B93" w:rsidP="00F66D64" w:rsidRDefault="00DB0B93" w14:paraId="0806FE6C" w14:textId="77777777">
            <w:pPr>
              <w:pStyle w:val="TableParagraph"/>
              <w:spacing w:before="78"/>
              <w:ind w:left="108" w:right="292"/>
              <w:jc w:val="center"/>
              <w:rPr>
                <w:rFonts w:ascii="Times New Roman" w:hAnsi="Times New Roman" w:cs="Times New Roman"/>
              </w:rPr>
            </w:pPr>
          </w:p>
        </w:tc>
        <w:tc>
          <w:tcPr>
            <w:tcW w:w="990" w:type="dxa"/>
            <w:vAlign w:val="center"/>
          </w:tcPr>
          <w:p w:rsidRPr="00AE0971" w:rsidR="00DB0B93" w:rsidP="00F66D64" w:rsidRDefault="00DB0B93" w14:paraId="0F5B32E7" w14:textId="77777777">
            <w:pPr>
              <w:pStyle w:val="TableParagraph"/>
              <w:spacing w:before="78"/>
              <w:ind w:left="108" w:right="292"/>
              <w:jc w:val="center"/>
              <w:rPr>
                <w:rFonts w:ascii="Times New Roman" w:hAnsi="Times New Roman" w:cs="Times New Roman"/>
              </w:rPr>
            </w:pPr>
            <w:r w:rsidRPr="00AE0971">
              <w:rPr>
                <w:rFonts w:ascii="Times New Roman" w:hAnsi="Times New Roman" w:cs="Times New Roman"/>
              </w:rPr>
              <w:t>X</w:t>
            </w:r>
          </w:p>
        </w:tc>
      </w:tr>
      <w:tr w:rsidRPr="00AE0971" w:rsidR="00DB0B93" w:rsidTr="00F66D64" w14:paraId="4E61F706" w14:textId="77777777">
        <w:trPr>
          <w:cantSplit/>
          <w:trHeight w:val="707"/>
        </w:trPr>
        <w:tc>
          <w:tcPr>
            <w:tcW w:w="1946" w:type="dxa"/>
            <w:vMerge/>
          </w:tcPr>
          <w:p w:rsidRPr="00AE0971" w:rsidR="00DB0B93" w:rsidP="00F66D64" w:rsidRDefault="00DB0B93" w14:paraId="34A822E7" w14:textId="77777777">
            <w:pPr>
              <w:pStyle w:val="TableParagraph"/>
              <w:spacing w:before="78"/>
              <w:ind w:left="107"/>
              <w:rPr>
                <w:rFonts w:ascii="Times New Roman" w:hAnsi="Times New Roman" w:cs="Times New Roman"/>
              </w:rPr>
            </w:pPr>
          </w:p>
        </w:tc>
        <w:tc>
          <w:tcPr>
            <w:tcW w:w="5159" w:type="dxa"/>
          </w:tcPr>
          <w:p w:rsidRPr="00AE0971" w:rsidR="00DB0B93" w:rsidP="00F66D64" w:rsidRDefault="00DB0B93" w14:paraId="314FD2BB"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Can detect and resolve incidents that arise from changes</w:t>
            </w:r>
          </w:p>
        </w:tc>
        <w:tc>
          <w:tcPr>
            <w:tcW w:w="900" w:type="dxa"/>
            <w:vAlign w:val="center"/>
          </w:tcPr>
          <w:p w:rsidRPr="00AE0971" w:rsidR="00DB0B93" w:rsidP="00F66D64" w:rsidRDefault="00DB0B93" w14:paraId="5E542F77" w14:textId="77777777">
            <w:pPr>
              <w:pStyle w:val="TableParagraph"/>
              <w:spacing w:before="78"/>
              <w:ind w:left="108" w:right="292"/>
              <w:jc w:val="center"/>
              <w:rPr>
                <w:rFonts w:ascii="Times New Roman" w:hAnsi="Times New Roman" w:cs="Times New Roman"/>
              </w:rPr>
            </w:pPr>
            <w:r w:rsidRPr="00AE0971">
              <w:rPr>
                <w:rFonts w:ascii="Times New Roman" w:hAnsi="Times New Roman" w:cs="Times New Roman"/>
              </w:rPr>
              <w:t>X</w:t>
            </w:r>
          </w:p>
        </w:tc>
        <w:tc>
          <w:tcPr>
            <w:tcW w:w="990" w:type="dxa"/>
            <w:vAlign w:val="center"/>
          </w:tcPr>
          <w:p w:rsidRPr="00AE0971" w:rsidR="00DB0B93" w:rsidP="00F66D64" w:rsidRDefault="00DB0B93" w14:paraId="5EADD8C5" w14:textId="77777777">
            <w:pPr>
              <w:pStyle w:val="TableParagraph"/>
              <w:spacing w:before="78"/>
              <w:ind w:left="108" w:right="292"/>
              <w:jc w:val="center"/>
              <w:rPr>
                <w:rFonts w:ascii="Times New Roman" w:hAnsi="Times New Roman" w:cs="Times New Roman"/>
              </w:rPr>
            </w:pPr>
          </w:p>
        </w:tc>
      </w:tr>
      <w:tr w:rsidRPr="00AE0971" w:rsidR="00DB0B93" w:rsidTr="00F66D64" w14:paraId="71630ACD" w14:textId="77777777">
        <w:trPr>
          <w:cantSplit/>
          <w:trHeight w:val="707"/>
        </w:trPr>
        <w:tc>
          <w:tcPr>
            <w:tcW w:w="1946" w:type="dxa"/>
            <w:vMerge/>
          </w:tcPr>
          <w:p w:rsidRPr="00AE0971" w:rsidR="00DB0B93" w:rsidP="00F66D64" w:rsidRDefault="00DB0B93" w14:paraId="1F4E8BE1" w14:textId="77777777">
            <w:pPr>
              <w:pStyle w:val="TableParagraph"/>
              <w:spacing w:before="78"/>
              <w:ind w:left="107"/>
              <w:rPr>
                <w:rFonts w:ascii="Times New Roman" w:hAnsi="Times New Roman" w:cs="Times New Roman"/>
              </w:rPr>
            </w:pPr>
          </w:p>
        </w:tc>
        <w:tc>
          <w:tcPr>
            <w:tcW w:w="5159" w:type="dxa"/>
          </w:tcPr>
          <w:p w:rsidRPr="00AE0971" w:rsidR="00DB0B93" w:rsidP="00F66D64" w:rsidRDefault="00DB0B93" w14:paraId="23590364"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Change management is responsible for keeping the Service Desk informed of all scheduled changes</w:t>
            </w:r>
          </w:p>
        </w:tc>
        <w:tc>
          <w:tcPr>
            <w:tcW w:w="900" w:type="dxa"/>
            <w:vAlign w:val="center"/>
          </w:tcPr>
          <w:p w:rsidRPr="00AE0971" w:rsidR="00DB0B93" w:rsidP="00F66D64" w:rsidRDefault="00DB0B93" w14:paraId="28E3E633" w14:textId="77777777">
            <w:pPr>
              <w:pStyle w:val="TableParagraph"/>
              <w:spacing w:before="78"/>
              <w:ind w:left="108" w:right="292"/>
              <w:jc w:val="center"/>
              <w:rPr>
                <w:rFonts w:ascii="Times New Roman" w:hAnsi="Times New Roman" w:cs="Times New Roman"/>
              </w:rPr>
            </w:pPr>
            <w:r w:rsidRPr="00AE0971">
              <w:rPr>
                <w:rFonts w:ascii="Times New Roman" w:hAnsi="Times New Roman" w:cs="Times New Roman"/>
              </w:rPr>
              <w:t>X</w:t>
            </w:r>
          </w:p>
        </w:tc>
        <w:tc>
          <w:tcPr>
            <w:tcW w:w="990" w:type="dxa"/>
            <w:vAlign w:val="center"/>
          </w:tcPr>
          <w:p w:rsidRPr="00AE0971" w:rsidR="00DB0B93" w:rsidP="00F66D64" w:rsidRDefault="00DB0B93" w14:paraId="4A030852" w14:textId="77777777">
            <w:pPr>
              <w:pStyle w:val="TableParagraph"/>
              <w:spacing w:before="78"/>
              <w:ind w:left="108" w:right="292"/>
              <w:jc w:val="center"/>
              <w:rPr>
                <w:rFonts w:ascii="Times New Roman" w:hAnsi="Times New Roman" w:cs="Times New Roman"/>
              </w:rPr>
            </w:pPr>
          </w:p>
        </w:tc>
      </w:tr>
      <w:tr w:rsidRPr="00AE0971" w:rsidR="00DB0B93" w:rsidTr="00F66D64" w14:paraId="3033CF54" w14:textId="77777777">
        <w:trPr>
          <w:cantSplit/>
          <w:trHeight w:val="571"/>
        </w:trPr>
        <w:tc>
          <w:tcPr>
            <w:tcW w:w="1946" w:type="dxa"/>
            <w:vMerge w:val="restart"/>
          </w:tcPr>
          <w:p w:rsidRPr="00AE0971" w:rsidR="00DB0B93" w:rsidP="00F66D64" w:rsidRDefault="00DB0B93" w14:paraId="7FA25294" w14:textId="77777777">
            <w:pPr>
              <w:pStyle w:val="TableParagraph"/>
              <w:spacing w:before="78"/>
              <w:ind w:left="107"/>
              <w:rPr>
                <w:rFonts w:ascii="Times New Roman" w:hAnsi="Times New Roman" w:cs="Times New Roman"/>
              </w:rPr>
            </w:pPr>
            <w:r w:rsidRPr="00AE0971">
              <w:rPr>
                <w:rFonts w:ascii="Times New Roman" w:hAnsi="Times New Roman" w:cs="Times New Roman"/>
              </w:rPr>
              <w:t>Service Level Management</w:t>
            </w:r>
          </w:p>
        </w:tc>
        <w:tc>
          <w:tcPr>
            <w:tcW w:w="5159" w:type="dxa"/>
          </w:tcPr>
          <w:p w:rsidRPr="00AE0971" w:rsidR="00DB0B93" w:rsidP="00F66D64" w:rsidRDefault="00DB0B93" w14:paraId="1146FE91"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Defines measurable responses to service disruptions</w:t>
            </w:r>
          </w:p>
        </w:tc>
        <w:tc>
          <w:tcPr>
            <w:tcW w:w="900" w:type="dxa"/>
            <w:vAlign w:val="center"/>
          </w:tcPr>
          <w:p w:rsidRPr="00AE0971" w:rsidR="00DB0B93" w:rsidP="00F66D64" w:rsidRDefault="00DB0B93" w14:paraId="6BA0AB75" w14:textId="77777777">
            <w:pPr>
              <w:pStyle w:val="TableParagraph"/>
              <w:spacing w:before="78"/>
              <w:ind w:left="108" w:right="292"/>
              <w:jc w:val="center"/>
              <w:rPr>
                <w:rFonts w:ascii="Times New Roman" w:hAnsi="Times New Roman" w:cs="Times New Roman"/>
              </w:rPr>
            </w:pPr>
          </w:p>
        </w:tc>
        <w:tc>
          <w:tcPr>
            <w:tcW w:w="990" w:type="dxa"/>
            <w:vAlign w:val="center"/>
          </w:tcPr>
          <w:p w:rsidRPr="00AE0971" w:rsidR="00DB0B93" w:rsidP="00F66D64" w:rsidRDefault="00DB0B93" w14:paraId="0DDE9CD8" w14:textId="77777777">
            <w:pPr>
              <w:pStyle w:val="TableParagraph"/>
              <w:spacing w:before="78"/>
              <w:ind w:left="108" w:right="292"/>
              <w:jc w:val="center"/>
              <w:rPr>
                <w:rFonts w:ascii="Times New Roman" w:hAnsi="Times New Roman" w:cs="Times New Roman"/>
              </w:rPr>
            </w:pPr>
            <w:r w:rsidRPr="00AE0971">
              <w:rPr>
                <w:rFonts w:ascii="Times New Roman" w:hAnsi="Times New Roman" w:cs="Times New Roman"/>
              </w:rPr>
              <w:t>X</w:t>
            </w:r>
          </w:p>
        </w:tc>
      </w:tr>
      <w:tr w:rsidRPr="00AE0971" w:rsidR="00DB0B93" w:rsidTr="00F66D64" w14:paraId="25E92857" w14:textId="77777777">
        <w:trPr>
          <w:cantSplit/>
          <w:trHeight w:val="707"/>
        </w:trPr>
        <w:tc>
          <w:tcPr>
            <w:tcW w:w="1946" w:type="dxa"/>
            <w:vMerge/>
          </w:tcPr>
          <w:p w:rsidRPr="00AE0971" w:rsidR="00DB0B93" w:rsidP="00F66D64" w:rsidRDefault="00DB0B93" w14:paraId="4EA5A095" w14:textId="77777777">
            <w:pPr>
              <w:pStyle w:val="TableParagraph"/>
              <w:spacing w:before="78"/>
              <w:ind w:left="107"/>
              <w:rPr>
                <w:rFonts w:ascii="Times New Roman" w:hAnsi="Times New Roman" w:cs="Times New Roman"/>
              </w:rPr>
            </w:pPr>
          </w:p>
        </w:tc>
        <w:tc>
          <w:tcPr>
            <w:tcW w:w="5159" w:type="dxa"/>
          </w:tcPr>
          <w:p w:rsidRPr="00AE0971" w:rsidR="00DB0B93" w:rsidP="00F66D64" w:rsidRDefault="00DB0B93" w14:paraId="430E5084"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Provides historical data that enables SLM to review service level agreements (SLAs) objectively and regularly</w:t>
            </w:r>
          </w:p>
        </w:tc>
        <w:tc>
          <w:tcPr>
            <w:tcW w:w="900" w:type="dxa"/>
            <w:vAlign w:val="center"/>
          </w:tcPr>
          <w:p w:rsidRPr="00AE0971" w:rsidR="00DB0B93" w:rsidP="00F66D64" w:rsidRDefault="00DB0B93" w14:paraId="1733B05F" w14:textId="77777777">
            <w:pPr>
              <w:pStyle w:val="TableParagraph"/>
              <w:spacing w:before="78"/>
              <w:ind w:left="108" w:right="292"/>
              <w:jc w:val="center"/>
              <w:rPr>
                <w:rFonts w:ascii="Times New Roman" w:hAnsi="Times New Roman" w:cs="Times New Roman"/>
              </w:rPr>
            </w:pPr>
          </w:p>
        </w:tc>
        <w:tc>
          <w:tcPr>
            <w:tcW w:w="990" w:type="dxa"/>
            <w:vAlign w:val="center"/>
          </w:tcPr>
          <w:p w:rsidRPr="00AE0971" w:rsidR="00DB0B93" w:rsidP="00F66D64" w:rsidRDefault="00DB0B93" w14:paraId="3501ECE0" w14:textId="77777777">
            <w:pPr>
              <w:pStyle w:val="TableParagraph"/>
              <w:spacing w:before="78"/>
              <w:ind w:left="108" w:right="292"/>
              <w:jc w:val="center"/>
              <w:rPr>
                <w:rFonts w:ascii="Times New Roman" w:hAnsi="Times New Roman" w:cs="Times New Roman"/>
              </w:rPr>
            </w:pPr>
            <w:r w:rsidRPr="00AE0971">
              <w:rPr>
                <w:rFonts w:ascii="Times New Roman" w:hAnsi="Times New Roman" w:cs="Times New Roman"/>
              </w:rPr>
              <w:t>X</w:t>
            </w:r>
          </w:p>
        </w:tc>
      </w:tr>
      <w:tr w:rsidRPr="00AE0971" w:rsidR="00DB0B93" w:rsidTr="00F66D64" w14:paraId="0B619286" w14:textId="77777777">
        <w:trPr>
          <w:cantSplit/>
          <w:trHeight w:val="707"/>
        </w:trPr>
        <w:tc>
          <w:tcPr>
            <w:tcW w:w="1946" w:type="dxa"/>
            <w:vMerge/>
          </w:tcPr>
          <w:p w:rsidRPr="00AE0971" w:rsidR="00DB0B93" w:rsidP="00F66D64" w:rsidRDefault="00DB0B93" w14:paraId="7CBD58B6" w14:textId="77777777">
            <w:pPr>
              <w:pStyle w:val="TableParagraph"/>
              <w:spacing w:before="78"/>
              <w:ind w:left="107"/>
              <w:rPr>
                <w:rFonts w:ascii="Times New Roman" w:hAnsi="Times New Roman" w:cs="Times New Roman"/>
              </w:rPr>
            </w:pPr>
          </w:p>
        </w:tc>
        <w:tc>
          <w:tcPr>
            <w:tcW w:w="5159" w:type="dxa"/>
          </w:tcPr>
          <w:p w:rsidRPr="00AE0971" w:rsidR="00DB0B93" w:rsidP="00F66D64" w:rsidRDefault="00DB0B93" w14:paraId="0701266C" w14:textId="77777777">
            <w:pPr>
              <w:pStyle w:val="TableParagraph"/>
              <w:spacing w:before="78"/>
              <w:ind w:left="108" w:right="292"/>
              <w:rPr>
                <w:rFonts w:ascii="Times New Roman" w:hAnsi="Times New Roman" w:cs="Times New Roman"/>
              </w:rPr>
            </w:pPr>
            <w:r w:rsidRPr="00AE0971">
              <w:rPr>
                <w:rFonts w:ascii="Times New Roman" w:hAnsi="Times New Roman" w:cs="Times New Roman"/>
              </w:rPr>
              <w:t>Assists SLM in defining where services are at their weakest so that SLM can define actions as part of the service improvement plan (SIP).</w:t>
            </w:r>
          </w:p>
        </w:tc>
        <w:tc>
          <w:tcPr>
            <w:tcW w:w="900" w:type="dxa"/>
            <w:vAlign w:val="center"/>
          </w:tcPr>
          <w:p w:rsidRPr="00AE0971" w:rsidR="00DB0B93" w:rsidP="00F66D64" w:rsidRDefault="00DB0B93" w14:paraId="522BAAB7" w14:textId="77777777">
            <w:pPr>
              <w:pStyle w:val="TableParagraph"/>
              <w:spacing w:before="78"/>
              <w:ind w:left="108" w:right="292"/>
              <w:jc w:val="center"/>
              <w:rPr>
                <w:rFonts w:ascii="Times New Roman" w:hAnsi="Times New Roman" w:cs="Times New Roman"/>
              </w:rPr>
            </w:pPr>
          </w:p>
        </w:tc>
        <w:tc>
          <w:tcPr>
            <w:tcW w:w="990" w:type="dxa"/>
            <w:vAlign w:val="center"/>
          </w:tcPr>
          <w:p w:rsidRPr="00AE0971" w:rsidR="00DB0B93" w:rsidP="00F66D64" w:rsidRDefault="00DB0B93" w14:paraId="70411222" w14:textId="77777777">
            <w:pPr>
              <w:pStyle w:val="TableParagraph"/>
              <w:spacing w:before="78"/>
              <w:ind w:left="108" w:right="292"/>
              <w:jc w:val="center"/>
              <w:rPr>
                <w:rFonts w:ascii="Times New Roman" w:hAnsi="Times New Roman" w:cs="Times New Roman"/>
              </w:rPr>
            </w:pPr>
            <w:r w:rsidRPr="00AE0971">
              <w:rPr>
                <w:rFonts w:ascii="Times New Roman" w:hAnsi="Times New Roman" w:cs="Times New Roman"/>
              </w:rPr>
              <w:t>X</w:t>
            </w:r>
          </w:p>
        </w:tc>
      </w:tr>
    </w:tbl>
    <w:p w:rsidRPr="00AE0971" w:rsidR="00DB0B93" w:rsidRDefault="00DB0B93" w14:paraId="310042FB" w14:textId="77777777">
      <w:pPr>
        <w:rPr>
          <w:rFonts w:ascii="Times New Roman" w:hAnsi="Times New Roman" w:cs="Times New Roman"/>
          <w:b/>
          <w:bCs/>
        </w:rPr>
      </w:pPr>
    </w:p>
    <w:p w:rsidRPr="00AE0971" w:rsidR="00CC3A9B" w:rsidP="00583D65" w:rsidRDefault="00CC3A9B" w14:paraId="6B1BAB9D" w14:textId="4A63F793">
      <w:pPr>
        <w:rPr>
          <w:rFonts w:ascii="Times New Roman" w:hAnsi="Times New Roman" w:cs="Times New Roman"/>
        </w:rPr>
      </w:pPr>
    </w:p>
    <w:p w:rsidRPr="00AE0971" w:rsidR="004857DB" w:rsidP="004857DB" w:rsidRDefault="004857DB" w14:paraId="45454E0D" w14:textId="72B37DFD">
      <w:pPr>
        <w:pStyle w:val="NoSpacing"/>
        <w:rPr>
          <w:rFonts w:ascii="Times New Roman" w:hAnsi="Times New Roman" w:cs="Times New Roman"/>
          <w:sz w:val="24"/>
          <w:szCs w:val="24"/>
        </w:rPr>
      </w:pPr>
      <w:r w:rsidRPr="00AE0971">
        <w:rPr>
          <w:rFonts w:ascii="Times New Roman" w:hAnsi="Times New Roman" w:cs="Times New Roman"/>
          <w:sz w:val="24"/>
          <w:szCs w:val="24"/>
        </w:rPr>
        <w:t>Table 2: Incident Management Process Flow Chart</w:t>
      </w:r>
    </w:p>
    <w:p w:rsidRPr="00AE0971" w:rsidR="00CC3A9B" w:rsidP="007D1859" w:rsidRDefault="00F561CA" w14:paraId="6ACEDCE3" w14:textId="271BC90A">
      <w:pPr>
        <w:rPr>
          <w:rFonts w:ascii="Times New Roman" w:hAnsi="Times New Roman" w:cs="Times New Roman"/>
        </w:rPr>
      </w:pPr>
      <w:r w:rsidRPr="00AE0971">
        <w:rPr>
          <w:rFonts w:ascii="Times New Roman" w:hAnsi="Times New Roman" w:cs="Times New Roman"/>
          <w:noProof/>
        </w:rPr>
        <w:drawing>
          <wp:inline distT="0" distB="0" distL="0" distR="0" wp14:anchorId="7DDF2E43" wp14:editId="3FDF32D8">
            <wp:extent cx="4051076" cy="762334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5908" cy="7632436"/>
                    </a:xfrm>
                    <a:prstGeom prst="rect">
                      <a:avLst/>
                    </a:prstGeom>
                    <a:noFill/>
                    <a:ln>
                      <a:noFill/>
                    </a:ln>
                  </pic:spPr>
                </pic:pic>
              </a:graphicData>
            </a:graphic>
          </wp:inline>
        </w:drawing>
      </w:r>
    </w:p>
    <w:p w:rsidRPr="00AE0971" w:rsidR="00CE3153" w:rsidP="00544760" w:rsidRDefault="00CE3153" w14:paraId="0076CB94" w14:textId="7FB551FC">
      <w:pPr>
        <w:pStyle w:val="Heading1"/>
        <w:numPr>
          <w:ilvl w:val="0"/>
          <w:numId w:val="30"/>
        </w:numPr>
        <w:rPr>
          <w:rFonts w:ascii="Times New Roman" w:hAnsi="Times New Roman" w:eastAsia="Arial" w:cs="Times New Roman"/>
          <w:spacing w:val="-1"/>
          <w:sz w:val="28"/>
          <w:szCs w:val="28"/>
        </w:rPr>
      </w:pPr>
      <w:bookmarkStart w:name="_Toc73446200" w:id="2324"/>
      <w:bookmarkStart w:name="_Toc531078010" w:id="2325"/>
      <w:bookmarkStart w:name="_Toc66970627" w:id="2326"/>
      <w:r w:rsidRPr="00AE0971">
        <w:rPr>
          <w:rFonts w:ascii="Times New Roman" w:hAnsi="Times New Roman" w:eastAsia="Arial" w:cs="Times New Roman"/>
        </w:rPr>
        <w:lastRenderedPageBreak/>
        <w:t>Change Control Process</w:t>
      </w:r>
      <w:bookmarkEnd w:id="2324"/>
    </w:p>
    <w:p w:rsidRPr="00AE0971" w:rsidR="00586ECE" w:rsidP="00586ECE" w:rsidRDefault="00586ECE" w14:paraId="3102F9B3" w14:textId="77777777">
      <w:pPr>
        <w:pStyle w:val="NoSpacing"/>
        <w:rPr>
          <w:rFonts w:ascii="Times New Roman" w:hAnsi="Times New Roman" w:cs="Times New Roman"/>
        </w:rPr>
      </w:pPr>
    </w:p>
    <w:p w:rsidRPr="00AE0971" w:rsidR="00F66D64" w:rsidP="00F66D64" w:rsidRDefault="00B72657" w14:paraId="4D3DB299" w14:textId="1DD17F91">
      <w:pPr>
        <w:pStyle w:val="Heading2"/>
        <w:ind w:left="533"/>
        <w:rPr>
          <w:rFonts w:ascii="Times New Roman" w:hAnsi="Times New Roman" w:cs="Times New Roman"/>
          <w:sz w:val="24"/>
          <w:szCs w:val="24"/>
        </w:rPr>
      </w:pPr>
      <w:bookmarkStart w:name="_Toc73446201" w:id="2327"/>
      <w:r>
        <w:rPr>
          <w:rFonts w:ascii="Times New Roman" w:hAnsi="Times New Roman" w:cs="Times New Roman"/>
          <w:sz w:val="24"/>
          <w:szCs w:val="24"/>
        </w:rPr>
        <w:t>7</w:t>
      </w:r>
      <w:r w:rsidRPr="00AE0971" w:rsidR="00F66D64">
        <w:rPr>
          <w:rFonts w:ascii="Times New Roman" w:hAnsi="Times New Roman" w:cs="Times New Roman"/>
          <w:sz w:val="24"/>
          <w:szCs w:val="24"/>
        </w:rPr>
        <w:t>.1 Principles and Basic Concepts</w:t>
      </w:r>
      <w:bookmarkEnd w:id="2327"/>
    </w:p>
    <w:p w:rsidRPr="00AE0971" w:rsidR="00F66D64" w:rsidP="00F66D64" w:rsidRDefault="00F66D64" w14:paraId="15988329" w14:textId="16EC7F8F">
      <w:pPr>
        <w:pStyle w:val="Heading2"/>
        <w:ind w:left="533"/>
        <w:rPr>
          <w:rFonts w:ascii="Times New Roman" w:hAnsi="Times New Roman" w:cs="Times New Roman"/>
          <w:sz w:val="24"/>
          <w:szCs w:val="24"/>
        </w:rPr>
      </w:pPr>
    </w:p>
    <w:p w:rsidRPr="00AE0971" w:rsidR="00F66D64" w:rsidP="00F66D64" w:rsidRDefault="00F66D64" w14:paraId="09E64541" w14:textId="23314C8A">
      <w:pPr>
        <w:pStyle w:val="NoSpacing"/>
        <w:rPr>
          <w:rFonts w:ascii="Times New Roman" w:hAnsi="Times New Roman" w:cs="Times New Roman"/>
          <w:sz w:val="24"/>
          <w:szCs w:val="24"/>
        </w:rPr>
      </w:pPr>
      <w:r w:rsidRPr="00AE0971">
        <w:rPr>
          <w:rFonts w:ascii="Times New Roman" w:hAnsi="Times New Roman" w:cs="Times New Roman"/>
          <w:szCs w:val="24"/>
        </w:rPr>
        <w:t>This process will provide a detailed explanation on how the Change Management process is enabled within the ServiceNow platform.</w:t>
      </w:r>
    </w:p>
    <w:p w:rsidRPr="00AE0971" w:rsidR="00F66D64" w:rsidP="00F66D64" w:rsidRDefault="00F66D64" w14:paraId="6481C00A" w14:textId="35521FED">
      <w:pPr>
        <w:pStyle w:val="NoSpacing"/>
        <w:rPr>
          <w:rFonts w:ascii="Times New Roman" w:hAnsi="Times New Roman" w:cs="Times New Roman"/>
          <w:sz w:val="24"/>
          <w:szCs w:val="24"/>
        </w:rPr>
      </w:pPr>
    </w:p>
    <w:p w:rsidRPr="00AE0971" w:rsidR="00F66D64" w:rsidP="00F66D64" w:rsidRDefault="00F66D64" w14:paraId="5930EA74" w14:textId="77777777">
      <w:pPr>
        <w:spacing w:after="120"/>
        <w:rPr>
          <w:rFonts w:ascii="Times New Roman" w:hAnsi="Times New Roman" w:cs="Times New Roman"/>
          <w:szCs w:val="24"/>
        </w:rPr>
      </w:pPr>
      <w:r w:rsidRPr="00AE0971">
        <w:rPr>
          <w:rFonts w:ascii="Times New Roman" w:hAnsi="Times New Roman" w:cs="Times New Roman"/>
          <w:szCs w:val="24"/>
        </w:rPr>
        <w:t>Change Management (“CM”) is a process that ensures that IT efficiently and effectively responds to and manages change at a pace and risk level consistent with the goals and objectives of the organization.</w:t>
      </w:r>
    </w:p>
    <w:p w:rsidRPr="00AE0971" w:rsidR="00F66D64" w:rsidP="00F66D64" w:rsidRDefault="00F66D64" w14:paraId="449F4D1D" w14:textId="77777777">
      <w:pPr>
        <w:spacing w:after="120"/>
        <w:rPr>
          <w:rFonts w:ascii="Times New Roman" w:hAnsi="Times New Roman" w:cs="Times New Roman"/>
          <w:szCs w:val="24"/>
        </w:rPr>
      </w:pPr>
      <w:r w:rsidRPr="00AE0971">
        <w:rPr>
          <w:rFonts w:ascii="Times New Roman" w:hAnsi="Times New Roman" w:cs="Times New Roman"/>
          <w:szCs w:val="24"/>
        </w:rPr>
        <w:t>A Service Change is a change to an existing service or the introduction of a new service that results in an addition, modification or removal of authorized, planned or supported service(s) or component(s) that is formally approved by the appointed Change authority.</w:t>
      </w:r>
    </w:p>
    <w:p w:rsidRPr="00AE0971" w:rsidR="00F66D64" w:rsidP="00F66D64" w:rsidRDefault="00F66D64" w14:paraId="2E5E3DBC" w14:textId="77777777">
      <w:pPr>
        <w:spacing w:after="120"/>
        <w:rPr>
          <w:rFonts w:ascii="Times New Roman" w:hAnsi="Times New Roman" w:cs="Times New Roman"/>
          <w:szCs w:val="24"/>
        </w:rPr>
      </w:pPr>
      <w:r w:rsidRPr="00AE0971">
        <w:rPr>
          <w:rFonts w:ascii="Times New Roman" w:hAnsi="Times New Roman" w:cs="Times New Roman"/>
          <w:szCs w:val="24"/>
        </w:rPr>
        <w:t>Changes should be cost effective and enhance business processes with minimum risk to the IT infrastructure and business operations.</w:t>
      </w:r>
    </w:p>
    <w:p w:rsidRPr="00AE0971" w:rsidR="00F66D64" w:rsidP="00F66D64" w:rsidRDefault="00F66D64" w14:paraId="707313DC" w14:textId="77777777">
      <w:pPr>
        <w:spacing w:after="120"/>
        <w:rPr>
          <w:rFonts w:ascii="Times New Roman" w:hAnsi="Times New Roman" w:cs="Times New Roman"/>
          <w:szCs w:val="24"/>
        </w:rPr>
      </w:pPr>
      <w:r w:rsidRPr="00AE0971">
        <w:rPr>
          <w:rFonts w:ascii="Times New Roman" w:hAnsi="Times New Roman" w:cs="Times New Roman"/>
          <w:szCs w:val="24"/>
        </w:rPr>
        <w:t>Changes are made for a variety of reasons, for example:</w:t>
      </w:r>
    </w:p>
    <w:p w:rsidRPr="00AE0971" w:rsidR="00F66D64" w:rsidP="000A1323" w:rsidRDefault="00F66D64" w14:paraId="09CDD277" w14:textId="77777777">
      <w:pPr>
        <w:pStyle w:val="NoSpacing"/>
        <w:numPr>
          <w:ilvl w:val="0"/>
          <w:numId w:val="54"/>
        </w:numPr>
        <w:rPr>
          <w:rFonts w:ascii="Times New Roman" w:hAnsi="Times New Roman" w:cs="Times New Roman"/>
        </w:rPr>
      </w:pPr>
      <w:r w:rsidRPr="00AE0971">
        <w:rPr>
          <w:rFonts w:ascii="Times New Roman" w:hAnsi="Times New Roman" w:cs="Times New Roman"/>
        </w:rPr>
        <w:t>Proactively, when the business seeks benefits such as reduction in costs, improved services or increased ease and effectiveness of support.</w:t>
      </w:r>
    </w:p>
    <w:p w:rsidRPr="00AE0971" w:rsidR="00F66D64" w:rsidP="000A1323" w:rsidRDefault="00F66D64" w14:paraId="380FD64E" w14:textId="77777777">
      <w:pPr>
        <w:pStyle w:val="NoSpacing"/>
        <w:numPr>
          <w:ilvl w:val="0"/>
          <w:numId w:val="54"/>
        </w:numPr>
        <w:rPr>
          <w:rFonts w:ascii="Times New Roman" w:hAnsi="Times New Roman" w:cs="Times New Roman"/>
        </w:rPr>
      </w:pPr>
      <w:r w:rsidRPr="00AE0971">
        <w:rPr>
          <w:rFonts w:ascii="Times New Roman" w:hAnsi="Times New Roman" w:cs="Times New Roman"/>
        </w:rPr>
        <w:t>Reactively, as a means of resolving errors and adapting to changing circumstances.</w:t>
      </w:r>
    </w:p>
    <w:p w:rsidRPr="00AE0971" w:rsidR="00F66D64" w:rsidP="00CE3153" w:rsidRDefault="00F66D64" w14:paraId="09E25251" w14:textId="77777777">
      <w:pPr>
        <w:rPr>
          <w:rFonts w:ascii="Times New Roman" w:hAnsi="Times New Roman" w:cs="Times New Roman"/>
        </w:rPr>
      </w:pPr>
    </w:p>
    <w:p w:rsidRPr="00AE0971" w:rsidR="00F66D64" w:rsidP="00AE0971" w:rsidRDefault="00B72657" w14:paraId="01DCD1E6" w14:textId="6C8F2424">
      <w:pPr>
        <w:pStyle w:val="Heading2"/>
        <w:ind w:left="533"/>
        <w:rPr>
          <w:rFonts w:ascii="Times New Roman" w:hAnsi="Times New Roman" w:cs="Times New Roman"/>
          <w:sz w:val="24"/>
          <w:szCs w:val="24"/>
        </w:rPr>
      </w:pPr>
      <w:bookmarkStart w:name="_Toc73446202" w:id="2328"/>
      <w:r>
        <w:rPr>
          <w:rFonts w:ascii="Times New Roman" w:hAnsi="Times New Roman" w:cs="Times New Roman"/>
          <w:sz w:val="24"/>
          <w:szCs w:val="24"/>
        </w:rPr>
        <w:t>7</w:t>
      </w:r>
      <w:r w:rsidRPr="00AE0971" w:rsidR="00F66D64">
        <w:rPr>
          <w:rFonts w:ascii="Times New Roman" w:hAnsi="Times New Roman" w:cs="Times New Roman"/>
          <w:sz w:val="24"/>
          <w:szCs w:val="24"/>
        </w:rPr>
        <w:t>.2 Process Description</w:t>
      </w:r>
      <w:bookmarkEnd w:id="2328"/>
    </w:p>
    <w:p w:rsidRPr="00AE0971" w:rsidR="00F66D64" w:rsidP="00F66D64" w:rsidRDefault="00F66D64" w14:paraId="47129A06" w14:textId="77777777">
      <w:pPr>
        <w:widowControl w:val="0"/>
        <w:autoSpaceDE w:val="0"/>
        <w:autoSpaceDN w:val="0"/>
        <w:spacing w:before="132"/>
        <w:rPr>
          <w:rFonts w:ascii="Times New Roman" w:hAnsi="Times New Roman" w:eastAsia="Calibri" w:cs="Times New Roman"/>
          <w:w w:val="105"/>
          <w:szCs w:val="20"/>
        </w:rPr>
      </w:pPr>
      <w:r w:rsidRPr="00AE0971">
        <w:rPr>
          <w:rFonts w:ascii="Times New Roman" w:hAnsi="Times New Roman" w:eastAsia="Calibri" w:cs="Times New Roman"/>
          <w:w w:val="105"/>
          <w:szCs w:val="20"/>
        </w:rPr>
        <w:t xml:space="preserve">A change is the addition, modification or removal of anything that could </w:t>
      </w:r>
      <w:proofErr w:type="gramStart"/>
      <w:r w:rsidRPr="00AE0971">
        <w:rPr>
          <w:rFonts w:ascii="Times New Roman" w:hAnsi="Times New Roman" w:eastAsia="Calibri" w:cs="Times New Roman"/>
          <w:w w:val="105"/>
          <w:szCs w:val="20"/>
        </w:rPr>
        <w:t>have an effect on</w:t>
      </w:r>
      <w:proofErr w:type="gramEnd"/>
      <w:r w:rsidRPr="00AE0971">
        <w:rPr>
          <w:rFonts w:ascii="Times New Roman" w:hAnsi="Times New Roman" w:eastAsia="Calibri" w:cs="Times New Roman"/>
          <w:w w:val="105"/>
          <w:szCs w:val="20"/>
        </w:rPr>
        <w:t xml:space="preserve"> an IT service. Change Management is the process responsible for controlling the life cycle of all changes to minimize the risk of disruption to IT services.</w:t>
      </w:r>
    </w:p>
    <w:p w:rsidRPr="00AE0971" w:rsidR="00F66D64" w:rsidP="00F66D64" w:rsidRDefault="00F66D64" w14:paraId="2FABC2F4" w14:textId="77777777">
      <w:pPr>
        <w:widowControl w:val="0"/>
        <w:tabs>
          <w:tab w:val="left" w:pos="464"/>
          <w:tab w:val="left" w:pos="465"/>
        </w:tabs>
        <w:autoSpaceDE w:val="0"/>
        <w:autoSpaceDN w:val="0"/>
        <w:spacing w:before="132"/>
        <w:rPr>
          <w:rFonts w:ascii="Times New Roman" w:hAnsi="Times New Roman" w:eastAsia="Calibri" w:cs="Times New Roman"/>
          <w:w w:val="105"/>
          <w:szCs w:val="20"/>
        </w:rPr>
      </w:pPr>
      <w:r w:rsidRPr="00AE0971">
        <w:rPr>
          <w:rFonts w:ascii="Times New Roman" w:hAnsi="Times New Roman" w:eastAsia="Calibri" w:cs="Times New Roman"/>
          <w:w w:val="105"/>
          <w:szCs w:val="20"/>
        </w:rPr>
        <w:t>Change Management relies heavily on:</w:t>
      </w:r>
    </w:p>
    <w:p w:rsidRPr="006B4C71" w:rsidR="00F66D64" w:rsidP="000A1323" w:rsidRDefault="00F66D64" w14:paraId="6B62DE42" w14:textId="77777777">
      <w:pPr>
        <w:pStyle w:val="NoSpacing"/>
        <w:numPr>
          <w:ilvl w:val="0"/>
          <w:numId w:val="62"/>
        </w:numPr>
        <w:rPr>
          <w:rFonts w:ascii="Times New Roman" w:hAnsi="Times New Roman" w:cs="Times New Roman"/>
          <w:w w:val="105"/>
        </w:rPr>
      </w:pPr>
      <w:r w:rsidRPr="006B4C71">
        <w:rPr>
          <w:rFonts w:ascii="Times New Roman" w:hAnsi="Times New Roman" w:cs="Times New Roman"/>
          <w:w w:val="105"/>
        </w:rPr>
        <w:t>The Configuration Management process for change risk and impact analysis.</w:t>
      </w:r>
    </w:p>
    <w:p w:rsidRPr="006B4C71" w:rsidR="00F66D64" w:rsidP="000A1323" w:rsidRDefault="00F66D64" w14:paraId="4AF57F17" w14:textId="32FEEA62">
      <w:pPr>
        <w:pStyle w:val="NoSpacing"/>
        <w:numPr>
          <w:ilvl w:val="0"/>
          <w:numId w:val="62"/>
        </w:numPr>
        <w:rPr>
          <w:rFonts w:ascii="Times New Roman" w:hAnsi="Times New Roman" w:cs="Times New Roman"/>
          <w:w w:val="105"/>
        </w:rPr>
      </w:pPr>
      <w:r w:rsidRPr="006B4C71">
        <w:rPr>
          <w:rFonts w:ascii="Times New Roman" w:hAnsi="Times New Roman" w:cs="Times New Roman"/>
          <w:w w:val="105"/>
        </w:rPr>
        <w:t>The Release Management process for the building, testing and deployment of changes.</w:t>
      </w:r>
    </w:p>
    <w:p w:rsidRPr="00AE0971" w:rsidR="00F66D64" w:rsidP="00F66D64" w:rsidRDefault="00F66D64" w14:paraId="78726DD7" w14:textId="77777777">
      <w:pPr>
        <w:widowControl w:val="0"/>
        <w:tabs>
          <w:tab w:val="left" w:pos="720"/>
        </w:tabs>
        <w:autoSpaceDE w:val="0"/>
        <w:autoSpaceDN w:val="0"/>
        <w:spacing w:before="132" w:after="0" w:line="240" w:lineRule="auto"/>
        <w:rPr>
          <w:rFonts w:ascii="Times New Roman" w:hAnsi="Times New Roman" w:eastAsia="Calibri" w:cs="Times New Roman"/>
          <w:w w:val="105"/>
          <w:sz w:val="20"/>
          <w:szCs w:val="19"/>
        </w:rPr>
      </w:pPr>
    </w:p>
    <w:p w:rsidRPr="00AE0971" w:rsidR="00F66D64" w:rsidP="00F66D64" w:rsidRDefault="00B72657" w14:paraId="106012DD" w14:textId="710958EB">
      <w:pPr>
        <w:pStyle w:val="Heading2"/>
        <w:ind w:left="533"/>
        <w:rPr>
          <w:rFonts w:ascii="Times New Roman" w:hAnsi="Times New Roman" w:cs="Times New Roman"/>
          <w:sz w:val="24"/>
          <w:szCs w:val="24"/>
        </w:rPr>
      </w:pPr>
      <w:bookmarkStart w:name="_Toc73446203" w:id="2329"/>
      <w:r>
        <w:rPr>
          <w:rFonts w:ascii="Times New Roman" w:hAnsi="Times New Roman" w:cs="Times New Roman"/>
          <w:sz w:val="24"/>
          <w:szCs w:val="24"/>
        </w:rPr>
        <w:t>7</w:t>
      </w:r>
      <w:r w:rsidRPr="00AE0971" w:rsidR="00F66D64">
        <w:rPr>
          <w:rFonts w:ascii="Times New Roman" w:hAnsi="Times New Roman" w:cs="Times New Roman"/>
          <w:sz w:val="24"/>
          <w:szCs w:val="24"/>
        </w:rPr>
        <w:t>.</w:t>
      </w:r>
      <w:r w:rsidR="00AE0971">
        <w:rPr>
          <w:rFonts w:ascii="Times New Roman" w:hAnsi="Times New Roman" w:cs="Times New Roman"/>
          <w:sz w:val="24"/>
          <w:szCs w:val="24"/>
        </w:rPr>
        <w:t>3</w:t>
      </w:r>
      <w:r w:rsidRPr="00AE0971" w:rsidR="00F66D64">
        <w:rPr>
          <w:rFonts w:ascii="Times New Roman" w:hAnsi="Times New Roman" w:cs="Times New Roman"/>
          <w:sz w:val="24"/>
          <w:szCs w:val="24"/>
        </w:rPr>
        <w:t xml:space="preserve"> Process Goal and Objectives</w:t>
      </w:r>
      <w:bookmarkEnd w:id="2329"/>
    </w:p>
    <w:p w:rsidRPr="00AE0971" w:rsidR="00F66D64" w:rsidP="00F66D64" w:rsidRDefault="00F66D64" w14:paraId="664887B3" w14:textId="77777777">
      <w:pPr>
        <w:pStyle w:val="NoSpacing"/>
        <w:rPr>
          <w:rFonts w:ascii="Times New Roman" w:hAnsi="Times New Roman" w:cs="Times New Roman"/>
        </w:rPr>
      </w:pPr>
    </w:p>
    <w:p w:rsidRPr="00AE0971" w:rsidR="00F66D64" w:rsidP="00F66D64" w:rsidRDefault="00F66D64" w14:paraId="4DDC975C" w14:textId="77777777">
      <w:pPr>
        <w:widowControl w:val="0"/>
        <w:autoSpaceDE w:val="0"/>
        <w:autoSpaceDN w:val="0"/>
        <w:spacing w:before="1"/>
        <w:rPr>
          <w:rFonts w:ascii="Times New Roman" w:hAnsi="Times New Roman" w:eastAsia="Calibri" w:cs="Times New Roman"/>
          <w:w w:val="105"/>
        </w:rPr>
      </w:pPr>
      <w:r w:rsidRPr="00AE0971">
        <w:rPr>
          <w:rFonts w:ascii="Times New Roman" w:hAnsi="Times New Roman" w:eastAsia="Calibri" w:cs="Times New Roman"/>
          <w:w w:val="105"/>
        </w:rPr>
        <w:t>The goal of the Change Management process is to enable beneficial changes to be made with minimum disruption to business operations, thus ensuring that the best possible levels of service quality and availability are maintained. Change Management should apply a consistent approach to risk assessment, business continuity, change impact, resource requirements and change approval. The approach should maintain a proper balance between the need for a change and the timing of its integration into the live environment.</w:t>
      </w:r>
    </w:p>
    <w:p w:rsidRPr="00AE0971" w:rsidR="00F66D64" w:rsidP="00F66D64" w:rsidRDefault="00F66D64" w14:paraId="22A7775F" w14:textId="77777777">
      <w:pPr>
        <w:widowControl w:val="0"/>
        <w:autoSpaceDE w:val="0"/>
        <w:autoSpaceDN w:val="0"/>
        <w:spacing w:before="130"/>
        <w:ind w:right="411"/>
        <w:rPr>
          <w:rFonts w:ascii="Times New Roman" w:hAnsi="Times New Roman" w:eastAsia="Calibri" w:cs="Times New Roman"/>
          <w:w w:val="105"/>
          <w:szCs w:val="20"/>
        </w:rPr>
      </w:pPr>
      <w:r w:rsidRPr="00AE0971">
        <w:rPr>
          <w:rFonts w:ascii="Times New Roman" w:hAnsi="Times New Roman" w:eastAsia="Calibri" w:cs="Times New Roman"/>
          <w:w w:val="105"/>
          <w:szCs w:val="20"/>
        </w:rPr>
        <w:t>The objectives of Change Management are to:</w:t>
      </w:r>
    </w:p>
    <w:p w:rsidRPr="006B4C71" w:rsidR="00814CD1" w:rsidP="000A1323" w:rsidRDefault="00F66D64" w14:paraId="7AE4F84E" w14:textId="77777777">
      <w:pPr>
        <w:pStyle w:val="NoSpacing"/>
        <w:numPr>
          <w:ilvl w:val="0"/>
          <w:numId w:val="63"/>
        </w:numPr>
        <w:rPr>
          <w:rFonts w:ascii="Times New Roman" w:hAnsi="Times New Roman" w:cs="Times New Roman"/>
          <w:w w:val="105"/>
        </w:rPr>
      </w:pPr>
      <w:r w:rsidRPr="006B4C71">
        <w:rPr>
          <w:rFonts w:ascii="Times New Roman" w:hAnsi="Times New Roman" w:cs="Times New Roman"/>
          <w:w w:val="105"/>
        </w:rPr>
        <w:t>Respond to the customer’s changing business requirements while maximizing</w:t>
      </w:r>
      <w:r w:rsidRPr="006B4C71" w:rsidR="00814CD1">
        <w:rPr>
          <w:rFonts w:ascii="Times New Roman" w:hAnsi="Times New Roman" w:cs="Times New Roman"/>
          <w:w w:val="105"/>
        </w:rPr>
        <w:t xml:space="preserve"> value and reducing incidents, disruption and rework.</w:t>
      </w:r>
    </w:p>
    <w:p w:rsidRPr="006B4C71" w:rsidR="00814CD1" w:rsidP="000A1323" w:rsidRDefault="00814CD1" w14:paraId="01024D0B" w14:textId="77777777">
      <w:pPr>
        <w:pStyle w:val="NoSpacing"/>
        <w:numPr>
          <w:ilvl w:val="0"/>
          <w:numId w:val="63"/>
        </w:numPr>
        <w:rPr>
          <w:rFonts w:ascii="Times New Roman" w:hAnsi="Times New Roman" w:cs="Times New Roman"/>
          <w:w w:val="105"/>
        </w:rPr>
      </w:pPr>
      <w:r w:rsidRPr="006B4C71">
        <w:rPr>
          <w:rFonts w:ascii="Times New Roman" w:hAnsi="Times New Roman" w:cs="Times New Roman"/>
          <w:w w:val="105"/>
        </w:rPr>
        <w:t>Respond to the business and IT requests for change that will align the services with the business needs.</w:t>
      </w:r>
    </w:p>
    <w:p w:rsidRPr="006B4C71" w:rsidR="00814CD1" w:rsidP="000A1323" w:rsidRDefault="00814CD1" w14:paraId="50525A90" w14:textId="561D7C5A">
      <w:pPr>
        <w:pStyle w:val="NoSpacing"/>
        <w:numPr>
          <w:ilvl w:val="0"/>
          <w:numId w:val="63"/>
        </w:numPr>
        <w:rPr>
          <w:rFonts w:ascii="Times New Roman" w:hAnsi="Times New Roman" w:cs="Times New Roman"/>
          <w:w w:val="105"/>
        </w:rPr>
      </w:pPr>
      <w:r w:rsidRPr="006B4C71">
        <w:rPr>
          <w:rFonts w:ascii="Times New Roman" w:hAnsi="Times New Roman" w:cs="Times New Roman"/>
          <w:w w:val="105"/>
        </w:rPr>
        <w:t xml:space="preserve">Ensure the changes are recorded and evaluated, and that authorized changes are prioritized, planned, tested, implemented, </w:t>
      </w:r>
      <w:r w:rsidRPr="006B4C71" w:rsidR="00C23541">
        <w:rPr>
          <w:rFonts w:ascii="Times New Roman" w:hAnsi="Times New Roman" w:cs="Times New Roman"/>
          <w:w w:val="105"/>
        </w:rPr>
        <w:t>documented,</w:t>
      </w:r>
      <w:r w:rsidRPr="006B4C71">
        <w:rPr>
          <w:rFonts w:ascii="Times New Roman" w:hAnsi="Times New Roman" w:cs="Times New Roman"/>
          <w:w w:val="105"/>
        </w:rPr>
        <w:t xml:space="preserve"> and reviewed in a controlled manner.</w:t>
      </w:r>
    </w:p>
    <w:p w:rsidRPr="006B4C71" w:rsidR="00814CD1" w:rsidP="000A1323" w:rsidRDefault="00814CD1" w14:paraId="02692FAB" w14:textId="3D8EF300">
      <w:pPr>
        <w:pStyle w:val="NoSpacing"/>
        <w:numPr>
          <w:ilvl w:val="0"/>
          <w:numId w:val="63"/>
        </w:numPr>
        <w:rPr>
          <w:rFonts w:ascii="Times New Roman" w:hAnsi="Times New Roman" w:cs="Times New Roman"/>
          <w:w w:val="105"/>
        </w:rPr>
      </w:pPr>
      <w:r w:rsidRPr="006B4C71">
        <w:rPr>
          <w:rFonts w:ascii="Times New Roman" w:hAnsi="Times New Roman" w:cs="Times New Roman"/>
          <w:w w:val="105"/>
        </w:rPr>
        <w:lastRenderedPageBreak/>
        <w:t>Ensure that all changes to configuration items (CIs) are recorded in the Configuration Management Database (CMDB) (housed in SNOW).</w:t>
      </w:r>
    </w:p>
    <w:p w:rsidRPr="00AE0971" w:rsidR="00F66D64" w:rsidP="00814CD1" w:rsidRDefault="00F66D64" w14:paraId="2977D821" w14:textId="300D0CAF">
      <w:pPr>
        <w:pStyle w:val="NoSpacing"/>
        <w:rPr>
          <w:rFonts w:ascii="Times New Roman" w:hAnsi="Times New Roman" w:cs="Times New Roman"/>
        </w:rPr>
      </w:pPr>
    </w:p>
    <w:p w:rsidRPr="00AE0971" w:rsidR="00814CD1" w:rsidP="00814CD1" w:rsidRDefault="00B72657" w14:paraId="361B9142" w14:textId="25EF0B04">
      <w:pPr>
        <w:pStyle w:val="Heading2"/>
        <w:ind w:left="533"/>
        <w:rPr>
          <w:rFonts w:ascii="Times New Roman" w:hAnsi="Times New Roman" w:cs="Times New Roman"/>
          <w:sz w:val="24"/>
          <w:szCs w:val="24"/>
        </w:rPr>
      </w:pPr>
      <w:bookmarkStart w:name="_Toc73446204" w:id="2330"/>
      <w:r>
        <w:rPr>
          <w:rFonts w:ascii="Times New Roman" w:hAnsi="Times New Roman" w:cs="Times New Roman"/>
          <w:sz w:val="24"/>
          <w:szCs w:val="24"/>
        </w:rPr>
        <w:t>7.</w:t>
      </w:r>
      <w:r w:rsidR="00AE0971">
        <w:rPr>
          <w:rFonts w:ascii="Times New Roman" w:hAnsi="Times New Roman" w:cs="Times New Roman"/>
          <w:sz w:val="24"/>
          <w:szCs w:val="24"/>
        </w:rPr>
        <w:t>4</w:t>
      </w:r>
      <w:r w:rsidRPr="00AE0971" w:rsidR="00814CD1">
        <w:rPr>
          <w:rFonts w:ascii="Times New Roman" w:hAnsi="Times New Roman" w:cs="Times New Roman"/>
          <w:sz w:val="24"/>
          <w:szCs w:val="24"/>
        </w:rPr>
        <w:t xml:space="preserve"> Policies</w:t>
      </w:r>
      <w:bookmarkEnd w:id="2330"/>
    </w:p>
    <w:p w:rsidRPr="00AE0971" w:rsidR="00814CD1" w:rsidP="00814CD1" w:rsidRDefault="00814CD1" w14:paraId="4F7D35F2" w14:textId="118B62A7">
      <w:pPr>
        <w:pStyle w:val="Heading2"/>
        <w:ind w:left="533"/>
        <w:rPr>
          <w:rFonts w:ascii="Times New Roman" w:hAnsi="Times New Roman" w:cs="Times New Roman"/>
          <w:sz w:val="24"/>
          <w:szCs w:val="24"/>
        </w:rPr>
      </w:pPr>
    </w:p>
    <w:p w:rsidRPr="00AE0971" w:rsidR="00814CD1" w:rsidP="00814CD1" w:rsidRDefault="00814CD1" w14:paraId="1B88B779" w14:textId="77777777">
      <w:pPr>
        <w:pStyle w:val="05BodyCopy"/>
        <w:ind w:left="360"/>
      </w:pPr>
      <w:r w:rsidRPr="00AE0971">
        <w:t>The following policy statements were developed as part of the Plan and Analyze phase for the Change Management process. Compliance to all policy statements will be governed and enforced. Exceptions must be identified and approved through the governance board.</w:t>
      </w:r>
    </w:p>
    <w:p w:rsidRPr="006B4C71" w:rsidR="00814CD1" w:rsidP="000A1323" w:rsidRDefault="00814CD1" w14:paraId="66F36A5B" w14:textId="77777777">
      <w:pPr>
        <w:pStyle w:val="ListParagraph"/>
        <w:numPr>
          <w:ilvl w:val="0"/>
          <w:numId w:val="64"/>
        </w:numPr>
        <w:rPr>
          <w:rFonts w:ascii="Times New Roman" w:hAnsi="Times New Roman" w:cs="Times New Roman"/>
          <w:w w:val="105"/>
        </w:rPr>
      </w:pPr>
      <w:r w:rsidRPr="006B4C71">
        <w:rPr>
          <w:rFonts w:ascii="Times New Roman" w:hAnsi="Times New Roman" w:cs="Times New Roman"/>
          <w:w w:val="105"/>
        </w:rPr>
        <w:t>All changes to the IT environment must follow the formal Change Management process.</w:t>
      </w:r>
    </w:p>
    <w:p w:rsidRPr="006B4C71" w:rsidR="00814CD1" w:rsidP="000A1323" w:rsidRDefault="00814CD1" w14:paraId="23441740" w14:textId="77777777">
      <w:pPr>
        <w:pStyle w:val="ListParagraph"/>
        <w:numPr>
          <w:ilvl w:val="0"/>
          <w:numId w:val="64"/>
        </w:numPr>
        <w:rPr>
          <w:rFonts w:ascii="Times New Roman" w:hAnsi="Times New Roman" w:cs="Times New Roman"/>
          <w:w w:val="105"/>
        </w:rPr>
      </w:pPr>
      <w:r w:rsidRPr="006B4C71">
        <w:rPr>
          <w:rFonts w:ascii="Times New Roman" w:hAnsi="Times New Roman" w:cs="Times New Roman"/>
          <w:w w:val="105"/>
        </w:rPr>
        <w:t>All changes must be documented in the accepted Change System of Record (SOR) – ServiceNow.</w:t>
      </w:r>
    </w:p>
    <w:p w:rsidRPr="006B4C71" w:rsidR="00814CD1" w:rsidP="000A1323" w:rsidRDefault="00814CD1" w14:paraId="063CC533" w14:textId="04CC84EF">
      <w:pPr>
        <w:pStyle w:val="ListParagraph"/>
        <w:numPr>
          <w:ilvl w:val="0"/>
          <w:numId w:val="64"/>
        </w:numPr>
        <w:rPr>
          <w:rFonts w:ascii="Times New Roman" w:hAnsi="Times New Roman" w:cs="Times New Roman"/>
          <w:w w:val="105"/>
        </w:rPr>
      </w:pPr>
      <w:r w:rsidRPr="006B4C71">
        <w:rPr>
          <w:rFonts w:ascii="Times New Roman" w:hAnsi="Times New Roman" w:cs="Times New Roman"/>
          <w:w w:val="105"/>
        </w:rPr>
        <w:t>All changes must identify Change Type</w:t>
      </w:r>
      <w:r w:rsidR="002F1B8C">
        <w:rPr>
          <w:rFonts w:ascii="Times New Roman" w:hAnsi="Times New Roman" w:cs="Times New Roman"/>
          <w:w w:val="105"/>
        </w:rPr>
        <w:t>,</w:t>
      </w:r>
      <w:r w:rsidRPr="006B4C71">
        <w:rPr>
          <w:rFonts w:ascii="Times New Roman" w:hAnsi="Times New Roman" w:cs="Times New Roman"/>
          <w:w w:val="105"/>
        </w:rPr>
        <w:t xml:space="preserve"> which is predefined and agreed upon by all stakeholders.</w:t>
      </w:r>
    </w:p>
    <w:p w:rsidRPr="006B4C71" w:rsidR="00814CD1" w:rsidP="000A1323" w:rsidRDefault="00814CD1" w14:paraId="6465EBEC" w14:textId="77777777">
      <w:pPr>
        <w:pStyle w:val="ListParagraph"/>
        <w:numPr>
          <w:ilvl w:val="0"/>
          <w:numId w:val="64"/>
        </w:numPr>
        <w:rPr>
          <w:rFonts w:ascii="Times New Roman" w:hAnsi="Times New Roman" w:cs="Times New Roman"/>
          <w:w w:val="105"/>
        </w:rPr>
      </w:pPr>
      <w:r w:rsidRPr="006B4C71">
        <w:rPr>
          <w:rFonts w:ascii="Times New Roman" w:hAnsi="Times New Roman" w:cs="Times New Roman"/>
          <w:w w:val="105"/>
        </w:rPr>
        <w:t>All changes must include a back-out procedure unless explicitly decided and approved by CAB when back-out is unnecessary or not possible.</w:t>
      </w:r>
    </w:p>
    <w:p w:rsidRPr="006B4C71" w:rsidR="00814CD1" w:rsidP="000A1323" w:rsidRDefault="00814CD1" w14:paraId="3518B7FE" w14:textId="35146ABD">
      <w:pPr>
        <w:pStyle w:val="ListParagraph"/>
        <w:numPr>
          <w:ilvl w:val="0"/>
          <w:numId w:val="64"/>
        </w:numPr>
        <w:rPr>
          <w:rFonts w:ascii="Times New Roman" w:hAnsi="Times New Roman" w:cs="Times New Roman"/>
          <w:w w:val="105"/>
        </w:rPr>
      </w:pPr>
      <w:r w:rsidRPr="006B4C71">
        <w:rPr>
          <w:rFonts w:ascii="Times New Roman" w:hAnsi="Times New Roman" w:cs="Times New Roman"/>
          <w:w w:val="105"/>
        </w:rPr>
        <w:t>All changes must include a valid Implementation Plan</w:t>
      </w:r>
      <w:r w:rsidR="002F1B8C">
        <w:rPr>
          <w:rFonts w:ascii="Times New Roman" w:hAnsi="Times New Roman" w:cs="Times New Roman"/>
          <w:w w:val="105"/>
        </w:rPr>
        <w:t>,</w:t>
      </w:r>
      <w:r w:rsidRPr="006B4C71">
        <w:rPr>
          <w:rFonts w:ascii="Times New Roman" w:hAnsi="Times New Roman" w:cs="Times New Roman"/>
          <w:w w:val="105"/>
        </w:rPr>
        <w:t xml:space="preserve"> which must be followed to implement the change.</w:t>
      </w:r>
    </w:p>
    <w:p w:rsidRPr="006B4C71" w:rsidR="00814CD1" w:rsidP="000A1323" w:rsidRDefault="00814CD1" w14:paraId="10575D66" w14:textId="77777777">
      <w:pPr>
        <w:pStyle w:val="ListParagraph"/>
        <w:numPr>
          <w:ilvl w:val="0"/>
          <w:numId w:val="64"/>
        </w:numPr>
        <w:rPr>
          <w:rFonts w:ascii="Times New Roman" w:hAnsi="Times New Roman" w:cs="Times New Roman"/>
          <w:w w:val="105"/>
        </w:rPr>
      </w:pPr>
      <w:r w:rsidRPr="006B4C71">
        <w:rPr>
          <w:rFonts w:ascii="Times New Roman" w:hAnsi="Times New Roman" w:cs="Times New Roman"/>
          <w:w w:val="105"/>
        </w:rPr>
        <w:t>All changes must have a validation plan to confirm or deny the expected results of the changes post implementation.</w:t>
      </w:r>
    </w:p>
    <w:p w:rsidRPr="006B4C71" w:rsidR="00814CD1" w:rsidP="000A1323" w:rsidRDefault="00814CD1" w14:paraId="02A6C888" w14:textId="77777777">
      <w:pPr>
        <w:pStyle w:val="ListParagraph"/>
        <w:numPr>
          <w:ilvl w:val="0"/>
          <w:numId w:val="64"/>
        </w:numPr>
        <w:rPr>
          <w:rFonts w:ascii="Times New Roman" w:hAnsi="Times New Roman" w:cs="Times New Roman"/>
          <w:w w:val="105"/>
        </w:rPr>
      </w:pPr>
      <w:r w:rsidRPr="006B4C71">
        <w:rPr>
          <w:rFonts w:ascii="Times New Roman" w:hAnsi="Times New Roman" w:cs="Times New Roman"/>
          <w:w w:val="105"/>
        </w:rPr>
        <w:t>All change requests must receive a formal approval prior to change implementation.</w:t>
      </w:r>
    </w:p>
    <w:p w:rsidRPr="006B4C71" w:rsidR="00814CD1" w:rsidP="000A1323" w:rsidRDefault="00814CD1" w14:paraId="5367BEE7" w14:textId="77777777">
      <w:pPr>
        <w:pStyle w:val="ListParagraph"/>
        <w:numPr>
          <w:ilvl w:val="0"/>
          <w:numId w:val="64"/>
        </w:numPr>
        <w:rPr>
          <w:rFonts w:ascii="Times New Roman" w:hAnsi="Times New Roman" w:cs="Times New Roman"/>
          <w:w w:val="105"/>
        </w:rPr>
      </w:pPr>
      <w:r w:rsidRPr="006B4C71">
        <w:rPr>
          <w:rFonts w:ascii="Times New Roman" w:hAnsi="Times New Roman" w:cs="Times New Roman"/>
          <w:w w:val="105"/>
        </w:rPr>
        <w:t>Emergency change can only be used to resolve a critical or major incident.</w:t>
      </w:r>
    </w:p>
    <w:p w:rsidRPr="006B4C71" w:rsidR="00814CD1" w:rsidP="000A1323" w:rsidRDefault="00814CD1" w14:paraId="4E139849" w14:textId="77777777">
      <w:pPr>
        <w:pStyle w:val="ListParagraph"/>
        <w:numPr>
          <w:ilvl w:val="0"/>
          <w:numId w:val="64"/>
        </w:numPr>
        <w:rPr>
          <w:rFonts w:ascii="Times New Roman" w:hAnsi="Times New Roman" w:cs="Times New Roman"/>
          <w:w w:val="105"/>
        </w:rPr>
      </w:pPr>
      <w:r w:rsidRPr="006B4C71">
        <w:rPr>
          <w:rFonts w:ascii="Times New Roman" w:hAnsi="Times New Roman" w:cs="Times New Roman"/>
          <w:w w:val="105"/>
        </w:rPr>
        <w:t>Change Initiator will be held accountable to confirm the accuracy and completeness of the change request.</w:t>
      </w:r>
    </w:p>
    <w:p w:rsidRPr="006B4C71" w:rsidR="00814CD1" w:rsidP="000A1323" w:rsidRDefault="00814CD1" w14:paraId="60C5F65E" w14:textId="77777777">
      <w:pPr>
        <w:pStyle w:val="ListParagraph"/>
        <w:numPr>
          <w:ilvl w:val="0"/>
          <w:numId w:val="64"/>
        </w:numPr>
        <w:rPr>
          <w:rFonts w:ascii="Times New Roman" w:hAnsi="Times New Roman" w:cs="Times New Roman"/>
          <w:w w:val="105"/>
        </w:rPr>
      </w:pPr>
      <w:r w:rsidRPr="006B4C71">
        <w:rPr>
          <w:rFonts w:ascii="Times New Roman" w:hAnsi="Times New Roman" w:cs="Times New Roman"/>
          <w:w w:val="105"/>
        </w:rPr>
        <w:t>Change Reviewers will be held accountable for a complete review of the change.</w:t>
      </w:r>
    </w:p>
    <w:p w:rsidRPr="006B4C71" w:rsidR="00814CD1" w:rsidP="000A1323" w:rsidRDefault="00814CD1" w14:paraId="258969CA" w14:textId="77777777">
      <w:pPr>
        <w:pStyle w:val="ListParagraph"/>
        <w:numPr>
          <w:ilvl w:val="0"/>
          <w:numId w:val="64"/>
        </w:numPr>
        <w:rPr>
          <w:rFonts w:ascii="Times New Roman" w:hAnsi="Times New Roman" w:cs="Times New Roman"/>
          <w:w w:val="105"/>
        </w:rPr>
      </w:pPr>
      <w:r w:rsidRPr="006B4C71">
        <w:rPr>
          <w:rFonts w:ascii="Times New Roman" w:hAnsi="Times New Roman" w:cs="Times New Roman"/>
          <w:w w:val="105"/>
        </w:rPr>
        <w:t>Change Owner is accountable for the coordination and completion of the change.</w:t>
      </w:r>
    </w:p>
    <w:p w:rsidRPr="006B4C71" w:rsidR="00814CD1" w:rsidP="000A1323" w:rsidRDefault="00814CD1" w14:paraId="23AC249B" w14:textId="77777777">
      <w:pPr>
        <w:pStyle w:val="ListParagraph"/>
        <w:numPr>
          <w:ilvl w:val="0"/>
          <w:numId w:val="64"/>
        </w:numPr>
        <w:rPr>
          <w:rFonts w:ascii="Times New Roman" w:hAnsi="Times New Roman" w:cs="Times New Roman"/>
          <w:w w:val="105"/>
        </w:rPr>
      </w:pPr>
      <w:r w:rsidRPr="006B4C71">
        <w:rPr>
          <w:rFonts w:ascii="Times New Roman" w:hAnsi="Times New Roman" w:cs="Times New Roman"/>
          <w:w w:val="105"/>
        </w:rPr>
        <w:t>All changes must be technically verified, and user accepted (where possible).</w:t>
      </w:r>
    </w:p>
    <w:p w:rsidRPr="006B4C71" w:rsidR="00814CD1" w:rsidP="000A1323" w:rsidRDefault="00814CD1" w14:paraId="1E0506F5" w14:textId="77777777">
      <w:pPr>
        <w:pStyle w:val="ListParagraph"/>
        <w:numPr>
          <w:ilvl w:val="0"/>
          <w:numId w:val="64"/>
        </w:numPr>
        <w:rPr>
          <w:rFonts w:ascii="Times New Roman" w:hAnsi="Times New Roman" w:cs="Times New Roman"/>
          <w:w w:val="105"/>
        </w:rPr>
      </w:pPr>
      <w:r w:rsidRPr="006B4C71">
        <w:rPr>
          <w:rFonts w:ascii="Times New Roman" w:hAnsi="Times New Roman" w:cs="Times New Roman"/>
          <w:w w:val="105"/>
        </w:rPr>
        <w:t xml:space="preserve">All changes must be formally closed post implementation within a stipulated </w:t>
      </w:r>
      <w:proofErr w:type="gramStart"/>
      <w:r w:rsidRPr="006B4C71">
        <w:rPr>
          <w:rFonts w:ascii="Times New Roman" w:hAnsi="Times New Roman" w:cs="Times New Roman"/>
          <w:w w:val="105"/>
        </w:rPr>
        <w:t>period of time</w:t>
      </w:r>
      <w:proofErr w:type="gramEnd"/>
      <w:r w:rsidRPr="006B4C71">
        <w:rPr>
          <w:rFonts w:ascii="Times New Roman" w:hAnsi="Times New Roman" w:cs="Times New Roman"/>
          <w:w w:val="105"/>
        </w:rPr>
        <w:t>.</w:t>
      </w:r>
    </w:p>
    <w:p w:rsidRPr="006B4C71" w:rsidR="00814CD1" w:rsidP="000A1323" w:rsidRDefault="00814CD1" w14:paraId="41E8A4C5" w14:textId="77777777">
      <w:pPr>
        <w:pStyle w:val="ListParagraph"/>
        <w:numPr>
          <w:ilvl w:val="0"/>
          <w:numId w:val="64"/>
        </w:numPr>
        <w:rPr>
          <w:rFonts w:ascii="Times New Roman" w:hAnsi="Times New Roman" w:cs="Times New Roman"/>
          <w:w w:val="105"/>
        </w:rPr>
      </w:pPr>
      <w:r w:rsidRPr="006B4C71">
        <w:rPr>
          <w:rFonts w:ascii="Times New Roman" w:hAnsi="Times New Roman" w:cs="Times New Roman"/>
          <w:w w:val="105"/>
        </w:rPr>
        <w:t>All services must have a defined Change Maintenance Window.</w:t>
      </w:r>
    </w:p>
    <w:p w:rsidRPr="003F14EA" w:rsidR="00F66D64" w:rsidP="000A1323" w:rsidRDefault="00814CD1" w14:paraId="32910EC7" w14:textId="0A4DE0AE">
      <w:pPr>
        <w:pStyle w:val="ListParagraph"/>
        <w:numPr>
          <w:ilvl w:val="0"/>
          <w:numId w:val="64"/>
        </w:numPr>
        <w:rPr>
          <w:rFonts w:ascii="Times New Roman" w:hAnsi="Times New Roman" w:cs="Times New Roman"/>
          <w:w w:val="105"/>
        </w:rPr>
      </w:pPr>
      <w:r w:rsidRPr="006B4C71">
        <w:rPr>
          <w:rFonts w:ascii="Times New Roman" w:hAnsi="Times New Roman" w:cs="Times New Roman"/>
          <w:w w:val="105"/>
        </w:rPr>
        <w:t>Changes must follow the established Lead Times based on Change Priority.</w:t>
      </w:r>
    </w:p>
    <w:p w:rsidRPr="00AE0971" w:rsidR="00814CD1" w:rsidP="00814CD1" w:rsidRDefault="00B72657" w14:paraId="2AD83898" w14:textId="66995BE4">
      <w:pPr>
        <w:pStyle w:val="Heading2"/>
        <w:ind w:left="533"/>
        <w:rPr>
          <w:rFonts w:ascii="Times New Roman" w:hAnsi="Times New Roman" w:cs="Times New Roman"/>
          <w:sz w:val="24"/>
          <w:szCs w:val="24"/>
        </w:rPr>
      </w:pPr>
      <w:bookmarkStart w:name="_Toc73446205" w:id="2331"/>
      <w:r>
        <w:rPr>
          <w:rFonts w:ascii="Times New Roman" w:hAnsi="Times New Roman" w:cs="Times New Roman"/>
          <w:sz w:val="24"/>
          <w:szCs w:val="24"/>
        </w:rPr>
        <w:t>7</w:t>
      </w:r>
      <w:r w:rsidRPr="00AE0971" w:rsidR="00814CD1">
        <w:rPr>
          <w:rFonts w:ascii="Times New Roman" w:hAnsi="Times New Roman" w:cs="Times New Roman"/>
          <w:sz w:val="24"/>
          <w:szCs w:val="24"/>
        </w:rPr>
        <w:t>.</w:t>
      </w:r>
      <w:r w:rsidR="00AE0971">
        <w:rPr>
          <w:rFonts w:ascii="Times New Roman" w:hAnsi="Times New Roman" w:cs="Times New Roman"/>
          <w:sz w:val="24"/>
          <w:szCs w:val="24"/>
        </w:rPr>
        <w:t>5</w:t>
      </w:r>
      <w:r w:rsidRPr="00AE0971" w:rsidR="00814CD1">
        <w:rPr>
          <w:rFonts w:ascii="Times New Roman" w:hAnsi="Times New Roman" w:cs="Times New Roman"/>
          <w:sz w:val="24"/>
          <w:szCs w:val="24"/>
        </w:rPr>
        <w:t xml:space="preserve"> Process Scope</w:t>
      </w:r>
      <w:bookmarkEnd w:id="2331"/>
    </w:p>
    <w:p w:rsidRPr="00AE0971" w:rsidR="00814CD1" w:rsidP="00AE0971" w:rsidRDefault="00814CD1" w14:paraId="5AD097AF" w14:textId="0F580904">
      <w:pPr>
        <w:pStyle w:val="NoSpacing"/>
      </w:pPr>
    </w:p>
    <w:p w:rsidRPr="00AE0971" w:rsidR="00814CD1" w:rsidP="00814CD1" w:rsidRDefault="00814CD1" w14:paraId="04763DCF" w14:textId="77777777">
      <w:pPr>
        <w:pStyle w:val="05BodyCopy"/>
        <w:keepNext/>
        <w:ind w:left="360"/>
      </w:pPr>
      <w:r w:rsidRPr="00AE0971">
        <w:t>The scope of Problem Management includes:</w:t>
      </w:r>
    </w:p>
    <w:p w:rsidRPr="00AE0971" w:rsidR="00814CD1" w:rsidP="000A1323" w:rsidRDefault="00814CD1" w14:paraId="472DDAD2" w14:textId="77777777">
      <w:pPr>
        <w:pStyle w:val="05BodyCopy"/>
        <w:numPr>
          <w:ilvl w:val="0"/>
          <w:numId w:val="56"/>
        </w:numPr>
        <w:ind w:left="720"/>
      </w:pPr>
      <w:r w:rsidRPr="00AE0971">
        <w:t>Changes from IT users for maintaining IT infrastructure that would need change or replacement of hardware or software.</w:t>
      </w:r>
    </w:p>
    <w:p w:rsidRPr="00AE0971" w:rsidR="00814CD1" w:rsidP="000A1323" w:rsidRDefault="00814CD1" w14:paraId="4530775A" w14:textId="77777777">
      <w:pPr>
        <w:pStyle w:val="05BodyCopy"/>
        <w:numPr>
          <w:ilvl w:val="0"/>
          <w:numId w:val="56"/>
        </w:numPr>
        <w:ind w:left="720"/>
      </w:pPr>
      <w:r w:rsidRPr="00AE0971">
        <w:t>Changes from IT users that involve resolution or recovery of an IT service(s) that has an open incident and will require a change or replacement of hardware or software.</w:t>
      </w:r>
    </w:p>
    <w:p w:rsidRPr="00AE0971" w:rsidR="00814CD1" w:rsidP="000A1323" w:rsidRDefault="00814CD1" w14:paraId="6F5F9DBF" w14:textId="3E02F5D9">
      <w:pPr>
        <w:pStyle w:val="05BodyCopy"/>
        <w:numPr>
          <w:ilvl w:val="0"/>
          <w:numId w:val="56"/>
        </w:numPr>
        <w:ind w:left="720"/>
      </w:pPr>
      <w:r w:rsidRPr="00AE0971">
        <w:t xml:space="preserve">Changes to IT services, processes, </w:t>
      </w:r>
      <w:r w:rsidRPr="00AE0971" w:rsidR="00C23541">
        <w:t>hardware,</w:t>
      </w:r>
      <w:r w:rsidRPr="00AE0971">
        <w:t xml:space="preserve"> or software considered in production and/or CIs that are managed in CMDB.</w:t>
      </w:r>
    </w:p>
    <w:p w:rsidRPr="00AE0971" w:rsidR="00814CD1" w:rsidP="000A1323" w:rsidRDefault="00814CD1" w14:paraId="4233915D" w14:textId="77777777">
      <w:pPr>
        <w:pStyle w:val="05BodyCopy"/>
        <w:numPr>
          <w:ilvl w:val="0"/>
          <w:numId w:val="56"/>
        </w:numPr>
        <w:ind w:left="720"/>
      </w:pPr>
      <w:r w:rsidRPr="00AE0971">
        <w:t>Change Management process will include all subprocesses and activities defined by ITIL Change Management process.</w:t>
      </w:r>
    </w:p>
    <w:p w:rsidRPr="00AE0971" w:rsidR="00814CD1" w:rsidP="00814CD1" w:rsidRDefault="00814CD1" w14:paraId="3F5E9C45" w14:textId="77777777">
      <w:pPr>
        <w:pStyle w:val="NoSpacing"/>
        <w:rPr>
          <w:rFonts w:ascii="Times New Roman" w:hAnsi="Times New Roman" w:cs="Times New Roman"/>
        </w:rPr>
      </w:pPr>
    </w:p>
    <w:p w:rsidR="003F14EA" w:rsidRDefault="003F14EA" w14:paraId="726D59D8" w14:textId="77777777">
      <w:pPr>
        <w:rPr>
          <w:rFonts w:ascii="Times New Roman" w:hAnsi="Times New Roman" w:eastAsia="Arial" w:cs="Times New Roman"/>
          <w:b/>
          <w:bCs/>
          <w:sz w:val="24"/>
          <w:szCs w:val="24"/>
        </w:rPr>
      </w:pPr>
      <w:r>
        <w:rPr>
          <w:rFonts w:ascii="Times New Roman" w:hAnsi="Times New Roman" w:cs="Times New Roman"/>
          <w:sz w:val="24"/>
          <w:szCs w:val="24"/>
        </w:rPr>
        <w:br w:type="page"/>
      </w:r>
    </w:p>
    <w:p w:rsidRPr="00AE0971" w:rsidR="00814CD1" w:rsidP="00814CD1" w:rsidRDefault="00B72657" w14:paraId="5A9E2786" w14:textId="240DDA67">
      <w:pPr>
        <w:pStyle w:val="Heading2"/>
        <w:ind w:left="533"/>
        <w:rPr>
          <w:rFonts w:ascii="Times New Roman" w:hAnsi="Times New Roman" w:cs="Times New Roman"/>
          <w:sz w:val="24"/>
          <w:szCs w:val="24"/>
        </w:rPr>
      </w:pPr>
      <w:bookmarkStart w:name="_Toc73446206" w:id="2332"/>
      <w:r>
        <w:rPr>
          <w:rFonts w:ascii="Times New Roman" w:hAnsi="Times New Roman" w:cs="Times New Roman"/>
          <w:sz w:val="24"/>
          <w:szCs w:val="24"/>
        </w:rPr>
        <w:lastRenderedPageBreak/>
        <w:t>7</w:t>
      </w:r>
      <w:r w:rsidRPr="00AE0971" w:rsidR="00814CD1">
        <w:rPr>
          <w:rFonts w:ascii="Times New Roman" w:hAnsi="Times New Roman" w:cs="Times New Roman"/>
          <w:sz w:val="24"/>
          <w:szCs w:val="24"/>
        </w:rPr>
        <w:t>.</w:t>
      </w:r>
      <w:r w:rsidR="00AE0971">
        <w:rPr>
          <w:rFonts w:ascii="Times New Roman" w:hAnsi="Times New Roman" w:cs="Times New Roman"/>
          <w:sz w:val="24"/>
          <w:szCs w:val="24"/>
        </w:rPr>
        <w:t>6</w:t>
      </w:r>
      <w:r w:rsidRPr="00AE0971" w:rsidR="00814CD1">
        <w:rPr>
          <w:rFonts w:ascii="Times New Roman" w:hAnsi="Times New Roman" w:cs="Times New Roman"/>
          <w:sz w:val="24"/>
          <w:szCs w:val="24"/>
        </w:rPr>
        <w:t xml:space="preserve"> Methods of Raising an RFC</w:t>
      </w:r>
      <w:bookmarkEnd w:id="2332"/>
    </w:p>
    <w:p w:rsidRPr="00AE0971" w:rsidR="00814CD1" w:rsidP="00814CD1" w:rsidRDefault="00814CD1" w14:paraId="42A6BA2C" w14:textId="1140FA3C">
      <w:pPr>
        <w:pStyle w:val="Heading2"/>
        <w:ind w:left="533"/>
        <w:rPr>
          <w:rFonts w:ascii="Times New Roman" w:hAnsi="Times New Roman" w:cs="Times New Roman"/>
          <w:sz w:val="24"/>
          <w:szCs w:val="24"/>
        </w:rPr>
      </w:pPr>
    </w:p>
    <w:p w:rsidR="00814CD1" w:rsidP="00AE0971" w:rsidRDefault="00814CD1" w14:paraId="4A8D3DDA" w14:textId="79518FA2">
      <w:pPr>
        <w:pStyle w:val="NoSpacing"/>
        <w:rPr>
          <w:rFonts w:ascii="Times New Roman" w:hAnsi="Times New Roman" w:cs="Times New Roman"/>
          <w:w w:val="105"/>
        </w:rPr>
      </w:pPr>
      <w:r w:rsidRPr="00AE0971">
        <w:rPr>
          <w:rFonts w:ascii="Times New Roman" w:hAnsi="Times New Roman" w:cs="Times New Roman"/>
          <w:w w:val="105"/>
        </w:rPr>
        <w:t>There are several ways to generate a new change record in ServiceNow:</w:t>
      </w:r>
    </w:p>
    <w:p w:rsidRPr="00AE0971" w:rsidR="00AE0971" w:rsidP="00AE0971" w:rsidRDefault="00AE0971" w14:paraId="49002F57" w14:textId="77777777">
      <w:pPr>
        <w:pStyle w:val="NoSpacing"/>
        <w:rPr>
          <w:rFonts w:ascii="Times New Roman" w:hAnsi="Times New Roman" w:cs="Times New Roman"/>
          <w:w w:val="105"/>
        </w:rPr>
      </w:pPr>
    </w:p>
    <w:p w:rsidRPr="00AE0971" w:rsidR="00814CD1" w:rsidP="000A1323" w:rsidRDefault="00814CD1" w14:paraId="278AB00F" w14:textId="77777777">
      <w:pPr>
        <w:pStyle w:val="NoSpacing"/>
        <w:numPr>
          <w:ilvl w:val="0"/>
          <w:numId w:val="54"/>
        </w:numPr>
        <w:rPr>
          <w:rFonts w:ascii="Times New Roman" w:hAnsi="Times New Roman" w:cs="Times New Roman"/>
          <w:w w:val="105"/>
        </w:rPr>
      </w:pPr>
      <w:r w:rsidRPr="00AE0971">
        <w:rPr>
          <w:rFonts w:ascii="Times New Roman" w:hAnsi="Times New Roman" w:cs="Times New Roman"/>
          <w:w w:val="105"/>
        </w:rPr>
        <w:t>Create a change manually through the Change application.</w:t>
      </w:r>
    </w:p>
    <w:p w:rsidRPr="00AE0971" w:rsidR="00814CD1" w:rsidP="000A1323" w:rsidRDefault="00814CD1" w14:paraId="0E90FD74" w14:textId="77777777">
      <w:pPr>
        <w:pStyle w:val="NoSpacing"/>
        <w:numPr>
          <w:ilvl w:val="0"/>
          <w:numId w:val="54"/>
        </w:numPr>
        <w:rPr>
          <w:rFonts w:ascii="Times New Roman" w:hAnsi="Times New Roman" w:cs="Times New Roman"/>
          <w:w w:val="105"/>
        </w:rPr>
      </w:pPr>
      <w:r w:rsidRPr="00AE0971">
        <w:rPr>
          <w:rFonts w:ascii="Times New Roman" w:hAnsi="Times New Roman" w:cs="Times New Roman"/>
          <w:w w:val="105"/>
        </w:rPr>
        <w:t>Copy an existing change.</w:t>
      </w:r>
    </w:p>
    <w:p w:rsidRPr="00AE0971" w:rsidR="00814CD1" w:rsidP="000A1323" w:rsidRDefault="00814CD1" w14:paraId="6B5801FC" w14:textId="77777777">
      <w:pPr>
        <w:pStyle w:val="NoSpacing"/>
        <w:numPr>
          <w:ilvl w:val="0"/>
          <w:numId w:val="54"/>
        </w:numPr>
        <w:rPr>
          <w:rFonts w:ascii="Times New Roman" w:hAnsi="Times New Roman" w:cs="Times New Roman"/>
          <w:w w:val="105"/>
        </w:rPr>
      </w:pPr>
      <w:r w:rsidRPr="00AE0971">
        <w:rPr>
          <w:rFonts w:ascii="Times New Roman" w:hAnsi="Times New Roman" w:cs="Times New Roman"/>
          <w:w w:val="105"/>
        </w:rPr>
        <w:t>Request a change through the Service Catalog.</w:t>
      </w:r>
    </w:p>
    <w:p w:rsidRPr="00AE0971" w:rsidR="00814CD1" w:rsidP="000A1323" w:rsidRDefault="00814CD1" w14:paraId="2A511F41" w14:textId="77777777">
      <w:pPr>
        <w:pStyle w:val="NoSpacing"/>
        <w:numPr>
          <w:ilvl w:val="0"/>
          <w:numId w:val="54"/>
        </w:numPr>
        <w:rPr>
          <w:rFonts w:ascii="Times New Roman" w:hAnsi="Times New Roman" w:cs="Times New Roman"/>
          <w:w w:val="105"/>
        </w:rPr>
      </w:pPr>
      <w:r w:rsidRPr="00AE0971">
        <w:rPr>
          <w:rFonts w:ascii="Times New Roman" w:hAnsi="Times New Roman" w:cs="Times New Roman"/>
          <w:w w:val="105"/>
        </w:rPr>
        <w:t>Initiate a change from an incident.</w:t>
      </w:r>
    </w:p>
    <w:p w:rsidRPr="00AE0971" w:rsidR="00814CD1" w:rsidP="000A1323" w:rsidRDefault="00814CD1" w14:paraId="0528BA16" w14:textId="77777777">
      <w:pPr>
        <w:pStyle w:val="NoSpacing"/>
        <w:numPr>
          <w:ilvl w:val="0"/>
          <w:numId w:val="54"/>
        </w:numPr>
        <w:rPr>
          <w:rFonts w:ascii="Times New Roman" w:hAnsi="Times New Roman" w:cs="Times New Roman"/>
          <w:w w:val="105"/>
        </w:rPr>
      </w:pPr>
      <w:r w:rsidRPr="00AE0971">
        <w:rPr>
          <w:rFonts w:ascii="Times New Roman" w:hAnsi="Times New Roman" w:cs="Times New Roman"/>
          <w:w w:val="105"/>
        </w:rPr>
        <w:t>Initiate a change from a problem.</w:t>
      </w:r>
    </w:p>
    <w:p w:rsidRPr="00AE0971" w:rsidR="00814CD1" w:rsidP="000A1323" w:rsidRDefault="00814CD1" w14:paraId="06779DAF" w14:textId="77777777">
      <w:pPr>
        <w:pStyle w:val="NoSpacing"/>
        <w:numPr>
          <w:ilvl w:val="0"/>
          <w:numId w:val="54"/>
        </w:numPr>
        <w:rPr>
          <w:rFonts w:ascii="Times New Roman" w:hAnsi="Times New Roman" w:cs="Times New Roman"/>
          <w:w w:val="105"/>
        </w:rPr>
      </w:pPr>
      <w:r w:rsidRPr="00AE0971">
        <w:rPr>
          <w:rFonts w:ascii="Times New Roman" w:hAnsi="Times New Roman" w:cs="Times New Roman"/>
          <w:w w:val="105"/>
        </w:rPr>
        <w:t xml:space="preserve">Initiate from a CI or list of </w:t>
      </w:r>
      <w:proofErr w:type="gramStart"/>
      <w:r w:rsidRPr="00AE0971">
        <w:rPr>
          <w:rFonts w:ascii="Times New Roman" w:hAnsi="Times New Roman" w:cs="Times New Roman"/>
          <w:w w:val="105"/>
        </w:rPr>
        <w:t>CI’s</w:t>
      </w:r>
      <w:proofErr w:type="gramEnd"/>
      <w:r w:rsidRPr="00AE0971">
        <w:rPr>
          <w:rFonts w:ascii="Times New Roman" w:hAnsi="Times New Roman" w:cs="Times New Roman"/>
          <w:w w:val="105"/>
        </w:rPr>
        <w:t>.</w:t>
      </w:r>
    </w:p>
    <w:p w:rsidRPr="00AE0971" w:rsidR="00814CD1" w:rsidP="00814CD1" w:rsidRDefault="00814CD1" w14:paraId="04CC97E2" w14:textId="77777777">
      <w:pPr>
        <w:pStyle w:val="NoSpacing"/>
        <w:rPr>
          <w:rFonts w:ascii="Times New Roman" w:hAnsi="Times New Roman" w:cs="Times New Roman"/>
        </w:rPr>
      </w:pPr>
    </w:p>
    <w:p w:rsidRPr="00AE0971" w:rsidR="00814CD1" w:rsidP="00814CD1" w:rsidRDefault="00B72657" w14:paraId="66E27AD0" w14:textId="548CD597">
      <w:pPr>
        <w:pStyle w:val="Heading2"/>
        <w:ind w:left="533"/>
        <w:rPr>
          <w:rFonts w:ascii="Times New Roman" w:hAnsi="Times New Roman" w:cs="Times New Roman"/>
          <w:sz w:val="24"/>
          <w:szCs w:val="24"/>
        </w:rPr>
      </w:pPr>
      <w:bookmarkStart w:name="_Toc73446207" w:id="2333"/>
      <w:r>
        <w:rPr>
          <w:rFonts w:ascii="Times New Roman" w:hAnsi="Times New Roman" w:cs="Times New Roman"/>
          <w:sz w:val="24"/>
          <w:szCs w:val="24"/>
        </w:rPr>
        <w:t>7</w:t>
      </w:r>
      <w:r w:rsidRPr="00AE0971" w:rsidR="00814CD1">
        <w:rPr>
          <w:rFonts w:ascii="Times New Roman" w:hAnsi="Times New Roman" w:cs="Times New Roman"/>
          <w:sz w:val="24"/>
          <w:szCs w:val="24"/>
        </w:rPr>
        <w:t>.</w:t>
      </w:r>
      <w:r w:rsidR="003F14EA">
        <w:rPr>
          <w:rFonts w:ascii="Times New Roman" w:hAnsi="Times New Roman" w:cs="Times New Roman"/>
          <w:sz w:val="24"/>
          <w:szCs w:val="24"/>
        </w:rPr>
        <w:t>7</w:t>
      </w:r>
      <w:r w:rsidRPr="00AE0971" w:rsidR="00814CD1">
        <w:rPr>
          <w:rFonts w:ascii="Times New Roman" w:hAnsi="Times New Roman" w:cs="Times New Roman"/>
          <w:sz w:val="24"/>
          <w:szCs w:val="24"/>
        </w:rPr>
        <w:t xml:space="preserve"> Change Types</w:t>
      </w:r>
      <w:bookmarkEnd w:id="2333"/>
    </w:p>
    <w:p w:rsidRPr="00AE0971" w:rsidR="00814CD1" w:rsidP="00814CD1" w:rsidRDefault="00814CD1" w14:paraId="1B11EDFF" w14:textId="19E41865">
      <w:pPr>
        <w:pStyle w:val="Heading2"/>
        <w:ind w:left="533"/>
        <w:rPr>
          <w:rFonts w:ascii="Times New Roman" w:hAnsi="Times New Roman" w:cs="Times New Roman"/>
          <w:sz w:val="24"/>
          <w:szCs w:val="24"/>
        </w:rPr>
      </w:pPr>
    </w:p>
    <w:p w:rsidRPr="003F14EA" w:rsidR="00814CD1" w:rsidP="00814CD1" w:rsidRDefault="00814CD1" w14:paraId="3AB511F2" w14:textId="77777777">
      <w:pPr>
        <w:ind w:left="360"/>
        <w:rPr>
          <w:rFonts w:ascii="Times New Roman" w:hAnsi="Times New Roman" w:cs="Times New Roman"/>
        </w:rPr>
      </w:pPr>
      <w:r w:rsidRPr="003F14EA">
        <w:rPr>
          <w:rFonts w:ascii="Times New Roman" w:hAnsi="Times New Roman" w:cs="Times New Roman"/>
        </w:rPr>
        <w:t xml:space="preserve">To streamline the Change Management process, change types are established to categorize a change request so that there is a clear process for each change type. Change types drive enforcement of lead time, approvals workflows or </w:t>
      </w:r>
      <w:proofErr w:type="gramStart"/>
      <w:r w:rsidRPr="003F14EA">
        <w:rPr>
          <w:rFonts w:ascii="Times New Roman" w:hAnsi="Times New Roman" w:cs="Times New Roman"/>
        </w:rPr>
        <w:t>whether or not</w:t>
      </w:r>
      <w:proofErr w:type="gramEnd"/>
      <w:r w:rsidRPr="003F14EA">
        <w:rPr>
          <w:rFonts w:ascii="Times New Roman" w:hAnsi="Times New Roman" w:cs="Times New Roman"/>
        </w:rPr>
        <w:t xml:space="preserve"> a change requires a CAB review. There are three (3) types of changes:</w:t>
      </w:r>
    </w:p>
    <w:p w:rsidRPr="00AE0971" w:rsidR="00814CD1" w:rsidP="000A1323" w:rsidRDefault="00814CD1" w14:paraId="4F7E37F2" w14:textId="25B6CB12">
      <w:pPr>
        <w:pStyle w:val="NoSpacing"/>
        <w:numPr>
          <w:ilvl w:val="0"/>
          <w:numId w:val="57"/>
        </w:numPr>
        <w:rPr>
          <w:rFonts w:ascii="Times New Roman" w:hAnsi="Times New Roman" w:cs="Times New Roman"/>
        </w:rPr>
      </w:pPr>
      <w:r w:rsidRPr="00AE0971">
        <w:rPr>
          <w:rFonts w:ascii="Times New Roman" w:hAnsi="Times New Roman" w:cs="Times New Roman"/>
          <w:b/>
          <w:bCs/>
        </w:rPr>
        <w:t>Standard Change</w:t>
      </w:r>
      <w:r w:rsidR="00597DAA">
        <w:rPr>
          <w:rFonts w:ascii="Times New Roman" w:hAnsi="Times New Roman" w:cs="Times New Roman"/>
          <w:b/>
          <w:bCs/>
        </w:rPr>
        <w:t>s</w:t>
      </w:r>
      <w:r w:rsidRPr="00AE0971" w:rsidR="00AE0971">
        <w:rPr>
          <w:rFonts w:ascii="Times New Roman" w:hAnsi="Times New Roman" w:cs="Times New Roman"/>
        </w:rPr>
        <w:t xml:space="preserve"> are types of changes that have had their associated Change Proposals approved by Change Management and CAB.</w:t>
      </w:r>
    </w:p>
    <w:p w:rsidRPr="00AE0971" w:rsidR="00AE0971" w:rsidP="00AE0971" w:rsidRDefault="00AE0971" w14:paraId="53031544" w14:textId="77777777">
      <w:pPr>
        <w:pStyle w:val="NoSpacing"/>
        <w:ind w:left="720"/>
        <w:rPr>
          <w:rFonts w:ascii="Times New Roman" w:hAnsi="Times New Roman" w:cs="Times New Roman"/>
        </w:rPr>
      </w:pPr>
    </w:p>
    <w:p w:rsidRPr="00AE0971" w:rsidR="00814CD1" w:rsidP="000A1323" w:rsidRDefault="00814CD1" w14:paraId="3835203F" w14:textId="709933B3">
      <w:pPr>
        <w:pStyle w:val="NoSpacing"/>
        <w:numPr>
          <w:ilvl w:val="0"/>
          <w:numId w:val="57"/>
        </w:numPr>
        <w:rPr>
          <w:rFonts w:ascii="Times New Roman" w:hAnsi="Times New Roman" w:cs="Times New Roman"/>
        </w:rPr>
      </w:pPr>
      <w:r w:rsidRPr="00AE0971">
        <w:rPr>
          <w:rFonts w:ascii="Times New Roman" w:hAnsi="Times New Roman" w:cs="Times New Roman"/>
          <w:b/>
          <w:bCs/>
        </w:rPr>
        <w:t>Normal Change</w:t>
      </w:r>
      <w:r w:rsidR="00597DAA">
        <w:rPr>
          <w:rFonts w:ascii="Times New Roman" w:hAnsi="Times New Roman" w:cs="Times New Roman"/>
          <w:b/>
          <w:bCs/>
        </w:rPr>
        <w:t>s</w:t>
      </w:r>
      <w:r w:rsidRPr="00AE0971" w:rsidR="00AE0971">
        <w:rPr>
          <w:rFonts w:ascii="Times New Roman" w:hAnsi="Times New Roman" w:cs="Times New Roman"/>
        </w:rPr>
        <w:t xml:space="preserve"> are types of changes that follow a normal change process flow and will require one of multiple review(s) and approval(s) for implementation.</w:t>
      </w:r>
    </w:p>
    <w:p w:rsidR="001C3A4E" w:rsidP="001C3A4E" w:rsidRDefault="001C3A4E" w14:paraId="19A25546" w14:textId="77777777">
      <w:pPr>
        <w:pStyle w:val="ListParagraph"/>
        <w:rPr>
          <w:rFonts w:ascii="Times New Roman" w:hAnsi="Times New Roman" w:cs="Times New Roman"/>
        </w:rPr>
      </w:pPr>
    </w:p>
    <w:p w:rsidRPr="00AE0971" w:rsidR="00AE0971" w:rsidP="00AE0971" w:rsidRDefault="00AE0971" w14:paraId="7D2AE231" w14:textId="77777777">
      <w:pPr>
        <w:pStyle w:val="NoSpacing"/>
        <w:rPr>
          <w:rFonts w:ascii="Times New Roman" w:hAnsi="Times New Roman" w:cs="Times New Roman"/>
        </w:rPr>
      </w:pPr>
    </w:p>
    <w:p w:rsidRPr="00AE0971" w:rsidR="00814CD1" w:rsidP="000A1323" w:rsidRDefault="00814CD1" w14:paraId="6922E8DA" w14:textId="1DFBA1BE">
      <w:pPr>
        <w:pStyle w:val="NoSpacing"/>
        <w:numPr>
          <w:ilvl w:val="0"/>
          <w:numId w:val="57"/>
        </w:numPr>
        <w:rPr>
          <w:rFonts w:ascii="Times New Roman" w:hAnsi="Times New Roman" w:cs="Times New Roman"/>
        </w:rPr>
      </w:pPr>
      <w:r w:rsidRPr="00AE0971">
        <w:rPr>
          <w:rFonts w:ascii="Times New Roman" w:hAnsi="Times New Roman" w:cs="Times New Roman"/>
          <w:b/>
          <w:bCs/>
        </w:rPr>
        <w:t>E</w:t>
      </w:r>
      <w:r w:rsidRPr="00AE0971" w:rsidR="00AE0971">
        <w:rPr>
          <w:rFonts w:ascii="Times New Roman" w:hAnsi="Times New Roman" w:cs="Times New Roman"/>
          <w:b/>
          <w:bCs/>
        </w:rPr>
        <w:t>mergency</w:t>
      </w:r>
      <w:r w:rsidRPr="00AE0971">
        <w:rPr>
          <w:rFonts w:ascii="Times New Roman" w:hAnsi="Times New Roman" w:cs="Times New Roman"/>
          <w:b/>
          <w:bCs/>
        </w:rPr>
        <w:t xml:space="preserve"> Chang</w:t>
      </w:r>
      <w:r w:rsidRPr="00AE0971" w:rsidR="00AE0971">
        <w:rPr>
          <w:rFonts w:ascii="Times New Roman" w:hAnsi="Times New Roman" w:cs="Times New Roman"/>
          <w:b/>
          <w:bCs/>
        </w:rPr>
        <w:t>es</w:t>
      </w:r>
      <w:r w:rsidRPr="00AE0971" w:rsidR="00AE0971">
        <w:rPr>
          <w:rFonts w:ascii="Times New Roman" w:hAnsi="Times New Roman" w:cs="Times New Roman"/>
        </w:rPr>
        <w:t xml:space="preserve"> are associated strictly to resolve a P1 or P2 incident or prevent an imminent failure.</w:t>
      </w:r>
    </w:p>
    <w:p w:rsidR="001C3A4E" w:rsidP="001C3A4E" w:rsidRDefault="001C3A4E" w14:paraId="03AE1FB2" w14:textId="77777777">
      <w:pPr>
        <w:pStyle w:val="ListParagraph"/>
        <w:rPr>
          <w:rFonts w:ascii="Times New Roman" w:hAnsi="Times New Roman" w:cs="Times New Roman"/>
        </w:rPr>
      </w:pPr>
    </w:p>
    <w:p w:rsidRPr="00AE0971" w:rsidR="00AE0971" w:rsidP="00AE0971" w:rsidRDefault="00AE0971" w14:paraId="5978BB68" w14:textId="77777777">
      <w:pPr>
        <w:pStyle w:val="NoSpacing"/>
        <w:rPr>
          <w:rFonts w:ascii="Times New Roman" w:hAnsi="Times New Roman" w:cs="Times New Roman"/>
        </w:rPr>
      </w:pPr>
    </w:p>
    <w:p w:rsidRPr="00AE0971" w:rsidR="00AE0971" w:rsidP="000A1323" w:rsidRDefault="00AE0971" w14:paraId="63038ED7" w14:textId="77777777">
      <w:pPr>
        <w:pStyle w:val="NoSpacing"/>
        <w:numPr>
          <w:ilvl w:val="0"/>
          <w:numId w:val="57"/>
        </w:numPr>
        <w:rPr>
          <w:rFonts w:ascii="Times New Roman" w:hAnsi="Times New Roman" w:cs="Times New Roman"/>
        </w:rPr>
      </w:pPr>
      <w:r w:rsidRPr="00AE0971">
        <w:rPr>
          <w:rFonts w:ascii="Times New Roman" w:hAnsi="Times New Roman" w:cs="Times New Roman"/>
          <w:b/>
          <w:bCs/>
        </w:rPr>
        <w:t xml:space="preserve">Configuration change </w:t>
      </w:r>
      <w:r w:rsidRPr="00AE0971">
        <w:rPr>
          <w:rFonts w:ascii="Times New Roman" w:hAnsi="Times New Roman" w:cs="Times New Roman"/>
        </w:rPr>
        <w:t xml:space="preserve">requests are classified as needed changes to IT components or assets. </w:t>
      </w:r>
    </w:p>
    <w:p w:rsidR="001C3A4E" w:rsidP="001C3A4E" w:rsidRDefault="001C3A4E" w14:paraId="4A02AB28" w14:textId="77777777">
      <w:pPr>
        <w:pStyle w:val="ListParagraph"/>
        <w:rPr>
          <w:rFonts w:ascii="Times New Roman" w:hAnsi="Times New Roman" w:cs="Times New Roman"/>
        </w:rPr>
      </w:pPr>
    </w:p>
    <w:p w:rsidRPr="00AE0971" w:rsidR="00AE0971" w:rsidP="00AE0971" w:rsidRDefault="00AE0971" w14:paraId="1A8BAB3E" w14:textId="77777777">
      <w:pPr>
        <w:pStyle w:val="NoSpacing"/>
        <w:ind w:left="720"/>
        <w:rPr>
          <w:rFonts w:ascii="Times New Roman" w:hAnsi="Times New Roman" w:cs="Times New Roman"/>
        </w:rPr>
      </w:pPr>
    </w:p>
    <w:p w:rsidRPr="00AE0971" w:rsidR="00AE0971" w:rsidP="000A1323" w:rsidRDefault="00AE0971" w14:paraId="7B353AE4" w14:textId="3A8D1233">
      <w:pPr>
        <w:pStyle w:val="NoSpacing"/>
        <w:numPr>
          <w:ilvl w:val="0"/>
          <w:numId w:val="57"/>
        </w:numPr>
        <w:rPr>
          <w:rFonts w:ascii="Times New Roman" w:hAnsi="Times New Roman" w:cs="Times New Roman"/>
        </w:rPr>
      </w:pPr>
      <w:r w:rsidRPr="00AE0971">
        <w:rPr>
          <w:rFonts w:ascii="Times New Roman" w:hAnsi="Times New Roman" w:cs="Times New Roman"/>
          <w:b/>
          <w:bCs/>
        </w:rPr>
        <w:t>Rollback Change</w:t>
      </w:r>
      <w:r w:rsidRPr="00AE0971">
        <w:rPr>
          <w:rFonts w:ascii="Times New Roman" w:hAnsi="Times New Roman" w:cs="Times New Roman"/>
        </w:rPr>
        <w:t xml:space="preserve"> requests occur when the actions of an associated change request need to be reversed.  Rollback changes will need to go through the CAB.</w:t>
      </w:r>
    </w:p>
    <w:p w:rsidR="001C3A4E" w:rsidP="001C3A4E" w:rsidRDefault="001C3A4E" w14:paraId="636CFFE9" w14:textId="77777777">
      <w:pPr>
        <w:pStyle w:val="ListParagraph"/>
        <w:rPr>
          <w:rFonts w:ascii="Times New Roman" w:hAnsi="Times New Roman" w:cs="Times New Roman"/>
        </w:rPr>
      </w:pPr>
    </w:p>
    <w:p w:rsidRPr="00AE0971" w:rsidR="00AE0971" w:rsidP="00AE0971" w:rsidRDefault="00AE0971" w14:paraId="44214712" w14:textId="772A1E91">
      <w:pPr>
        <w:pStyle w:val="NoSpacing"/>
        <w:ind w:left="720"/>
        <w:rPr>
          <w:rFonts w:ascii="Times New Roman" w:hAnsi="Times New Roman" w:cs="Times New Roman"/>
        </w:rPr>
      </w:pPr>
    </w:p>
    <w:p w:rsidRPr="00AE0971" w:rsidR="00AE0971" w:rsidP="000A1323" w:rsidRDefault="00AE0971" w14:paraId="4BB05C53" w14:textId="77777777">
      <w:pPr>
        <w:pStyle w:val="NoSpacing"/>
        <w:numPr>
          <w:ilvl w:val="0"/>
          <w:numId w:val="57"/>
        </w:numPr>
        <w:rPr>
          <w:rFonts w:ascii="Times New Roman" w:hAnsi="Times New Roman" w:cs="Times New Roman"/>
        </w:rPr>
      </w:pPr>
      <w:r w:rsidRPr="00AE0971">
        <w:rPr>
          <w:rFonts w:ascii="Times New Roman" w:hAnsi="Times New Roman" w:cs="Times New Roman"/>
          <w:b/>
          <w:bCs/>
        </w:rPr>
        <w:t>User Creation</w:t>
      </w:r>
      <w:r w:rsidRPr="00AE0971">
        <w:rPr>
          <w:rFonts w:ascii="Times New Roman" w:hAnsi="Times New Roman" w:cs="Times New Roman"/>
        </w:rPr>
        <w:t xml:space="preserve"> requests allow for new accounts to be created.  This request has its own approval process and does not go through the CAB.</w:t>
      </w:r>
    </w:p>
    <w:p w:rsidR="001C3A4E" w:rsidP="001C3A4E" w:rsidRDefault="001C3A4E" w14:paraId="67A27A70" w14:textId="77777777">
      <w:pPr>
        <w:pStyle w:val="ListParagraph"/>
        <w:rPr>
          <w:rFonts w:ascii="Times New Roman" w:hAnsi="Times New Roman" w:cs="Times New Roman"/>
        </w:rPr>
      </w:pPr>
    </w:p>
    <w:p w:rsidRPr="00AE0971" w:rsidR="00AE0971" w:rsidP="00AE0971" w:rsidRDefault="00AE0971" w14:paraId="47D2AD60" w14:textId="77777777">
      <w:pPr>
        <w:pStyle w:val="NoSpacing"/>
        <w:ind w:left="720"/>
        <w:rPr>
          <w:rFonts w:ascii="Times New Roman" w:hAnsi="Times New Roman" w:cs="Times New Roman"/>
        </w:rPr>
      </w:pPr>
    </w:p>
    <w:p w:rsidRPr="00AE0971" w:rsidR="00AE0971" w:rsidP="000A1323" w:rsidRDefault="00AE0971" w14:paraId="785211D1" w14:textId="77777777">
      <w:pPr>
        <w:pStyle w:val="NoSpacing"/>
        <w:numPr>
          <w:ilvl w:val="0"/>
          <w:numId w:val="57"/>
        </w:numPr>
        <w:rPr>
          <w:rFonts w:ascii="Times New Roman" w:hAnsi="Times New Roman" w:cs="Times New Roman"/>
        </w:rPr>
      </w:pPr>
      <w:r w:rsidRPr="00AE0971">
        <w:rPr>
          <w:rFonts w:ascii="Times New Roman" w:hAnsi="Times New Roman" w:cs="Times New Roman"/>
          <w:b/>
          <w:bCs/>
        </w:rPr>
        <w:t>User Termination</w:t>
      </w:r>
      <w:r w:rsidRPr="00AE0971">
        <w:rPr>
          <w:rFonts w:ascii="Times New Roman" w:hAnsi="Times New Roman" w:cs="Times New Roman"/>
        </w:rPr>
        <w:t xml:space="preserve"> requests are submitted when accounts need to be terminated or disabled.  This occurs when users are noncompliant with security policies or have either left or been transferred.</w:t>
      </w:r>
    </w:p>
    <w:p w:rsidR="001C3A4E" w:rsidP="001C3A4E" w:rsidRDefault="001C3A4E" w14:paraId="5F4010FF" w14:textId="77777777">
      <w:pPr>
        <w:pStyle w:val="ListParagraph"/>
        <w:rPr>
          <w:rFonts w:ascii="Times New Roman" w:hAnsi="Times New Roman" w:cs="Times New Roman"/>
        </w:rPr>
      </w:pPr>
    </w:p>
    <w:p w:rsidRPr="00AE0971" w:rsidR="00AE0971" w:rsidP="00AE0971" w:rsidRDefault="00AE0971" w14:paraId="7F8265E0" w14:textId="77777777">
      <w:pPr>
        <w:pStyle w:val="NoSpacing"/>
        <w:ind w:left="720"/>
        <w:rPr>
          <w:rFonts w:ascii="Times New Roman" w:hAnsi="Times New Roman" w:cs="Times New Roman"/>
        </w:rPr>
      </w:pPr>
    </w:p>
    <w:p w:rsidRPr="00AE0971" w:rsidR="00AE0971" w:rsidP="000A1323" w:rsidRDefault="00AE0971" w14:paraId="488B3265" w14:textId="77777777">
      <w:pPr>
        <w:pStyle w:val="NoSpacing"/>
        <w:numPr>
          <w:ilvl w:val="0"/>
          <w:numId w:val="57"/>
        </w:numPr>
        <w:rPr>
          <w:rFonts w:ascii="Times New Roman" w:hAnsi="Times New Roman" w:cs="Times New Roman"/>
        </w:rPr>
      </w:pPr>
      <w:r w:rsidRPr="00AE0971">
        <w:rPr>
          <w:rFonts w:ascii="Times New Roman" w:hAnsi="Times New Roman" w:cs="Times New Roman"/>
          <w:b/>
          <w:bCs/>
        </w:rPr>
        <w:t>Updates and Patches</w:t>
      </w:r>
      <w:r w:rsidRPr="00AE0971">
        <w:rPr>
          <w:rFonts w:ascii="Times New Roman" w:hAnsi="Times New Roman" w:cs="Times New Roman"/>
        </w:rPr>
        <w:t xml:space="preserve"> may be requested in order to implement a new software release, or apply a fix to repair any issues within the system</w:t>
      </w:r>
    </w:p>
    <w:p w:rsidR="001C3A4E" w:rsidP="001C3A4E" w:rsidRDefault="001C3A4E" w14:paraId="37D8FF92" w14:textId="77777777">
      <w:pPr>
        <w:pStyle w:val="ListParagraph"/>
        <w:rPr>
          <w:rFonts w:ascii="Times New Roman" w:hAnsi="Times New Roman" w:cs="Times New Roman"/>
        </w:rPr>
      </w:pPr>
    </w:p>
    <w:p w:rsidRPr="00AE0971" w:rsidR="00AE0971" w:rsidP="00AE0971" w:rsidRDefault="00AE0971" w14:paraId="1F191573" w14:textId="77777777">
      <w:pPr>
        <w:pStyle w:val="NoSpacing"/>
        <w:ind w:left="720"/>
        <w:rPr>
          <w:rFonts w:ascii="Times New Roman" w:hAnsi="Times New Roman" w:cs="Times New Roman"/>
        </w:rPr>
      </w:pPr>
    </w:p>
    <w:p w:rsidRPr="00AE0971" w:rsidR="00AE0971" w:rsidP="000A1323" w:rsidRDefault="00AE0971" w14:paraId="726D37D3" w14:textId="4993A9C3">
      <w:pPr>
        <w:pStyle w:val="NoSpacing"/>
        <w:numPr>
          <w:ilvl w:val="0"/>
          <w:numId w:val="57"/>
        </w:numPr>
        <w:rPr>
          <w:rFonts w:ascii="Times New Roman" w:hAnsi="Times New Roman" w:cs="Times New Roman"/>
        </w:rPr>
      </w:pPr>
      <w:r w:rsidRPr="00AE0971">
        <w:rPr>
          <w:rFonts w:ascii="Times New Roman" w:hAnsi="Times New Roman" w:cs="Times New Roman"/>
          <w:b/>
          <w:bCs/>
        </w:rPr>
        <w:t>Software Install</w:t>
      </w:r>
      <w:r w:rsidRPr="00AE0971">
        <w:rPr>
          <w:rFonts w:ascii="Times New Roman" w:hAnsi="Times New Roman" w:cs="Times New Roman"/>
        </w:rPr>
        <w:t xml:space="preserve"> requests will go through the change control process whenever a client requests certain software installation.</w:t>
      </w:r>
    </w:p>
    <w:p w:rsidR="001C3A4E" w:rsidP="001C3A4E" w:rsidRDefault="001C3A4E" w14:paraId="1AD16453" w14:textId="77777777">
      <w:pPr>
        <w:pStyle w:val="ListParagraph"/>
        <w:rPr>
          <w:rFonts w:ascii="Times New Roman" w:hAnsi="Times New Roman" w:cs="Times New Roman"/>
        </w:rPr>
      </w:pPr>
    </w:p>
    <w:p w:rsidRPr="00AE0971" w:rsidR="00AE0971" w:rsidP="00AE0971" w:rsidRDefault="00AE0971" w14:paraId="40E47641" w14:textId="77777777">
      <w:pPr>
        <w:pStyle w:val="NoSpacing"/>
        <w:ind w:left="720"/>
        <w:rPr>
          <w:rFonts w:ascii="Times New Roman" w:hAnsi="Times New Roman" w:cs="Times New Roman"/>
        </w:rPr>
      </w:pPr>
    </w:p>
    <w:p w:rsidR="00AE0971" w:rsidRDefault="00AE0971" w14:paraId="31EB5EB1" w14:textId="77777777">
      <w:pPr>
        <w:rPr>
          <w:rFonts w:ascii="Times New Roman" w:hAnsi="Times New Roman" w:eastAsia="Arial" w:cs="Times New Roman"/>
          <w:b/>
          <w:bCs/>
          <w:sz w:val="24"/>
          <w:szCs w:val="24"/>
        </w:rPr>
      </w:pPr>
      <w:r>
        <w:rPr>
          <w:rFonts w:ascii="Times New Roman" w:hAnsi="Times New Roman" w:cs="Times New Roman"/>
          <w:sz w:val="24"/>
          <w:szCs w:val="24"/>
        </w:rPr>
        <w:br w:type="page"/>
      </w:r>
    </w:p>
    <w:p w:rsidRPr="00AE0971" w:rsidR="00814CD1" w:rsidP="00AE0971" w:rsidRDefault="00B72657" w14:paraId="2E5ABD99" w14:textId="02542955">
      <w:pPr>
        <w:pStyle w:val="Heading2"/>
        <w:ind w:left="533"/>
        <w:rPr>
          <w:rFonts w:ascii="Times New Roman" w:hAnsi="Times New Roman" w:cs="Times New Roman"/>
          <w:sz w:val="24"/>
          <w:szCs w:val="24"/>
        </w:rPr>
      </w:pPr>
      <w:bookmarkStart w:name="_Toc73446208" w:id="2334"/>
      <w:r>
        <w:rPr>
          <w:rFonts w:ascii="Times New Roman" w:hAnsi="Times New Roman" w:cs="Times New Roman"/>
          <w:sz w:val="24"/>
          <w:szCs w:val="24"/>
        </w:rPr>
        <w:lastRenderedPageBreak/>
        <w:t>7</w:t>
      </w:r>
      <w:r w:rsidRPr="00AE0971" w:rsidR="00814CD1">
        <w:rPr>
          <w:rFonts w:ascii="Times New Roman" w:hAnsi="Times New Roman" w:cs="Times New Roman"/>
          <w:sz w:val="24"/>
          <w:szCs w:val="24"/>
        </w:rPr>
        <w:t>.</w:t>
      </w:r>
      <w:r w:rsidR="003F14EA">
        <w:rPr>
          <w:rFonts w:ascii="Times New Roman" w:hAnsi="Times New Roman" w:cs="Times New Roman"/>
          <w:sz w:val="24"/>
          <w:szCs w:val="24"/>
        </w:rPr>
        <w:t>8</w:t>
      </w:r>
      <w:r w:rsidRPr="00AE0971" w:rsidR="00814CD1">
        <w:rPr>
          <w:rFonts w:ascii="Times New Roman" w:hAnsi="Times New Roman" w:cs="Times New Roman"/>
          <w:sz w:val="24"/>
          <w:szCs w:val="24"/>
        </w:rPr>
        <w:t>. Standard Changes</w:t>
      </w:r>
      <w:bookmarkEnd w:id="2334"/>
    </w:p>
    <w:p w:rsidRPr="00AE0971" w:rsidR="00AE0971" w:rsidP="00AE0971" w:rsidRDefault="00AE0971" w14:paraId="4D206963" w14:textId="77777777">
      <w:pPr>
        <w:pStyle w:val="NoSpacing"/>
        <w:rPr>
          <w:rFonts w:ascii="Times New Roman" w:hAnsi="Times New Roman" w:cs="Times New Roman"/>
          <w:w w:val="105"/>
        </w:rPr>
      </w:pPr>
    </w:p>
    <w:p w:rsidR="00814CD1" w:rsidP="00AE0971" w:rsidRDefault="00814CD1" w14:paraId="1447EBAB" w14:textId="585A52C8">
      <w:pPr>
        <w:pStyle w:val="NoSpacing"/>
        <w:rPr>
          <w:rFonts w:ascii="Times New Roman" w:hAnsi="Times New Roman" w:cs="Times New Roman"/>
          <w:w w:val="105"/>
        </w:rPr>
      </w:pPr>
      <w:r w:rsidRPr="00AE0971">
        <w:rPr>
          <w:rFonts w:ascii="Times New Roman" w:hAnsi="Times New Roman" w:cs="Times New Roman"/>
          <w:w w:val="105"/>
        </w:rPr>
        <w:t>St</w:t>
      </w:r>
      <w:r w:rsidRPr="00AE0971" w:rsidR="00AE0971">
        <w:rPr>
          <w:rFonts w:ascii="Times New Roman" w:hAnsi="Times New Roman" w:cs="Times New Roman"/>
          <w:w w:val="105"/>
        </w:rPr>
        <w:t>a</w:t>
      </w:r>
      <w:r w:rsidRPr="00AE0971">
        <w:rPr>
          <w:rFonts w:ascii="Times New Roman" w:hAnsi="Times New Roman" w:cs="Times New Roman"/>
          <w:w w:val="105"/>
        </w:rPr>
        <w:t>ndard Changes are types of changes that have had their associated Change Proposals approved by Change Management and CAB. These changes have been assessed as being low risk and have a repeatable implementation plan. Standard changes can only be raised by selecting from an existing template available in the Standard Change Catalog. This catalog provides a means for the Change Management team to control which changes can be raised through the Standard Change process. This catalog contains a list of templated changes that have been approved as Standard changes. For a change to qualify as a “Standard”, the change must have the following conditions:</w:t>
      </w:r>
    </w:p>
    <w:p w:rsidRPr="00AE0971" w:rsidR="00E34054" w:rsidP="00AE0971" w:rsidRDefault="00E34054" w14:paraId="1C26A0EB" w14:textId="77777777">
      <w:pPr>
        <w:pStyle w:val="NoSpacing"/>
        <w:rPr>
          <w:rFonts w:ascii="Times New Roman" w:hAnsi="Times New Roman" w:cs="Times New Roman"/>
          <w:w w:val="105"/>
        </w:rPr>
      </w:pPr>
    </w:p>
    <w:tbl>
      <w:tblPr>
        <w:tblW w:w="5000" w:type="pct"/>
        <w:tblLook w:val="04A0" w:firstRow="1" w:lastRow="0" w:firstColumn="1" w:lastColumn="0" w:noHBand="0" w:noVBand="1"/>
      </w:tblPr>
      <w:tblGrid>
        <w:gridCol w:w="4543"/>
        <w:gridCol w:w="4817"/>
      </w:tblGrid>
      <w:tr w:rsidRPr="00AE0971" w:rsidR="00814CD1" w:rsidTr="00FE4D20" w14:paraId="621B593E" w14:textId="77777777">
        <w:tc>
          <w:tcPr>
            <w:tcW w:w="2427" w:type="pct"/>
            <w:tcBorders>
              <w:bottom w:val="single" w:color="auto" w:sz="4" w:space="0"/>
            </w:tcBorders>
            <w:shd w:val="clear" w:color="auto" w:fill="4472C4" w:themeFill="accent1"/>
          </w:tcPr>
          <w:p w:rsidRPr="00AE0971" w:rsidR="00814CD1" w:rsidP="00740315" w:rsidRDefault="00814CD1" w14:paraId="4F2F8E0E" w14:textId="77777777">
            <w:pPr>
              <w:jc w:val="center"/>
              <w:rPr>
                <w:rFonts w:ascii="Times New Roman" w:hAnsi="Times New Roman" w:cs="Times New Roman"/>
                <w:b/>
                <w:color w:val="FFFFFF" w:themeColor="background1"/>
                <w:szCs w:val="20"/>
              </w:rPr>
            </w:pPr>
            <w:r w:rsidRPr="00AE0971">
              <w:rPr>
                <w:rFonts w:ascii="Times New Roman" w:hAnsi="Times New Roman" w:cs="Times New Roman"/>
                <w:b/>
                <w:color w:val="FFFFFF" w:themeColor="background1"/>
                <w:szCs w:val="20"/>
              </w:rPr>
              <w:t>Condition</w:t>
            </w:r>
          </w:p>
        </w:tc>
        <w:tc>
          <w:tcPr>
            <w:tcW w:w="2573" w:type="pct"/>
            <w:tcBorders>
              <w:bottom w:val="single" w:color="auto" w:sz="4" w:space="0"/>
            </w:tcBorders>
            <w:shd w:val="clear" w:color="auto" w:fill="4472C4" w:themeFill="accent1"/>
          </w:tcPr>
          <w:p w:rsidRPr="00AE0971" w:rsidR="00814CD1" w:rsidP="00740315" w:rsidRDefault="00814CD1" w14:paraId="6E698B8C" w14:textId="77777777">
            <w:pPr>
              <w:jc w:val="center"/>
              <w:rPr>
                <w:rFonts w:ascii="Times New Roman" w:hAnsi="Times New Roman" w:cs="Times New Roman"/>
                <w:b/>
                <w:color w:val="FFFFFF" w:themeColor="background1"/>
                <w:szCs w:val="20"/>
              </w:rPr>
            </w:pPr>
            <w:r w:rsidRPr="00AE0971">
              <w:rPr>
                <w:rFonts w:ascii="Times New Roman" w:hAnsi="Times New Roman" w:cs="Times New Roman"/>
                <w:b/>
                <w:color w:val="FFFFFF" w:themeColor="background1"/>
                <w:szCs w:val="20"/>
              </w:rPr>
              <w:t>Standard</w:t>
            </w:r>
          </w:p>
        </w:tc>
      </w:tr>
      <w:tr w:rsidRPr="00AE0971" w:rsidR="00814CD1" w:rsidTr="00FE4D20" w14:paraId="5CF84EFD" w14:textId="77777777">
        <w:tc>
          <w:tcPr>
            <w:tcW w:w="2427" w:type="pct"/>
            <w:tcBorders>
              <w:top w:val="single" w:color="auto" w:sz="4" w:space="0"/>
              <w:left w:val="single" w:color="auto" w:sz="4" w:space="0"/>
              <w:bottom w:val="single" w:color="auto" w:sz="4" w:space="0"/>
              <w:right w:val="single" w:color="auto" w:sz="4" w:space="0"/>
            </w:tcBorders>
            <w:shd w:val="clear" w:color="auto" w:fill="F2F2F2" w:themeFill="background1" w:themeFillShade="F2"/>
          </w:tcPr>
          <w:p w:rsidRPr="00AE0971" w:rsidR="00814CD1" w:rsidP="00740315" w:rsidRDefault="00814CD1" w14:paraId="4E3B8234" w14:textId="77777777">
            <w:pPr>
              <w:rPr>
                <w:rFonts w:ascii="Times New Roman" w:hAnsi="Times New Roman" w:cs="Times New Roman"/>
                <w:b/>
                <w:szCs w:val="20"/>
              </w:rPr>
            </w:pPr>
            <w:r w:rsidRPr="00AE0971">
              <w:rPr>
                <w:rFonts w:ascii="Times New Roman" w:hAnsi="Times New Roman" w:cs="Times New Roman"/>
                <w:b/>
                <w:szCs w:val="20"/>
              </w:rPr>
              <w:t>Lead Time for Implementation</w:t>
            </w:r>
          </w:p>
        </w:tc>
        <w:tc>
          <w:tcPr>
            <w:tcW w:w="2573" w:type="pct"/>
            <w:tcBorders>
              <w:top w:val="single" w:color="auto" w:sz="4" w:space="0"/>
              <w:left w:val="single" w:color="auto" w:sz="4" w:space="0"/>
              <w:bottom w:val="single" w:color="auto" w:sz="4" w:space="0"/>
              <w:right w:val="single" w:color="auto" w:sz="4" w:space="0"/>
            </w:tcBorders>
          </w:tcPr>
          <w:p w:rsidRPr="00AE0971" w:rsidR="00814CD1" w:rsidP="00740315" w:rsidRDefault="00814CD1" w14:paraId="5BFEE732" w14:textId="77777777">
            <w:pPr>
              <w:rPr>
                <w:rFonts w:ascii="Times New Roman" w:hAnsi="Times New Roman" w:cs="Times New Roman"/>
                <w:szCs w:val="20"/>
              </w:rPr>
            </w:pPr>
            <w:r w:rsidRPr="00AE0971">
              <w:rPr>
                <w:rFonts w:ascii="Times New Roman" w:hAnsi="Times New Roman" w:cs="Times New Roman"/>
                <w:szCs w:val="20"/>
              </w:rPr>
              <w:t>None</w:t>
            </w:r>
          </w:p>
        </w:tc>
      </w:tr>
      <w:tr w:rsidRPr="00AE0971" w:rsidR="00814CD1" w:rsidTr="00FE4D20" w14:paraId="70E4730F" w14:textId="77777777">
        <w:tc>
          <w:tcPr>
            <w:tcW w:w="2427" w:type="pct"/>
            <w:tcBorders>
              <w:top w:val="single" w:color="auto" w:sz="4" w:space="0"/>
              <w:left w:val="single" w:color="auto" w:sz="4" w:space="0"/>
              <w:bottom w:val="single" w:color="auto" w:sz="4" w:space="0"/>
              <w:right w:val="single" w:color="auto" w:sz="4" w:space="0"/>
            </w:tcBorders>
            <w:shd w:val="clear" w:color="auto" w:fill="F2F2F2" w:themeFill="background1" w:themeFillShade="F2"/>
          </w:tcPr>
          <w:p w:rsidRPr="00AE0971" w:rsidR="00814CD1" w:rsidP="00740315" w:rsidRDefault="00814CD1" w14:paraId="3CFB3A58" w14:textId="77777777">
            <w:pPr>
              <w:rPr>
                <w:rFonts w:ascii="Times New Roman" w:hAnsi="Times New Roman" w:cs="Times New Roman"/>
                <w:b/>
                <w:szCs w:val="20"/>
              </w:rPr>
            </w:pPr>
            <w:r w:rsidRPr="00AE0971">
              <w:rPr>
                <w:rFonts w:ascii="Times New Roman" w:hAnsi="Times New Roman" w:cs="Times New Roman"/>
                <w:b/>
                <w:szCs w:val="20"/>
              </w:rPr>
              <w:t>Risk Level</w:t>
            </w:r>
          </w:p>
        </w:tc>
        <w:tc>
          <w:tcPr>
            <w:tcW w:w="2573" w:type="pct"/>
            <w:tcBorders>
              <w:top w:val="single" w:color="auto" w:sz="4" w:space="0"/>
              <w:left w:val="single" w:color="auto" w:sz="4" w:space="0"/>
              <w:bottom w:val="single" w:color="auto" w:sz="4" w:space="0"/>
              <w:right w:val="single" w:color="auto" w:sz="4" w:space="0"/>
            </w:tcBorders>
          </w:tcPr>
          <w:p w:rsidRPr="00AE0971" w:rsidR="00814CD1" w:rsidP="00740315" w:rsidRDefault="00814CD1" w14:paraId="0CFA142B" w14:textId="77777777">
            <w:pPr>
              <w:rPr>
                <w:rFonts w:ascii="Times New Roman" w:hAnsi="Times New Roman" w:cs="Times New Roman"/>
                <w:szCs w:val="20"/>
              </w:rPr>
            </w:pPr>
            <w:r w:rsidRPr="00AE0971">
              <w:rPr>
                <w:rFonts w:ascii="Times New Roman" w:hAnsi="Times New Roman" w:cs="Times New Roman"/>
                <w:szCs w:val="20"/>
              </w:rPr>
              <w:t>5-Low</w:t>
            </w:r>
          </w:p>
        </w:tc>
      </w:tr>
      <w:tr w:rsidRPr="00AE0971" w:rsidR="00814CD1" w:rsidTr="00FE4D20" w14:paraId="7F025BEC" w14:textId="77777777">
        <w:tc>
          <w:tcPr>
            <w:tcW w:w="2427" w:type="pct"/>
            <w:tcBorders>
              <w:top w:val="single" w:color="auto" w:sz="4" w:space="0"/>
              <w:left w:val="single" w:color="auto" w:sz="4" w:space="0"/>
              <w:bottom w:val="single" w:color="auto" w:sz="4" w:space="0"/>
              <w:right w:val="single" w:color="auto" w:sz="4" w:space="0"/>
            </w:tcBorders>
            <w:shd w:val="clear" w:color="auto" w:fill="F2F2F2" w:themeFill="background1" w:themeFillShade="F2"/>
          </w:tcPr>
          <w:p w:rsidRPr="00AE0971" w:rsidR="00814CD1" w:rsidP="00740315" w:rsidRDefault="00814CD1" w14:paraId="071F048F" w14:textId="77777777">
            <w:pPr>
              <w:rPr>
                <w:rFonts w:ascii="Times New Roman" w:hAnsi="Times New Roman" w:cs="Times New Roman"/>
                <w:b/>
                <w:szCs w:val="20"/>
              </w:rPr>
            </w:pPr>
            <w:r w:rsidRPr="00AE0971">
              <w:rPr>
                <w:rFonts w:ascii="Times New Roman" w:hAnsi="Times New Roman" w:cs="Times New Roman"/>
                <w:b/>
                <w:szCs w:val="20"/>
              </w:rPr>
              <w:t>Business Executive Approval</w:t>
            </w:r>
          </w:p>
        </w:tc>
        <w:tc>
          <w:tcPr>
            <w:tcW w:w="2573" w:type="pct"/>
            <w:tcBorders>
              <w:top w:val="single" w:color="auto" w:sz="4" w:space="0"/>
              <w:left w:val="single" w:color="auto" w:sz="4" w:space="0"/>
              <w:bottom w:val="single" w:color="auto" w:sz="4" w:space="0"/>
              <w:right w:val="single" w:color="auto" w:sz="4" w:space="0"/>
            </w:tcBorders>
          </w:tcPr>
          <w:p w:rsidRPr="00AE0971" w:rsidR="00814CD1" w:rsidP="00740315" w:rsidRDefault="00814CD1" w14:paraId="4BFE8A09" w14:textId="77777777">
            <w:pPr>
              <w:rPr>
                <w:rFonts w:ascii="Times New Roman" w:hAnsi="Times New Roman" w:cs="Times New Roman"/>
                <w:szCs w:val="20"/>
              </w:rPr>
            </w:pPr>
            <w:r w:rsidRPr="00AE0971">
              <w:rPr>
                <w:rFonts w:ascii="Times New Roman" w:hAnsi="Times New Roman" w:cs="Times New Roman"/>
                <w:szCs w:val="20"/>
              </w:rPr>
              <w:t>N/A</w:t>
            </w:r>
          </w:p>
        </w:tc>
      </w:tr>
      <w:tr w:rsidRPr="00AE0971" w:rsidR="00814CD1" w:rsidTr="00FE4D20" w14:paraId="45EE2778" w14:textId="77777777">
        <w:tc>
          <w:tcPr>
            <w:tcW w:w="2427" w:type="pct"/>
            <w:tcBorders>
              <w:top w:val="single" w:color="auto" w:sz="4" w:space="0"/>
              <w:left w:val="single" w:color="auto" w:sz="4" w:space="0"/>
              <w:bottom w:val="single" w:color="auto" w:sz="4" w:space="0"/>
              <w:right w:val="single" w:color="auto" w:sz="4" w:space="0"/>
            </w:tcBorders>
            <w:shd w:val="clear" w:color="auto" w:fill="F2F2F2" w:themeFill="background1" w:themeFillShade="F2"/>
          </w:tcPr>
          <w:p w:rsidRPr="00AE0971" w:rsidR="00814CD1" w:rsidP="00740315" w:rsidRDefault="00814CD1" w14:paraId="188D7914" w14:textId="77777777">
            <w:pPr>
              <w:rPr>
                <w:rFonts w:ascii="Times New Roman" w:hAnsi="Times New Roman" w:cs="Times New Roman"/>
                <w:b/>
                <w:szCs w:val="20"/>
              </w:rPr>
            </w:pPr>
            <w:r w:rsidRPr="00AE0971">
              <w:rPr>
                <w:rFonts w:ascii="Times New Roman" w:hAnsi="Times New Roman" w:cs="Times New Roman"/>
                <w:b/>
                <w:szCs w:val="20"/>
              </w:rPr>
              <w:t>Change Management Approval</w:t>
            </w:r>
          </w:p>
        </w:tc>
        <w:tc>
          <w:tcPr>
            <w:tcW w:w="2573" w:type="pct"/>
            <w:tcBorders>
              <w:top w:val="single" w:color="auto" w:sz="4" w:space="0"/>
              <w:left w:val="single" w:color="auto" w:sz="4" w:space="0"/>
              <w:bottom w:val="single" w:color="auto" w:sz="4" w:space="0"/>
              <w:right w:val="single" w:color="auto" w:sz="4" w:space="0"/>
            </w:tcBorders>
          </w:tcPr>
          <w:p w:rsidRPr="00AE0971" w:rsidR="00814CD1" w:rsidP="00740315" w:rsidRDefault="00814CD1" w14:paraId="066AAFFD" w14:textId="77777777">
            <w:pPr>
              <w:rPr>
                <w:rFonts w:ascii="Times New Roman" w:hAnsi="Times New Roman" w:cs="Times New Roman"/>
                <w:szCs w:val="20"/>
              </w:rPr>
            </w:pPr>
            <w:r w:rsidRPr="00AE0971">
              <w:rPr>
                <w:rFonts w:ascii="Times New Roman" w:hAnsi="Times New Roman" w:cs="Times New Roman"/>
                <w:szCs w:val="20"/>
              </w:rPr>
              <w:t>Pre-Approved</w:t>
            </w:r>
          </w:p>
        </w:tc>
      </w:tr>
      <w:tr w:rsidRPr="00AE0971" w:rsidR="00814CD1" w:rsidTr="00FE4D20" w14:paraId="46C13D68" w14:textId="77777777">
        <w:tc>
          <w:tcPr>
            <w:tcW w:w="2427" w:type="pct"/>
            <w:tcBorders>
              <w:top w:val="single" w:color="auto" w:sz="4" w:space="0"/>
              <w:left w:val="single" w:color="auto" w:sz="4" w:space="0"/>
              <w:bottom w:val="single" w:color="auto" w:sz="4" w:space="0"/>
              <w:right w:val="single" w:color="auto" w:sz="4" w:space="0"/>
            </w:tcBorders>
            <w:shd w:val="clear" w:color="auto" w:fill="F2F2F2" w:themeFill="background1" w:themeFillShade="F2"/>
          </w:tcPr>
          <w:p w:rsidRPr="00AE0971" w:rsidR="00814CD1" w:rsidP="00740315" w:rsidRDefault="00814CD1" w14:paraId="5C6D0706" w14:textId="77777777">
            <w:pPr>
              <w:rPr>
                <w:rFonts w:ascii="Times New Roman" w:hAnsi="Times New Roman" w:cs="Times New Roman"/>
                <w:b/>
                <w:szCs w:val="20"/>
              </w:rPr>
            </w:pPr>
            <w:r w:rsidRPr="00AE0971">
              <w:rPr>
                <w:rFonts w:ascii="Times New Roman" w:hAnsi="Times New Roman" w:cs="Times New Roman"/>
                <w:b/>
                <w:szCs w:val="20"/>
              </w:rPr>
              <w:t>Technical Approval</w:t>
            </w:r>
          </w:p>
        </w:tc>
        <w:tc>
          <w:tcPr>
            <w:tcW w:w="2573" w:type="pct"/>
            <w:tcBorders>
              <w:top w:val="single" w:color="auto" w:sz="4" w:space="0"/>
              <w:left w:val="single" w:color="auto" w:sz="4" w:space="0"/>
              <w:bottom w:val="single" w:color="auto" w:sz="4" w:space="0"/>
              <w:right w:val="single" w:color="auto" w:sz="4" w:space="0"/>
            </w:tcBorders>
          </w:tcPr>
          <w:p w:rsidRPr="00AE0971" w:rsidR="00814CD1" w:rsidP="00740315" w:rsidRDefault="00814CD1" w14:paraId="5DB3689D" w14:textId="77777777">
            <w:pPr>
              <w:rPr>
                <w:rFonts w:ascii="Times New Roman" w:hAnsi="Times New Roman" w:cs="Times New Roman"/>
                <w:szCs w:val="20"/>
              </w:rPr>
            </w:pPr>
            <w:r w:rsidRPr="00AE0971">
              <w:rPr>
                <w:rFonts w:ascii="Times New Roman" w:hAnsi="Times New Roman" w:cs="Times New Roman"/>
                <w:szCs w:val="20"/>
              </w:rPr>
              <w:t>N/A</w:t>
            </w:r>
          </w:p>
        </w:tc>
      </w:tr>
      <w:tr w:rsidRPr="00AE0971" w:rsidR="00814CD1" w:rsidTr="00FE4D20" w14:paraId="582FDF9B" w14:textId="77777777">
        <w:tc>
          <w:tcPr>
            <w:tcW w:w="2427" w:type="pct"/>
            <w:tcBorders>
              <w:top w:val="single" w:color="auto" w:sz="4" w:space="0"/>
              <w:left w:val="single" w:color="auto" w:sz="4" w:space="0"/>
              <w:bottom w:val="single" w:color="auto" w:sz="4" w:space="0"/>
              <w:right w:val="single" w:color="auto" w:sz="4" w:space="0"/>
            </w:tcBorders>
            <w:shd w:val="clear" w:color="auto" w:fill="F2F2F2" w:themeFill="background1" w:themeFillShade="F2"/>
          </w:tcPr>
          <w:p w:rsidRPr="00AE0971" w:rsidR="00814CD1" w:rsidP="00740315" w:rsidRDefault="00814CD1" w14:paraId="7E5D879C" w14:textId="77777777">
            <w:pPr>
              <w:rPr>
                <w:rFonts w:ascii="Times New Roman" w:hAnsi="Times New Roman" w:cs="Times New Roman"/>
                <w:b/>
                <w:szCs w:val="20"/>
              </w:rPr>
            </w:pPr>
            <w:r w:rsidRPr="00AE0971">
              <w:rPr>
                <w:rFonts w:ascii="Times New Roman" w:hAnsi="Times New Roman" w:cs="Times New Roman"/>
                <w:b/>
                <w:szCs w:val="20"/>
              </w:rPr>
              <w:t>Support Team Approval</w:t>
            </w:r>
          </w:p>
        </w:tc>
        <w:tc>
          <w:tcPr>
            <w:tcW w:w="2573" w:type="pct"/>
            <w:tcBorders>
              <w:top w:val="single" w:color="auto" w:sz="4" w:space="0"/>
              <w:left w:val="single" w:color="auto" w:sz="4" w:space="0"/>
              <w:bottom w:val="single" w:color="auto" w:sz="4" w:space="0"/>
              <w:right w:val="single" w:color="auto" w:sz="4" w:space="0"/>
            </w:tcBorders>
          </w:tcPr>
          <w:p w:rsidRPr="00AE0971" w:rsidR="00814CD1" w:rsidP="00740315" w:rsidRDefault="00814CD1" w14:paraId="65285ACA" w14:textId="77777777">
            <w:pPr>
              <w:rPr>
                <w:rFonts w:ascii="Times New Roman" w:hAnsi="Times New Roman" w:cs="Times New Roman"/>
                <w:szCs w:val="20"/>
              </w:rPr>
            </w:pPr>
            <w:r w:rsidRPr="00AE0971">
              <w:rPr>
                <w:rFonts w:ascii="Times New Roman" w:hAnsi="Times New Roman" w:cs="Times New Roman"/>
                <w:szCs w:val="20"/>
              </w:rPr>
              <w:t>N/A</w:t>
            </w:r>
          </w:p>
        </w:tc>
      </w:tr>
      <w:tr w:rsidRPr="00AE0971" w:rsidR="00814CD1" w:rsidTr="00FE4D20" w14:paraId="01C800A6" w14:textId="77777777">
        <w:tc>
          <w:tcPr>
            <w:tcW w:w="2427" w:type="pct"/>
            <w:tcBorders>
              <w:top w:val="single" w:color="auto" w:sz="4" w:space="0"/>
              <w:left w:val="single" w:color="auto" w:sz="4" w:space="0"/>
              <w:bottom w:val="single" w:color="auto" w:sz="4" w:space="0"/>
              <w:right w:val="single" w:color="auto" w:sz="4" w:space="0"/>
            </w:tcBorders>
            <w:shd w:val="clear" w:color="auto" w:fill="F2F2F2" w:themeFill="background1" w:themeFillShade="F2"/>
          </w:tcPr>
          <w:p w:rsidRPr="00AE0971" w:rsidR="00814CD1" w:rsidP="00740315" w:rsidRDefault="00814CD1" w14:paraId="3FA2308C" w14:textId="77777777">
            <w:pPr>
              <w:rPr>
                <w:rFonts w:ascii="Times New Roman" w:hAnsi="Times New Roman" w:cs="Times New Roman"/>
                <w:b/>
                <w:szCs w:val="20"/>
              </w:rPr>
            </w:pPr>
            <w:r w:rsidRPr="00AE0971">
              <w:rPr>
                <w:rFonts w:ascii="Times New Roman" w:hAnsi="Times New Roman" w:cs="Times New Roman"/>
                <w:b/>
                <w:szCs w:val="20"/>
              </w:rPr>
              <w:t>Business Approval</w:t>
            </w:r>
          </w:p>
        </w:tc>
        <w:tc>
          <w:tcPr>
            <w:tcW w:w="2573" w:type="pct"/>
            <w:tcBorders>
              <w:top w:val="single" w:color="auto" w:sz="4" w:space="0"/>
              <w:left w:val="single" w:color="auto" w:sz="4" w:space="0"/>
              <w:bottom w:val="single" w:color="auto" w:sz="4" w:space="0"/>
              <w:right w:val="single" w:color="auto" w:sz="4" w:space="0"/>
            </w:tcBorders>
          </w:tcPr>
          <w:p w:rsidRPr="00AE0971" w:rsidR="00814CD1" w:rsidP="00740315" w:rsidRDefault="00814CD1" w14:paraId="4C2D52A2" w14:textId="77777777">
            <w:pPr>
              <w:rPr>
                <w:rFonts w:ascii="Times New Roman" w:hAnsi="Times New Roman" w:cs="Times New Roman"/>
                <w:szCs w:val="20"/>
              </w:rPr>
            </w:pPr>
            <w:r w:rsidRPr="00AE0971">
              <w:rPr>
                <w:rFonts w:ascii="Times New Roman" w:hAnsi="Times New Roman" w:cs="Times New Roman"/>
                <w:szCs w:val="20"/>
              </w:rPr>
              <w:t>N/A</w:t>
            </w:r>
          </w:p>
        </w:tc>
      </w:tr>
      <w:tr w:rsidRPr="00AE0971" w:rsidR="00814CD1" w:rsidTr="00FE4D20" w14:paraId="10A9FB8D" w14:textId="77777777">
        <w:tc>
          <w:tcPr>
            <w:tcW w:w="2427" w:type="pct"/>
            <w:tcBorders>
              <w:top w:val="single" w:color="auto" w:sz="4" w:space="0"/>
              <w:left w:val="single" w:color="auto" w:sz="4" w:space="0"/>
              <w:bottom w:val="single" w:color="auto" w:sz="4" w:space="0"/>
              <w:right w:val="single" w:color="auto" w:sz="4" w:space="0"/>
            </w:tcBorders>
            <w:shd w:val="clear" w:color="auto" w:fill="F2F2F2" w:themeFill="background1" w:themeFillShade="F2"/>
          </w:tcPr>
          <w:p w:rsidRPr="00AE0971" w:rsidR="00814CD1" w:rsidP="00740315" w:rsidRDefault="00814CD1" w14:paraId="70CD9414" w14:textId="77777777">
            <w:pPr>
              <w:rPr>
                <w:rFonts w:ascii="Times New Roman" w:hAnsi="Times New Roman" w:cs="Times New Roman"/>
                <w:b/>
                <w:szCs w:val="20"/>
              </w:rPr>
            </w:pPr>
            <w:r w:rsidRPr="00AE0971">
              <w:rPr>
                <w:rFonts w:ascii="Times New Roman" w:hAnsi="Times New Roman" w:cs="Times New Roman"/>
                <w:b/>
                <w:szCs w:val="20"/>
              </w:rPr>
              <w:t>CAB Review</w:t>
            </w:r>
          </w:p>
        </w:tc>
        <w:tc>
          <w:tcPr>
            <w:tcW w:w="2573" w:type="pct"/>
            <w:tcBorders>
              <w:top w:val="single" w:color="auto" w:sz="4" w:space="0"/>
              <w:left w:val="single" w:color="auto" w:sz="4" w:space="0"/>
              <w:bottom w:val="single" w:color="auto" w:sz="4" w:space="0"/>
              <w:right w:val="single" w:color="auto" w:sz="4" w:space="0"/>
            </w:tcBorders>
          </w:tcPr>
          <w:p w:rsidRPr="00AE0971" w:rsidR="00814CD1" w:rsidP="00740315" w:rsidRDefault="00814CD1" w14:paraId="19B6B0D1" w14:textId="77777777">
            <w:pPr>
              <w:rPr>
                <w:rFonts w:ascii="Times New Roman" w:hAnsi="Times New Roman" w:cs="Times New Roman"/>
                <w:szCs w:val="20"/>
              </w:rPr>
            </w:pPr>
            <w:r w:rsidRPr="00AE0971">
              <w:rPr>
                <w:rFonts w:ascii="Times New Roman" w:hAnsi="Times New Roman" w:cs="Times New Roman"/>
                <w:szCs w:val="20"/>
              </w:rPr>
              <w:t>Pre-Approved</w:t>
            </w:r>
          </w:p>
        </w:tc>
      </w:tr>
    </w:tbl>
    <w:p w:rsidRPr="00AE0971" w:rsidR="00814CD1" w:rsidP="00814CD1" w:rsidRDefault="00814CD1" w14:paraId="2B6DDC6B" w14:textId="77777777">
      <w:pPr>
        <w:pStyle w:val="NoSpacing"/>
        <w:rPr>
          <w:rFonts w:ascii="Times New Roman" w:hAnsi="Times New Roman" w:cs="Times New Roman"/>
        </w:rPr>
      </w:pPr>
    </w:p>
    <w:p w:rsidRPr="00AE0971" w:rsidR="00814CD1" w:rsidP="00814CD1" w:rsidRDefault="00814CD1" w14:paraId="5E889C7A" w14:textId="77777777">
      <w:pPr>
        <w:pStyle w:val="NoSpacing"/>
        <w:rPr>
          <w:rFonts w:ascii="Times New Roman" w:hAnsi="Times New Roman" w:cs="Times New Roman"/>
        </w:rPr>
      </w:pPr>
    </w:p>
    <w:p w:rsidRPr="00AE0971" w:rsidR="00814CD1" w:rsidP="00814CD1" w:rsidRDefault="00B72657" w14:paraId="44B7150C" w14:textId="455A4C5D">
      <w:pPr>
        <w:pStyle w:val="Heading2"/>
        <w:ind w:left="533"/>
        <w:rPr>
          <w:rFonts w:ascii="Times New Roman" w:hAnsi="Times New Roman" w:cs="Times New Roman"/>
          <w:sz w:val="24"/>
          <w:szCs w:val="24"/>
        </w:rPr>
      </w:pPr>
      <w:bookmarkStart w:name="_Toc73446209" w:id="2335"/>
      <w:r>
        <w:rPr>
          <w:rFonts w:ascii="Times New Roman" w:hAnsi="Times New Roman" w:cs="Times New Roman"/>
          <w:sz w:val="24"/>
          <w:szCs w:val="24"/>
        </w:rPr>
        <w:t>7</w:t>
      </w:r>
      <w:r w:rsidRPr="00AE0971" w:rsidR="00814CD1">
        <w:rPr>
          <w:rFonts w:ascii="Times New Roman" w:hAnsi="Times New Roman" w:cs="Times New Roman"/>
          <w:sz w:val="24"/>
          <w:szCs w:val="24"/>
        </w:rPr>
        <w:t>.</w:t>
      </w:r>
      <w:r w:rsidR="003F14EA">
        <w:rPr>
          <w:rFonts w:ascii="Times New Roman" w:hAnsi="Times New Roman" w:cs="Times New Roman"/>
          <w:sz w:val="24"/>
          <w:szCs w:val="24"/>
        </w:rPr>
        <w:t>9</w:t>
      </w:r>
      <w:r w:rsidRPr="00AE0971" w:rsidR="00814CD1">
        <w:rPr>
          <w:rFonts w:ascii="Times New Roman" w:hAnsi="Times New Roman" w:cs="Times New Roman"/>
          <w:sz w:val="24"/>
          <w:szCs w:val="24"/>
        </w:rPr>
        <w:t xml:space="preserve"> Normal Changes</w:t>
      </w:r>
      <w:bookmarkEnd w:id="2335"/>
    </w:p>
    <w:p w:rsidRPr="00AE0971" w:rsidR="00814CD1" w:rsidP="00814CD1" w:rsidRDefault="00814CD1" w14:paraId="1F5AE2A9" w14:textId="77777777">
      <w:pPr>
        <w:pStyle w:val="NoSpacing"/>
        <w:rPr>
          <w:rFonts w:ascii="Times New Roman" w:hAnsi="Times New Roman" w:cs="Times New Roman"/>
        </w:rPr>
      </w:pPr>
    </w:p>
    <w:p w:rsidRPr="003F14EA" w:rsidR="00814CD1" w:rsidP="00814CD1" w:rsidRDefault="00814CD1" w14:paraId="5DC66BE0" w14:textId="491FB4FB">
      <w:pPr>
        <w:rPr>
          <w:rFonts w:ascii="Times New Roman" w:hAnsi="Times New Roman" w:cs="Times New Roman"/>
          <w:szCs w:val="24"/>
        </w:rPr>
      </w:pPr>
      <w:r w:rsidRPr="003F14EA">
        <w:rPr>
          <w:rFonts w:ascii="Times New Roman" w:hAnsi="Times New Roman" w:cs="Times New Roman"/>
          <w:szCs w:val="24"/>
        </w:rPr>
        <w:t>Normal Changes are types of changes that follow a normal change process flow and will require one of multiple review(s) and approval(s) for implementation. As a best practice</w:t>
      </w:r>
      <w:r w:rsidR="00E6026D">
        <w:rPr>
          <w:rFonts w:ascii="Times New Roman" w:hAnsi="Times New Roman" w:cs="Times New Roman"/>
          <w:szCs w:val="24"/>
        </w:rPr>
        <w:t>,</w:t>
      </w:r>
      <w:r w:rsidRPr="003F14EA">
        <w:rPr>
          <w:rFonts w:ascii="Times New Roman" w:hAnsi="Times New Roman" w:cs="Times New Roman"/>
          <w:szCs w:val="24"/>
        </w:rPr>
        <w:t xml:space="preserve"> we define three sub-types of Normal changes:</w:t>
      </w:r>
    </w:p>
    <w:p w:rsidRPr="00AE0971" w:rsidR="0053463D" w:rsidP="0053463D" w:rsidRDefault="00B72657" w14:paraId="6B279F4D" w14:textId="41F0A331">
      <w:pPr>
        <w:pStyle w:val="Heading2"/>
        <w:ind w:left="533"/>
        <w:rPr>
          <w:rFonts w:ascii="Times New Roman" w:hAnsi="Times New Roman" w:cs="Times New Roman"/>
          <w:sz w:val="24"/>
          <w:szCs w:val="24"/>
        </w:rPr>
      </w:pPr>
      <w:bookmarkStart w:name="_Toc73446210" w:id="2336"/>
      <w:r>
        <w:rPr>
          <w:rFonts w:ascii="Times New Roman" w:hAnsi="Times New Roman" w:cs="Times New Roman"/>
          <w:sz w:val="24"/>
          <w:szCs w:val="24"/>
        </w:rPr>
        <w:t>7</w:t>
      </w:r>
      <w:r w:rsidRPr="00AE0971" w:rsidR="0053463D">
        <w:rPr>
          <w:rFonts w:ascii="Times New Roman" w:hAnsi="Times New Roman" w:cs="Times New Roman"/>
          <w:sz w:val="24"/>
          <w:szCs w:val="24"/>
        </w:rPr>
        <w:t>.</w:t>
      </w:r>
      <w:r w:rsidR="003F14EA">
        <w:rPr>
          <w:rFonts w:ascii="Times New Roman" w:hAnsi="Times New Roman" w:cs="Times New Roman"/>
          <w:sz w:val="24"/>
          <w:szCs w:val="24"/>
        </w:rPr>
        <w:t>9</w:t>
      </w:r>
      <w:r w:rsidRPr="00AE0971" w:rsidR="0053463D">
        <w:rPr>
          <w:rFonts w:ascii="Times New Roman" w:hAnsi="Times New Roman" w:cs="Times New Roman"/>
          <w:sz w:val="24"/>
          <w:szCs w:val="24"/>
        </w:rPr>
        <w:t>.</w:t>
      </w:r>
      <w:r w:rsidR="003F14EA">
        <w:rPr>
          <w:rFonts w:ascii="Times New Roman" w:hAnsi="Times New Roman" w:cs="Times New Roman"/>
          <w:sz w:val="24"/>
          <w:szCs w:val="24"/>
        </w:rPr>
        <w:t>1</w:t>
      </w:r>
      <w:r w:rsidRPr="00AE0971" w:rsidR="0053463D">
        <w:rPr>
          <w:rFonts w:ascii="Times New Roman" w:hAnsi="Times New Roman" w:cs="Times New Roman"/>
          <w:sz w:val="24"/>
          <w:szCs w:val="24"/>
        </w:rPr>
        <w:t xml:space="preserve"> Normal Minor</w:t>
      </w:r>
      <w:bookmarkEnd w:id="2336"/>
    </w:p>
    <w:p w:rsidRPr="003F14EA" w:rsidR="0053463D" w:rsidP="0053463D" w:rsidRDefault="0053463D" w14:paraId="636D413F" w14:textId="77777777">
      <w:pPr>
        <w:pStyle w:val="Bodycopy"/>
        <w:spacing w:before="240" w:after="240"/>
        <w:rPr>
          <w:rFonts w:ascii="Times New Roman" w:hAnsi="Times New Roman" w:eastAsia="Calibri"/>
          <w:color w:val="auto"/>
          <w:w w:val="105"/>
          <w:sz w:val="22"/>
          <w:szCs w:val="22"/>
          <w:lang w:val="en-US"/>
        </w:rPr>
      </w:pPr>
      <w:r w:rsidRPr="003F14EA">
        <w:rPr>
          <w:rFonts w:ascii="Times New Roman" w:hAnsi="Times New Roman" w:eastAsia="Calibri"/>
          <w:color w:val="auto"/>
          <w:w w:val="105"/>
          <w:sz w:val="22"/>
          <w:szCs w:val="22"/>
          <w:lang w:val="en-US"/>
        </w:rPr>
        <w:t xml:space="preserve">A Normal Minor change is a type of change that is evaluated against a number of factors such as affecting a non-critical configuration item, having a low impact to the business and having a risk score that meets the conditions for ServiceNow to assess the change as minor. Normal Minor changes have the following conditions. </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538"/>
        <w:gridCol w:w="4812"/>
      </w:tblGrid>
      <w:tr w:rsidRPr="00AE0971" w:rsidR="0053463D" w:rsidTr="00FE4D20" w14:paraId="2CD73862" w14:textId="77777777">
        <w:tc>
          <w:tcPr>
            <w:tcW w:w="2427" w:type="pct"/>
            <w:shd w:val="clear" w:color="auto" w:fill="4472C4" w:themeFill="accent1"/>
          </w:tcPr>
          <w:p w:rsidRPr="00AE0971" w:rsidR="0053463D" w:rsidP="00740315" w:rsidRDefault="0053463D" w14:paraId="72A1CEE6" w14:textId="77777777">
            <w:pPr>
              <w:jc w:val="center"/>
              <w:rPr>
                <w:rFonts w:ascii="Times New Roman" w:hAnsi="Times New Roman" w:cs="Times New Roman"/>
                <w:b/>
                <w:color w:val="FFFFFF" w:themeColor="background1"/>
                <w:szCs w:val="20"/>
              </w:rPr>
            </w:pPr>
            <w:r w:rsidRPr="00AE0971">
              <w:rPr>
                <w:rFonts w:ascii="Times New Roman" w:hAnsi="Times New Roman" w:cs="Times New Roman"/>
                <w:b/>
                <w:color w:val="FFFFFF" w:themeColor="background1"/>
                <w:szCs w:val="20"/>
              </w:rPr>
              <w:t>Condition</w:t>
            </w:r>
          </w:p>
        </w:tc>
        <w:tc>
          <w:tcPr>
            <w:tcW w:w="2573" w:type="pct"/>
            <w:shd w:val="clear" w:color="auto" w:fill="4472C4" w:themeFill="accent1"/>
          </w:tcPr>
          <w:p w:rsidRPr="00AE0971" w:rsidR="0053463D" w:rsidP="00740315" w:rsidRDefault="0053463D" w14:paraId="448B3E06" w14:textId="77777777">
            <w:pPr>
              <w:jc w:val="center"/>
              <w:rPr>
                <w:rFonts w:ascii="Times New Roman" w:hAnsi="Times New Roman" w:cs="Times New Roman"/>
                <w:b/>
                <w:color w:val="FFFFFF" w:themeColor="background1"/>
                <w:szCs w:val="20"/>
              </w:rPr>
            </w:pPr>
            <w:r w:rsidRPr="00AE0971">
              <w:rPr>
                <w:rFonts w:ascii="Times New Roman" w:hAnsi="Times New Roman" w:cs="Times New Roman"/>
                <w:b/>
                <w:color w:val="FFFFFF" w:themeColor="background1"/>
                <w:szCs w:val="20"/>
              </w:rPr>
              <w:t>Normal Minor</w:t>
            </w:r>
          </w:p>
        </w:tc>
      </w:tr>
      <w:tr w:rsidRPr="00AE0971" w:rsidR="0053463D" w:rsidTr="00FE4D20" w14:paraId="7EF37CCA" w14:textId="77777777">
        <w:tc>
          <w:tcPr>
            <w:tcW w:w="2427" w:type="pct"/>
            <w:shd w:val="clear" w:color="auto" w:fill="F2F2F2" w:themeFill="background1" w:themeFillShade="F2"/>
          </w:tcPr>
          <w:p w:rsidRPr="00AE0971" w:rsidR="0053463D" w:rsidP="00740315" w:rsidRDefault="0053463D" w14:paraId="579AD706" w14:textId="77777777">
            <w:pPr>
              <w:rPr>
                <w:rFonts w:ascii="Times New Roman" w:hAnsi="Times New Roman" w:cs="Times New Roman"/>
                <w:b/>
                <w:szCs w:val="20"/>
              </w:rPr>
            </w:pPr>
            <w:r w:rsidRPr="00AE0971">
              <w:rPr>
                <w:rFonts w:ascii="Times New Roman" w:hAnsi="Times New Roman" w:cs="Times New Roman"/>
                <w:b/>
                <w:szCs w:val="20"/>
              </w:rPr>
              <w:t>Lead Time for Implementation</w:t>
            </w:r>
          </w:p>
        </w:tc>
        <w:tc>
          <w:tcPr>
            <w:tcW w:w="2573" w:type="pct"/>
          </w:tcPr>
          <w:p w:rsidRPr="00AE0971" w:rsidR="0053463D" w:rsidP="00740315" w:rsidRDefault="0053463D" w14:paraId="6A37EFB2" w14:textId="77777777">
            <w:pPr>
              <w:rPr>
                <w:rFonts w:ascii="Times New Roman" w:hAnsi="Times New Roman" w:cs="Times New Roman"/>
                <w:szCs w:val="20"/>
              </w:rPr>
            </w:pPr>
            <w:r w:rsidRPr="00AE0971">
              <w:rPr>
                <w:rFonts w:ascii="Times New Roman" w:hAnsi="Times New Roman" w:cs="Times New Roman"/>
                <w:szCs w:val="20"/>
              </w:rPr>
              <w:t>24 hrs.</w:t>
            </w:r>
          </w:p>
        </w:tc>
      </w:tr>
      <w:tr w:rsidRPr="00AE0971" w:rsidR="0053463D" w:rsidTr="00FE4D20" w14:paraId="5198327E" w14:textId="77777777">
        <w:tc>
          <w:tcPr>
            <w:tcW w:w="2427" w:type="pct"/>
            <w:shd w:val="clear" w:color="auto" w:fill="F2F2F2" w:themeFill="background1" w:themeFillShade="F2"/>
          </w:tcPr>
          <w:p w:rsidRPr="00AE0971" w:rsidR="0053463D" w:rsidP="00740315" w:rsidRDefault="0053463D" w14:paraId="5E075E9F" w14:textId="77777777">
            <w:pPr>
              <w:rPr>
                <w:rFonts w:ascii="Times New Roman" w:hAnsi="Times New Roman" w:cs="Times New Roman"/>
                <w:b/>
                <w:szCs w:val="20"/>
              </w:rPr>
            </w:pPr>
            <w:r w:rsidRPr="00AE0971">
              <w:rPr>
                <w:rFonts w:ascii="Times New Roman" w:hAnsi="Times New Roman" w:cs="Times New Roman"/>
                <w:b/>
                <w:szCs w:val="20"/>
              </w:rPr>
              <w:t>Risk Level</w:t>
            </w:r>
          </w:p>
        </w:tc>
        <w:tc>
          <w:tcPr>
            <w:tcW w:w="2573" w:type="pct"/>
          </w:tcPr>
          <w:p w:rsidRPr="00AE0971" w:rsidR="0053463D" w:rsidP="00740315" w:rsidRDefault="0053463D" w14:paraId="5BC5E2BC" w14:textId="77777777">
            <w:pPr>
              <w:rPr>
                <w:rFonts w:ascii="Times New Roman" w:hAnsi="Times New Roman" w:cs="Times New Roman"/>
                <w:szCs w:val="20"/>
              </w:rPr>
            </w:pPr>
            <w:r w:rsidRPr="00AE0971">
              <w:rPr>
                <w:rFonts w:ascii="Times New Roman" w:hAnsi="Times New Roman" w:cs="Times New Roman"/>
                <w:szCs w:val="20"/>
              </w:rPr>
              <w:t>5- Low</w:t>
            </w:r>
          </w:p>
        </w:tc>
      </w:tr>
      <w:tr w:rsidRPr="00AE0971" w:rsidR="0053463D" w:rsidTr="00FE4D20" w14:paraId="1022F5F7" w14:textId="77777777">
        <w:tc>
          <w:tcPr>
            <w:tcW w:w="2427" w:type="pct"/>
            <w:shd w:val="clear" w:color="auto" w:fill="F2F2F2" w:themeFill="background1" w:themeFillShade="F2"/>
          </w:tcPr>
          <w:p w:rsidRPr="00AE0971" w:rsidR="0053463D" w:rsidP="00740315" w:rsidRDefault="0053463D" w14:paraId="56D5F0B3" w14:textId="77777777">
            <w:pPr>
              <w:rPr>
                <w:rFonts w:ascii="Times New Roman" w:hAnsi="Times New Roman" w:cs="Times New Roman"/>
                <w:b/>
                <w:szCs w:val="20"/>
              </w:rPr>
            </w:pPr>
            <w:r w:rsidRPr="00AE0971">
              <w:rPr>
                <w:rFonts w:ascii="Times New Roman" w:hAnsi="Times New Roman" w:cs="Times New Roman"/>
                <w:b/>
                <w:szCs w:val="20"/>
              </w:rPr>
              <w:t>Business Executive Approval</w:t>
            </w:r>
          </w:p>
        </w:tc>
        <w:tc>
          <w:tcPr>
            <w:tcW w:w="2573" w:type="pct"/>
          </w:tcPr>
          <w:p w:rsidRPr="00AE0971" w:rsidR="0053463D" w:rsidP="00740315" w:rsidRDefault="0053463D" w14:paraId="687FF691" w14:textId="77777777">
            <w:pPr>
              <w:rPr>
                <w:rFonts w:ascii="Times New Roman" w:hAnsi="Times New Roman" w:cs="Times New Roman"/>
                <w:szCs w:val="20"/>
              </w:rPr>
            </w:pPr>
            <w:r w:rsidRPr="00AE0971">
              <w:rPr>
                <w:rFonts w:ascii="Times New Roman" w:hAnsi="Times New Roman" w:cs="Times New Roman"/>
                <w:szCs w:val="20"/>
              </w:rPr>
              <w:t>No</w:t>
            </w:r>
          </w:p>
        </w:tc>
      </w:tr>
      <w:tr w:rsidRPr="00AE0971" w:rsidR="0053463D" w:rsidTr="00FE4D20" w14:paraId="1ED58182" w14:textId="77777777">
        <w:tc>
          <w:tcPr>
            <w:tcW w:w="2427" w:type="pct"/>
            <w:shd w:val="clear" w:color="auto" w:fill="F2F2F2" w:themeFill="background1" w:themeFillShade="F2"/>
          </w:tcPr>
          <w:p w:rsidRPr="00AE0971" w:rsidR="0053463D" w:rsidP="00740315" w:rsidRDefault="0053463D" w14:paraId="2842BDAE" w14:textId="77777777">
            <w:pPr>
              <w:rPr>
                <w:rFonts w:ascii="Times New Roman" w:hAnsi="Times New Roman" w:cs="Times New Roman"/>
                <w:b/>
                <w:szCs w:val="20"/>
              </w:rPr>
            </w:pPr>
            <w:r w:rsidRPr="00AE0971">
              <w:rPr>
                <w:rFonts w:ascii="Times New Roman" w:hAnsi="Times New Roman" w:cs="Times New Roman"/>
                <w:b/>
                <w:szCs w:val="20"/>
              </w:rPr>
              <w:t>Change Management Approval</w:t>
            </w:r>
          </w:p>
        </w:tc>
        <w:tc>
          <w:tcPr>
            <w:tcW w:w="2573" w:type="pct"/>
          </w:tcPr>
          <w:p w:rsidRPr="00AE0971" w:rsidR="0053463D" w:rsidP="00740315" w:rsidRDefault="0053463D" w14:paraId="2373717D" w14:textId="77777777">
            <w:pPr>
              <w:rPr>
                <w:rFonts w:ascii="Times New Roman" w:hAnsi="Times New Roman" w:cs="Times New Roman"/>
                <w:szCs w:val="20"/>
              </w:rPr>
            </w:pPr>
            <w:r w:rsidRPr="00AE0971">
              <w:rPr>
                <w:rFonts w:ascii="Times New Roman" w:hAnsi="Times New Roman" w:cs="Times New Roman"/>
                <w:szCs w:val="20"/>
              </w:rPr>
              <w:t>Yes</w:t>
            </w:r>
          </w:p>
        </w:tc>
      </w:tr>
      <w:tr w:rsidRPr="00AE0971" w:rsidR="0053463D" w:rsidTr="00FE4D20" w14:paraId="70967E3D" w14:textId="77777777">
        <w:tc>
          <w:tcPr>
            <w:tcW w:w="2427" w:type="pct"/>
            <w:shd w:val="clear" w:color="auto" w:fill="F2F2F2" w:themeFill="background1" w:themeFillShade="F2"/>
          </w:tcPr>
          <w:p w:rsidRPr="00AE0971" w:rsidR="0053463D" w:rsidP="00740315" w:rsidRDefault="0053463D" w14:paraId="7FD61B6F" w14:textId="77777777">
            <w:pPr>
              <w:rPr>
                <w:rFonts w:ascii="Times New Roman" w:hAnsi="Times New Roman" w:cs="Times New Roman"/>
                <w:b/>
                <w:szCs w:val="20"/>
              </w:rPr>
            </w:pPr>
            <w:r w:rsidRPr="00AE0971">
              <w:rPr>
                <w:rFonts w:ascii="Times New Roman" w:hAnsi="Times New Roman" w:cs="Times New Roman"/>
                <w:b/>
                <w:szCs w:val="20"/>
              </w:rPr>
              <w:lastRenderedPageBreak/>
              <w:t>Technical Approval</w:t>
            </w:r>
          </w:p>
        </w:tc>
        <w:tc>
          <w:tcPr>
            <w:tcW w:w="2573" w:type="pct"/>
          </w:tcPr>
          <w:p w:rsidRPr="00AE0971" w:rsidR="0053463D" w:rsidP="00740315" w:rsidRDefault="0053463D" w14:paraId="53E76EE7" w14:textId="77777777">
            <w:pPr>
              <w:rPr>
                <w:rFonts w:ascii="Times New Roman" w:hAnsi="Times New Roman" w:cs="Times New Roman"/>
                <w:szCs w:val="20"/>
              </w:rPr>
            </w:pPr>
            <w:r w:rsidRPr="00AE0971">
              <w:rPr>
                <w:rFonts w:ascii="Times New Roman" w:hAnsi="Times New Roman" w:cs="Times New Roman"/>
                <w:szCs w:val="20"/>
              </w:rPr>
              <w:t>Yes</w:t>
            </w:r>
          </w:p>
        </w:tc>
      </w:tr>
      <w:tr w:rsidRPr="00AE0971" w:rsidR="0053463D" w:rsidTr="00FE4D20" w14:paraId="735D9CBD" w14:textId="77777777">
        <w:tc>
          <w:tcPr>
            <w:tcW w:w="2427" w:type="pct"/>
            <w:shd w:val="clear" w:color="auto" w:fill="F2F2F2" w:themeFill="background1" w:themeFillShade="F2"/>
          </w:tcPr>
          <w:p w:rsidRPr="00AE0971" w:rsidR="0053463D" w:rsidP="00740315" w:rsidRDefault="0053463D" w14:paraId="5875E0B2" w14:textId="77777777">
            <w:pPr>
              <w:rPr>
                <w:rFonts w:ascii="Times New Roman" w:hAnsi="Times New Roman" w:cs="Times New Roman"/>
                <w:b/>
                <w:szCs w:val="20"/>
              </w:rPr>
            </w:pPr>
            <w:r w:rsidRPr="00AE0971">
              <w:rPr>
                <w:rFonts w:ascii="Times New Roman" w:hAnsi="Times New Roman" w:cs="Times New Roman"/>
                <w:b/>
                <w:szCs w:val="20"/>
              </w:rPr>
              <w:t>Support Team Approval</w:t>
            </w:r>
          </w:p>
        </w:tc>
        <w:tc>
          <w:tcPr>
            <w:tcW w:w="2573" w:type="pct"/>
          </w:tcPr>
          <w:p w:rsidRPr="00AE0971" w:rsidR="0053463D" w:rsidP="00740315" w:rsidRDefault="0053463D" w14:paraId="3D39F44A" w14:textId="77777777">
            <w:pPr>
              <w:rPr>
                <w:rFonts w:ascii="Times New Roman" w:hAnsi="Times New Roman" w:cs="Times New Roman"/>
                <w:szCs w:val="20"/>
              </w:rPr>
            </w:pPr>
            <w:r w:rsidRPr="00AE0971">
              <w:rPr>
                <w:rFonts w:ascii="Times New Roman" w:hAnsi="Times New Roman" w:cs="Times New Roman"/>
                <w:szCs w:val="20"/>
              </w:rPr>
              <w:t>Yes</w:t>
            </w:r>
          </w:p>
        </w:tc>
      </w:tr>
      <w:tr w:rsidRPr="00AE0971" w:rsidR="0053463D" w:rsidTr="00FE4D20" w14:paraId="549510C7" w14:textId="77777777">
        <w:tc>
          <w:tcPr>
            <w:tcW w:w="2427" w:type="pct"/>
            <w:shd w:val="clear" w:color="auto" w:fill="F2F2F2" w:themeFill="background1" w:themeFillShade="F2"/>
          </w:tcPr>
          <w:p w:rsidRPr="00AE0971" w:rsidR="0053463D" w:rsidP="00740315" w:rsidRDefault="0053463D" w14:paraId="6952E10A" w14:textId="77777777">
            <w:pPr>
              <w:rPr>
                <w:rFonts w:ascii="Times New Roman" w:hAnsi="Times New Roman" w:cs="Times New Roman"/>
                <w:b/>
                <w:szCs w:val="20"/>
              </w:rPr>
            </w:pPr>
            <w:r w:rsidRPr="00AE0971">
              <w:rPr>
                <w:rFonts w:ascii="Times New Roman" w:hAnsi="Times New Roman" w:cs="Times New Roman"/>
                <w:b/>
                <w:szCs w:val="20"/>
              </w:rPr>
              <w:t>Business Approval</w:t>
            </w:r>
          </w:p>
        </w:tc>
        <w:tc>
          <w:tcPr>
            <w:tcW w:w="2573" w:type="pct"/>
          </w:tcPr>
          <w:p w:rsidRPr="00AE0971" w:rsidR="0053463D" w:rsidP="00740315" w:rsidRDefault="0053463D" w14:paraId="2B902981" w14:textId="77777777">
            <w:pPr>
              <w:rPr>
                <w:rFonts w:ascii="Times New Roman" w:hAnsi="Times New Roman" w:cs="Times New Roman"/>
                <w:szCs w:val="20"/>
              </w:rPr>
            </w:pPr>
            <w:r w:rsidRPr="00AE0971">
              <w:rPr>
                <w:rFonts w:ascii="Times New Roman" w:hAnsi="Times New Roman" w:cs="Times New Roman"/>
                <w:szCs w:val="20"/>
              </w:rPr>
              <w:t>No</w:t>
            </w:r>
          </w:p>
        </w:tc>
      </w:tr>
      <w:tr w:rsidRPr="00AE0971" w:rsidR="0053463D" w:rsidTr="00FE4D20" w14:paraId="2137065C" w14:textId="77777777">
        <w:tc>
          <w:tcPr>
            <w:tcW w:w="2427" w:type="pct"/>
            <w:shd w:val="clear" w:color="auto" w:fill="F2F2F2" w:themeFill="background1" w:themeFillShade="F2"/>
          </w:tcPr>
          <w:p w:rsidRPr="00AE0971" w:rsidR="0053463D" w:rsidP="00740315" w:rsidRDefault="0053463D" w14:paraId="75B1971A" w14:textId="77777777">
            <w:pPr>
              <w:rPr>
                <w:rFonts w:ascii="Times New Roman" w:hAnsi="Times New Roman" w:cs="Times New Roman"/>
                <w:b/>
                <w:szCs w:val="20"/>
              </w:rPr>
            </w:pPr>
            <w:r w:rsidRPr="00AE0971">
              <w:rPr>
                <w:rFonts w:ascii="Times New Roman" w:hAnsi="Times New Roman" w:cs="Times New Roman"/>
                <w:b/>
                <w:szCs w:val="20"/>
              </w:rPr>
              <w:t>CAB Review</w:t>
            </w:r>
          </w:p>
        </w:tc>
        <w:tc>
          <w:tcPr>
            <w:tcW w:w="2573" w:type="pct"/>
          </w:tcPr>
          <w:p w:rsidRPr="00AE0971" w:rsidR="0053463D" w:rsidP="00740315" w:rsidRDefault="0053463D" w14:paraId="38FEC778" w14:textId="77777777">
            <w:pPr>
              <w:rPr>
                <w:rFonts w:ascii="Times New Roman" w:hAnsi="Times New Roman" w:cs="Times New Roman"/>
                <w:szCs w:val="20"/>
              </w:rPr>
            </w:pPr>
            <w:r w:rsidRPr="00AE0971">
              <w:rPr>
                <w:rFonts w:ascii="Times New Roman" w:hAnsi="Times New Roman" w:cs="Times New Roman"/>
                <w:szCs w:val="20"/>
              </w:rPr>
              <w:t>N/A</w:t>
            </w:r>
          </w:p>
        </w:tc>
      </w:tr>
    </w:tbl>
    <w:p w:rsidRPr="00AE0971" w:rsidR="00F66D64" w:rsidP="00CE3153" w:rsidRDefault="00F66D64" w14:paraId="64D0F2E5" w14:textId="171DADE9">
      <w:pPr>
        <w:rPr>
          <w:rFonts w:ascii="Times New Roman" w:hAnsi="Times New Roman" w:cs="Times New Roman"/>
        </w:rPr>
      </w:pPr>
    </w:p>
    <w:p w:rsidRPr="00AE0971" w:rsidR="00AE0971" w:rsidRDefault="00AE0971" w14:paraId="6605D3A8" w14:textId="77777777">
      <w:pPr>
        <w:rPr>
          <w:rFonts w:ascii="Times New Roman" w:hAnsi="Times New Roman" w:eastAsia="Arial" w:cs="Times New Roman"/>
          <w:b/>
          <w:bCs/>
          <w:sz w:val="24"/>
          <w:szCs w:val="24"/>
        </w:rPr>
      </w:pPr>
      <w:r w:rsidRPr="00AE0971">
        <w:rPr>
          <w:rFonts w:ascii="Times New Roman" w:hAnsi="Times New Roman" w:cs="Times New Roman"/>
          <w:sz w:val="24"/>
          <w:szCs w:val="24"/>
        </w:rPr>
        <w:br w:type="page"/>
      </w:r>
    </w:p>
    <w:p w:rsidRPr="00AE0971" w:rsidR="0053463D" w:rsidP="0053463D" w:rsidRDefault="00B72657" w14:paraId="320538D6" w14:textId="7A6A3FDF">
      <w:pPr>
        <w:pStyle w:val="Heading2"/>
        <w:ind w:left="533"/>
        <w:rPr>
          <w:rFonts w:ascii="Times New Roman" w:hAnsi="Times New Roman" w:cs="Times New Roman"/>
          <w:sz w:val="24"/>
          <w:szCs w:val="24"/>
        </w:rPr>
      </w:pPr>
      <w:bookmarkStart w:name="_Toc73446211" w:id="2337"/>
      <w:r>
        <w:rPr>
          <w:rFonts w:ascii="Times New Roman" w:hAnsi="Times New Roman" w:cs="Times New Roman"/>
          <w:sz w:val="24"/>
          <w:szCs w:val="24"/>
        </w:rPr>
        <w:lastRenderedPageBreak/>
        <w:t>7</w:t>
      </w:r>
      <w:r w:rsidRPr="00AE0971" w:rsidR="0053463D">
        <w:rPr>
          <w:rFonts w:ascii="Times New Roman" w:hAnsi="Times New Roman" w:cs="Times New Roman"/>
          <w:sz w:val="24"/>
          <w:szCs w:val="24"/>
        </w:rPr>
        <w:t>.</w:t>
      </w:r>
      <w:r w:rsidR="003F14EA">
        <w:rPr>
          <w:rFonts w:ascii="Times New Roman" w:hAnsi="Times New Roman" w:cs="Times New Roman"/>
          <w:sz w:val="24"/>
          <w:szCs w:val="24"/>
        </w:rPr>
        <w:t>9.2</w:t>
      </w:r>
      <w:r w:rsidRPr="00AE0971" w:rsidR="0053463D">
        <w:rPr>
          <w:rFonts w:ascii="Times New Roman" w:hAnsi="Times New Roman" w:cs="Times New Roman"/>
          <w:sz w:val="24"/>
          <w:szCs w:val="24"/>
        </w:rPr>
        <w:t xml:space="preserve"> Normal Significant</w:t>
      </w:r>
      <w:bookmarkEnd w:id="2337"/>
    </w:p>
    <w:p w:rsidRPr="003F14EA" w:rsidR="0053463D" w:rsidP="0053463D" w:rsidRDefault="0053463D" w14:paraId="5B9BE1EA" w14:textId="77777777">
      <w:pPr>
        <w:widowControl w:val="0"/>
        <w:autoSpaceDE w:val="0"/>
        <w:autoSpaceDN w:val="0"/>
        <w:spacing w:before="120" w:after="240" w:line="254" w:lineRule="auto"/>
        <w:rPr>
          <w:rFonts w:ascii="Times New Roman" w:hAnsi="Times New Roman" w:eastAsia="Calibri" w:cs="Times New Roman"/>
          <w:w w:val="105"/>
        </w:rPr>
      </w:pPr>
      <w:r w:rsidRPr="003F14EA">
        <w:rPr>
          <w:rFonts w:ascii="Times New Roman" w:hAnsi="Times New Roman" w:eastAsia="Calibri" w:cs="Times New Roman"/>
          <w:w w:val="105"/>
        </w:rPr>
        <w:t>A Normal Significant change is a type of change that is evaluated against a number of factors such as affecting a critical configuration item, having a high impact to the business and having a risk score that meets the conditions for ServiceNow to assess the change as Significant. Normal Significant changes have the following conditions.</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538"/>
        <w:gridCol w:w="4812"/>
      </w:tblGrid>
      <w:tr w:rsidRPr="00AE0971" w:rsidR="0053463D" w:rsidTr="00FE4D20" w14:paraId="6CD7272C" w14:textId="77777777">
        <w:tc>
          <w:tcPr>
            <w:tcW w:w="2427" w:type="pct"/>
            <w:shd w:val="clear" w:color="auto" w:fill="4472C4" w:themeFill="accent1"/>
          </w:tcPr>
          <w:p w:rsidRPr="00AE0971" w:rsidR="0053463D" w:rsidP="00740315" w:rsidRDefault="0053463D" w14:paraId="103DBB65" w14:textId="77777777">
            <w:pPr>
              <w:jc w:val="center"/>
              <w:rPr>
                <w:rFonts w:ascii="Times New Roman" w:hAnsi="Times New Roman" w:cs="Times New Roman"/>
                <w:b/>
                <w:color w:val="FFFFFF" w:themeColor="background1"/>
                <w:szCs w:val="20"/>
              </w:rPr>
            </w:pPr>
            <w:r w:rsidRPr="00AE0971">
              <w:rPr>
                <w:rFonts w:ascii="Times New Roman" w:hAnsi="Times New Roman" w:cs="Times New Roman"/>
                <w:b/>
                <w:color w:val="FFFFFF" w:themeColor="background1"/>
                <w:szCs w:val="20"/>
              </w:rPr>
              <w:t>Condition</w:t>
            </w:r>
          </w:p>
        </w:tc>
        <w:tc>
          <w:tcPr>
            <w:tcW w:w="2573" w:type="pct"/>
            <w:shd w:val="clear" w:color="auto" w:fill="4472C4" w:themeFill="accent1"/>
          </w:tcPr>
          <w:p w:rsidRPr="00AE0971" w:rsidR="0053463D" w:rsidP="00740315" w:rsidRDefault="0053463D" w14:paraId="2B4ABA3B" w14:textId="77777777">
            <w:pPr>
              <w:jc w:val="center"/>
              <w:rPr>
                <w:rFonts w:ascii="Times New Roman" w:hAnsi="Times New Roman" w:cs="Times New Roman"/>
                <w:b/>
                <w:color w:val="FFFFFF" w:themeColor="background1"/>
                <w:szCs w:val="20"/>
              </w:rPr>
            </w:pPr>
            <w:r w:rsidRPr="00AE0971">
              <w:rPr>
                <w:rFonts w:ascii="Times New Roman" w:hAnsi="Times New Roman" w:cs="Times New Roman"/>
                <w:b/>
                <w:color w:val="FFFFFF" w:themeColor="background1"/>
                <w:szCs w:val="20"/>
              </w:rPr>
              <w:t>Normal Significant</w:t>
            </w:r>
          </w:p>
        </w:tc>
      </w:tr>
      <w:tr w:rsidRPr="00AE0971" w:rsidR="0053463D" w:rsidTr="00FE4D20" w14:paraId="08DB9FCE" w14:textId="77777777">
        <w:tc>
          <w:tcPr>
            <w:tcW w:w="2427" w:type="pct"/>
            <w:shd w:val="clear" w:color="auto" w:fill="F2F2F2" w:themeFill="background1" w:themeFillShade="F2"/>
          </w:tcPr>
          <w:p w:rsidRPr="00AE0971" w:rsidR="0053463D" w:rsidP="00740315" w:rsidRDefault="0053463D" w14:paraId="1506B69A" w14:textId="77777777">
            <w:pPr>
              <w:rPr>
                <w:rFonts w:ascii="Times New Roman" w:hAnsi="Times New Roman" w:cs="Times New Roman"/>
                <w:b/>
                <w:szCs w:val="20"/>
              </w:rPr>
            </w:pPr>
            <w:r w:rsidRPr="00AE0971">
              <w:rPr>
                <w:rFonts w:ascii="Times New Roman" w:hAnsi="Times New Roman" w:cs="Times New Roman"/>
                <w:b/>
                <w:szCs w:val="20"/>
              </w:rPr>
              <w:t>Lead Time for Implementation</w:t>
            </w:r>
          </w:p>
        </w:tc>
        <w:tc>
          <w:tcPr>
            <w:tcW w:w="2573" w:type="pct"/>
          </w:tcPr>
          <w:p w:rsidRPr="00AE0971" w:rsidR="0053463D" w:rsidP="00740315" w:rsidRDefault="0053463D" w14:paraId="3D97EFE9" w14:textId="77777777">
            <w:pPr>
              <w:rPr>
                <w:rFonts w:ascii="Times New Roman" w:hAnsi="Times New Roman" w:cs="Times New Roman"/>
                <w:szCs w:val="20"/>
              </w:rPr>
            </w:pPr>
            <w:r w:rsidRPr="00AE0971">
              <w:rPr>
                <w:rFonts w:ascii="Times New Roman" w:hAnsi="Times New Roman" w:cs="Times New Roman"/>
                <w:szCs w:val="20"/>
              </w:rPr>
              <w:t>7 Calendar Days</w:t>
            </w:r>
          </w:p>
        </w:tc>
      </w:tr>
      <w:tr w:rsidRPr="00AE0971" w:rsidR="0053463D" w:rsidTr="00FE4D20" w14:paraId="2A1AD788" w14:textId="77777777">
        <w:tc>
          <w:tcPr>
            <w:tcW w:w="2427" w:type="pct"/>
            <w:shd w:val="clear" w:color="auto" w:fill="F2F2F2" w:themeFill="background1" w:themeFillShade="F2"/>
          </w:tcPr>
          <w:p w:rsidRPr="00AE0971" w:rsidR="0053463D" w:rsidP="00740315" w:rsidRDefault="0053463D" w14:paraId="6C8E535C" w14:textId="77777777">
            <w:pPr>
              <w:rPr>
                <w:rFonts w:ascii="Times New Roman" w:hAnsi="Times New Roman" w:cs="Times New Roman"/>
                <w:b/>
                <w:szCs w:val="20"/>
              </w:rPr>
            </w:pPr>
            <w:r w:rsidRPr="00AE0971">
              <w:rPr>
                <w:rFonts w:ascii="Times New Roman" w:hAnsi="Times New Roman" w:cs="Times New Roman"/>
                <w:b/>
                <w:szCs w:val="20"/>
              </w:rPr>
              <w:t>Risk Level</w:t>
            </w:r>
          </w:p>
        </w:tc>
        <w:tc>
          <w:tcPr>
            <w:tcW w:w="2573" w:type="pct"/>
          </w:tcPr>
          <w:p w:rsidRPr="00AE0971" w:rsidR="0053463D" w:rsidP="00740315" w:rsidRDefault="0053463D" w14:paraId="2B20F319" w14:textId="77777777">
            <w:pPr>
              <w:rPr>
                <w:rFonts w:ascii="Times New Roman" w:hAnsi="Times New Roman" w:cs="Times New Roman"/>
                <w:szCs w:val="20"/>
              </w:rPr>
            </w:pPr>
            <w:r w:rsidRPr="00AE0971">
              <w:rPr>
                <w:rFonts w:ascii="Times New Roman" w:hAnsi="Times New Roman" w:cs="Times New Roman"/>
                <w:szCs w:val="20"/>
              </w:rPr>
              <w:t>4-Moderate to 1-Critical</w:t>
            </w:r>
          </w:p>
        </w:tc>
      </w:tr>
      <w:tr w:rsidRPr="00AE0971" w:rsidR="0053463D" w:rsidTr="00FE4D20" w14:paraId="55C4E480" w14:textId="77777777">
        <w:tc>
          <w:tcPr>
            <w:tcW w:w="2427" w:type="pct"/>
            <w:shd w:val="clear" w:color="auto" w:fill="F2F2F2" w:themeFill="background1" w:themeFillShade="F2"/>
          </w:tcPr>
          <w:p w:rsidRPr="00AE0971" w:rsidR="0053463D" w:rsidP="00740315" w:rsidRDefault="0053463D" w14:paraId="62CB40E4" w14:textId="77777777">
            <w:pPr>
              <w:rPr>
                <w:rFonts w:ascii="Times New Roman" w:hAnsi="Times New Roman" w:cs="Times New Roman"/>
                <w:b/>
                <w:szCs w:val="20"/>
              </w:rPr>
            </w:pPr>
            <w:r w:rsidRPr="00AE0971">
              <w:rPr>
                <w:rFonts w:ascii="Times New Roman" w:hAnsi="Times New Roman" w:cs="Times New Roman"/>
                <w:b/>
                <w:szCs w:val="20"/>
              </w:rPr>
              <w:t>Business Executive Approval</w:t>
            </w:r>
          </w:p>
        </w:tc>
        <w:tc>
          <w:tcPr>
            <w:tcW w:w="2573" w:type="pct"/>
          </w:tcPr>
          <w:p w:rsidRPr="00AE0971" w:rsidR="0053463D" w:rsidP="00740315" w:rsidRDefault="0053463D" w14:paraId="2A85456B" w14:textId="77777777">
            <w:pPr>
              <w:rPr>
                <w:rFonts w:ascii="Times New Roman" w:hAnsi="Times New Roman" w:cs="Times New Roman"/>
                <w:szCs w:val="20"/>
              </w:rPr>
            </w:pPr>
            <w:r w:rsidRPr="00AE0971">
              <w:rPr>
                <w:rFonts w:ascii="Times New Roman" w:hAnsi="Times New Roman" w:cs="Times New Roman"/>
                <w:szCs w:val="20"/>
              </w:rPr>
              <w:t>No</w:t>
            </w:r>
          </w:p>
        </w:tc>
      </w:tr>
      <w:tr w:rsidRPr="00AE0971" w:rsidR="0053463D" w:rsidTr="00FE4D20" w14:paraId="2AEA9525" w14:textId="77777777">
        <w:tc>
          <w:tcPr>
            <w:tcW w:w="2427" w:type="pct"/>
            <w:shd w:val="clear" w:color="auto" w:fill="F2F2F2" w:themeFill="background1" w:themeFillShade="F2"/>
          </w:tcPr>
          <w:p w:rsidRPr="00AE0971" w:rsidR="0053463D" w:rsidP="00740315" w:rsidRDefault="0053463D" w14:paraId="7D7ED90A" w14:textId="77777777">
            <w:pPr>
              <w:rPr>
                <w:rFonts w:ascii="Times New Roman" w:hAnsi="Times New Roman" w:cs="Times New Roman"/>
                <w:b/>
                <w:szCs w:val="20"/>
              </w:rPr>
            </w:pPr>
            <w:r w:rsidRPr="00AE0971">
              <w:rPr>
                <w:rFonts w:ascii="Times New Roman" w:hAnsi="Times New Roman" w:cs="Times New Roman"/>
                <w:b/>
                <w:szCs w:val="20"/>
              </w:rPr>
              <w:t>Change Management Approval</w:t>
            </w:r>
          </w:p>
        </w:tc>
        <w:tc>
          <w:tcPr>
            <w:tcW w:w="2573" w:type="pct"/>
          </w:tcPr>
          <w:p w:rsidRPr="00AE0971" w:rsidR="0053463D" w:rsidP="00740315" w:rsidRDefault="0053463D" w14:paraId="06594CF9" w14:textId="77777777">
            <w:pPr>
              <w:rPr>
                <w:rFonts w:ascii="Times New Roman" w:hAnsi="Times New Roman" w:cs="Times New Roman"/>
                <w:szCs w:val="20"/>
              </w:rPr>
            </w:pPr>
            <w:r w:rsidRPr="00AE0971">
              <w:rPr>
                <w:rFonts w:ascii="Times New Roman" w:hAnsi="Times New Roman" w:cs="Times New Roman"/>
                <w:szCs w:val="20"/>
              </w:rPr>
              <w:t>Yes</w:t>
            </w:r>
          </w:p>
        </w:tc>
      </w:tr>
      <w:tr w:rsidRPr="00AE0971" w:rsidR="0053463D" w:rsidTr="00FE4D20" w14:paraId="24C4F612" w14:textId="77777777">
        <w:tc>
          <w:tcPr>
            <w:tcW w:w="2427" w:type="pct"/>
            <w:shd w:val="clear" w:color="auto" w:fill="F2F2F2" w:themeFill="background1" w:themeFillShade="F2"/>
          </w:tcPr>
          <w:p w:rsidRPr="00AE0971" w:rsidR="0053463D" w:rsidP="00740315" w:rsidRDefault="0053463D" w14:paraId="0468781F" w14:textId="77777777">
            <w:pPr>
              <w:rPr>
                <w:rFonts w:ascii="Times New Roman" w:hAnsi="Times New Roman" w:cs="Times New Roman"/>
                <w:b/>
                <w:szCs w:val="20"/>
              </w:rPr>
            </w:pPr>
            <w:r w:rsidRPr="00AE0971">
              <w:rPr>
                <w:rFonts w:ascii="Times New Roman" w:hAnsi="Times New Roman" w:cs="Times New Roman"/>
                <w:b/>
                <w:szCs w:val="20"/>
              </w:rPr>
              <w:t>Technical Approval</w:t>
            </w:r>
          </w:p>
        </w:tc>
        <w:tc>
          <w:tcPr>
            <w:tcW w:w="2573" w:type="pct"/>
          </w:tcPr>
          <w:p w:rsidRPr="00AE0971" w:rsidR="0053463D" w:rsidP="00740315" w:rsidRDefault="0053463D" w14:paraId="36D50246" w14:textId="77777777">
            <w:pPr>
              <w:rPr>
                <w:rFonts w:ascii="Times New Roman" w:hAnsi="Times New Roman" w:cs="Times New Roman"/>
                <w:szCs w:val="20"/>
              </w:rPr>
            </w:pPr>
            <w:r w:rsidRPr="00AE0971">
              <w:rPr>
                <w:rFonts w:ascii="Times New Roman" w:hAnsi="Times New Roman" w:cs="Times New Roman"/>
                <w:szCs w:val="20"/>
              </w:rPr>
              <w:t>Yes</w:t>
            </w:r>
          </w:p>
        </w:tc>
      </w:tr>
      <w:tr w:rsidRPr="00AE0971" w:rsidR="0053463D" w:rsidTr="00FE4D20" w14:paraId="4E2DC058" w14:textId="77777777">
        <w:tc>
          <w:tcPr>
            <w:tcW w:w="2427" w:type="pct"/>
            <w:shd w:val="clear" w:color="auto" w:fill="F2F2F2" w:themeFill="background1" w:themeFillShade="F2"/>
          </w:tcPr>
          <w:p w:rsidRPr="00AE0971" w:rsidR="0053463D" w:rsidP="00740315" w:rsidRDefault="0053463D" w14:paraId="3320E4AF" w14:textId="77777777">
            <w:pPr>
              <w:rPr>
                <w:rFonts w:ascii="Times New Roman" w:hAnsi="Times New Roman" w:cs="Times New Roman"/>
                <w:b/>
                <w:szCs w:val="20"/>
              </w:rPr>
            </w:pPr>
            <w:r w:rsidRPr="00AE0971">
              <w:rPr>
                <w:rFonts w:ascii="Times New Roman" w:hAnsi="Times New Roman" w:cs="Times New Roman"/>
                <w:b/>
                <w:szCs w:val="20"/>
              </w:rPr>
              <w:t>Support Team Approval</w:t>
            </w:r>
          </w:p>
        </w:tc>
        <w:tc>
          <w:tcPr>
            <w:tcW w:w="2573" w:type="pct"/>
          </w:tcPr>
          <w:p w:rsidRPr="00AE0971" w:rsidR="0053463D" w:rsidP="00740315" w:rsidRDefault="0053463D" w14:paraId="0FF1E6BE" w14:textId="77777777">
            <w:pPr>
              <w:rPr>
                <w:rFonts w:ascii="Times New Roman" w:hAnsi="Times New Roman" w:cs="Times New Roman"/>
                <w:szCs w:val="20"/>
              </w:rPr>
            </w:pPr>
            <w:r w:rsidRPr="00AE0971">
              <w:rPr>
                <w:rFonts w:ascii="Times New Roman" w:hAnsi="Times New Roman" w:cs="Times New Roman"/>
                <w:szCs w:val="20"/>
              </w:rPr>
              <w:t>Yes</w:t>
            </w:r>
          </w:p>
        </w:tc>
      </w:tr>
      <w:tr w:rsidRPr="00AE0971" w:rsidR="0053463D" w:rsidTr="00FE4D20" w14:paraId="4F864FEA" w14:textId="77777777">
        <w:tc>
          <w:tcPr>
            <w:tcW w:w="2427" w:type="pct"/>
            <w:shd w:val="clear" w:color="auto" w:fill="F2F2F2" w:themeFill="background1" w:themeFillShade="F2"/>
          </w:tcPr>
          <w:p w:rsidRPr="00AE0971" w:rsidR="0053463D" w:rsidP="00740315" w:rsidRDefault="0053463D" w14:paraId="4C38C816" w14:textId="77777777">
            <w:pPr>
              <w:rPr>
                <w:rFonts w:ascii="Times New Roman" w:hAnsi="Times New Roman" w:cs="Times New Roman"/>
                <w:b/>
                <w:szCs w:val="20"/>
              </w:rPr>
            </w:pPr>
            <w:r w:rsidRPr="00AE0971">
              <w:rPr>
                <w:rFonts w:ascii="Times New Roman" w:hAnsi="Times New Roman" w:cs="Times New Roman"/>
                <w:b/>
                <w:szCs w:val="20"/>
              </w:rPr>
              <w:t>Business Approval</w:t>
            </w:r>
          </w:p>
        </w:tc>
        <w:tc>
          <w:tcPr>
            <w:tcW w:w="2573" w:type="pct"/>
          </w:tcPr>
          <w:p w:rsidRPr="00AE0971" w:rsidR="0053463D" w:rsidP="00740315" w:rsidRDefault="0053463D" w14:paraId="3960BED9" w14:textId="77777777">
            <w:pPr>
              <w:rPr>
                <w:rFonts w:ascii="Times New Roman" w:hAnsi="Times New Roman" w:cs="Times New Roman"/>
                <w:szCs w:val="20"/>
              </w:rPr>
            </w:pPr>
            <w:r w:rsidRPr="00AE0971">
              <w:rPr>
                <w:rFonts w:ascii="Times New Roman" w:hAnsi="Times New Roman" w:cs="Times New Roman"/>
                <w:szCs w:val="20"/>
              </w:rPr>
              <w:t>Yes</w:t>
            </w:r>
          </w:p>
        </w:tc>
      </w:tr>
      <w:tr w:rsidRPr="00AE0971" w:rsidR="0053463D" w:rsidTr="00FE4D20" w14:paraId="5AA4CACB" w14:textId="77777777">
        <w:tc>
          <w:tcPr>
            <w:tcW w:w="2427" w:type="pct"/>
            <w:shd w:val="clear" w:color="auto" w:fill="F2F2F2" w:themeFill="background1" w:themeFillShade="F2"/>
          </w:tcPr>
          <w:p w:rsidRPr="00AE0971" w:rsidR="0053463D" w:rsidP="00740315" w:rsidRDefault="0053463D" w14:paraId="6EB4AFFA" w14:textId="77777777">
            <w:pPr>
              <w:rPr>
                <w:rFonts w:ascii="Times New Roman" w:hAnsi="Times New Roman" w:cs="Times New Roman"/>
                <w:b/>
                <w:szCs w:val="20"/>
              </w:rPr>
            </w:pPr>
            <w:r w:rsidRPr="00AE0971">
              <w:rPr>
                <w:rFonts w:ascii="Times New Roman" w:hAnsi="Times New Roman" w:cs="Times New Roman"/>
                <w:b/>
                <w:szCs w:val="20"/>
              </w:rPr>
              <w:t>CAB Review</w:t>
            </w:r>
          </w:p>
        </w:tc>
        <w:tc>
          <w:tcPr>
            <w:tcW w:w="2573" w:type="pct"/>
          </w:tcPr>
          <w:p w:rsidRPr="00AE0971" w:rsidR="0053463D" w:rsidP="00740315" w:rsidRDefault="0053463D" w14:paraId="24D00036" w14:textId="77777777">
            <w:pPr>
              <w:rPr>
                <w:rFonts w:ascii="Times New Roman" w:hAnsi="Times New Roman" w:cs="Times New Roman"/>
                <w:szCs w:val="20"/>
              </w:rPr>
            </w:pPr>
            <w:r w:rsidRPr="00AE0971">
              <w:rPr>
                <w:rFonts w:ascii="Times New Roman" w:hAnsi="Times New Roman" w:cs="Times New Roman"/>
                <w:szCs w:val="20"/>
              </w:rPr>
              <w:t>Local or Enterprise</w:t>
            </w:r>
          </w:p>
        </w:tc>
      </w:tr>
    </w:tbl>
    <w:p w:rsidRPr="00AE0971" w:rsidR="0053463D" w:rsidP="00CE3153" w:rsidRDefault="0053463D" w14:paraId="68A58C53" w14:textId="77777777">
      <w:pPr>
        <w:rPr>
          <w:rFonts w:ascii="Times New Roman" w:hAnsi="Times New Roman" w:cs="Times New Roman"/>
        </w:rPr>
      </w:pPr>
    </w:p>
    <w:p w:rsidRPr="00AE0971" w:rsidR="0053463D" w:rsidRDefault="0053463D" w14:paraId="13B9371E" w14:textId="77777777">
      <w:pPr>
        <w:rPr>
          <w:rFonts w:ascii="Times New Roman" w:hAnsi="Times New Roman" w:eastAsia="Arial" w:cs="Times New Roman"/>
          <w:b/>
          <w:bCs/>
          <w:sz w:val="24"/>
          <w:szCs w:val="24"/>
        </w:rPr>
      </w:pPr>
      <w:r w:rsidRPr="00AE0971">
        <w:rPr>
          <w:rFonts w:ascii="Times New Roman" w:hAnsi="Times New Roman" w:cs="Times New Roman"/>
          <w:sz w:val="24"/>
          <w:szCs w:val="24"/>
        </w:rPr>
        <w:br w:type="page"/>
      </w:r>
    </w:p>
    <w:p w:rsidRPr="00AE0971" w:rsidR="0053463D" w:rsidP="003F14EA" w:rsidRDefault="00B72657" w14:paraId="647B55EF" w14:textId="6AA349AD">
      <w:pPr>
        <w:pStyle w:val="Heading2"/>
        <w:ind w:left="533"/>
        <w:rPr>
          <w:rFonts w:ascii="Times New Roman" w:hAnsi="Times New Roman" w:cs="Times New Roman"/>
          <w:sz w:val="24"/>
          <w:szCs w:val="24"/>
        </w:rPr>
      </w:pPr>
      <w:bookmarkStart w:name="_Toc73446212" w:id="2338"/>
      <w:r>
        <w:rPr>
          <w:rFonts w:ascii="Times New Roman" w:hAnsi="Times New Roman" w:cs="Times New Roman"/>
          <w:sz w:val="24"/>
          <w:szCs w:val="24"/>
        </w:rPr>
        <w:lastRenderedPageBreak/>
        <w:t>7</w:t>
      </w:r>
      <w:r w:rsidRPr="00AE0971" w:rsidR="0053463D">
        <w:rPr>
          <w:rFonts w:ascii="Times New Roman" w:hAnsi="Times New Roman" w:cs="Times New Roman"/>
          <w:sz w:val="24"/>
          <w:szCs w:val="24"/>
        </w:rPr>
        <w:t>.</w:t>
      </w:r>
      <w:r w:rsidR="003F14EA">
        <w:rPr>
          <w:rFonts w:ascii="Times New Roman" w:hAnsi="Times New Roman" w:cs="Times New Roman"/>
          <w:sz w:val="24"/>
          <w:szCs w:val="24"/>
        </w:rPr>
        <w:t>9.3</w:t>
      </w:r>
      <w:r w:rsidRPr="00AE0971" w:rsidR="0053463D">
        <w:rPr>
          <w:rFonts w:ascii="Times New Roman" w:hAnsi="Times New Roman" w:cs="Times New Roman"/>
          <w:sz w:val="24"/>
          <w:szCs w:val="24"/>
        </w:rPr>
        <w:t xml:space="preserve"> Normal Expedited</w:t>
      </w:r>
      <w:bookmarkEnd w:id="2338"/>
    </w:p>
    <w:p w:rsidRPr="003F14EA" w:rsidR="0053463D" w:rsidP="0053463D" w:rsidRDefault="0053463D" w14:paraId="34429101" w14:textId="08C9F49E">
      <w:pPr>
        <w:pStyle w:val="Bodycopy"/>
        <w:spacing w:before="120" w:after="240"/>
        <w:rPr>
          <w:rFonts w:ascii="Times New Roman" w:hAnsi="Times New Roman" w:eastAsia="Calibri"/>
          <w:color w:val="auto"/>
          <w:w w:val="105"/>
          <w:sz w:val="22"/>
          <w:szCs w:val="22"/>
          <w:lang w:val="en-US"/>
        </w:rPr>
      </w:pPr>
      <w:r w:rsidRPr="003F14EA">
        <w:rPr>
          <w:rFonts w:ascii="Times New Roman" w:hAnsi="Times New Roman" w:eastAsia="Calibri"/>
          <w:color w:val="auto"/>
          <w:w w:val="105"/>
          <w:sz w:val="22"/>
          <w:szCs w:val="22"/>
          <w:lang w:val="en-US"/>
        </w:rPr>
        <w:t>A Normal Expedited change is a type of change that does not meet the required lead time for implementation. These are changes that are not associated with a P1 or P2 incident to restore service, rather these are changes that cannot have a minimum lead time of 7 days. Normal Expedited changes have the following conditions.</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538"/>
        <w:gridCol w:w="4812"/>
      </w:tblGrid>
      <w:tr w:rsidRPr="00AE0971" w:rsidR="0053463D" w:rsidTr="00FE4D20" w14:paraId="66C20F78" w14:textId="77777777">
        <w:tc>
          <w:tcPr>
            <w:tcW w:w="2427" w:type="pct"/>
            <w:shd w:val="clear" w:color="auto" w:fill="4472C4" w:themeFill="accent1"/>
          </w:tcPr>
          <w:p w:rsidRPr="00AE0971" w:rsidR="0053463D" w:rsidP="00740315" w:rsidRDefault="0053463D" w14:paraId="78C1A1CF" w14:textId="77777777">
            <w:pPr>
              <w:jc w:val="center"/>
              <w:rPr>
                <w:rFonts w:ascii="Times New Roman" w:hAnsi="Times New Roman" w:cs="Times New Roman"/>
                <w:b/>
                <w:color w:val="FFFFFF" w:themeColor="background1"/>
                <w:szCs w:val="20"/>
              </w:rPr>
            </w:pPr>
            <w:r w:rsidRPr="00AE0971">
              <w:rPr>
                <w:rFonts w:ascii="Times New Roman" w:hAnsi="Times New Roman" w:cs="Times New Roman"/>
                <w:b/>
                <w:color w:val="FFFFFF" w:themeColor="background1"/>
                <w:szCs w:val="20"/>
              </w:rPr>
              <w:t>Condition</w:t>
            </w:r>
          </w:p>
        </w:tc>
        <w:tc>
          <w:tcPr>
            <w:tcW w:w="2573" w:type="pct"/>
            <w:shd w:val="clear" w:color="auto" w:fill="4472C4" w:themeFill="accent1"/>
          </w:tcPr>
          <w:p w:rsidRPr="00AE0971" w:rsidR="0053463D" w:rsidP="00740315" w:rsidRDefault="0053463D" w14:paraId="37698939" w14:textId="77777777">
            <w:pPr>
              <w:jc w:val="center"/>
              <w:rPr>
                <w:rFonts w:ascii="Times New Roman" w:hAnsi="Times New Roman" w:cs="Times New Roman"/>
                <w:b/>
                <w:color w:val="FFFFFF" w:themeColor="background1"/>
                <w:szCs w:val="20"/>
              </w:rPr>
            </w:pPr>
            <w:r w:rsidRPr="00AE0971">
              <w:rPr>
                <w:rFonts w:ascii="Times New Roman" w:hAnsi="Times New Roman" w:cs="Times New Roman"/>
                <w:b/>
                <w:color w:val="FFFFFF" w:themeColor="background1"/>
                <w:szCs w:val="20"/>
              </w:rPr>
              <w:t>Normal Expedited</w:t>
            </w:r>
          </w:p>
        </w:tc>
      </w:tr>
      <w:tr w:rsidRPr="00AE0971" w:rsidR="0053463D" w:rsidTr="00FE4D20" w14:paraId="5B1464C5" w14:textId="77777777">
        <w:tc>
          <w:tcPr>
            <w:tcW w:w="2427" w:type="pct"/>
            <w:shd w:val="clear" w:color="auto" w:fill="F2F2F2" w:themeFill="background1" w:themeFillShade="F2"/>
          </w:tcPr>
          <w:p w:rsidRPr="00AE0971" w:rsidR="0053463D" w:rsidP="00740315" w:rsidRDefault="0053463D" w14:paraId="3DD85E89" w14:textId="77777777">
            <w:pPr>
              <w:rPr>
                <w:rFonts w:ascii="Times New Roman" w:hAnsi="Times New Roman" w:cs="Times New Roman"/>
                <w:b/>
                <w:szCs w:val="20"/>
              </w:rPr>
            </w:pPr>
            <w:r w:rsidRPr="00AE0971">
              <w:rPr>
                <w:rFonts w:ascii="Times New Roman" w:hAnsi="Times New Roman" w:cs="Times New Roman"/>
                <w:b/>
                <w:szCs w:val="20"/>
              </w:rPr>
              <w:t>Lead Time for Implementation</w:t>
            </w:r>
          </w:p>
        </w:tc>
        <w:tc>
          <w:tcPr>
            <w:tcW w:w="2573" w:type="pct"/>
          </w:tcPr>
          <w:p w:rsidRPr="00AE0971" w:rsidR="0053463D" w:rsidP="00740315" w:rsidRDefault="0053463D" w14:paraId="30AF95D9" w14:textId="77777777">
            <w:pPr>
              <w:rPr>
                <w:rFonts w:ascii="Times New Roman" w:hAnsi="Times New Roman" w:cs="Times New Roman"/>
                <w:szCs w:val="20"/>
              </w:rPr>
            </w:pPr>
            <w:r w:rsidRPr="00AE0971">
              <w:rPr>
                <w:rFonts w:ascii="Times New Roman" w:hAnsi="Times New Roman" w:cs="Times New Roman"/>
                <w:szCs w:val="20"/>
              </w:rPr>
              <w:t>None</w:t>
            </w:r>
          </w:p>
        </w:tc>
      </w:tr>
      <w:tr w:rsidRPr="00AE0971" w:rsidR="0053463D" w:rsidTr="00FE4D20" w14:paraId="4C11A12A" w14:textId="77777777">
        <w:tc>
          <w:tcPr>
            <w:tcW w:w="2427" w:type="pct"/>
            <w:shd w:val="clear" w:color="auto" w:fill="F2F2F2" w:themeFill="background1" w:themeFillShade="F2"/>
          </w:tcPr>
          <w:p w:rsidRPr="00AE0971" w:rsidR="0053463D" w:rsidP="00740315" w:rsidRDefault="0053463D" w14:paraId="386AC996" w14:textId="77777777">
            <w:pPr>
              <w:rPr>
                <w:rFonts w:ascii="Times New Roman" w:hAnsi="Times New Roman" w:cs="Times New Roman"/>
                <w:b/>
                <w:szCs w:val="20"/>
              </w:rPr>
            </w:pPr>
            <w:r w:rsidRPr="00AE0971">
              <w:rPr>
                <w:rFonts w:ascii="Times New Roman" w:hAnsi="Times New Roman" w:cs="Times New Roman"/>
                <w:b/>
                <w:szCs w:val="20"/>
              </w:rPr>
              <w:t>Risk Level</w:t>
            </w:r>
          </w:p>
        </w:tc>
        <w:tc>
          <w:tcPr>
            <w:tcW w:w="2573" w:type="pct"/>
          </w:tcPr>
          <w:p w:rsidRPr="00AE0971" w:rsidR="0053463D" w:rsidP="00740315" w:rsidRDefault="0053463D" w14:paraId="73C4482B" w14:textId="77777777">
            <w:pPr>
              <w:rPr>
                <w:rFonts w:ascii="Times New Roman" w:hAnsi="Times New Roman" w:cs="Times New Roman"/>
                <w:szCs w:val="20"/>
              </w:rPr>
            </w:pPr>
            <w:r w:rsidRPr="00AE0971">
              <w:rPr>
                <w:rFonts w:ascii="Times New Roman" w:hAnsi="Times New Roman" w:cs="Times New Roman"/>
                <w:szCs w:val="20"/>
              </w:rPr>
              <w:t>5-Low to 1-Critical</w:t>
            </w:r>
          </w:p>
        </w:tc>
      </w:tr>
      <w:tr w:rsidRPr="00AE0971" w:rsidR="0053463D" w:rsidTr="00FE4D20" w14:paraId="7118327B" w14:textId="77777777">
        <w:tc>
          <w:tcPr>
            <w:tcW w:w="2427" w:type="pct"/>
            <w:shd w:val="clear" w:color="auto" w:fill="F2F2F2" w:themeFill="background1" w:themeFillShade="F2"/>
          </w:tcPr>
          <w:p w:rsidRPr="00AE0971" w:rsidR="0053463D" w:rsidP="00740315" w:rsidRDefault="0053463D" w14:paraId="5B60B8B9" w14:textId="77777777">
            <w:pPr>
              <w:rPr>
                <w:rFonts w:ascii="Times New Roman" w:hAnsi="Times New Roman" w:cs="Times New Roman"/>
                <w:b/>
                <w:szCs w:val="20"/>
              </w:rPr>
            </w:pPr>
            <w:r w:rsidRPr="00AE0971">
              <w:rPr>
                <w:rFonts w:ascii="Times New Roman" w:hAnsi="Times New Roman" w:cs="Times New Roman"/>
                <w:b/>
                <w:szCs w:val="20"/>
              </w:rPr>
              <w:t>Business Executive Approval</w:t>
            </w:r>
          </w:p>
        </w:tc>
        <w:tc>
          <w:tcPr>
            <w:tcW w:w="2573" w:type="pct"/>
          </w:tcPr>
          <w:p w:rsidRPr="00AE0971" w:rsidR="0053463D" w:rsidP="00740315" w:rsidRDefault="0053463D" w14:paraId="289B83B3" w14:textId="77777777">
            <w:pPr>
              <w:rPr>
                <w:rFonts w:ascii="Times New Roman" w:hAnsi="Times New Roman" w:cs="Times New Roman"/>
                <w:szCs w:val="20"/>
              </w:rPr>
            </w:pPr>
            <w:r w:rsidRPr="00AE0971">
              <w:rPr>
                <w:rFonts w:ascii="Times New Roman" w:hAnsi="Times New Roman" w:cs="Times New Roman"/>
                <w:szCs w:val="20"/>
              </w:rPr>
              <w:t>Yes</w:t>
            </w:r>
          </w:p>
        </w:tc>
      </w:tr>
      <w:tr w:rsidRPr="00AE0971" w:rsidR="0053463D" w:rsidTr="00FE4D20" w14:paraId="5B830FA2" w14:textId="77777777">
        <w:tc>
          <w:tcPr>
            <w:tcW w:w="2427" w:type="pct"/>
            <w:shd w:val="clear" w:color="auto" w:fill="F2F2F2" w:themeFill="background1" w:themeFillShade="F2"/>
          </w:tcPr>
          <w:p w:rsidRPr="00AE0971" w:rsidR="0053463D" w:rsidP="00740315" w:rsidRDefault="0053463D" w14:paraId="48558B53" w14:textId="77777777">
            <w:pPr>
              <w:rPr>
                <w:rFonts w:ascii="Times New Roman" w:hAnsi="Times New Roman" w:cs="Times New Roman"/>
                <w:b/>
                <w:szCs w:val="20"/>
              </w:rPr>
            </w:pPr>
            <w:r w:rsidRPr="00AE0971">
              <w:rPr>
                <w:rFonts w:ascii="Times New Roman" w:hAnsi="Times New Roman" w:cs="Times New Roman"/>
                <w:b/>
                <w:szCs w:val="20"/>
              </w:rPr>
              <w:t>Change Management Approval</w:t>
            </w:r>
          </w:p>
        </w:tc>
        <w:tc>
          <w:tcPr>
            <w:tcW w:w="2573" w:type="pct"/>
          </w:tcPr>
          <w:p w:rsidRPr="00AE0971" w:rsidR="0053463D" w:rsidP="00740315" w:rsidRDefault="0053463D" w14:paraId="14CEC5B3" w14:textId="77777777">
            <w:pPr>
              <w:rPr>
                <w:rFonts w:ascii="Times New Roman" w:hAnsi="Times New Roman" w:cs="Times New Roman"/>
                <w:szCs w:val="20"/>
              </w:rPr>
            </w:pPr>
            <w:r w:rsidRPr="00AE0971">
              <w:rPr>
                <w:rFonts w:ascii="Times New Roman" w:hAnsi="Times New Roman" w:cs="Times New Roman"/>
                <w:szCs w:val="20"/>
              </w:rPr>
              <w:t>Yes</w:t>
            </w:r>
          </w:p>
        </w:tc>
      </w:tr>
      <w:tr w:rsidRPr="00AE0971" w:rsidR="0053463D" w:rsidTr="00FE4D20" w14:paraId="1B1F93D5" w14:textId="77777777">
        <w:tc>
          <w:tcPr>
            <w:tcW w:w="2427" w:type="pct"/>
            <w:shd w:val="clear" w:color="auto" w:fill="F2F2F2" w:themeFill="background1" w:themeFillShade="F2"/>
          </w:tcPr>
          <w:p w:rsidRPr="00AE0971" w:rsidR="0053463D" w:rsidP="00740315" w:rsidRDefault="0053463D" w14:paraId="4DFBAF1D" w14:textId="77777777">
            <w:pPr>
              <w:rPr>
                <w:rFonts w:ascii="Times New Roman" w:hAnsi="Times New Roman" w:cs="Times New Roman"/>
                <w:b/>
                <w:szCs w:val="20"/>
              </w:rPr>
            </w:pPr>
            <w:r w:rsidRPr="00AE0971">
              <w:rPr>
                <w:rFonts w:ascii="Times New Roman" w:hAnsi="Times New Roman" w:cs="Times New Roman"/>
                <w:b/>
                <w:szCs w:val="20"/>
              </w:rPr>
              <w:t>Technical Approval</w:t>
            </w:r>
          </w:p>
        </w:tc>
        <w:tc>
          <w:tcPr>
            <w:tcW w:w="2573" w:type="pct"/>
          </w:tcPr>
          <w:p w:rsidRPr="00AE0971" w:rsidR="0053463D" w:rsidP="00740315" w:rsidRDefault="0053463D" w14:paraId="4B79CFA4" w14:textId="77777777">
            <w:pPr>
              <w:rPr>
                <w:rFonts w:ascii="Times New Roman" w:hAnsi="Times New Roman" w:cs="Times New Roman"/>
                <w:szCs w:val="20"/>
              </w:rPr>
            </w:pPr>
            <w:r w:rsidRPr="00AE0971">
              <w:rPr>
                <w:rFonts w:ascii="Times New Roman" w:hAnsi="Times New Roman" w:cs="Times New Roman"/>
                <w:szCs w:val="20"/>
              </w:rPr>
              <w:t>Yes</w:t>
            </w:r>
          </w:p>
        </w:tc>
      </w:tr>
      <w:tr w:rsidRPr="00AE0971" w:rsidR="0053463D" w:rsidTr="00FE4D20" w14:paraId="253B53A1" w14:textId="77777777">
        <w:tc>
          <w:tcPr>
            <w:tcW w:w="2427" w:type="pct"/>
            <w:shd w:val="clear" w:color="auto" w:fill="F2F2F2" w:themeFill="background1" w:themeFillShade="F2"/>
          </w:tcPr>
          <w:p w:rsidRPr="00AE0971" w:rsidR="0053463D" w:rsidP="00740315" w:rsidRDefault="0053463D" w14:paraId="25771046" w14:textId="77777777">
            <w:pPr>
              <w:rPr>
                <w:rFonts w:ascii="Times New Roman" w:hAnsi="Times New Roman" w:cs="Times New Roman"/>
                <w:b/>
                <w:szCs w:val="20"/>
              </w:rPr>
            </w:pPr>
            <w:r w:rsidRPr="00AE0971">
              <w:rPr>
                <w:rFonts w:ascii="Times New Roman" w:hAnsi="Times New Roman" w:cs="Times New Roman"/>
                <w:b/>
                <w:szCs w:val="20"/>
              </w:rPr>
              <w:t>Support Team Approval</w:t>
            </w:r>
          </w:p>
        </w:tc>
        <w:tc>
          <w:tcPr>
            <w:tcW w:w="2573" w:type="pct"/>
          </w:tcPr>
          <w:p w:rsidRPr="00AE0971" w:rsidR="0053463D" w:rsidP="00740315" w:rsidRDefault="0053463D" w14:paraId="63B80241" w14:textId="77777777">
            <w:pPr>
              <w:rPr>
                <w:rFonts w:ascii="Times New Roman" w:hAnsi="Times New Roman" w:cs="Times New Roman"/>
                <w:szCs w:val="20"/>
              </w:rPr>
            </w:pPr>
            <w:r w:rsidRPr="00AE0971">
              <w:rPr>
                <w:rFonts w:ascii="Times New Roman" w:hAnsi="Times New Roman" w:cs="Times New Roman"/>
                <w:szCs w:val="20"/>
              </w:rPr>
              <w:t>Yes</w:t>
            </w:r>
          </w:p>
        </w:tc>
      </w:tr>
      <w:tr w:rsidRPr="00AE0971" w:rsidR="0053463D" w:rsidTr="00FE4D20" w14:paraId="5A3988E5" w14:textId="77777777">
        <w:tc>
          <w:tcPr>
            <w:tcW w:w="2427" w:type="pct"/>
            <w:shd w:val="clear" w:color="auto" w:fill="F2F2F2" w:themeFill="background1" w:themeFillShade="F2"/>
          </w:tcPr>
          <w:p w:rsidRPr="00AE0971" w:rsidR="0053463D" w:rsidP="00740315" w:rsidRDefault="0053463D" w14:paraId="7003FD0F" w14:textId="77777777">
            <w:pPr>
              <w:rPr>
                <w:rFonts w:ascii="Times New Roman" w:hAnsi="Times New Roman" w:cs="Times New Roman"/>
                <w:b/>
                <w:szCs w:val="20"/>
              </w:rPr>
            </w:pPr>
            <w:r w:rsidRPr="00AE0971">
              <w:rPr>
                <w:rFonts w:ascii="Times New Roman" w:hAnsi="Times New Roman" w:cs="Times New Roman"/>
                <w:b/>
                <w:szCs w:val="20"/>
              </w:rPr>
              <w:t>Business Approval</w:t>
            </w:r>
          </w:p>
        </w:tc>
        <w:tc>
          <w:tcPr>
            <w:tcW w:w="2573" w:type="pct"/>
          </w:tcPr>
          <w:p w:rsidRPr="00AE0971" w:rsidR="0053463D" w:rsidP="00740315" w:rsidRDefault="0053463D" w14:paraId="641023C8" w14:textId="77777777">
            <w:pPr>
              <w:rPr>
                <w:rFonts w:ascii="Times New Roman" w:hAnsi="Times New Roman" w:cs="Times New Roman"/>
                <w:szCs w:val="20"/>
              </w:rPr>
            </w:pPr>
            <w:r w:rsidRPr="00AE0971">
              <w:rPr>
                <w:rFonts w:ascii="Times New Roman" w:hAnsi="Times New Roman" w:cs="Times New Roman"/>
                <w:szCs w:val="20"/>
              </w:rPr>
              <w:t>Yes</w:t>
            </w:r>
          </w:p>
        </w:tc>
      </w:tr>
      <w:tr w:rsidRPr="00AE0971" w:rsidR="0053463D" w:rsidTr="00FE4D20" w14:paraId="3A02A189" w14:textId="77777777">
        <w:tc>
          <w:tcPr>
            <w:tcW w:w="2427" w:type="pct"/>
            <w:shd w:val="clear" w:color="auto" w:fill="F2F2F2" w:themeFill="background1" w:themeFillShade="F2"/>
          </w:tcPr>
          <w:p w:rsidRPr="00AE0971" w:rsidR="0053463D" w:rsidP="00740315" w:rsidRDefault="0053463D" w14:paraId="6C459FD7" w14:textId="77777777">
            <w:pPr>
              <w:rPr>
                <w:rFonts w:ascii="Times New Roman" w:hAnsi="Times New Roman" w:cs="Times New Roman"/>
                <w:b/>
                <w:szCs w:val="20"/>
              </w:rPr>
            </w:pPr>
            <w:r w:rsidRPr="00AE0971">
              <w:rPr>
                <w:rFonts w:ascii="Times New Roman" w:hAnsi="Times New Roman" w:cs="Times New Roman"/>
                <w:b/>
                <w:szCs w:val="20"/>
              </w:rPr>
              <w:t>CAB Review</w:t>
            </w:r>
          </w:p>
        </w:tc>
        <w:tc>
          <w:tcPr>
            <w:tcW w:w="2573" w:type="pct"/>
          </w:tcPr>
          <w:p w:rsidRPr="00AE0971" w:rsidR="0053463D" w:rsidP="00740315" w:rsidRDefault="0053463D" w14:paraId="4611F577" w14:textId="77777777">
            <w:pPr>
              <w:rPr>
                <w:rFonts w:ascii="Times New Roman" w:hAnsi="Times New Roman" w:cs="Times New Roman"/>
                <w:szCs w:val="20"/>
              </w:rPr>
            </w:pPr>
            <w:r w:rsidRPr="00AE0971">
              <w:rPr>
                <w:rFonts w:ascii="Times New Roman" w:hAnsi="Times New Roman" w:cs="Times New Roman"/>
                <w:szCs w:val="20"/>
              </w:rPr>
              <w:t>Expedited (virtual)</w:t>
            </w:r>
          </w:p>
        </w:tc>
      </w:tr>
    </w:tbl>
    <w:p w:rsidRPr="00AE0971" w:rsidR="0053463D" w:rsidRDefault="0053463D" w14:paraId="10C53C0B" w14:textId="77777777">
      <w:pPr>
        <w:rPr>
          <w:rFonts w:ascii="Times New Roman" w:hAnsi="Times New Roman" w:cs="Times New Roman"/>
        </w:rPr>
      </w:pPr>
    </w:p>
    <w:p w:rsidRPr="00AE0971" w:rsidR="0053463D" w:rsidP="0053463D" w:rsidRDefault="00B72657" w14:paraId="799D21DF" w14:textId="7DAB0C31">
      <w:pPr>
        <w:pStyle w:val="Heading2"/>
        <w:ind w:left="533"/>
        <w:rPr>
          <w:rFonts w:ascii="Times New Roman" w:hAnsi="Times New Roman" w:cs="Times New Roman"/>
          <w:sz w:val="24"/>
          <w:szCs w:val="24"/>
        </w:rPr>
      </w:pPr>
      <w:bookmarkStart w:name="_Toc73446213" w:id="2339"/>
      <w:r>
        <w:rPr>
          <w:rFonts w:ascii="Times New Roman" w:hAnsi="Times New Roman" w:cs="Times New Roman"/>
          <w:sz w:val="24"/>
          <w:szCs w:val="24"/>
        </w:rPr>
        <w:t>7</w:t>
      </w:r>
      <w:r w:rsidRPr="00AE0971" w:rsidR="0053463D">
        <w:rPr>
          <w:rFonts w:ascii="Times New Roman" w:hAnsi="Times New Roman" w:cs="Times New Roman"/>
          <w:sz w:val="24"/>
          <w:szCs w:val="24"/>
        </w:rPr>
        <w:t>.</w:t>
      </w:r>
      <w:r w:rsidR="003F14EA">
        <w:rPr>
          <w:rFonts w:ascii="Times New Roman" w:hAnsi="Times New Roman" w:cs="Times New Roman"/>
          <w:sz w:val="24"/>
          <w:szCs w:val="24"/>
        </w:rPr>
        <w:t>10</w:t>
      </w:r>
      <w:r w:rsidRPr="00AE0971" w:rsidR="0053463D">
        <w:rPr>
          <w:rFonts w:ascii="Times New Roman" w:hAnsi="Times New Roman" w:cs="Times New Roman"/>
          <w:sz w:val="24"/>
          <w:szCs w:val="24"/>
        </w:rPr>
        <w:t xml:space="preserve"> Emergency Change</w:t>
      </w:r>
      <w:bookmarkEnd w:id="2339"/>
    </w:p>
    <w:p w:rsidRPr="00AE0971" w:rsidR="0053463D" w:rsidP="0053463D" w:rsidRDefault="0053463D" w14:paraId="34823D31" w14:textId="03725E77">
      <w:pPr>
        <w:pStyle w:val="NoSpacing"/>
        <w:rPr>
          <w:rFonts w:ascii="Times New Roman" w:hAnsi="Times New Roman" w:cs="Times New Roman"/>
        </w:rPr>
      </w:pPr>
    </w:p>
    <w:p w:rsidRPr="00AE0971" w:rsidR="0053463D" w:rsidP="0053463D" w:rsidRDefault="0053463D" w14:paraId="559EB0A7" w14:textId="150E026F">
      <w:pPr>
        <w:pStyle w:val="NoSpacing"/>
        <w:rPr>
          <w:rFonts w:ascii="Times New Roman" w:hAnsi="Times New Roman" w:cs="Times New Roman"/>
        </w:rPr>
      </w:pPr>
      <w:r w:rsidRPr="00AE0971">
        <w:rPr>
          <w:rFonts w:ascii="Times New Roman" w:hAnsi="Times New Roman" w:eastAsia="Calibri" w:cs="Times New Roman"/>
          <w:w w:val="105"/>
        </w:rPr>
        <w:t>Emergency Changes are associated strictly to resolve a P1 or P2 incident or prevent an imminent failure. To log an Emergency Change, a Change Requester must create a change request directly from a P1 or P2 incident record. Emergency Changes are verbally approved by ECAB</w:t>
      </w:r>
      <w:r w:rsidR="000E1F9E">
        <w:rPr>
          <w:rFonts w:ascii="Times New Roman" w:hAnsi="Times New Roman" w:eastAsia="Calibri" w:cs="Times New Roman"/>
          <w:w w:val="105"/>
        </w:rPr>
        <w:t>,</w:t>
      </w:r>
      <w:r w:rsidRPr="00AE0971">
        <w:rPr>
          <w:rFonts w:ascii="Times New Roman" w:hAnsi="Times New Roman" w:eastAsia="Calibri" w:cs="Times New Roman"/>
          <w:w w:val="105"/>
        </w:rPr>
        <w:t xml:space="preserve"> and documentation of the change request occurs after implementation.</w:t>
      </w:r>
    </w:p>
    <w:p w:rsidRPr="00AE0971" w:rsidR="0053463D" w:rsidRDefault="0053463D" w14:paraId="33C0BEE9" w14:textId="77777777">
      <w:pPr>
        <w:rPr>
          <w:rFonts w:ascii="Times New Roman" w:hAnsi="Times New Roman" w:cs="Times New Roman"/>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538"/>
        <w:gridCol w:w="4812"/>
      </w:tblGrid>
      <w:tr w:rsidRPr="00AE0971" w:rsidR="0053463D" w:rsidTr="00FE4D20" w14:paraId="399005A2" w14:textId="77777777">
        <w:tc>
          <w:tcPr>
            <w:tcW w:w="2427" w:type="pct"/>
            <w:shd w:val="clear" w:color="auto" w:fill="4472C4" w:themeFill="accent1"/>
          </w:tcPr>
          <w:p w:rsidRPr="00AE0971" w:rsidR="0053463D" w:rsidP="00740315" w:rsidRDefault="0053463D" w14:paraId="70BF2E54" w14:textId="77777777">
            <w:pPr>
              <w:jc w:val="center"/>
              <w:rPr>
                <w:rFonts w:ascii="Times New Roman" w:hAnsi="Times New Roman" w:cs="Times New Roman"/>
                <w:b/>
                <w:color w:val="FFFFFF" w:themeColor="background1"/>
              </w:rPr>
            </w:pPr>
            <w:r w:rsidRPr="00AE0971">
              <w:rPr>
                <w:rFonts w:ascii="Times New Roman" w:hAnsi="Times New Roman" w:cs="Times New Roman"/>
                <w:b/>
                <w:color w:val="FFFFFF" w:themeColor="background1"/>
              </w:rPr>
              <w:t>Condition</w:t>
            </w:r>
          </w:p>
        </w:tc>
        <w:tc>
          <w:tcPr>
            <w:tcW w:w="2573" w:type="pct"/>
            <w:shd w:val="clear" w:color="auto" w:fill="4472C4" w:themeFill="accent1"/>
          </w:tcPr>
          <w:p w:rsidRPr="00AE0971" w:rsidR="0053463D" w:rsidP="00740315" w:rsidRDefault="0053463D" w14:paraId="71613736" w14:textId="77777777">
            <w:pPr>
              <w:jc w:val="center"/>
              <w:rPr>
                <w:rFonts w:ascii="Times New Roman" w:hAnsi="Times New Roman" w:cs="Times New Roman"/>
                <w:b/>
                <w:color w:val="FFFFFF" w:themeColor="background1"/>
              </w:rPr>
            </w:pPr>
            <w:r w:rsidRPr="00AE0971">
              <w:rPr>
                <w:rFonts w:ascii="Times New Roman" w:hAnsi="Times New Roman" w:cs="Times New Roman"/>
                <w:b/>
                <w:color w:val="FFFFFF" w:themeColor="background1"/>
              </w:rPr>
              <w:t>Emergency</w:t>
            </w:r>
          </w:p>
        </w:tc>
      </w:tr>
      <w:tr w:rsidRPr="00AE0971" w:rsidR="0053463D" w:rsidTr="00FE4D20" w14:paraId="0996EFE9" w14:textId="77777777">
        <w:tc>
          <w:tcPr>
            <w:tcW w:w="2427" w:type="pct"/>
            <w:shd w:val="clear" w:color="auto" w:fill="F2F2F2" w:themeFill="background1" w:themeFillShade="F2"/>
          </w:tcPr>
          <w:p w:rsidRPr="00AE0971" w:rsidR="0053463D" w:rsidP="00740315" w:rsidRDefault="0053463D" w14:paraId="6534EACC" w14:textId="77777777">
            <w:pPr>
              <w:rPr>
                <w:rFonts w:ascii="Times New Roman" w:hAnsi="Times New Roman" w:cs="Times New Roman"/>
                <w:b/>
              </w:rPr>
            </w:pPr>
            <w:r w:rsidRPr="00AE0971">
              <w:rPr>
                <w:rFonts w:ascii="Times New Roman" w:hAnsi="Times New Roman" w:cs="Times New Roman"/>
                <w:b/>
              </w:rPr>
              <w:t>Lead Time for Implementation</w:t>
            </w:r>
          </w:p>
        </w:tc>
        <w:tc>
          <w:tcPr>
            <w:tcW w:w="2573" w:type="pct"/>
          </w:tcPr>
          <w:p w:rsidRPr="00AE0971" w:rsidR="0053463D" w:rsidP="00740315" w:rsidRDefault="0053463D" w14:paraId="3A2070DF" w14:textId="77777777">
            <w:pPr>
              <w:rPr>
                <w:rFonts w:ascii="Times New Roman" w:hAnsi="Times New Roman" w:cs="Times New Roman"/>
              </w:rPr>
            </w:pPr>
            <w:r w:rsidRPr="00AE0971">
              <w:rPr>
                <w:rFonts w:ascii="Times New Roman" w:hAnsi="Times New Roman" w:cs="Times New Roman"/>
              </w:rPr>
              <w:t>None</w:t>
            </w:r>
          </w:p>
        </w:tc>
      </w:tr>
      <w:tr w:rsidRPr="00AE0971" w:rsidR="0053463D" w:rsidTr="00FE4D20" w14:paraId="236BA68D" w14:textId="77777777">
        <w:tc>
          <w:tcPr>
            <w:tcW w:w="2427" w:type="pct"/>
            <w:shd w:val="clear" w:color="auto" w:fill="F2F2F2" w:themeFill="background1" w:themeFillShade="F2"/>
          </w:tcPr>
          <w:p w:rsidRPr="00AE0971" w:rsidR="0053463D" w:rsidP="00740315" w:rsidRDefault="0053463D" w14:paraId="7E7E6966" w14:textId="77777777">
            <w:pPr>
              <w:rPr>
                <w:rFonts w:ascii="Times New Roman" w:hAnsi="Times New Roman" w:cs="Times New Roman"/>
                <w:b/>
              </w:rPr>
            </w:pPr>
            <w:r w:rsidRPr="00AE0971">
              <w:rPr>
                <w:rFonts w:ascii="Times New Roman" w:hAnsi="Times New Roman" w:cs="Times New Roman"/>
                <w:b/>
              </w:rPr>
              <w:t>Risk Level</w:t>
            </w:r>
          </w:p>
        </w:tc>
        <w:tc>
          <w:tcPr>
            <w:tcW w:w="2573" w:type="pct"/>
          </w:tcPr>
          <w:p w:rsidRPr="00AE0971" w:rsidR="0053463D" w:rsidP="00740315" w:rsidRDefault="0053463D" w14:paraId="529E7141" w14:textId="77777777">
            <w:pPr>
              <w:rPr>
                <w:rFonts w:ascii="Times New Roman" w:hAnsi="Times New Roman" w:cs="Times New Roman"/>
              </w:rPr>
            </w:pPr>
            <w:r w:rsidRPr="00AE0971">
              <w:rPr>
                <w:rFonts w:ascii="Times New Roman" w:hAnsi="Times New Roman" w:cs="Times New Roman"/>
              </w:rPr>
              <w:t>5-Low to 1-Critical</w:t>
            </w:r>
          </w:p>
        </w:tc>
      </w:tr>
      <w:tr w:rsidRPr="00AE0971" w:rsidR="0053463D" w:rsidTr="00FE4D20" w14:paraId="77B6D79D" w14:textId="77777777">
        <w:tc>
          <w:tcPr>
            <w:tcW w:w="2427" w:type="pct"/>
            <w:shd w:val="clear" w:color="auto" w:fill="F2F2F2" w:themeFill="background1" w:themeFillShade="F2"/>
          </w:tcPr>
          <w:p w:rsidRPr="00AE0971" w:rsidR="0053463D" w:rsidP="00740315" w:rsidRDefault="0053463D" w14:paraId="73E14430" w14:textId="77777777">
            <w:pPr>
              <w:rPr>
                <w:rFonts w:ascii="Times New Roman" w:hAnsi="Times New Roman" w:cs="Times New Roman"/>
                <w:b/>
              </w:rPr>
            </w:pPr>
            <w:r w:rsidRPr="00AE0971">
              <w:rPr>
                <w:rFonts w:ascii="Times New Roman" w:hAnsi="Times New Roman" w:cs="Times New Roman"/>
                <w:b/>
              </w:rPr>
              <w:t>Business Executive Approval</w:t>
            </w:r>
          </w:p>
        </w:tc>
        <w:tc>
          <w:tcPr>
            <w:tcW w:w="2573" w:type="pct"/>
          </w:tcPr>
          <w:p w:rsidRPr="00AE0971" w:rsidR="0053463D" w:rsidP="00740315" w:rsidRDefault="0053463D" w14:paraId="2401E4E4" w14:textId="77777777">
            <w:pPr>
              <w:rPr>
                <w:rFonts w:ascii="Times New Roman" w:hAnsi="Times New Roman" w:cs="Times New Roman"/>
              </w:rPr>
            </w:pPr>
            <w:r w:rsidRPr="00AE0971">
              <w:rPr>
                <w:rFonts w:ascii="Times New Roman" w:hAnsi="Times New Roman" w:cs="Times New Roman"/>
              </w:rPr>
              <w:t>Verbal</w:t>
            </w:r>
          </w:p>
        </w:tc>
      </w:tr>
      <w:tr w:rsidRPr="00AE0971" w:rsidR="0053463D" w:rsidTr="00FE4D20" w14:paraId="70C9AC19" w14:textId="77777777">
        <w:tc>
          <w:tcPr>
            <w:tcW w:w="2427" w:type="pct"/>
            <w:shd w:val="clear" w:color="auto" w:fill="F2F2F2" w:themeFill="background1" w:themeFillShade="F2"/>
          </w:tcPr>
          <w:p w:rsidRPr="00AE0971" w:rsidR="0053463D" w:rsidP="00740315" w:rsidRDefault="0053463D" w14:paraId="3C7AAB9B" w14:textId="77777777">
            <w:pPr>
              <w:rPr>
                <w:rFonts w:ascii="Times New Roman" w:hAnsi="Times New Roman" w:cs="Times New Roman"/>
                <w:b/>
              </w:rPr>
            </w:pPr>
            <w:r w:rsidRPr="00AE0971">
              <w:rPr>
                <w:rFonts w:ascii="Times New Roman" w:hAnsi="Times New Roman" w:cs="Times New Roman"/>
                <w:b/>
              </w:rPr>
              <w:t>Change Management Approval</w:t>
            </w:r>
          </w:p>
        </w:tc>
        <w:tc>
          <w:tcPr>
            <w:tcW w:w="2573" w:type="pct"/>
          </w:tcPr>
          <w:p w:rsidRPr="00AE0971" w:rsidR="0053463D" w:rsidP="00740315" w:rsidRDefault="0053463D" w14:paraId="49161FAB" w14:textId="77777777">
            <w:pPr>
              <w:rPr>
                <w:rFonts w:ascii="Times New Roman" w:hAnsi="Times New Roman" w:cs="Times New Roman"/>
              </w:rPr>
            </w:pPr>
            <w:r w:rsidRPr="00AE0971">
              <w:rPr>
                <w:rFonts w:ascii="Times New Roman" w:hAnsi="Times New Roman" w:cs="Times New Roman"/>
              </w:rPr>
              <w:t>No</w:t>
            </w:r>
          </w:p>
        </w:tc>
      </w:tr>
      <w:tr w:rsidRPr="00AE0971" w:rsidR="0053463D" w:rsidTr="00FE4D20" w14:paraId="06707EA8" w14:textId="77777777">
        <w:tc>
          <w:tcPr>
            <w:tcW w:w="2427" w:type="pct"/>
            <w:shd w:val="clear" w:color="auto" w:fill="F2F2F2" w:themeFill="background1" w:themeFillShade="F2"/>
          </w:tcPr>
          <w:p w:rsidRPr="00AE0971" w:rsidR="0053463D" w:rsidP="00740315" w:rsidRDefault="0053463D" w14:paraId="03DC3824" w14:textId="77777777">
            <w:pPr>
              <w:rPr>
                <w:rFonts w:ascii="Times New Roman" w:hAnsi="Times New Roman" w:cs="Times New Roman"/>
                <w:b/>
              </w:rPr>
            </w:pPr>
            <w:r w:rsidRPr="00AE0971">
              <w:rPr>
                <w:rFonts w:ascii="Times New Roman" w:hAnsi="Times New Roman" w:cs="Times New Roman"/>
                <w:b/>
              </w:rPr>
              <w:t>Technical Approval</w:t>
            </w:r>
          </w:p>
        </w:tc>
        <w:tc>
          <w:tcPr>
            <w:tcW w:w="2573" w:type="pct"/>
          </w:tcPr>
          <w:p w:rsidRPr="00AE0971" w:rsidR="0053463D" w:rsidP="00740315" w:rsidRDefault="0053463D" w14:paraId="326276B3" w14:textId="77777777">
            <w:pPr>
              <w:rPr>
                <w:rFonts w:ascii="Times New Roman" w:hAnsi="Times New Roman" w:cs="Times New Roman"/>
              </w:rPr>
            </w:pPr>
            <w:r w:rsidRPr="00AE0971">
              <w:rPr>
                <w:rFonts w:ascii="Times New Roman" w:hAnsi="Times New Roman" w:cs="Times New Roman"/>
              </w:rPr>
              <w:t>No</w:t>
            </w:r>
          </w:p>
        </w:tc>
      </w:tr>
      <w:tr w:rsidRPr="00AE0971" w:rsidR="0053463D" w:rsidTr="00FE4D20" w14:paraId="264050E3" w14:textId="77777777">
        <w:tc>
          <w:tcPr>
            <w:tcW w:w="2427" w:type="pct"/>
            <w:shd w:val="clear" w:color="auto" w:fill="F2F2F2" w:themeFill="background1" w:themeFillShade="F2"/>
          </w:tcPr>
          <w:p w:rsidRPr="00AE0971" w:rsidR="0053463D" w:rsidP="00740315" w:rsidRDefault="0053463D" w14:paraId="24B7AD67" w14:textId="77777777">
            <w:pPr>
              <w:rPr>
                <w:rFonts w:ascii="Times New Roman" w:hAnsi="Times New Roman" w:cs="Times New Roman"/>
                <w:b/>
              </w:rPr>
            </w:pPr>
            <w:r w:rsidRPr="00AE0971">
              <w:rPr>
                <w:rFonts w:ascii="Times New Roman" w:hAnsi="Times New Roman" w:cs="Times New Roman"/>
                <w:b/>
              </w:rPr>
              <w:t>Support Team Approval</w:t>
            </w:r>
          </w:p>
        </w:tc>
        <w:tc>
          <w:tcPr>
            <w:tcW w:w="2573" w:type="pct"/>
          </w:tcPr>
          <w:p w:rsidRPr="00AE0971" w:rsidR="0053463D" w:rsidP="00740315" w:rsidRDefault="0053463D" w14:paraId="35840F00" w14:textId="77777777">
            <w:pPr>
              <w:rPr>
                <w:rFonts w:ascii="Times New Roman" w:hAnsi="Times New Roman" w:cs="Times New Roman"/>
              </w:rPr>
            </w:pPr>
            <w:r w:rsidRPr="00AE0971">
              <w:rPr>
                <w:rFonts w:ascii="Times New Roman" w:hAnsi="Times New Roman" w:cs="Times New Roman"/>
              </w:rPr>
              <w:t>No</w:t>
            </w:r>
          </w:p>
        </w:tc>
      </w:tr>
      <w:tr w:rsidRPr="00AE0971" w:rsidR="0053463D" w:rsidTr="00FE4D20" w14:paraId="6CC49EBF" w14:textId="77777777">
        <w:tc>
          <w:tcPr>
            <w:tcW w:w="2427" w:type="pct"/>
            <w:shd w:val="clear" w:color="auto" w:fill="F2F2F2" w:themeFill="background1" w:themeFillShade="F2"/>
          </w:tcPr>
          <w:p w:rsidRPr="00AE0971" w:rsidR="0053463D" w:rsidP="00740315" w:rsidRDefault="0053463D" w14:paraId="0C6BDECC" w14:textId="77777777">
            <w:pPr>
              <w:rPr>
                <w:rFonts w:ascii="Times New Roman" w:hAnsi="Times New Roman" w:cs="Times New Roman"/>
                <w:b/>
              </w:rPr>
            </w:pPr>
            <w:r w:rsidRPr="00AE0971">
              <w:rPr>
                <w:rFonts w:ascii="Times New Roman" w:hAnsi="Times New Roman" w:cs="Times New Roman"/>
                <w:b/>
              </w:rPr>
              <w:t>Business Approval</w:t>
            </w:r>
          </w:p>
        </w:tc>
        <w:tc>
          <w:tcPr>
            <w:tcW w:w="2573" w:type="pct"/>
          </w:tcPr>
          <w:p w:rsidRPr="00AE0971" w:rsidR="0053463D" w:rsidP="00740315" w:rsidRDefault="0053463D" w14:paraId="214EF2C8" w14:textId="77777777">
            <w:pPr>
              <w:rPr>
                <w:rFonts w:ascii="Times New Roman" w:hAnsi="Times New Roman" w:cs="Times New Roman"/>
              </w:rPr>
            </w:pPr>
            <w:r w:rsidRPr="00AE0971">
              <w:rPr>
                <w:rFonts w:ascii="Times New Roman" w:hAnsi="Times New Roman" w:cs="Times New Roman"/>
              </w:rPr>
              <w:t>No</w:t>
            </w:r>
          </w:p>
        </w:tc>
      </w:tr>
      <w:tr w:rsidRPr="00AE0971" w:rsidR="0053463D" w:rsidTr="00FE4D20" w14:paraId="5C9FA174" w14:textId="77777777">
        <w:tc>
          <w:tcPr>
            <w:tcW w:w="2427" w:type="pct"/>
            <w:shd w:val="clear" w:color="auto" w:fill="F2F2F2" w:themeFill="background1" w:themeFillShade="F2"/>
          </w:tcPr>
          <w:p w:rsidRPr="00AE0971" w:rsidR="0053463D" w:rsidP="00740315" w:rsidRDefault="0053463D" w14:paraId="4E0AF927" w14:textId="77777777">
            <w:pPr>
              <w:rPr>
                <w:rFonts w:ascii="Times New Roman" w:hAnsi="Times New Roman" w:cs="Times New Roman"/>
                <w:b/>
              </w:rPr>
            </w:pPr>
            <w:r w:rsidRPr="00AE0971">
              <w:rPr>
                <w:rFonts w:ascii="Times New Roman" w:hAnsi="Times New Roman" w:cs="Times New Roman"/>
                <w:b/>
              </w:rPr>
              <w:t>CAB Review</w:t>
            </w:r>
          </w:p>
        </w:tc>
        <w:tc>
          <w:tcPr>
            <w:tcW w:w="2573" w:type="pct"/>
          </w:tcPr>
          <w:p w:rsidRPr="00AE0971" w:rsidR="0053463D" w:rsidP="00740315" w:rsidRDefault="0053463D" w14:paraId="16051913" w14:textId="77777777">
            <w:pPr>
              <w:rPr>
                <w:rFonts w:ascii="Times New Roman" w:hAnsi="Times New Roman" w:cs="Times New Roman"/>
              </w:rPr>
            </w:pPr>
            <w:r w:rsidRPr="00AE0971">
              <w:rPr>
                <w:rFonts w:ascii="Times New Roman" w:hAnsi="Times New Roman" w:cs="Times New Roman"/>
              </w:rPr>
              <w:t>Emergency CAB</w:t>
            </w:r>
          </w:p>
        </w:tc>
      </w:tr>
    </w:tbl>
    <w:p w:rsidRPr="00AE0971" w:rsidR="0053463D" w:rsidRDefault="0053463D" w14:paraId="22AB77C7" w14:textId="77777777">
      <w:pPr>
        <w:rPr>
          <w:rFonts w:ascii="Times New Roman" w:hAnsi="Times New Roman" w:cs="Times New Roman"/>
        </w:rPr>
      </w:pPr>
    </w:p>
    <w:p w:rsidR="00F840FD" w:rsidRDefault="00F840FD" w14:paraId="0203B6E4" w14:textId="77777777">
      <w:pPr>
        <w:rPr>
          <w:rFonts w:ascii="Times New Roman" w:hAnsi="Times New Roman" w:eastAsia="Arial" w:cs="Times New Roman"/>
          <w:b/>
          <w:bCs/>
          <w:sz w:val="24"/>
          <w:szCs w:val="24"/>
        </w:rPr>
      </w:pPr>
      <w:r>
        <w:rPr>
          <w:rFonts w:ascii="Times New Roman" w:hAnsi="Times New Roman" w:cs="Times New Roman"/>
          <w:sz w:val="24"/>
          <w:szCs w:val="24"/>
        </w:rPr>
        <w:br w:type="page"/>
      </w:r>
    </w:p>
    <w:p w:rsidRPr="00AE0971" w:rsidR="0053463D" w:rsidP="0053463D" w:rsidRDefault="00B72657" w14:paraId="271ECB09" w14:textId="5E97F173">
      <w:pPr>
        <w:pStyle w:val="Heading2"/>
        <w:ind w:left="533"/>
        <w:rPr>
          <w:rFonts w:ascii="Times New Roman" w:hAnsi="Times New Roman" w:cs="Times New Roman"/>
          <w:sz w:val="24"/>
          <w:szCs w:val="24"/>
        </w:rPr>
      </w:pPr>
      <w:bookmarkStart w:name="_Toc73446214" w:id="2340"/>
      <w:r>
        <w:rPr>
          <w:rFonts w:ascii="Times New Roman" w:hAnsi="Times New Roman" w:cs="Times New Roman"/>
          <w:sz w:val="24"/>
          <w:szCs w:val="24"/>
        </w:rPr>
        <w:lastRenderedPageBreak/>
        <w:t>7</w:t>
      </w:r>
      <w:r w:rsidRPr="00AE0971" w:rsidR="0053463D">
        <w:rPr>
          <w:rFonts w:ascii="Times New Roman" w:hAnsi="Times New Roman" w:cs="Times New Roman"/>
          <w:sz w:val="24"/>
          <w:szCs w:val="24"/>
        </w:rPr>
        <w:t>.</w:t>
      </w:r>
      <w:r w:rsidR="003F14EA">
        <w:rPr>
          <w:rFonts w:ascii="Times New Roman" w:hAnsi="Times New Roman" w:cs="Times New Roman"/>
          <w:sz w:val="24"/>
          <w:szCs w:val="24"/>
        </w:rPr>
        <w:t>11</w:t>
      </w:r>
      <w:r w:rsidRPr="00AE0971" w:rsidR="0053463D">
        <w:rPr>
          <w:rFonts w:ascii="Times New Roman" w:hAnsi="Times New Roman" w:cs="Times New Roman"/>
          <w:sz w:val="24"/>
          <w:szCs w:val="24"/>
        </w:rPr>
        <w:t xml:space="preserve"> Change State (ServiceNow)</w:t>
      </w:r>
      <w:bookmarkEnd w:id="2340"/>
    </w:p>
    <w:p w:rsidRPr="00AE0971" w:rsidR="0053463D" w:rsidP="0053463D" w:rsidRDefault="0053463D" w14:paraId="4EA09D26" w14:textId="02B9AD26">
      <w:pPr>
        <w:pStyle w:val="NoSpacing"/>
        <w:rPr>
          <w:rFonts w:ascii="Times New Roman" w:hAnsi="Times New Roman" w:cs="Times New Roman"/>
        </w:rPr>
      </w:pPr>
    </w:p>
    <w:p w:rsidRPr="00AE0971" w:rsidR="0053463D" w:rsidP="0053463D" w:rsidRDefault="0053463D" w14:paraId="4CD0F874" w14:textId="7E806FFF">
      <w:pPr>
        <w:pStyle w:val="05BodyCopy"/>
        <w:spacing w:after="240"/>
      </w:pPr>
      <w:r w:rsidRPr="00AE0971">
        <w:t xml:space="preserve">States in any ServiceNow application serve a specific purpose. They are designed to make it clear where in a process a </w:t>
      </w:r>
      <w:proofErr w:type="gramStart"/>
      <w:r w:rsidRPr="00AE0971">
        <w:t>particular record</w:t>
      </w:r>
      <w:proofErr w:type="gramEnd"/>
      <w:r w:rsidRPr="00AE0971">
        <w:t xml:space="preserve"> currently resides and to display progress. Change Management has the following states:</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108"/>
        <w:gridCol w:w="4457"/>
        <w:gridCol w:w="2785"/>
      </w:tblGrid>
      <w:tr w:rsidRPr="00AE0971" w:rsidR="0053463D" w:rsidTr="00FE4D20" w14:paraId="293B9302" w14:textId="77777777">
        <w:trPr>
          <w:tblHeader/>
        </w:trPr>
        <w:tc>
          <w:tcPr>
            <w:tcW w:w="1127" w:type="pct"/>
            <w:shd w:val="clear" w:color="auto" w:fill="4472C4" w:themeFill="accent1"/>
            <w:vAlign w:val="center"/>
          </w:tcPr>
          <w:p w:rsidRPr="00AE0971" w:rsidR="0053463D" w:rsidP="00740315" w:rsidRDefault="0053463D" w14:paraId="07D8467F" w14:textId="77777777">
            <w:pPr>
              <w:pStyle w:val="05BodyCopy"/>
              <w:jc w:val="center"/>
              <w:rPr>
                <w:b/>
                <w:color w:val="FFFFFF" w:themeColor="background1"/>
                <w:szCs w:val="20"/>
              </w:rPr>
            </w:pPr>
            <w:r w:rsidRPr="00AE0971">
              <w:rPr>
                <w:b/>
                <w:color w:val="FFFFFF" w:themeColor="background1"/>
                <w:szCs w:val="20"/>
              </w:rPr>
              <w:t>ServiceNow Problem state</w:t>
            </w:r>
          </w:p>
        </w:tc>
        <w:tc>
          <w:tcPr>
            <w:tcW w:w="2383" w:type="pct"/>
            <w:shd w:val="clear" w:color="auto" w:fill="4472C4" w:themeFill="accent1"/>
            <w:vAlign w:val="center"/>
          </w:tcPr>
          <w:p w:rsidRPr="00AE0971" w:rsidR="0053463D" w:rsidP="00740315" w:rsidRDefault="0053463D" w14:paraId="0F152D23" w14:textId="77777777">
            <w:pPr>
              <w:pStyle w:val="05BodyCopy"/>
              <w:jc w:val="center"/>
              <w:rPr>
                <w:b/>
                <w:color w:val="FFFFFF" w:themeColor="background1"/>
                <w:szCs w:val="20"/>
              </w:rPr>
            </w:pPr>
            <w:r w:rsidRPr="00AE0971">
              <w:rPr>
                <w:b/>
                <w:color w:val="FFFFFF" w:themeColor="background1"/>
                <w:szCs w:val="20"/>
              </w:rPr>
              <w:t>Description</w:t>
            </w:r>
          </w:p>
        </w:tc>
        <w:tc>
          <w:tcPr>
            <w:tcW w:w="1489" w:type="pct"/>
            <w:shd w:val="clear" w:color="auto" w:fill="4472C4" w:themeFill="accent1"/>
            <w:vAlign w:val="center"/>
          </w:tcPr>
          <w:p w:rsidRPr="00AE0971" w:rsidR="0053463D" w:rsidP="00740315" w:rsidRDefault="0053463D" w14:paraId="3A7157A1" w14:textId="77777777">
            <w:pPr>
              <w:pStyle w:val="05BodyCopy"/>
              <w:jc w:val="center"/>
              <w:rPr>
                <w:b/>
                <w:color w:val="FFFFFF" w:themeColor="background1"/>
                <w:szCs w:val="20"/>
              </w:rPr>
            </w:pPr>
            <w:r w:rsidRPr="00AE0971">
              <w:rPr>
                <w:b/>
                <w:color w:val="FFFFFF" w:themeColor="background1"/>
                <w:szCs w:val="20"/>
              </w:rPr>
              <w:t>Change Process Area</w:t>
            </w:r>
          </w:p>
        </w:tc>
      </w:tr>
      <w:tr w:rsidRPr="00AE0971" w:rsidR="0053463D" w:rsidTr="00FE4D20" w14:paraId="2A19AF95" w14:textId="77777777">
        <w:trPr>
          <w:trHeight w:val="521"/>
        </w:trPr>
        <w:tc>
          <w:tcPr>
            <w:tcW w:w="1127" w:type="pct"/>
          </w:tcPr>
          <w:p w:rsidRPr="00AE0971" w:rsidR="0053463D" w:rsidP="00740315" w:rsidRDefault="0053463D" w14:paraId="6D836D32" w14:textId="77777777">
            <w:pPr>
              <w:pStyle w:val="05BodyCopy"/>
              <w:ind w:right="520"/>
            </w:pPr>
            <w:r w:rsidRPr="00AE0971">
              <w:t>New</w:t>
            </w:r>
          </w:p>
        </w:tc>
        <w:tc>
          <w:tcPr>
            <w:tcW w:w="2383" w:type="pct"/>
          </w:tcPr>
          <w:p w:rsidRPr="00AE0971" w:rsidR="0053463D" w:rsidP="00740315" w:rsidRDefault="0053463D" w14:paraId="6600FD37" w14:textId="77777777">
            <w:pPr>
              <w:spacing w:before="40" w:after="40" w:line="360" w:lineRule="auto"/>
              <w:rPr>
                <w:rFonts w:ascii="Times New Roman" w:hAnsi="Times New Roman" w:cs="Times New Roman"/>
                <w:w w:val="105"/>
              </w:rPr>
            </w:pPr>
            <w:r w:rsidRPr="00AE0971">
              <w:rPr>
                <w:rFonts w:ascii="Times New Roman" w:hAnsi="Times New Roman" w:cs="Times New Roman"/>
                <w:w w:val="105"/>
              </w:rPr>
              <w:t>Default value upon creation.</w:t>
            </w:r>
          </w:p>
        </w:tc>
        <w:tc>
          <w:tcPr>
            <w:tcW w:w="1489" w:type="pct"/>
          </w:tcPr>
          <w:p w:rsidRPr="00AE0971" w:rsidR="0053463D" w:rsidP="00740315" w:rsidRDefault="0053463D" w14:paraId="4EFF101B" w14:textId="77777777">
            <w:pPr>
              <w:pStyle w:val="05BodyCopy"/>
              <w:rPr>
                <w:szCs w:val="20"/>
              </w:rPr>
            </w:pPr>
          </w:p>
        </w:tc>
      </w:tr>
      <w:tr w:rsidRPr="00AE0971" w:rsidR="0053463D" w:rsidTr="00FE4D20" w14:paraId="56434055" w14:textId="77777777">
        <w:trPr>
          <w:trHeight w:val="341"/>
        </w:trPr>
        <w:tc>
          <w:tcPr>
            <w:tcW w:w="1127" w:type="pct"/>
          </w:tcPr>
          <w:p w:rsidRPr="00AE0971" w:rsidR="0053463D" w:rsidP="00740315" w:rsidRDefault="0053463D" w14:paraId="36719D74" w14:textId="77777777">
            <w:pPr>
              <w:pStyle w:val="05BodyCopy"/>
              <w:ind w:right="520"/>
            </w:pPr>
            <w:r w:rsidRPr="00AE0971">
              <w:rPr>
                <w:w w:val="105"/>
              </w:rPr>
              <w:t>Assess</w:t>
            </w:r>
          </w:p>
        </w:tc>
        <w:tc>
          <w:tcPr>
            <w:tcW w:w="2383" w:type="pct"/>
          </w:tcPr>
          <w:p w:rsidRPr="00AE0971" w:rsidR="0053463D" w:rsidP="00740315" w:rsidRDefault="0053463D" w14:paraId="3FB23911" w14:textId="77777777">
            <w:pPr>
              <w:pStyle w:val="05BodyCopy"/>
            </w:pPr>
            <w:r w:rsidRPr="00AE0971">
              <w:rPr>
                <w:w w:val="105"/>
              </w:rPr>
              <w:t>Assess quality of change information and risk and impact of change.</w:t>
            </w:r>
          </w:p>
        </w:tc>
        <w:tc>
          <w:tcPr>
            <w:tcW w:w="1489" w:type="pct"/>
          </w:tcPr>
          <w:p w:rsidRPr="00AE0971" w:rsidR="0053463D" w:rsidP="00740315" w:rsidRDefault="0053463D" w14:paraId="3344176B" w14:textId="77777777">
            <w:pPr>
              <w:pStyle w:val="05BodyCopy"/>
              <w:rPr>
                <w:szCs w:val="20"/>
              </w:rPr>
            </w:pPr>
          </w:p>
        </w:tc>
      </w:tr>
      <w:tr w:rsidRPr="00AE0971" w:rsidR="0053463D" w:rsidTr="00FE4D20" w14:paraId="24CB5C33" w14:textId="77777777">
        <w:trPr>
          <w:trHeight w:val="242"/>
        </w:trPr>
        <w:tc>
          <w:tcPr>
            <w:tcW w:w="1127" w:type="pct"/>
          </w:tcPr>
          <w:p w:rsidRPr="00AE0971" w:rsidR="0053463D" w:rsidP="00740315" w:rsidRDefault="0053463D" w14:paraId="6D07DC43" w14:textId="77777777">
            <w:pPr>
              <w:pStyle w:val="05BodyCopy"/>
              <w:ind w:right="520"/>
            </w:pPr>
            <w:r w:rsidRPr="00AE0971">
              <w:rPr>
                <w:w w:val="105"/>
              </w:rPr>
              <w:t>Authorize</w:t>
            </w:r>
          </w:p>
        </w:tc>
        <w:tc>
          <w:tcPr>
            <w:tcW w:w="2383" w:type="pct"/>
          </w:tcPr>
          <w:p w:rsidRPr="00AE0971" w:rsidR="0053463D" w:rsidP="00740315" w:rsidRDefault="0053463D" w14:paraId="6199D8F2" w14:textId="77777777">
            <w:pPr>
              <w:pStyle w:val="05BodyCopy"/>
            </w:pPr>
            <w:r w:rsidRPr="00AE0971">
              <w:rPr>
                <w:w w:val="105"/>
              </w:rPr>
              <w:t>Approve change.</w:t>
            </w:r>
          </w:p>
        </w:tc>
        <w:tc>
          <w:tcPr>
            <w:tcW w:w="1489" w:type="pct"/>
          </w:tcPr>
          <w:p w:rsidRPr="00AE0971" w:rsidR="0053463D" w:rsidP="00740315" w:rsidRDefault="0053463D" w14:paraId="66249740" w14:textId="77777777">
            <w:pPr>
              <w:pStyle w:val="05BodyCopy"/>
              <w:rPr>
                <w:szCs w:val="20"/>
              </w:rPr>
            </w:pPr>
          </w:p>
        </w:tc>
      </w:tr>
      <w:tr w:rsidRPr="00AE0971" w:rsidR="0053463D" w:rsidTr="00FE4D20" w14:paraId="3D5F8ECF" w14:textId="77777777">
        <w:trPr>
          <w:trHeight w:val="242"/>
        </w:trPr>
        <w:tc>
          <w:tcPr>
            <w:tcW w:w="1127" w:type="pct"/>
          </w:tcPr>
          <w:p w:rsidRPr="00AE0971" w:rsidR="0053463D" w:rsidP="00740315" w:rsidRDefault="0053463D" w14:paraId="289CE439" w14:textId="77777777">
            <w:pPr>
              <w:pStyle w:val="05BodyCopy"/>
              <w:ind w:right="520"/>
            </w:pPr>
            <w:r w:rsidRPr="00AE0971">
              <w:rPr>
                <w:w w:val="105"/>
              </w:rPr>
              <w:t>Scheduled</w:t>
            </w:r>
          </w:p>
        </w:tc>
        <w:tc>
          <w:tcPr>
            <w:tcW w:w="2383" w:type="pct"/>
          </w:tcPr>
          <w:p w:rsidRPr="00AE0971" w:rsidR="0053463D" w:rsidP="00740315" w:rsidRDefault="0053463D" w14:paraId="25EC346D" w14:textId="77777777">
            <w:pPr>
              <w:pStyle w:val="05BodyCopy"/>
            </w:pPr>
            <w:r w:rsidRPr="00AE0971">
              <w:rPr>
                <w:w w:val="105"/>
              </w:rPr>
              <w:t>Change is approved, awaiting implementation.</w:t>
            </w:r>
          </w:p>
        </w:tc>
        <w:tc>
          <w:tcPr>
            <w:tcW w:w="1489" w:type="pct"/>
          </w:tcPr>
          <w:p w:rsidRPr="00AE0971" w:rsidR="0053463D" w:rsidP="00740315" w:rsidRDefault="0053463D" w14:paraId="71A40BA4" w14:textId="77777777">
            <w:pPr>
              <w:pStyle w:val="05BodyCopy"/>
              <w:rPr>
                <w:szCs w:val="20"/>
              </w:rPr>
            </w:pPr>
          </w:p>
        </w:tc>
      </w:tr>
      <w:tr w:rsidRPr="00AE0971" w:rsidR="0053463D" w:rsidTr="00FE4D20" w14:paraId="53B5A5D4" w14:textId="77777777">
        <w:trPr>
          <w:trHeight w:val="242"/>
        </w:trPr>
        <w:tc>
          <w:tcPr>
            <w:tcW w:w="1127" w:type="pct"/>
          </w:tcPr>
          <w:p w:rsidRPr="00AE0971" w:rsidR="0053463D" w:rsidP="00740315" w:rsidRDefault="0053463D" w14:paraId="15F67B56" w14:textId="77777777">
            <w:pPr>
              <w:pStyle w:val="05BodyCopy"/>
              <w:ind w:right="520"/>
              <w:rPr>
                <w:w w:val="105"/>
              </w:rPr>
            </w:pPr>
            <w:r w:rsidRPr="00AE0971">
              <w:rPr>
                <w:w w:val="105"/>
              </w:rPr>
              <w:t>Implement</w:t>
            </w:r>
          </w:p>
        </w:tc>
        <w:tc>
          <w:tcPr>
            <w:tcW w:w="2383" w:type="pct"/>
          </w:tcPr>
          <w:p w:rsidRPr="00AE0971" w:rsidR="0053463D" w:rsidP="00740315" w:rsidRDefault="0053463D" w14:paraId="2BE64771" w14:textId="77777777">
            <w:pPr>
              <w:pStyle w:val="05BodyCopy"/>
            </w:pPr>
            <w:r w:rsidRPr="00AE0971">
              <w:rPr>
                <w:w w:val="105"/>
              </w:rPr>
              <w:t>Change is being implemented.</w:t>
            </w:r>
          </w:p>
        </w:tc>
        <w:tc>
          <w:tcPr>
            <w:tcW w:w="1489" w:type="pct"/>
          </w:tcPr>
          <w:p w:rsidRPr="00AE0971" w:rsidR="0053463D" w:rsidP="00740315" w:rsidRDefault="0053463D" w14:paraId="3C4F928B" w14:textId="77777777">
            <w:pPr>
              <w:pStyle w:val="05BodyCopy"/>
              <w:rPr>
                <w:szCs w:val="20"/>
              </w:rPr>
            </w:pPr>
          </w:p>
        </w:tc>
      </w:tr>
      <w:tr w:rsidRPr="00AE0971" w:rsidR="0053463D" w:rsidTr="00FE4D20" w14:paraId="75705A81" w14:textId="77777777">
        <w:trPr>
          <w:trHeight w:val="242"/>
        </w:trPr>
        <w:tc>
          <w:tcPr>
            <w:tcW w:w="1127" w:type="pct"/>
          </w:tcPr>
          <w:p w:rsidRPr="00AE0971" w:rsidR="0053463D" w:rsidP="00740315" w:rsidRDefault="0053463D" w14:paraId="7AA78CDB" w14:textId="77777777">
            <w:pPr>
              <w:pStyle w:val="05BodyCopy"/>
              <w:ind w:right="520"/>
              <w:rPr>
                <w:w w:val="105"/>
              </w:rPr>
            </w:pPr>
            <w:r w:rsidRPr="00AE0971">
              <w:rPr>
                <w:w w:val="105"/>
              </w:rPr>
              <w:t>Review</w:t>
            </w:r>
          </w:p>
        </w:tc>
        <w:tc>
          <w:tcPr>
            <w:tcW w:w="2383" w:type="pct"/>
          </w:tcPr>
          <w:p w:rsidRPr="00AE0971" w:rsidR="0053463D" w:rsidP="00740315" w:rsidRDefault="0053463D" w14:paraId="08D39B68" w14:textId="77777777">
            <w:pPr>
              <w:pStyle w:val="05BodyCopy"/>
            </w:pPr>
            <w:r w:rsidRPr="00AE0971">
              <w:rPr>
                <w:w w:val="105"/>
              </w:rPr>
              <w:t>Review results of implemented change.</w:t>
            </w:r>
          </w:p>
        </w:tc>
        <w:tc>
          <w:tcPr>
            <w:tcW w:w="1489" w:type="pct"/>
          </w:tcPr>
          <w:p w:rsidRPr="00AE0971" w:rsidR="0053463D" w:rsidP="00740315" w:rsidRDefault="0053463D" w14:paraId="38FDA359" w14:textId="77777777">
            <w:pPr>
              <w:pStyle w:val="05BodyCopy"/>
              <w:rPr>
                <w:szCs w:val="20"/>
              </w:rPr>
            </w:pPr>
          </w:p>
        </w:tc>
      </w:tr>
      <w:tr w:rsidRPr="00AE0971" w:rsidR="0053463D" w:rsidTr="00FE4D20" w14:paraId="64365A05" w14:textId="77777777">
        <w:trPr>
          <w:trHeight w:val="242"/>
        </w:trPr>
        <w:tc>
          <w:tcPr>
            <w:tcW w:w="1127" w:type="pct"/>
          </w:tcPr>
          <w:p w:rsidRPr="00AE0971" w:rsidR="0053463D" w:rsidP="00740315" w:rsidRDefault="0053463D" w14:paraId="724D0A82" w14:textId="77777777">
            <w:pPr>
              <w:pStyle w:val="05BodyCopy"/>
              <w:ind w:right="520"/>
              <w:rPr>
                <w:w w:val="105"/>
              </w:rPr>
            </w:pPr>
            <w:r w:rsidRPr="00AE0971">
              <w:rPr>
                <w:w w:val="105"/>
              </w:rPr>
              <w:t>Closed</w:t>
            </w:r>
          </w:p>
        </w:tc>
        <w:tc>
          <w:tcPr>
            <w:tcW w:w="2383" w:type="pct"/>
          </w:tcPr>
          <w:p w:rsidRPr="00AE0971" w:rsidR="0053463D" w:rsidP="00740315" w:rsidRDefault="0053463D" w14:paraId="109922FA" w14:textId="77777777">
            <w:pPr>
              <w:pStyle w:val="05BodyCopy"/>
            </w:pPr>
            <w:r w:rsidRPr="00AE0971">
              <w:rPr>
                <w:w w:val="105"/>
              </w:rPr>
              <w:t>Change is complete.</w:t>
            </w:r>
          </w:p>
        </w:tc>
        <w:tc>
          <w:tcPr>
            <w:tcW w:w="1489" w:type="pct"/>
          </w:tcPr>
          <w:p w:rsidRPr="00AE0971" w:rsidR="0053463D" w:rsidP="00740315" w:rsidRDefault="0053463D" w14:paraId="5DDF8D23" w14:textId="77777777">
            <w:pPr>
              <w:pStyle w:val="05BodyCopy"/>
              <w:rPr>
                <w:szCs w:val="20"/>
              </w:rPr>
            </w:pPr>
          </w:p>
        </w:tc>
      </w:tr>
      <w:tr w:rsidRPr="00AE0971" w:rsidR="0053463D" w:rsidTr="00FE4D20" w14:paraId="013C1654" w14:textId="77777777">
        <w:trPr>
          <w:trHeight w:val="242"/>
        </w:trPr>
        <w:tc>
          <w:tcPr>
            <w:tcW w:w="1127" w:type="pct"/>
          </w:tcPr>
          <w:p w:rsidRPr="00AE0971" w:rsidR="0053463D" w:rsidP="00740315" w:rsidRDefault="0053463D" w14:paraId="142857A6" w14:textId="77777777">
            <w:pPr>
              <w:pStyle w:val="05BodyCopy"/>
              <w:ind w:right="520"/>
              <w:rPr>
                <w:w w:val="105"/>
              </w:rPr>
            </w:pPr>
            <w:r w:rsidRPr="00AE0971">
              <w:rPr>
                <w:w w:val="105"/>
              </w:rPr>
              <w:t>Canceled</w:t>
            </w:r>
          </w:p>
        </w:tc>
        <w:tc>
          <w:tcPr>
            <w:tcW w:w="2383" w:type="pct"/>
          </w:tcPr>
          <w:p w:rsidRPr="00AE0971" w:rsidR="0053463D" w:rsidP="00740315" w:rsidRDefault="0053463D" w14:paraId="6AB72902" w14:textId="77777777">
            <w:pPr>
              <w:pStyle w:val="05BodyCopy"/>
            </w:pPr>
            <w:r w:rsidRPr="00AE0971">
              <w:rPr>
                <w:w w:val="105"/>
              </w:rPr>
              <w:t>Change has been cancelled.</w:t>
            </w:r>
          </w:p>
        </w:tc>
        <w:tc>
          <w:tcPr>
            <w:tcW w:w="1489" w:type="pct"/>
          </w:tcPr>
          <w:p w:rsidRPr="00AE0971" w:rsidR="0053463D" w:rsidP="00740315" w:rsidRDefault="0053463D" w14:paraId="0FAD2A4A" w14:textId="77777777">
            <w:pPr>
              <w:pStyle w:val="05BodyCopy"/>
              <w:rPr>
                <w:szCs w:val="20"/>
              </w:rPr>
            </w:pPr>
          </w:p>
        </w:tc>
      </w:tr>
    </w:tbl>
    <w:p w:rsidRPr="00AE0971" w:rsidR="0053463D" w:rsidP="0053463D" w:rsidRDefault="0053463D" w14:paraId="28344553" w14:textId="77777777">
      <w:pPr>
        <w:pStyle w:val="NoSpacing"/>
        <w:rPr>
          <w:rFonts w:ascii="Times New Roman" w:hAnsi="Times New Roman" w:cs="Times New Roman"/>
        </w:rPr>
      </w:pPr>
    </w:p>
    <w:p w:rsidRPr="003F14EA" w:rsidR="0053463D" w:rsidP="0053463D" w:rsidRDefault="0053463D" w14:paraId="0CBE0D0C" w14:textId="77777777">
      <w:pPr>
        <w:widowControl w:val="0"/>
        <w:autoSpaceDE w:val="0"/>
        <w:autoSpaceDN w:val="0"/>
        <w:spacing w:before="132"/>
        <w:rPr>
          <w:rFonts w:ascii="Times New Roman" w:hAnsi="Times New Roman" w:eastAsia="Calibri" w:cs="Times New Roman"/>
          <w:w w:val="105"/>
          <w:szCs w:val="20"/>
        </w:rPr>
      </w:pPr>
      <w:r w:rsidRPr="003F14EA">
        <w:rPr>
          <w:rFonts w:ascii="Times New Roman" w:hAnsi="Times New Roman" w:eastAsia="Calibri" w:cs="Times New Roman"/>
          <w:w w:val="105"/>
          <w:szCs w:val="20"/>
        </w:rPr>
        <w:t xml:space="preserve">All change requests must receive a formal approval prior to change implementation. Depending on the type of change, the approval workflow may be slightly different for each type. </w:t>
      </w:r>
    </w:p>
    <w:p w:rsidRPr="00AE0971" w:rsidR="0053463D" w:rsidP="0053463D" w:rsidRDefault="00B72657" w14:paraId="6123D4FA" w14:textId="2FEA5C3B">
      <w:pPr>
        <w:pStyle w:val="Heading2"/>
        <w:ind w:left="533"/>
        <w:rPr>
          <w:rFonts w:ascii="Times New Roman" w:hAnsi="Times New Roman" w:cs="Times New Roman"/>
          <w:sz w:val="24"/>
          <w:szCs w:val="24"/>
        </w:rPr>
      </w:pPr>
      <w:bookmarkStart w:name="_Toc73446215" w:id="2341"/>
      <w:r>
        <w:rPr>
          <w:rFonts w:ascii="Times New Roman" w:hAnsi="Times New Roman" w:cs="Times New Roman"/>
          <w:sz w:val="24"/>
          <w:szCs w:val="24"/>
        </w:rPr>
        <w:t>7</w:t>
      </w:r>
      <w:r w:rsidRPr="00AE0971" w:rsidR="0053463D">
        <w:rPr>
          <w:rFonts w:ascii="Times New Roman" w:hAnsi="Times New Roman" w:cs="Times New Roman"/>
          <w:sz w:val="24"/>
          <w:szCs w:val="24"/>
        </w:rPr>
        <w:t>.</w:t>
      </w:r>
      <w:r w:rsidR="003F14EA">
        <w:rPr>
          <w:rFonts w:ascii="Times New Roman" w:hAnsi="Times New Roman" w:cs="Times New Roman"/>
          <w:sz w:val="24"/>
          <w:szCs w:val="24"/>
        </w:rPr>
        <w:t>12</w:t>
      </w:r>
      <w:r w:rsidRPr="00AE0971" w:rsidR="0053463D">
        <w:rPr>
          <w:rFonts w:ascii="Times New Roman" w:hAnsi="Times New Roman" w:cs="Times New Roman"/>
          <w:sz w:val="24"/>
          <w:szCs w:val="24"/>
        </w:rPr>
        <w:t xml:space="preserve"> Change Collision</w:t>
      </w:r>
      <w:bookmarkEnd w:id="2341"/>
    </w:p>
    <w:p w:rsidRPr="00AE0971" w:rsidR="0053463D" w:rsidP="0053463D" w:rsidRDefault="0053463D" w14:paraId="51918710" w14:textId="56F740FC">
      <w:pPr>
        <w:pStyle w:val="NoSpacing"/>
        <w:rPr>
          <w:rFonts w:ascii="Times New Roman" w:hAnsi="Times New Roman" w:cs="Times New Roman"/>
        </w:rPr>
      </w:pPr>
    </w:p>
    <w:p w:rsidRPr="003F14EA" w:rsidR="0053463D" w:rsidP="0053463D" w:rsidRDefault="0053463D" w14:paraId="686986CE" w14:textId="50FFF961">
      <w:pPr>
        <w:rPr>
          <w:rFonts w:ascii="Times New Roman" w:hAnsi="Times New Roman" w:eastAsia="Calibri" w:cs="Times New Roman"/>
          <w:w w:val="105"/>
          <w:szCs w:val="20"/>
        </w:rPr>
      </w:pPr>
      <w:r w:rsidRPr="003F14EA">
        <w:rPr>
          <w:rFonts w:ascii="Times New Roman" w:hAnsi="Times New Roman" w:eastAsia="Calibri" w:cs="Times New Roman"/>
          <w:w w:val="105"/>
          <w:szCs w:val="20"/>
        </w:rPr>
        <w:t>A collision occurs when a CI is related to two or more change requests whose implementation schedules overlap. ServiceNow Change Management helps us manage change collisions between change requests and helps us make decisions to manage and resolve the potentially harmful conflicts between these change requests. </w:t>
      </w:r>
      <w:r w:rsidR="000E1F9E">
        <w:rPr>
          <w:rFonts w:ascii="Times New Roman" w:hAnsi="Times New Roman" w:eastAsia="Calibri" w:cs="Times New Roman"/>
          <w:w w:val="105"/>
          <w:szCs w:val="20"/>
        </w:rPr>
        <w:t>Listed below are a f</w:t>
      </w:r>
      <w:r w:rsidRPr="003F14EA">
        <w:rPr>
          <w:rFonts w:ascii="Times New Roman" w:hAnsi="Times New Roman" w:eastAsia="Calibri" w:cs="Times New Roman"/>
          <w:w w:val="105"/>
          <w:szCs w:val="20"/>
        </w:rPr>
        <w:t>ew scenarios of change collision:</w:t>
      </w:r>
    </w:p>
    <w:p w:rsidRPr="003F14EA" w:rsidR="0053463D" w:rsidP="000A1323" w:rsidRDefault="0053463D" w14:paraId="33657403" w14:textId="720CF221">
      <w:pPr>
        <w:pStyle w:val="ListParagraph"/>
        <w:numPr>
          <w:ilvl w:val="0"/>
          <w:numId w:val="58"/>
        </w:numPr>
        <w:spacing w:before="120" w:after="120" w:line="360" w:lineRule="auto"/>
        <w:rPr>
          <w:rFonts w:ascii="Times New Roman" w:hAnsi="Times New Roman" w:eastAsia="Calibri" w:cs="Times New Roman"/>
          <w:w w:val="105"/>
          <w:szCs w:val="20"/>
        </w:rPr>
      </w:pPr>
      <w:r w:rsidRPr="003F14EA">
        <w:rPr>
          <w:rFonts w:ascii="Times New Roman" w:hAnsi="Times New Roman" w:eastAsia="Calibri" w:cs="Times New Roman"/>
          <w:w w:val="105"/>
          <w:szCs w:val="20"/>
        </w:rPr>
        <w:t>Conflicting change with the same Affected CI</w:t>
      </w:r>
      <w:r w:rsidR="001C3A4E">
        <w:rPr>
          <w:rFonts w:ascii="Times New Roman" w:hAnsi="Times New Roman" w:eastAsia="Calibri" w:cs="Times New Roman"/>
          <w:w w:val="105"/>
          <w:szCs w:val="20"/>
        </w:rPr>
        <w:t>’</w:t>
      </w:r>
      <w:r w:rsidRPr="003F14EA">
        <w:rPr>
          <w:rFonts w:ascii="Times New Roman" w:hAnsi="Times New Roman" w:eastAsia="Calibri" w:cs="Times New Roman"/>
          <w:w w:val="105"/>
          <w:szCs w:val="20"/>
        </w:rPr>
        <w:t>s.</w:t>
      </w:r>
    </w:p>
    <w:p w:rsidRPr="003F14EA" w:rsidR="0053463D" w:rsidP="000A1323" w:rsidRDefault="0053463D" w14:paraId="56207580" w14:textId="77777777">
      <w:pPr>
        <w:pStyle w:val="ListParagraph"/>
        <w:numPr>
          <w:ilvl w:val="0"/>
          <w:numId w:val="58"/>
        </w:numPr>
        <w:spacing w:before="120" w:after="120" w:line="360" w:lineRule="auto"/>
        <w:rPr>
          <w:rFonts w:ascii="Times New Roman" w:hAnsi="Times New Roman" w:eastAsia="Calibri" w:cs="Times New Roman"/>
          <w:w w:val="105"/>
          <w:szCs w:val="20"/>
        </w:rPr>
      </w:pPr>
      <w:r w:rsidRPr="003F14EA">
        <w:rPr>
          <w:rFonts w:ascii="Times New Roman" w:hAnsi="Times New Roman" w:eastAsia="Calibri" w:cs="Times New Roman"/>
          <w:w w:val="105"/>
          <w:szCs w:val="20"/>
        </w:rPr>
        <w:t>Change occurring during blackout window.</w:t>
      </w:r>
    </w:p>
    <w:p w:rsidRPr="003F14EA" w:rsidR="0053463D" w:rsidP="000A1323" w:rsidRDefault="0053463D" w14:paraId="3648843F" w14:textId="77777777">
      <w:pPr>
        <w:pStyle w:val="ListParagraph"/>
        <w:numPr>
          <w:ilvl w:val="0"/>
          <w:numId w:val="58"/>
        </w:numPr>
        <w:spacing w:before="120" w:after="120" w:line="360" w:lineRule="auto"/>
        <w:rPr>
          <w:rFonts w:ascii="Times New Roman" w:hAnsi="Times New Roman" w:eastAsia="Calibri" w:cs="Times New Roman"/>
          <w:w w:val="105"/>
          <w:szCs w:val="20"/>
        </w:rPr>
      </w:pPr>
      <w:r w:rsidRPr="003F14EA">
        <w:rPr>
          <w:rFonts w:ascii="Times New Roman" w:hAnsi="Times New Roman" w:eastAsia="Calibri" w:cs="Times New Roman"/>
          <w:w w:val="105"/>
          <w:szCs w:val="20"/>
        </w:rPr>
        <w:t>Change occurring outside CI Maintenance Schedule.</w:t>
      </w:r>
    </w:p>
    <w:p w:rsidRPr="003F14EA" w:rsidR="0053463D" w:rsidP="000A1323" w:rsidRDefault="0053463D" w14:paraId="17062913" w14:textId="42FF2A77">
      <w:pPr>
        <w:pStyle w:val="ListParagraph"/>
        <w:numPr>
          <w:ilvl w:val="0"/>
          <w:numId w:val="58"/>
        </w:numPr>
        <w:spacing w:before="120" w:after="120" w:line="360" w:lineRule="auto"/>
        <w:rPr>
          <w:rFonts w:ascii="Times New Roman" w:hAnsi="Times New Roman" w:eastAsia="Calibri" w:cs="Times New Roman"/>
          <w:w w:val="105"/>
          <w:szCs w:val="20"/>
        </w:rPr>
      </w:pPr>
      <w:r w:rsidRPr="003F14EA">
        <w:rPr>
          <w:rFonts w:ascii="Times New Roman" w:hAnsi="Times New Roman" w:eastAsia="Calibri" w:cs="Times New Roman"/>
          <w:w w:val="105"/>
          <w:szCs w:val="20"/>
        </w:rPr>
        <w:t xml:space="preserve">Changes with the same </w:t>
      </w:r>
      <w:r w:rsidR="001C3A4E">
        <w:rPr>
          <w:rFonts w:ascii="Times New Roman" w:hAnsi="Times New Roman" w:eastAsia="Calibri" w:cs="Times New Roman"/>
          <w:w w:val="105"/>
          <w:szCs w:val="20"/>
        </w:rPr>
        <w:t>“</w:t>
      </w:r>
      <w:r w:rsidRPr="003F14EA">
        <w:rPr>
          <w:rFonts w:ascii="Times New Roman" w:hAnsi="Times New Roman" w:eastAsia="Calibri" w:cs="Times New Roman"/>
          <w:w w:val="105"/>
          <w:szCs w:val="20"/>
        </w:rPr>
        <w:t>assigned to</w:t>
      </w:r>
      <w:r w:rsidR="001C3A4E">
        <w:rPr>
          <w:rFonts w:ascii="Times New Roman" w:hAnsi="Times New Roman" w:eastAsia="Calibri" w:cs="Times New Roman"/>
          <w:w w:val="105"/>
          <w:szCs w:val="20"/>
        </w:rPr>
        <w:t>”</w:t>
      </w:r>
      <w:r w:rsidRPr="003F14EA">
        <w:rPr>
          <w:rFonts w:ascii="Times New Roman" w:hAnsi="Times New Roman" w:eastAsia="Calibri" w:cs="Times New Roman"/>
          <w:w w:val="105"/>
          <w:szCs w:val="20"/>
        </w:rPr>
        <w:t xml:space="preserve"> person.</w:t>
      </w:r>
    </w:p>
    <w:p w:rsidRPr="00AE0971" w:rsidR="0053463D" w:rsidP="0053463D" w:rsidRDefault="0053463D" w14:paraId="6684EB05" w14:textId="77777777">
      <w:pPr>
        <w:pStyle w:val="NoSpacing"/>
        <w:rPr>
          <w:rFonts w:ascii="Times New Roman" w:hAnsi="Times New Roman" w:cs="Times New Roman"/>
        </w:rPr>
      </w:pPr>
    </w:p>
    <w:p w:rsidR="00F840FD" w:rsidRDefault="00F840FD" w14:paraId="0C62A114" w14:textId="77777777">
      <w:pPr>
        <w:rPr>
          <w:rFonts w:ascii="Times New Roman" w:hAnsi="Times New Roman" w:eastAsia="Arial" w:cs="Times New Roman"/>
          <w:b/>
          <w:bCs/>
          <w:sz w:val="24"/>
          <w:szCs w:val="24"/>
        </w:rPr>
      </w:pPr>
      <w:r>
        <w:rPr>
          <w:rFonts w:ascii="Times New Roman" w:hAnsi="Times New Roman" w:cs="Times New Roman"/>
          <w:sz w:val="24"/>
          <w:szCs w:val="24"/>
        </w:rPr>
        <w:br w:type="page"/>
      </w:r>
    </w:p>
    <w:p w:rsidRPr="00AE0971" w:rsidR="00FD2C14" w:rsidP="00FD2C14" w:rsidRDefault="00B72657" w14:paraId="7EE2BBDE" w14:textId="735DB5E6">
      <w:pPr>
        <w:pStyle w:val="Heading2"/>
        <w:ind w:left="533"/>
        <w:rPr>
          <w:rFonts w:ascii="Times New Roman" w:hAnsi="Times New Roman" w:cs="Times New Roman"/>
          <w:sz w:val="24"/>
          <w:szCs w:val="24"/>
        </w:rPr>
      </w:pPr>
      <w:bookmarkStart w:name="_Toc73446216" w:id="2342"/>
      <w:r>
        <w:rPr>
          <w:rFonts w:ascii="Times New Roman" w:hAnsi="Times New Roman" w:cs="Times New Roman"/>
          <w:sz w:val="24"/>
          <w:szCs w:val="24"/>
        </w:rPr>
        <w:lastRenderedPageBreak/>
        <w:t>7</w:t>
      </w:r>
      <w:r w:rsidRPr="00AE0971" w:rsidR="00FD2C14">
        <w:rPr>
          <w:rFonts w:ascii="Times New Roman" w:hAnsi="Times New Roman" w:cs="Times New Roman"/>
          <w:sz w:val="24"/>
          <w:szCs w:val="24"/>
        </w:rPr>
        <w:t>.</w:t>
      </w:r>
      <w:r w:rsidR="003F14EA">
        <w:rPr>
          <w:rFonts w:ascii="Times New Roman" w:hAnsi="Times New Roman" w:cs="Times New Roman"/>
          <w:sz w:val="24"/>
          <w:szCs w:val="24"/>
        </w:rPr>
        <w:t>13</w:t>
      </w:r>
      <w:r w:rsidRPr="00AE0971" w:rsidR="00FD2C14">
        <w:rPr>
          <w:rFonts w:ascii="Times New Roman" w:hAnsi="Times New Roman" w:cs="Times New Roman"/>
          <w:sz w:val="24"/>
          <w:szCs w:val="24"/>
        </w:rPr>
        <w:t xml:space="preserve"> Change Calendar</w:t>
      </w:r>
      <w:bookmarkEnd w:id="2342"/>
    </w:p>
    <w:p w:rsidRPr="00AE0971" w:rsidR="00FD2C14" w:rsidP="00FD2C14" w:rsidRDefault="00FD2C14" w14:paraId="6B9D10C7" w14:textId="03998474">
      <w:pPr>
        <w:pStyle w:val="Heading2"/>
        <w:ind w:left="533"/>
        <w:rPr>
          <w:rFonts w:ascii="Times New Roman" w:hAnsi="Times New Roman" w:cs="Times New Roman"/>
          <w:sz w:val="24"/>
          <w:szCs w:val="24"/>
        </w:rPr>
      </w:pPr>
    </w:p>
    <w:p w:rsidRPr="003F14EA" w:rsidR="00FD2C14" w:rsidP="003F14EA" w:rsidRDefault="000E1F9E" w14:paraId="573782C8" w14:textId="08340519">
      <w:pPr>
        <w:shd w:val="clear" w:color="auto" w:fill="FFFFFF" w:themeFill="background1"/>
        <w:rPr>
          <w:rFonts w:ascii="Times New Roman" w:hAnsi="Times New Roman" w:cs="Times New Roman"/>
          <w:szCs w:val="24"/>
        </w:rPr>
      </w:pPr>
      <w:r>
        <w:rPr>
          <w:rFonts w:ascii="Times New Roman" w:hAnsi="Times New Roman" w:cs="Times New Roman"/>
          <w:szCs w:val="24"/>
        </w:rPr>
        <w:t xml:space="preserve">The </w:t>
      </w:r>
      <w:r w:rsidRPr="003F14EA" w:rsidR="00FD2C14">
        <w:rPr>
          <w:rFonts w:ascii="Times New Roman" w:hAnsi="Times New Roman" w:cs="Times New Roman"/>
          <w:szCs w:val="24"/>
        </w:rPr>
        <w:t>Change Conflict Calendar (as per ServiceNow) graphically represents the changes, blackout and maintenance window related to a change request and helps to visually display potential conflicts.</w:t>
      </w:r>
    </w:p>
    <w:p w:rsidRPr="003F14EA" w:rsidR="00FD2C14" w:rsidP="003F14EA" w:rsidRDefault="00FD2C14" w14:paraId="4B8B31BA" w14:textId="2F4C7534">
      <w:pPr>
        <w:shd w:val="clear" w:color="auto" w:fill="FFFFFF" w:themeFill="background1"/>
        <w:rPr>
          <w:rFonts w:ascii="Times New Roman" w:hAnsi="Times New Roman" w:cs="Times New Roman"/>
          <w:szCs w:val="24"/>
        </w:rPr>
      </w:pPr>
      <w:r w:rsidRPr="003F14EA">
        <w:rPr>
          <w:rFonts w:ascii="Times New Roman" w:hAnsi="Times New Roman" w:cs="Times New Roman"/>
          <w:szCs w:val="24"/>
        </w:rPr>
        <w:t xml:space="preserve">The Change Conflict Calendar supports configuration to control the display of related changes that are scheduled for the same date and time depending on the value of the Assigned </w:t>
      </w:r>
      <w:proofErr w:type="spellStart"/>
      <w:r w:rsidRPr="003F14EA">
        <w:rPr>
          <w:rFonts w:ascii="Times New Roman" w:hAnsi="Times New Roman" w:cs="Times New Roman"/>
          <w:szCs w:val="24"/>
        </w:rPr>
        <w:t>t</w:t>
      </w:r>
      <w:r w:rsidR="00D31170">
        <w:rPr>
          <w:rFonts w:ascii="Times New Roman" w:hAnsi="Times New Roman" w:cs="Times New Roman"/>
          <w:szCs w:val="24"/>
        </w:rPr>
        <w:t>T</w:t>
      </w:r>
      <w:r w:rsidRPr="003F14EA">
        <w:rPr>
          <w:rFonts w:ascii="Times New Roman" w:hAnsi="Times New Roman" w:cs="Times New Roman"/>
          <w:szCs w:val="24"/>
        </w:rPr>
        <w:t>o</w:t>
      </w:r>
      <w:proofErr w:type="spellEnd"/>
      <w:r w:rsidRPr="003F14EA">
        <w:rPr>
          <w:rFonts w:ascii="Times New Roman" w:hAnsi="Times New Roman" w:cs="Times New Roman"/>
          <w:szCs w:val="24"/>
        </w:rPr>
        <w:t xml:space="preserve">, Assignment Group or Configuration item field. </w:t>
      </w:r>
    </w:p>
    <w:p w:rsidRPr="003F14EA" w:rsidR="00FD2C14" w:rsidP="003F14EA" w:rsidRDefault="00FD2C14" w14:paraId="26EE1AA7" w14:textId="1F559F9B">
      <w:pPr>
        <w:shd w:val="clear" w:color="auto" w:fill="FFFFFF" w:themeFill="background1"/>
        <w:rPr>
          <w:rFonts w:ascii="Times New Roman" w:hAnsi="Times New Roman" w:cs="Times New Roman"/>
          <w:szCs w:val="24"/>
        </w:rPr>
      </w:pPr>
      <w:r w:rsidRPr="003F14EA">
        <w:rPr>
          <w:rFonts w:ascii="Times New Roman" w:hAnsi="Times New Roman" w:cs="Times New Roman"/>
          <w:szCs w:val="24"/>
        </w:rPr>
        <w:t>The Change Conflict Calendar, by default, displays the schedule of the change for the planned start day. To view details of a specific day, you can click the Calendar (view-calendar-icon) icon at the upper left of the window and select a date. You can click Today to view the change schedule of the current day or month. The left and the right arrow next to Today (view-calendar-today) helps you to navigate to the previous or the next day or month depending on the view type.</w:t>
      </w:r>
    </w:p>
    <w:p w:rsidR="00F840FD" w:rsidP="00F840FD" w:rsidRDefault="00FD2C14" w14:paraId="38F9819C" w14:textId="77777777">
      <w:pPr>
        <w:shd w:val="clear" w:color="auto" w:fill="FFFFFF" w:themeFill="background1"/>
        <w:rPr>
          <w:rFonts w:ascii="Times New Roman" w:hAnsi="Times New Roman" w:cs="Times New Roman"/>
          <w:szCs w:val="24"/>
        </w:rPr>
      </w:pPr>
      <w:r w:rsidRPr="003F14EA">
        <w:rPr>
          <w:rFonts w:ascii="Times New Roman" w:hAnsi="Times New Roman" w:cs="Times New Roman"/>
          <w:szCs w:val="24"/>
        </w:rPr>
        <w:t>Conflict detection uses blackout and maintenance schedules to find potential scheduling conflicts for the configuration items associated with a change request. When conflict detection runs, either automatically or by manual request, conflict detection determines if either type of defined schedule applies to the change request. If a potential conflict is identified, a warning message appears, and conflicts are listed within the Conflict form section.</w:t>
      </w:r>
    </w:p>
    <w:p w:rsidRPr="00AE0971" w:rsidR="00F840FD" w:rsidP="00F840FD" w:rsidRDefault="00B72657" w14:paraId="56EE2213" w14:textId="5634D190">
      <w:pPr>
        <w:pStyle w:val="Heading2"/>
        <w:ind w:left="0" w:firstLine="0"/>
        <w:rPr>
          <w:rFonts w:ascii="Times New Roman" w:hAnsi="Times New Roman" w:cs="Times New Roman"/>
          <w:sz w:val="24"/>
          <w:szCs w:val="24"/>
        </w:rPr>
      </w:pPr>
      <w:bookmarkStart w:name="_Toc73446217" w:id="2343"/>
      <w:r>
        <w:rPr>
          <w:rFonts w:ascii="Times New Roman" w:hAnsi="Times New Roman" w:cs="Times New Roman"/>
          <w:sz w:val="24"/>
          <w:szCs w:val="24"/>
        </w:rPr>
        <w:t>7</w:t>
      </w:r>
      <w:r w:rsidRPr="00AE0971" w:rsidR="00F840FD">
        <w:rPr>
          <w:rFonts w:ascii="Times New Roman" w:hAnsi="Times New Roman" w:cs="Times New Roman"/>
          <w:sz w:val="24"/>
          <w:szCs w:val="24"/>
        </w:rPr>
        <w:t>.</w:t>
      </w:r>
      <w:r w:rsidR="00F840FD">
        <w:rPr>
          <w:rFonts w:ascii="Times New Roman" w:hAnsi="Times New Roman" w:cs="Times New Roman"/>
          <w:sz w:val="24"/>
          <w:szCs w:val="24"/>
        </w:rPr>
        <w:t>14</w:t>
      </w:r>
      <w:r w:rsidRPr="00AE0971" w:rsidR="00F840FD">
        <w:rPr>
          <w:rFonts w:ascii="Times New Roman" w:hAnsi="Times New Roman" w:cs="Times New Roman"/>
          <w:sz w:val="24"/>
          <w:szCs w:val="24"/>
        </w:rPr>
        <w:t xml:space="preserve"> Blackout Window</w:t>
      </w:r>
      <w:bookmarkEnd w:id="2343"/>
    </w:p>
    <w:p w:rsidRPr="00F840FD" w:rsidR="00F840FD" w:rsidP="00F840FD" w:rsidRDefault="00F840FD" w14:paraId="089E1C08" w14:textId="77777777">
      <w:pPr>
        <w:pStyle w:val="NoSpacing"/>
      </w:pPr>
    </w:p>
    <w:p w:rsidRPr="00C23541" w:rsidR="00F840FD" w:rsidP="00F840FD" w:rsidRDefault="00F840FD" w14:paraId="4F68C717" w14:textId="77777777">
      <w:pPr>
        <w:rPr>
          <w:rFonts w:ascii="Times New Roman" w:hAnsi="Times New Roman" w:cs="Times New Roman"/>
          <w:szCs w:val="24"/>
        </w:rPr>
      </w:pPr>
      <w:r w:rsidRPr="00C23541">
        <w:rPr>
          <w:rFonts w:ascii="Times New Roman" w:hAnsi="Times New Roman" w:cs="Times New Roman"/>
          <w:szCs w:val="24"/>
        </w:rPr>
        <w:t>Blackout windows specify times during which normal change activity should not be scheduled. Maintenance windows specify times during which change requests should be scheduled. For example, create a blackout schedule for code freezes at the end of the year.</w:t>
      </w:r>
    </w:p>
    <w:p w:rsidRPr="00AE0971" w:rsidR="00FD2C14" w:rsidP="00FD2C14" w:rsidRDefault="00B72657" w14:paraId="59A1A869" w14:textId="32319BDF">
      <w:pPr>
        <w:pStyle w:val="Heading2"/>
        <w:ind w:left="533"/>
        <w:rPr>
          <w:rFonts w:ascii="Times New Roman" w:hAnsi="Times New Roman" w:cs="Times New Roman"/>
          <w:sz w:val="24"/>
          <w:szCs w:val="24"/>
        </w:rPr>
      </w:pPr>
      <w:bookmarkStart w:name="_Toc73446218" w:id="2344"/>
      <w:r>
        <w:rPr>
          <w:rFonts w:ascii="Times New Roman" w:hAnsi="Times New Roman" w:cs="Times New Roman"/>
          <w:sz w:val="24"/>
          <w:szCs w:val="24"/>
        </w:rPr>
        <w:t>7</w:t>
      </w:r>
      <w:r w:rsidRPr="00AE0971" w:rsidR="00FD2C14">
        <w:rPr>
          <w:rFonts w:ascii="Times New Roman" w:hAnsi="Times New Roman" w:cs="Times New Roman"/>
          <w:sz w:val="24"/>
          <w:szCs w:val="24"/>
        </w:rPr>
        <w:t>.</w:t>
      </w:r>
      <w:r w:rsidR="003F14EA">
        <w:rPr>
          <w:rFonts w:ascii="Times New Roman" w:hAnsi="Times New Roman" w:cs="Times New Roman"/>
          <w:sz w:val="24"/>
          <w:szCs w:val="24"/>
        </w:rPr>
        <w:t>15</w:t>
      </w:r>
      <w:r w:rsidRPr="00AE0971" w:rsidR="00FD2C14">
        <w:rPr>
          <w:rFonts w:ascii="Times New Roman" w:hAnsi="Times New Roman" w:cs="Times New Roman"/>
          <w:sz w:val="24"/>
          <w:szCs w:val="24"/>
        </w:rPr>
        <w:t xml:space="preserve"> Maintenance Window</w:t>
      </w:r>
      <w:bookmarkEnd w:id="2344"/>
    </w:p>
    <w:p w:rsidRPr="00AE0971" w:rsidR="00FD2C14" w:rsidP="00F840FD" w:rsidRDefault="00FD2C14" w14:paraId="2C412127" w14:textId="77777777">
      <w:pPr>
        <w:pStyle w:val="NoSpacing"/>
      </w:pPr>
    </w:p>
    <w:p w:rsidRPr="003F14EA" w:rsidR="00FD2C14" w:rsidP="00FD2C14" w:rsidRDefault="00FD2C14" w14:paraId="06AF3F57" w14:textId="77777777">
      <w:pPr>
        <w:rPr>
          <w:rFonts w:ascii="Times New Roman" w:hAnsi="Times New Roman" w:cs="Times New Roman"/>
          <w:szCs w:val="24"/>
        </w:rPr>
      </w:pPr>
      <w:r w:rsidRPr="003F14EA">
        <w:rPr>
          <w:rFonts w:ascii="Times New Roman" w:hAnsi="Times New Roman" w:cs="Times New Roman"/>
          <w:szCs w:val="24"/>
        </w:rPr>
        <w:t xml:space="preserve">A maintenance window is a defined </w:t>
      </w:r>
      <w:proofErr w:type="gramStart"/>
      <w:r w:rsidRPr="003F14EA">
        <w:rPr>
          <w:rFonts w:ascii="Times New Roman" w:hAnsi="Times New Roman" w:cs="Times New Roman"/>
          <w:szCs w:val="24"/>
        </w:rPr>
        <w:t>period of time</w:t>
      </w:r>
      <w:proofErr w:type="gramEnd"/>
      <w:r w:rsidRPr="003F14EA">
        <w:rPr>
          <w:rFonts w:ascii="Times New Roman" w:hAnsi="Times New Roman" w:cs="Times New Roman"/>
          <w:szCs w:val="24"/>
        </w:rPr>
        <w:t xml:space="preserve"> during which planned outages and changes to production services and systems may occur. The purpose of defining maintenance windows is to allow business to prepare for possible disruption of service. Standard maintenance windows are associated to the CIs in the CMDB and can be visible from the Change Calendar.</w:t>
      </w:r>
    </w:p>
    <w:p w:rsidRPr="00AE0971" w:rsidR="00FD2C14" w:rsidP="00FD2C14" w:rsidRDefault="00B72657" w14:paraId="02B9F982" w14:textId="0608A8C9">
      <w:pPr>
        <w:pStyle w:val="Heading2"/>
        <w:ind w:left="533"/>
        <w:rPr>
          <w:rFonts w:ascii="Times New Roman" w:hAnsi="Times New Roman" w:cs="Times New Roman"/>
          <w:sz w:val="24"/>
          <w:szCs w:val="24"/>
        </w:rPr>
      </w:pPr>
      <w:bookmarkStart w:name="_Toc73446219" w:id="2345"/>
      <w:r>
        <w:rPr>
          <w:rFonts w:ascii="Times New Roman" w:hAnsi="Times New Roman" w:cs="Times New Roman"/>
          <w:sz w:val="24"/>
          <w:szCs w:val="24"/>
        </w:rPr>
        <w:t>7</w:t>
      </w:r>
      <w:r w:rsidRPr="00AE0971" w:rsidR="00FD2C14">
        <w:rPr>
          <w:rFonts w:ascii="Times New Roman" w:hAnsi="Times New Roman" w:cs="Times New Roman"/>
          <w:sz w:val="24"/>
          <w:szCs w:val="24"/>
        </w:rPr>
        <w:t>.</w:t>
      </w:r>
      <w:r w:rsidR="003F14EA">
        <w:rPr>
          <w:rFonts w:ascii="Times New Roman" w:hAnsi="Times New Roman" w:cs="Times New Roman"/>
          <w:sz w:val="24"/>
          <w:szCs w:val="24"/>
        </w:rPr>
        <w:t>16</w:t>
      </w:r>
      <w:r w:rsidRPr="00AE0971" w:rsidR="00FD2C14">
        <w:rPr>
          <w:rFonts w:ascii="Times New Roman" w:hAnsi="Times New Roman" w:cs="Times New Roman"/>
          <w:sz w:val="24"/>
          <w:szCs w:val="24"/>
        </w:rPr>
        <w:t xml:space="preserve"> Change Assessment and Evaluation</w:t>
      </w:r>
      <w:bookmarkEnd w:id="2345"/>
    </w:p>
    <w:p w:rsidRPr="00AE0971" w:rsidR="00FD2C14" w:rsidP="00FD2C14" w:rsidRDefault="00FD2C14" w14:paraId="3974A665" w14:textId="4B203FAA">
      <w:pPr>
        <w:pStyle w:val="NoSpacing"/>
        <w:rPr>
          <w:rFonts w:ascii="Times New Roman" w:hAnsi="Times New Roman" w:cs="Times New Roman"/>
        </w:rPr>
      </w:pPr>
    </w:p>
    <w:p w:rsidRPr="003F14EA" w:rsidR="00FD2C14" w:rsidP="00FD2C14" w:rsidRDefault="00FD2C14" w14:paraId="5BC68DC9" w14:textId="4CA53C18">
      <w:pPr>
        <w:rPr>
          <w:rFonts w:ascii="Times New Roman" w:hAnsi="Times New Roman" w:cs="Times New Roman"/>
          <w:szCs w:val="24"/>
        </w:rPr>
      </w:pPr>
      <w:r w:rsidRPr="003F14EA">
        <w:rPr>
          <w:rFonts w:ascii="Times New Roman" w:hAnsi="Times New Roman" w:cs="Times New Roman"/>
          <w:szCs w:val="24"/>
        </w:rPr>
        <w:t>The potential impact on the services of failed changes and their impact on service assets and configurations need to be considered. The following questions must be answered for all changes. Without proper information, the impact assessment cannot be completed, and the balance of risk and benefit to the live service will not be understood. This could result in the change not delivering all the possible or expected business benefits or even having a detrimental, unexpected effect on the live service.</w:t>
      </w:r>
    </w:p>
    <w:p w:rsidRPr="003F14EA" w:rsidR="00FD2C14" w:rsidP="000A1323" w:rsidRDefault="00FD2C14" w14:paraId="6B3A4F14" w14:textId="77777777">
      <w:pPr>
        <w:pStyle w:val="ListParagraph"/>
        <w:numPr>
          <w:ilvl w:val="0"/>
          <w:numId w:val="59"/>
        </w:numPr>
        <w:spacing w:before="120" w:after="120" w:line="360" w:lineRule="auto"/>
        <w:rPr>
          <w:rFonts w:ascii="Times New Roman" w:hAnsi="Times New Roman" w:cs="Times New Roman"/>
          <w:szCs w:val="24"/>
        </w:rPr>
      </w:pPr>
      <w:r w:rsidRPr="003F14EA">
        <w:rPr>
          <w:rFonts w:ascii="Times New Roman" w:hAnsi="Times New Roman" w:cs="Times New Roman"/>
          <w:szCs w:val="24"/>
        </w:rPr>
        <w:t>Who RAISED the change?</w:t>
      </w:r>
    </w:p>
    <w:p w:rsidRPr="003F14EA" w:rsidR="00FD2C14" w:rsidP="000A1323" w:rsidRDefault="00FD2C14" w14:paraId="36F8A428" w14:textId="77777777">
      <w:pPr>
        <w:pStyle w:val="ListParagraph"/>
        <w:numPr>
          <w:ilvl w:val="0"/>
          <w:numId w:val="59"/>
        </w:numPr>
        <w:spacing w:before="120" w:after="120" w:line="360" w:lineRule="auto"/>
        <w:rPr>
          <w:rFonts w:ascii="Times New Roman" w:hAnsi="Times New Roman" w:cs="Times New Roman"/>
          <w:szCs w:val="24"/>
        </w:rPr>
      </w:pPr>
      <w:r w:rsidRPr="003F14EA">
        <w:rPr>
          <w:rFonts w:ascii="Times New Roman" w:hAnsi="Times New Roman" w:cs="Times New Roman"/>
          <w:szCs w:val="24"/>
        </w:rPr>
        <w:t>What is the REASON for the change?</w:t>
      </w:r>
    </w:p>
    <w:p w:rsidRPr="003F14EA" w:rsidR="00FD2C14" w:rsidP="000A1323" w:rsidRDefault="00FD2C14" w14:paraId="7BBE6FF7" w14:textId="77777777">
      <w:pPr>
        <w:pStyle w:val="ListParagraph"/>
        <w:numPr>
          <w:ilvl w:val="0"/>
          <w:numId w:val="59"/>
        </w:numPr>
        <w:spacing w:before="120" w:after="120" w:line="360" w:lineRule="auto"/>
        <w:rPr>
          <w:rFonts w:ascii="Times New Roman" w:hAnsi="Times New Roman" w:cs="Times New Roman"/>
          <w:szCs w:val="24"/>
        </w:rPr>
      </w:pPr>
      <w:r w:rsidRPr="003F14EA">
        <w:rPr>
          <w:rFonts w:ascii="Times New Roman" w:hAnsi="Times New Roman" w:cs="Times New Roman"/>
          <w:szCs w:val="24"/>
        </w:rPr>
        <w:t>What is the RETURN required from the change?</w:t>
      </w:r>
    </w:p>
    <w:p w:rsidRPr="003F14EA" w:rsidR="00FD2C14" w:rsidP="000A1323" w:rsidRDefault="00FD2C14" w14:paraId="53DA43FA" w14:textId="77777777">
      <w:pPr>
        <w:pStyle w:val="ListParagraph"/>
        <w:numPr>
          <w:ilvl w:val="0"/>
          <w:numId w:val="59"/>
        </w:numPr>
        <w:spacing w:before="120" w:after="120" w:line="360" w:lineRule="auto"/>
        <w:rPr>
          <w:rFonts w:ascii="Times New Roman" w:hAnsi="Times New Roman" w:cs="Times New Roman"/>
          <w:szCs w:val="24"/>
        </w:rPr>
      </w:pPr>
      <w:r w:rsidRPr="003F14EA">
        <w:rPr>
          <w:rFonts w:ascii="Times New Roman" w:hAnsi="Times New Roman" w:cs="Times New Roman"/>
          <w:szCs w:val="24"/>
        </w:rPr>
        <w:t>What are the RISKS involved in the change?</w:t>
      </w:r>
    </w:p>
    <w:p w:rsidRPr="003F14EA" w:rsidR="00FD2C14" w:rsidP="000A1323" w:rsidRDefault="00FD2C14" w14:paraId="776EA15D" w14:textId="77777777">
      <w:pPr>
        <w:pStyle w:val="ListParagraph"/>
        <w:numPr>
          <w:ilvl w:val="0"/>
          <w:numId w:val="59"/>
        </w:numPr>
        <w:spacing w:before="120" w:after="120" w:line="360" w:lineRule="auto"/>
        <w:rPr>
          <w:rFonts w:ascii="Times New Roman" w:hAnsi="Times New Roman" w:cs="Times New Roman"/>
          <w:szCs w:val="24"/>
        </w:rPr>
      </w:pPr>
      <w:r w:rsidRPr="003F14EA">
        <w:rPr>
          <w:rFonts w:ascii="Times New Roman" w:hAnsi="Times New Roman" w:cs="Times New Roman"/>
          <w:szCs w:val="24"/>
        </w:rPr>
        <w:t>What RESOURCES are required to deliver the change?</w:t>
      </w:r>
    </w:p>
    <w:p w:rsidRPr="003F14EA" w:rsidR="00FD2C14" w:rsidP="000A1323" w:rsidRDefault="00FD2C14" w14:paraId="6A315AED" w14:textId="77777777">
      <w:pPr>
        <w:pStyle w:val="ListParagraph"/>
        <w:numPr>
          <w:ilvl w:val="0"/>
          <w:numId w:val="59"/>
        </w:numPr>
        <w:spacing w:before="120" w:after="120" w:line="360" w:lineRule="auto"/>
        <w:rPr>
          <w:rFonts w:ascii="Times New Roman" w:hAnsi="Times New Roman" w:cs="Times New Roman"/>
          <w:szCs w:val="24"/>
        </w:rPr>
      </w:pPr>
      <w:r w:rsidRPr="003F14EA">
        <w:rPr>
          <w:rFonts w:ascii="Times New Roman" w:hAnsi="Times New Roman" w:cs="Times New Roman"/>
          <w:szCs w:val="24"/>
        </w:rPr>
        <w:t>Who is RESPONSIBLE for the build, test and implementation of the change?</w:t>
      </w:r>
    </w:p>
    <w:p w:rsidRPr="003F14EA" w:rsidR="00FD2C14" w:rsidP="000A1323" w:rsidRDefault="00FD2C14" w14:paraId="027A36E7" w14:textId="77777777">
      <w:pPr>
        <w:pStyle w:val="ListParagraph"/>
        <w:numPr>
          <w:ilvl w:val="0"/>
          <w:numId w:val="59"/>
        </w:numPr>
        <w:spacing w:before="120" w:after="120" w:line="360" w:lineRule="auto"/>
        <w:rPr>
          <w:rFonts w:ascii="Times New Roman" w:hAnsi="Times New Roman" w:cs="Times New Roman"/>
          <w:szCs w:val="24"/>
        </w:rPr>
      </w:pPr>
      <w:r w:rsidRPr="003F14EA">
        <w:rPr>
          <w:rFonts w:ascii="Times New Roman" w:hAnsi="Times New Roman" w:cs="Times New Roman"/>
          <w:szCs w:val="24"/>
        </w:rPr>
        <w:lastRenderedPageBreak/>
        <w:t>What is the RELATIONSHIP between this change and other changes?</w:t>
      </w:r>
    </w:p>
    <w:p w:rsidRPr="00AE0971" w:rsidR="00FD2C14" w:rsidP="00C6543C" w:rsidRDefault="00C6543C" w14:paraId="4F6ECCDD" w14:textId="6ED8A9F9">
      <w:pPr>
        <w:pStyle w:val="Heading2"/>
        <w:ind w:left="0" w:firstLine="0"/>
        <w:rPr>
          <w:rFonts w:ascii="Times New Roman" w:hAnsi="Times New Roman" w:cs="Times New Roman"/>
          <w:sz w:val="24"/>
          <w:szCs w:val="24"/>
        </w:rPr>
      </w:pPr>
      <w:bookmarkStart w:name="_Toc73446220" w:id="2346"/>
      <w:r>
        <w:rPr>
          <w:rFonts w:ascii="Times New Roman" w:hAnsi="Times New Roman" w:cs="Times New Roman"/>
          <w:sz w:val="24"/>
          <w:szCs w:val="24"/>
        </w:rPr>
        <w:t xml:space="preserve">7.28 </w:t>
      </w:r>
      <w:r w:rsidRPr="00AE0971" w:rsidR="00FD2C14">
        <w:rPr>
          <w:rFonts w:ascii="Times New Roman" w:hAnsi="Times New Roman" w:cs="Times New Roman"/>
          <w:sz w:val="24"/>
          <w:szCs w:val="24"/>
        </w:rPr>
        <w:t>Change Impact Analysis</w:t>
      </w:r>
      <w:bookmarkEnd w:id="2346"/>
    </w:p>
    <w:p w:rsidRPr="00AE0971" w:rsidR="00FD2C14" w:rsidP="00FD2C14" w:rsidRDefault="00FD2C14" w14:paraId="3F215DCA" w14:textId="7E17E5F8">
      <w:pPr>
        <w:pStyle w:val="NoSpacing"/>
        <w:rPr>
          <w:rFonts w:ascii="Times New Roman" w:hAnsi="Times New Roman" w:cs="Times New Roman"/>
        </w:rPr>
      </w:pPr>
    </w:p>
    <w:p w:rsidRPr="0090327F" w:rsidR="00FD2C14" w:rsidP="00FD2C14" w:rsidRDefault="00FD2C14" w14:paraId="2A1AE6B5" w14:textId="77777777">
      <w:pPr>
        <w:rPr>
          <w:rFonts w:ascii="Times New Roman" w:hAnsi="Times New Roman" w:cs="Times New Roman"/>
          <w:szCs w:val="24"/>
        </w:rPr>
      </w:pPr>
      <w:r w:rsidRPr="0090327F">
        <w:rPr>
          <w:rFonts w:ascii="Times New Roman" w:hAnsi="Times New Roman" w:cs="Times New Roman"/>
          <w:szCs w:val="24"/>
        </w:rPr>
        <w:t>Change Impact Analysis involves understanding the impact of the change to other CIs that are dependent on or related to the CI which is being changed. Change Impact Analysis can effectively be done using an up to date CMDB and tools that provide a graphical view of the CI relationship.</w:t>
      </w:r>
    </w:p>
    <w:p w:rsidRPr="00AE0971" w:rsidR="00FD2C14" w:rsidP="00C6543C" w:rsidRDefault="00C6543C" w14:paraId="0C1E61A2" w14:textId="5FBCC72C">
      <w:pPr>
        <w:pStyle w:val="Heading2"/>
        <w:ind w:left="0" w:firstLine="0"/>
        <w:rPr>
          <w:rFonts w:ascii="Times New Roman" w:hAnsi="Times New Roman" w:cs="Times New Roman"/>
          <w:sz w:val="24"/>
          <w:szCs w:val="24"/>
        </w:rPr>
      </w:pPr>
      <w:bookmarkStart w:name="_Toc73446221" w:id="2347"/>
      <w:r>
        <w:rPr>
          <w:rFonts w:ascii="Times New Roman" w:hAnsi="Times New Roman" w:cs="Times New Roman"/>
          <w:sz w:val="24"/>
          <w:szCs w:val="24"/>
        </w:rPr>
        <w:t xml:space="preserve">7.29 </w:t>
      </w:r>
      <w:r w:rsidRPr="00AE0971" w:rsidR="00FD2C14">
        <w:rPr>
          <w:rFonts w:ascii="Times New Roman" w:hAnsi="Times New Roman" w:cs="Times New Roman"/>
          <w:sz w:val="24"/>
          <w:szCs w:val="24"/>
        </w:rPr>
        <w:t>Change Risk Assessment</w:t>
      </w:r>
      <w:bookmarkEnd w:id="2347"/>
    </w:p>
    <w:p w:rsidRPr="00AE0971" w:rsidR="00FD2C14" w:rsidP="00FD2C14" w:rsidRDefault="00FD2C14" w14:paraId="7FB1AE4E" w14:textId="77777777">
      <w:pPr>
        <w:pStyle w:val="NoSpacing"/>
        <w:rPr>
          <w:rFonts w:ascii="Times New Roman" w:hAnsi="Times New Roman" w:cs="Times New Roman"/>
        </w:rPr>
      </w:pPr>
    </w:p>
    <w:p w:rsidRPr="0090327F" w:rsidR="00FD2C14" w:rsidP="00FD2C14" w:rsidRDefault="00FD2C14" w14:paraId="5F258E65" w14:textId="54D2FE16">
      <w:pPr>
        <w:rPr>
          <w:rFonts w:ascii="Times New Roman" w:hAnsi="Times New Roman" w:cs="Times New Roman"/>
          <w:szCs w:val="24"/>
        </w:rPr>
      </w:pPr>
      <w:r w:rsidRPr="0090327F">
        <w:rPr>
          <w:rFonts w:ascii="Times New Roman" w:hAnsi="Times New Roman" w:cs="Times New Roman"/>
          <w:szCs w:val="24"/>
        </w:rPr>
        <w:t>Risk assessment is defined as Analyzing the value of service assets to the business, identifying threats to those assets due to the proposed change and evaluating how vulnerable each service asset is to those threats. Risk Assessment can be quantitative (based on numerical data) or qualitative.</w:t>
      </w:r>
    </w:p>
    <w:p w:rsidRPr="00AE0971" w:rsidR="00FD2C14" w:rsidP="00AA4647" w:rsidRDefault="00AA4647" w14:paraId="7F78B55F" w14:textId="4375AF6F">
      <w:pPr>
        <w:pStyle w:val="Heading2"/>
        <w:ind w:left="0" w:firstLine="0"/>
        <w:rPr>
          <w:rFonts w:ascii="Times New Roman" w:hAnsi="Times New Roman" w:cs="Times New Roman"/>
          <w:sz w:val="24"/>
          <w:szCs w:val="24"/>
        </w:rPr>
      </w:pPr>
      <w:r>
        <w:rPr>
          <w:rFonts w:ascii="Times New Roman" w:hAnsi="Times New Roman" w:cs="Times New Roman"/>
          <w:sz w:val="24"/>
          <w:szCs w:val="24"/>
        </w:rPr>
        <w:t xml:space="preserve"> </w:t>
      </w:r>
      <w:bookmarkStart w:name="_Toc73446222" w:id="2348"/>
      <w:proofErr w:type="gramStart"/>
      <w:r>
        <w:rPr>
          <w:rFonts w:ascii="Times New Roman" w:hAnsi="Times New Roman" w:cs="Times New Roman"/>
          <w:sz w:val="24"/>
          <w:szCs w:val="24"/>
        </w:rPr>
        <w:t xml:space="preserve">7.30  </w:t>
      </w:r>
      <w:r w:rsidRPr="00AE0971" w:rsidR="00FD2C14">
        <w:rPr>
          <w:rFonts w:ascii="Times New Roman" w:hAnsi="Times New Roman" w:cs="Times New Roman"/>
          <w:sz w:val="24"/>
          <w:szCs w:val="24"/>
        </w:rPr>
        <w:t>Change</w:t>
      </w:r>
      <w:proofErr w:type="gramEnd"/>
      <w:r w:rsidRPr="00AE0971" w:rsidR="00FD2C14">
        <w:rPr>
          <w:rFonts w:ascii="Times New Roman" w:hAnsi="Times New Roman" w:cs="Times New Roman"/>
          <w:sz w:val="24"/>
          <w:szCs w:val="24"/>
        </w:rPr>
        <w:t xml:space="preserve"> Process Roles and Responsibilities</w:t>
      </w:r>
      <w:bookmarkEnd w:id="2348"/>
      <w:r w:rsidRPr="00AE0971" w:rsidR="00FD2C14">
        <w:rPr>
          <w:rFonts w:ascii="Times New Roman" w:hAnsi="Times New Roman" w:cs="Times New Roman"/>
          <w:sz w:val="24"/>
          <w:szCs w:val="24"/>
        </w:rPr>
        <w:t xml:space="preserve"> </w:t>
      </w:r>
    </w:p>
    <w:p w:rsidRPr="00AE0971" w:rsidR="00FD2C14" w:rsidP="00FD2C14" w:rsidRDefault="00FD2C14" w14:paraId="4B1A55DC" w14:textId="1B5F7339">
      <w:pPr>
        <w:pStyle w:val="NoSpacing"/>
        <w:rPr>
          <w:rFonts w:ascii="Times New Roman" w:hAnsi="Times New Roman" w:cs="Times New Roman"/>
        </w:rPr>
      </w:pPr>
    </w:p>
    <w:p w:rsidRPr="00AE0971" w:rsidR="00FD2C14" w:rsidP="00FD2C14" w:rsidRDefault="00FD2C14" w14:paraId="5B59336F" w14:textId="77777777">
      <w:pPr>
        <w:pStyle w:val="05BodyCopy"/>
      </w:pPr>
      <w:r w:rsidRPr="00AE0971">
        <w:t>The following table describes the typical roles defined for Problem Management process.</w:t>
      </w:r>
    </w:p>
    <w:tbl>
      <w:tblPr>
        <w:tblW w:w="5000" w:type="pct"/>
        <w:tblLook w:val="04A0" w:firstRow="1" w:lastRow="0" w:firstColumn="1" w:lastColumn="0" w:noHBand="0" w:noVBand="1"/>
      </w:tblPr>
      <w:tblGrid>
        <w:gridCol w:w="1518"/>
        <w:gridCol w:w="5865"/>
        <w:gridCol w:w="1977"/>
      </w:tblGrid>
      <w:tr w:rsidRPr="00AE0971" w:rsidR="00FD2C14" w:rsidTr="00FE4D20" w14:paraId="498C78EF" w14:textId="77777777">
        <w:trPr>
          <w:cantSplit/>
          <w:tblHeader/>
        </w:trPr>
        <w:tc>
          <w:tcPr>
            <w:tcW w:w="811" w:type="pct"/>
            <w:tcBorders>
              <w:bottom w:val="single" w:color="auto" w:sz="4" w:space="0"/>
            </w:tcBorders>
            <w:shd w:val="clear" w:color="auto" w:fill="4472C4" w:themeFill="accent1"/>
            <w:vAlign w:val="center"/>
          </w:tcPr>
          <w:p w:rsidRPr="00AE0971" w:rsidR="00FD2C14" w:rsidP="00740315" w:rsidRDefault="00FD2C14" w14:paraId="49CD7575" w14:textId="77777777">
            <w:pPr>
              <w:pStyle w:val="BodyText"/>
              <w:jc w:val="center"/>
              <w:rPr>
                <w:b/>
                <w:color w:val="FFFFFF" w:themeColor="background1"/>
                <w:sz w:val="20"/>
                <w:szCs w:val="20"/>
              </w:rPr>
            </w:pPr>
            <w:r w:rsidRPr="00AE0971">
              <w:rPr>
                <w:b/>
                <w:color w:val="FFFFFF" w:themeColor="background1"/>
                <w:sz w:val="20"/>
                <w:szCs w:val="20"/>
              </w:rPr>
              <w:t>Process Role</w:t>
            </w:r>
          </w:p>
        </w:tc>
        <w:tc>
          <w:tcPr>
            <w:tcW w:w="3133" w:type="pct"/>
            <w:tcBorders>
              <w:bottom w:val="single" w:color="auto" w:sz="4" w:space="0"/>
            </w:tcBorders>
            <w:shd w:val="clear" w:color="auto" w:fill="4472C4" w:themeFill="accent1"/>
            <w:vAlign w:val="center"/>
          </w:tcPr>
          <w:p w:rsidRPr="00AE0971" w:rsidR="00FD2C14" w:rsidP="00740315" w:rsidRDefault="00FD2C14" w14:paraId="6A1FE42B" w14:textId="77777777">
            <w:pPr>
              <w:pStyle w:val="BodyText"/>
              <w:jc w:val="center"/>
              <w:rPr>
                <w:b/>
                <w:color w:val="FFFFFF" w:themeColor="background1"/>
                <w:sz w:val="20"/>
                <w:szCs w:val="20"/>
              </w:rPr>
            </w:pPr>
            <w:r w:rsidRPr="00AE0971">
              <w:rPr>
                <w:b/>
                <w:color w:val="FFFFFF" w:themeColor="background1"/>
                <w:sz w:val="20"/>
                <w:szCs w:val="20"/>
              </w:rPr>
              <w:t>Responsible for</w:t>
            </w:r>
          </w:p>
        </w:tc>
        <w:tc>
          <w:tcPr>
            <w:tcW w:w="1056" w:type="pct"/>
            <w:tcBorders>
              <w:bottom w:val="single" w:color="auto" w:sz="4" w:space="0"/>
            </w:tcBorders>
            <w:shd w:val="clear" w:color="auto" w:fill="4472C4" w:themeFill="accent1"/>
            <w:vAlign w:val="center"/>
          </w:tcPr>
          <w:p w:rsidRPr="00AE0971" w:rsidR="00FD2C14" w:rsidP="00740315" w:rsidRDefault="00FD2C14" w14:paraId="6481259A" w14:textId="77777777">
            <w:pPr>
              <w:pStyle w:val="BodyText"/>
              <w:jc w:val="center"/>
              <w:rPr>
                <w:b/>
                <w:color w:val="FFFFFF" w:themeColor="background1"/>
                <w:sz w:val="20"/>
                <w:szCs w:val="20"/>
              </w:rPr>
            </w:pPr>
            <w:r w:rsidRPr="00AE0971">
              <w:rPr>
                <w:b/>
                <w:color w:val="FFFFFF" w:themeColor="background1"/>
                <w:sz w:val="20"/>
                <w:szCs w:val="20"/>
              </w:rPr>
              <w:t>ServiceNow (System) Role</w:t>
            </w:r>
          </w:p>
        </w:tc>
      </w:tr>
      <w:tr w:rsidRPr="00AE0971" w:rsidR="00FD2C14" w:rsidTr="00FE4D20" w14:paraId="7C427096" w14:textId="77777777">
        <w:trPr>
          <w:cantSplit/>
          <w:trHeight w:val="2141"/>
        </w:trPr>
        <w:tc>
          <w:tcPr>
            <w:tcW w:w="811" w:type="pct"/>
            <w:tcBorders>
              <w:top w:val="single" w:color="auto" w:sz="4" w:space="0"/>
              <w:left w:val="single" w:color="auto" w:sz="4" w:space="0"/>
              <w:bottom w:val="single" w:color="auto" w:sz="4" w:space="0"/>
              <w:right w:val="single" w:color="auto" w:sz="4" w:space="0"/>
            </w:tcBorders>
          </w:tcPr>
          <w:p w:rsidRPr="00AE0971" w:rsidR="00FD2C14" w:rsidP="00740315" w:rsidRDefault="00FD2C14" w14:paraId="2D08498F" w14:textId="77777777">
            <w:pPr>
              <w:pStyle w:val="BodyText"/>
              <w:rPr>
                <w:sz w:val="20"/>
                <w:szCs w:val="20"/>
              </w:rPr>
            </w:pPr>
            <w:r w:rsidRPr="00AE0971">
              <w:rPr>
                <w:sz w:val="20"/>
                <w:szCs w:val="20"/>
              </w:rPr>
              <w:t>Change Process Owner</w:t>
            </w:r>
          </w:p>
        </w:tc>
        <w:tc>
          <w:tcPr>
            <w:tcW w:w="3133" w:type="pct"/>
            <w:tcBorders>
              <w:top w:val="single" w:color="auto" w:sz="4" w:space="0"/>
              <w:left w:val="single" w:color="auto" w:sz="4" w:space="0"/>
              <w:bottom w:val="single" w:color="auto" w:sz="4" w:space="0"/>
              <w:right w:val="single" w:color="auto" w:sz="4" w:space="0"/>
            </w:tcBorders>
          </w:tcPr>
          <w:p w:rsidRPr="00AE0971" w:rsidR="00FD2C14" w:rsidP="000A1323" w:rsidRDefault="00FD2C14" w14:paraId="31FAB988"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Accountable for process development, maintenance, improvement, execution and outcomes at an agreed performance.</w:t>
            </w:r>
          </w:p>
          <w:p w:rsidRPr="00AE0971" w:rsidR="00FD2C14" w:rsidP="000A1323" w:rsidRDefault="00FD2C14" w14:paraId="7AAC744A"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Develops and is ultimately responsible for the process design, documents and communicates the process.</w:t>
            </w:r>
          </w:p>
          <w:p w:rsidRPr="00AE0971" w:rsidR="00FD2C14" w:rsidP="000A1323" w:rsidRDefault="00FD2C14" w14:paraId="44F62B93"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Works with Process Governance to define KPIs to evaluate the process effectiveness and efficiency, risk profile and control effectiveness of the process.</w:t>
            </w:r>
          </w:p>
          <w:p w:rsidRPr="00AE0971" w:rsidR="00FD2C14" w:rsidP="000A1323" w:rsidRDefault="00FD2C14" w14:paraId="32F28770"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Reviews and analyzes KPIs and prioritizes improvement opportunities.</w:t>
            </w:r>
          </w:p>
          <w:p w:rsidRPr="00AE0971" w:rsidR="00FD2C14" w:rsidP="000A1323" w:rsidRDefault="00FD2C14" w14:paraId="1D428FC8"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Implements and reviews improvement actions.</w:t>
            </w:r>
          </w:p>
          <w:p w:rsidRPr="00AE0971" w:rsidR="00FD2C14" w:rsidP="000A1323" w:rsidRDefault="00FD2C14" w14:paraId="1D92B90F"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Addresses any issues with running the process.</w:t>
            </w:r>
          </w:p>
          <w:p w:rsidRPr="00AE0971" w:rsidR="00FD2C14" w:rsidP="000A1323" w:rsidRDefault="00FD2C14" w14:paraId="20D24047"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Ensures all relevant staff have the required training in the process and are aware of their role in the process.</w:t>
            </w:r>
          </w:p>
          <w:p w:rsidRPr="00AE0971" w:rsidR="00FD2C14" w:rsidP="000A1323" w:rsidRDefault="00FD2C14" w14:paraId="3CF8B6BD"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Ensures that the process, roles, responsibilities and documentation are regularly reviewed and audited.</w:t>
            </w:r>
          </w:p>
          <w:p w:rsidRPr="00AE0971" w:rsidR="00FD2C14" w:rsidP="000A1323" w:rsidRDefault="00FD2C14" w14:paraId="2C874D6C" w14:textId="77777777">
            <w:pPr>
              <w:numPr>
                <w:ilvl w:val="0"/>
                <w:numId w:val="60"/>
              </w:numPr>
              <w:spacing w:before="60" w:line="288" w:lineRule="auto"/>
              <w:rPr>
                <w:rFonts w:ascii="Times New Roman" w:hAnsi="Times New Roman" w:cs="Times New Roman"/>
                <w:i/>
                <w:sz w:val="20"/>
                <w:szCs w:val="20"/>
              </w:rPr>
            </w:pPr>
            <w:r w:rsidRPr="00AE0971">
              <w:rPr>
                <w:rFonts w:ascii="Times New Roman" w:hAnsi="Times New Roman" w:cs="Times New Roman"/>
                <w:sz w:val="20"/>
                <w:szCs w:val="20"/>
              </w:rPr>
              <w:t>Has the authority and ability to make changes in the process as required and approved by Service Management process governance.</w:t>
            </w:r>
          </w:p>
          <w:p w:rsidRPr="00AE0971" w:rsidR="00FD2C14" w:rsidP="000A1323" w:rsidRDefault="00FD2C14" w14:paraId="5DB1FD20"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Identifies standard changes across all domains, consolidates and makes it available in a single list.</w:t>
            </w:r>
          </w:p>
          <w:p w:rsidRPr="00AE0971" w:rsidR="00FD2C14" w:rsidP="000A1323" w:rsidRDefault="00FD2C14" w14:paraId="1048AD1D" w14:textId="77777777">
            <w:pPr>
              <w:pStyle w:val="BodyText"/>
              <w:widowControl/>
              <w:numPr>
                <w:ilvl w:val="0"/>
                <w:numId w:val="60"/>
              </w:numPr>
              <w:autoSpaceDE/>
              <w:autoSpaceDN/>
              <w:spacing w:after="120"/>
              <w:rPr>
                <w:sz w:val="20"/>
                <w:szCs w:val="20"/>
              </w:rPr>
            </w:pPr>
            <w:r w:rsidRPr="00AE0971">
              <w:rPr>
                <w:sz w:val="20"/>
                <w:szCs w:val="20"/>
              </w:rPr>
              <w:t>Setting the scope and policies for Change Management process.</w:t>
            </w:r>
          </w:p>
        </w:tc>
        <w:tc>
          <w:tcPr>
            <w:tcW w:w="1056" w:type="pct"/>
            <w:tcBorders>
              <w:top w:val="single" w:color="auto" w:sz="4" w:space="0"/>
              <w:left w:val="single" w:color="auto" w:sz="4" w:space="0"/>
              <w:bottom w:val="single" w:color="auto" w:sz="4" w:space="0"/>
              <w:right w:val="single" w:color="auto" w:sz="4" w:space="0"/>
            </w:tcBorders>
          </w:tcPr>
          <w:p w:rsidRPr="00AE0971" w:rsidR="00FD2C14" w:rsidP="00740315" w:rsidRDefault="00FD2C14" w14:paraId="4F25E802" w14:textId="184780DB">
            <w:pPr>
              <w:pStyle w:val="BodyText"/>
              <w:rPr>
                <w:sz w:val="20"/>
                <w:szCs w:val="20"/>
              </w:rPr>
            </w:pPr>
          </w:p>
        </w:tc>
      </w:tr>
      <w:tr w:rsidRPr="00AE0971" w:rsidR="00FD2C14" w:rsidTr="00FE4D20" w14:paraId="7ABF0B7B" w14:textId="77777777">
        <w:trPr>
          <w:cantSplit/>
          <w:trHeight w:val="2141"/>
        </w:trPr>
        <w:tc>
          <w:tcPr>
            <w:tcW w:w="811" w:type="pct"/>
            <w:tcBorders>
              <w:top w:val="single" w:color="auto" w:sz="4" w:space="0"/>
              <w:left w:val="single" w:color="auto" w:sz="4" w:space="0"/>
              <w:bottom w:val="single" w:color="auto" w:sz="4" w:space="0"/>
              <w:right w:val="single" w:color="auto" w:sz="4" w:space="0"/>
            </w:tcBorders>
          </w:tcPr>
          <w:p w:rsidRPr="00AE0971" w:rsidR="00FD2C14" w:rsidP="00740315" w:rsidRDefault="00FD2C14" w14:paraId="1BE61EDC" w14:textId="77777777">
            <w:pPr>
              <w:pStyle w:val="BodyText"/>
              <w:rPr>
                <w:sz w:val="20"/>
                <w:szCs w:val="20"/>
              </w:rPr>
            </w:pPr>
            <w:r w:rsidRPr="00AE0971">
              <w:rPr>
                <w:sz w:val="20"/>
                <w:szCs w:val="20"/>
              </w:rPr>
              <w:lastRenderedPageBreak/>
              <w:t>Change Manager(s)</w:t>
            </w:r>
          </w:p>
        </w:tc>
        <w:tc>
          <w:tcPr>
            <w:tcW w:w="3133" w:type="pct"/>
            <w:tcBorders>
              <w:top w:val="single" w:color="auto" w:sz="4" w:space="0"/>
              <w:left w:val="single" w:color="auto" w:sz="4" w:space="0"/>
              <w:bottom w:val="single" w:color="auto" w:sz="4" w:space="0"/>
              <w:right w:val="single" w:color="auto" w:sz="4" w:space="0"/>
            </w:tcBorders>
          </w:tcPr>
          <w:p w:rsidRPr="00AE0971" w:rsidR="00FD2C14" w:rsidP="000A1323" w:rsidRDefault="00FD2C14" w14:paraId="663A94D8"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Responsible for successful execution of the Change Management process.</w:t>
            </w:r>
          </w:p>
          <w:p w:rsidRPr="00AE0971" w:rsidR="00FD2C14" w:rsidP="000A1323" w:rsidRDefault="00FD2C14" w14:paraId="706D01C6"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Planning and managing support for Change Management tools and processes.</w:t>
            </w:r>
          </w:p>
          <w:p w:rsidRPr="00AE0971" w:rsidR="00FD2C14" w:rsidP="000A1323" w:rsidRDefault="00FD2C14" w14:paraId="20EA0AEF"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Coordinating interfaces between Change Management and other ITSM processes.</w:t>
            </w:r>
          </w:p>
          <w:p w:rsidRPr="00AE0971" w:rsidR="00FD2C14" w:rsidP="000A1323" w:rsidRDefault="00FD2C14" w14:paraId="4DB22BFE"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Documenting and managing work instructions.</w:t>
            </w:r>
          </w:p>
          <w:p w:rsidRPr="00AE0971" w:rsidR="00FD2C14" w:rsidP="000A1323" w:rsidRDefault="00FD2C14" w14:paraId="474E9FD1"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Monitor, track and control the Change Management process to meet the required service level targets.</w:t>
            </w:r>
          </w:p>
          <w:p w:rsidRPr="00AE0971" w:rsidR="00FD2C14" w:rsidP="000A1323" w:rsidRDefault="00FD2C14" w14:paraId="2E55E806"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Verifying that RFCs are correctly completed.</w:t>
            </w:r>
          </w:p>
          <w:p w:rsidRPr="00AE0971" w:rsidR="00FD2C14" w:rsidP="000A1323" w:rsidRDefault="00FD2C14" w14:paraId="30B2F284"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Assigns a Change Owner to all Request for Changes.</w:t>
            </w:r>
          </w:p>
          <w:p w:rsidRPr="00AE0971" w:rsidR="00FD2C14" w:rsidP="000A1323" w:rsidRDefault="00FD2C14" w14:paraId="5C0E7E9A"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Responsible for identifying, creating, and maintaining Standard Changes.</w:t>
            </w:r>
          </w:p>
          <w:p w:rsidRPr="00AE0971" w:rsidR="00FD2C14" w:rsidP="000A1323" w:rsidRDefault="00FD2C14" w14:paraId="331BD32E" w14:textId="77777777">
            <w:pPr>
              <w:numPr>
                <w:ilvl w:val="0"/>
                <w:numId w:val="60"/>
              </w:numPr>
              <w:spacing w:before="60" w:line="288" w:lineRule="auto"/>
              <w:rPr>
                <w:rFonts w:ascii="Times New Roman" w:hAnsi="Times New Roman" w:cs="Times New Roman"/>
                <w:i/>
                <w:sz w:val="20"/>
                <w:szCs w:val="20"/>
              </w:rPr>
            </w:pPr>
            <w:r w:rsidRPr="00AE0971">
              <w:rPr>
                <w:rFonts w:ascii="Times New Roman" w:hAnsi="Times New Roman" w:cs="Times New Roman"/>
                <w:sz w:val="20"/>
                <w:szCs w:val="20"/>
              </w:rPr>
              <w:t>Identify sensitive change periods and control the change throughout by Service Change.</w:t>
            </w:r>
          </w:p>
          <w:p w:rsidRPr="00AE0971" w:rsidR="00FD2C14" w:rsidP="000A1323" w:rsidRDefault="00FD2C14" w14:paraId="4D816181" w14:textId="77777777">
            <w:pPr>
              <w:pStyle w:val="BodyText"/>
              <w:widowControl/>
              <w:numPr>
                <w:ilvl w:val="0"/>
                <w:numId w:val="60"/>
              </w:numPr>
              <w:autoSpaceDE/>
              <w:autoSpaceDN/>
              <w:spacing w:after="120"/>
              <w:rPr>
                <w:sz w:val="20"/>
                <w:szCs w:val="20"/>
              </w:rPr>
            </w:pPr>
            <w:r w:rsidRPr="00AE0971">
              <w:rPr>
                <w:sz w:val="20"/>
                <w:szCs w:val="20"/>
              </w:rPr>
              <w:t>Change Manager should attend CAB meetings as defined by the CAB charter.</w:t>
            </w:r>
          </w:p>
        </w:tc>
        <w:tc>
          <w:tcPr>
            <w:tcW w:w="1056" w:type="pct"/>
            <w:tcBorders>
              <w:top w:val="single" w:color="auto" w:sz="4" w:space="0"/>
              <w:left w:val="single" w:color="auto" w:sz="4" w:space="0"/>
              <w:bottom w:val="single" w:color="auto" w:sz="4" w:space="0"/>
              <w:right w:val="single" w:color="auto" w:sz="4" w:space="0"/>
            </w:tcBorders>
          </w:tcPr>
          <w:p w:rsidRPr="00AE0971" w:rsidR="00FD2C14" w:rsidP="00740315" w:rsidRDefault="00471BBD" w14:paraId="77866AE0" w14:textId="04F9874E">
            <w:pPr>
              <w:pStyle w:val="BodyText"/>
              <w:rPr>
                <w:sz w:val="20"/>
                <w:szCs w:val="20"/>
              </w:rPr>
            </w:pPr>
            <w:r w:rsidRPr="00AE0971">
              <w:rPr>
                <w:sz w:val="20"/>
                <w:szCs w:val="20"/>
              </w:rPr>
              <w:t>Change manager</w:t>
            </w:r>
          </w:p>
        </w:tc>
      </w:tr>
      <w:tr w:rsidRPr="00AE0971" w:rsidR="00FD2C14" w:rsidTr="00FE4D20" w14:paraId="12226F6B" w14:textId="77777777">
        <w:trPr>
          <w:cantSplit/>
          <w:trHeight w:val="2141"/>
        </w:trPr>
        <w:tc>
          <w:tcPr>
            <w:tcW w:w="811" w:type="pct"/>
            <w:tcBorders>
              <w:top w:val="single" w:color="auto" w:sz="4" w:space="0"/>
              <w:left w:val="single" w:color="auto" w:sz="4" w:space="0"/>
              <w:bottom w:val="single" w:color="auto" w:sz="4" w:space="0"/>
              <w:right w:val="single" w:color="auto" w:sz="4" w:space="0"/>
            </w:tcBorders>
          </w:tcPr>
          <w:p w:rsidRPr="00AE0971" w:rsidR="00FD2C14" w:rsidP="00740315" w:rsidRDefault="00FD2C14" w14:paraId="0E28747C" w14:textId="77777777">
            <w:pPr>
              <w:pStyle w:val="BodyText"/>
              <w:rPr>
                <w:sz w:val="20"/>
                <w:szCs w:val="20"/>
              </w:rPr>
            </w:pPr>
            <w:r w:rsidRPr="00AE0971">
              <w:rPr>
                <w:sz w:val="20"/>
                <w:szCs w:val="20"/>
              </w:rPr>
              <w:t>Change Owner/ Coordinator</w:t>
            </w:r>
          </w:p>
        </w:tc>
        <w:tc>
          <w:tcPr>
            <w:tcW w:w="3133" w:type="pct"/>
            <w:tcBorders>
              <w:top w:val="single" w:color="auto" w:sz="4" w:space="0"/>
              <w:left w:val="single" w:color="auto" w:sz="4" w:space="0"/>
              <w:bottom w:val="single" w:color="auto" w:sz="4" w:space="0"/>
              <w:right w:val="single" w:color="auto" w:sz="4" w:space="0"/>
            </w:tcBorders>
          </w:tcPr>
          <w:p w:rsidRPr="00AE0971" w:rsidR="00FD2C14" w:rsidP="000A1323" w:rsidRDefault="00FD2C14" w14:paraId="410963D5"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Submitting requests for evaluation to trigger the Change Evaluation process.</w:t>
            </w:r>
          </w:p>
          <w:p w:rsidRPr="00AE0971" w:rsidR="00FD2C14" w:rsidP="000A1323" w:rsidRDefault="00FD2C14" w14:paraId="2047B15B"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Formally communicating decisions of change authorities to affected parties.</w:t>
            </w:r>
          </w:p>
          <w:p w:rsidRPr="00AE0971" w:rsidR="00FD2C14" w:rsidP="000A1323" w:rsidRDefault="00FD2C14" w14:paraId="796BB4C4"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Monitoring and reviewing activities of teams and functions that build and test changes to ensure that the work is carried out correctly. (This will also be carried out as part of the Release and Deployment Management process for a change that is part of a release.)</w:t>
            </w:r>
          </w:p>
          <w:p w:rsidRPr="00AE0971" w:rsidR="00FD2C14" w:rsidP="000A1323" w:rsidRDefault="00FD2C14" w14:paraId="3402B2B3"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Change Owner should attend CAB meetings as defined by the CAB charter.</w:t>
            </w:r>
          </w:p>
          <w:p w:rsidRPr="00AE0971" w:rsidR="00FD2C14" w:rsidP="000A1323" w:rsidRDefault="00FD2C14" w14:paraId="668E3B4A"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Accountable for the Change throughout its life cycle including back-out.</w:t>
            </w:r>
          </w:p>
        </w:tc>
        <w:tc>
          <w:tcPr>
            <w:tcW w:w="1056" w:type="pct"/>
            <w:tcBorders>
              <w:top w:val="single" w:color="auto" w:sz="4" w:space="0"/>
              <w:left w:val="single" w:color="auto" w:sz="4" w:space="0"/>
              <w:bottom w:val="single" w:color="auto" w:sz="4" w:space="0"/>
              <w:right w:val="single" w:color="auto" w:sz="4" w:space="0"/>
            </w:tcBorders>
          </w:tcPr>
          <w:p w:rsidRPr="00AE0971" w:rsidR="00FD2C14" w:rsidP="00740315" w:rsidRDefault="00FD2C14" w14:paraId="798583E9" w14:textId="4BDDD52A">
            <w:pPr>
              <w:pStyle w:val="BodyText"/>
              <w:rPr>
                <w:sz w:val="20"/>
                <w:szCs w:val="20"/>
              </w:rPr>
            </w:pPr>
          </w:p>
        </w:tc>
      </w:tr>
      <w:tr w:rsidRPr="00AE0971" w:rsidR="00FD2C14" w:rsidTr="00FE4D20" w14:paraId="74964CAE" w14:textId="77777777">
        <w:trPr>
          <w:cantSplit/>
          <w:trHeight w:val="2141"/>
        </w:trPr>
        <w:tc>
          <w:tcPr>
            <w:tcW w:w="811" w:type="pct"/>
            <w:tcBorders>
              <w:top w:val="single" w:color="auto" w:sz="4" w:space="0"/>
              <w:left w:val="single" w:color="auto" w:sz="4" w:space="0"/>
              <w:bottom w:val="single" w:color="auto" w:sz="4" w:space="0"/>
              <w:right w:val="single" w:color="auto" w:sz="4" w:space="0"/>
            </w:tcBorders>
          </w:tcPr>
          <w:p w:rsidRPr="00AE0971" w:rsidR="00FD2C14" w:rsidP="00740315" w:rsidRDefault="00FD2C14" w14:paraId="4E191364" w14:textId="77777777">
            <w:pPr>
              <w:pStyle w:val="BodyText"/>
              <w:rPr>
                <w:sz w:val="20"/>
                <w:szCs w:val="20"/>
              </w:rPr>
            </w:pPr>
            <w:r w:rsidRPr="00AE0971">
              <w:rPr>
                <w:sz w:val="20"/>
                <w:szCs w:val="20"/>
              </w:rPr>
              <w:lastRenderedPageBreak/>
              <w:t>Change Initiator</w:t>
            </w:r>
          </w:p>
        </w:tc>
        <w:tc>
          <w:tcPr>
            <w:tcW w:w="3133" w:type="pct"/>
            <w:tcBorders>
              <w:top w:val="single" w:color="auto" w:sz="4" w:space="0"/>
              <w:left w:val="single" w:color="auto" w:sz="4" w:space="0"/>
              <w:bottom w:val="single" w:color="auto" w:sz="4" w:space="0"/>
              <w:right w:val="single" w:color="auto" w:sz="4" w:space="0"/>
            </w:tcBorders>
          </w:tcPr>
          <w:p w:rsidRPr="00AE0971" w:rsidR="00FD2C14" w:rsidP="000A1323" w:rsidRDefault="00FD2C14" w14:paraId="3309D405"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Identifying the requirement for a change.</w:t>
            </w:r>
          </w:p>
          <w:p w:rsidRPr="00AE0971" w:rsidR="00FD2C14" w:rsidP="000A1323" w:rsidRDefault="00FD2C14" w14:paraId="1B17A4DA"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Completing and submitting a change proposal if appropriate.</w:t>
            </w:r>
          </w:p>
          <w:p w:rsidRPr="00AE0971" w:rsidR="00FD2C14" w:rsidP="000A1323" w:rsidRDefault="00FD2C14" w14:paraId="751BFB49"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Completing and submitting an RFC.</w:t>
            </w:r>
          </w:p>
          <w:p w:rsidRPr="00AE0971" w:rsidR="00FD2C14" w:rsidP="000A1323" w:rsidRDefault="00FD2C14" w14:paraId="4D841349"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Attending CAB meetings to provide further information about the RFC or change proposal if required.</w:t>
            </w:r>
          </w:p>
          <w:p w:rsidRPr="00AE0971" w:rsidR="00FD2C14" w:rsidP="000A1323" w:rsidRDefault="00FD2C14" w14:paraId="5EE4A36C"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Reviewing the change when requested by Change Management, and specifically before closure.</w:t>
            </w:r>
          </w:p>
          <w:p w:rsidRPr="00AE0971" w:rsidR="00FD2C14" w:rsidP="000A1323" w:rsidRDefault="00FD2C14" w14:paraId="045E4027"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If Change Initiator and Requestor is not the same person, then the Change Initiator should confirm acceptance from the Change Requestor to complete the change cycle.</w:t>
            </w:r>
          </w:p>
        </w:tc>
        <w:tc>
          <w:tcPr>
            <w:tcW w:w="1056" w:type="pct"/>
            <w:tcBorders>
              <w:top w:val="single" w:color="auto" w:sz="4" w:space="0"/>
              <w:left w:val="single" w:color="auto" w:sz="4" w:space="0"/>
              <w:bottom w:val="single" w:color="auto" w:sz="4" w:space="0"/>
              <w:right w:val="single" w:color="auto" w:sz="4" w:space="0"/>
            </w:tcBorders>
          </w:tcPr>
          <w:p w:rsidRPr="00AE0971" w:rsidR="00FD2C14" w:rsidP="00740315" w:rsidRDefault="00FD2C14" w14:paraId="2ECFCA72" w14:textId="494DE1D7">
            <w:pPr>
              <w:pStyle w:val="BodyText"/>
              <w:rPr>
                <w:sz w:val="20"/>
                <w:szCs w:val="20"/>
              </w:rPr>
            </w:pPr>
          </w:p>
        </w:tc>
      </w:tr>
      <w:tr w:rsidRPr="00AE0971" w:rsidR="00FD2C14" w:rsidTr="00FE4D20" w14:paraId="60ADB4CA" w14:textId="77777777">
        <w:trPr>
          <w:cantSplit/>
          <w:trHeight w:val="2141"/>
        </w:trPr>
        <w:tc>
          <w:tcPr>
            <w:tcW w:w="811" w:type="pct"/>
            <w:tcBorders>
              <w:top w:val="single" w:color="auto" w:sz="4" w:space="0"/>
              <w:left w:val="single" w:color="auto" w:sz="4" w:space="0"/>
              <w:bottom w:val="single" w:color="auto" w:sz="4" w:space="0"/>
              <w:right w:val="single" w:color="auto" w:sz="4" w:space="0"/>
            </w:tcBorders>
          </w:tcPr>
          <w:p w:rsidRPr="00AE0971" w:rsidR="00FD2C14" w:rsidP="00740315" w:rsidRDefault="00FD2C14" w14:paraId="4508A42D" w14:textId="77777777">
            <w:pPr>
              <w:pStyle w:val="BodyText"/>
              <w:rPr>
                <w:sz w:val="20"/>
                <w:szCs w:val="20"/>
              </w:rPr>
            </w:pPr>
            <w:r w:rsidRPr="00AE0971">
              <w:rPr>
                <w:sz w:val="20"/>
                <w:szCs w:val="20"/>
              </w:rPr>
              <w:t>Change Implementer</w:t>
            </w:r>
          </w:p>
        </w:tc>
        <w:tc>
          <w:tcPr>
            <w:tcW w:w="3133" w:type="pct"/>
            <w:tcBorders>
              <w:top w:val="single" w:color="auto" w:sz="4" w:space="0"/>
              <w:left w:val="single" w:color="auto" w:sz="4" w:space="0"/>
              <w:bottom w:val="single" w:color="auto" w:sz="4" w:space="0"/>
              <w:right w:val="single" w:color="auto" w:sz="4" w:space="0"/>
            </w:tcBorders>
          </w:tcPr>
          <w:p w:rsidRPr="00AE0971" w:rsidR="00FD2C14" w:rsidP="000A1323" w:rsidRDefault="00FD2C14" w14:paraId="778F1AA7"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Reviewing tasks and its associated schedule to ensure that these tasks can be supported.</w:t>
            </w:r>
          </w:p>
          <w:p w:rsidRPr="00AE0971" w:rsidR="00FD2C14" w:rsidP="000A1323" w:rsidRDefault="00FD2C14" w14:paraId="47FE5D5F" w14:textId="77777777">
            <w:pPr>
              <w:numPr>
                <w:ilvl w:val="0"/>
                <w:numId w:val="60"/>
              </w:numPr>
              <w:spacing w:before="60" w:line="288" w:lineRule="auto"/>
              <w:rPr>
                <w:rFonts w:ascii="Times New Roman" w:hAnsi="Times New Roman" w:cs="Times New Roman"/>
                <w:sz w:val="20"/>
                <w:szCs w:val="20"/>
              </w:rPr>
            </w:pPr>
            <w:proofErr w:type="gramStart"/>
            <w:r w:rsidRPr="00AE0971">
              <w:rPr>
                <w:rFonts w:ascii="Times New Roman" w:hAnsi="Times New Roman" w:cs="Times New Roman"/>
                <w:sz w:val="20"/>
                <w:szCs w:val="20"/>
              </w:rPr>
              <w:t>Release,</w:t>
            </w:r>
            <w:proofErr w:type="gramEnd"/>
            <w:r w:rsidRPr="00AE0971">
              <w:rPr>
                <w:rFonts w:ascii="Times New Roman" w:hAnsi="Times New Roman" w:cs="Times New Roman"/>
                <w:sz w:val="20"/>
                <w:szCs w:val="20"/>
              </w:rPr>
              <w:t xml:space="preserve"> Build and Deployment practitioner that implements the change.</w:t>
            </w:r>
          </w:p>
          <w:p w:rsidRPr="00AE0971" w:rsidR="00FD2C14" w:rsidP="000A1323" w:rsidRDefault="00FD2C14" w14:paraId="0450E426"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Develops and updates the RFC with the Implementation and back-out Plans.</w:t>
            </w:r>
          </w:p>
          <w:p w:rsidRPr="00AE0971" w:rsidR="00FD2C14" w:rsidP="000A1323" w:rsidRDefault="00FD2C14" w14:paraId="2E4D4917"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Updates the change record with task status and the actions taken.</w:t>
            </w:r>
          </w:p>
          <w:p w:rsidRPr="00AE0971" w:rsidR="00FD2C14" w:rsidP="000A1323" w:rsidRDefault="00FD2C14" w14:paraId="65F9D58A"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Attending CAB meetings to discuss and review changes when required.</w:t>
            </w:r>
          </w:p>
        </w:tc>
        <w:tc>
          <w:tcPr>
            <w:tcW w:w="1056" w:type="pct"/>
            <w:tcBorders>
              <w:top w:val="single" w:color="auto" w:sz="4" w:space="0"/>
              <w:left w:val="single" w:color="auto" w:sz="4" w:space="0"/>
              <w:bottom w:val="single" w:color="auto" w:sz="4" w:space="0"/>
              <w:right w:val="single" w:color="auto" w:sz="4" w:space="0"/>
            </w:tcBorders>
          </w:tcPr>
          <w:p w:rsidRPr="00AE0971" w:rsidR="00FD2C14" w:rsidP="00740315" w:rsidRDefault="00FD2C14" w14:paraId="3C81F556" w14:textId="4F995B3C">
            <w:pPr>
              <w:pStyle w:val="BodyText"/>
              <w:rPr>
                <w:sz w:val="20"/>
                <w:szCs w:val="20"/>
              </w:rPr>
            </w:pPr>
          </w:p>
        </w:tc>
      </w:tr>
      <w:tr w:rsidRPr="00AE0971" w:rsidR="00FD2C14" w:rsidTr="00FE4D20" w14:paraId="12E58771" w14:textId="77777777">
        <w:trPr>
          <w:cantSplit/>
          <w:trHeight w:val="2141"/>
        </w:trPr>
        <w:tc>
          <w:tcPr>
            <w:tcW w:w="811" w:type="pct"/>
            <w:tcBorders>
              <w:top w:val="single" w:color="auto" w:sz="4" w:space="0"/>
              <w:left w:val="single" w:color="auto" w:sz="4" w:space="0"/>
              <w:bottom w:val="single" w:color="auto" w:sz="4" w:space="0"/>
              <w:right w:val="single" w:color="auto" w:sz="4" w:space="0"/>
            </w:tcBorders>
          </w:tcPr>
          <w:p w:rsidRPr="00AE0971" w:rsidR="00FD2C14" w:rsidP="00740315" w:rsidRDefault="00FD2C14" w14:paraId="02FD8D57" w14:textId="77777777">
            <w:pPr>
              <w:pStyle w:val="BodyText"/>
              <w:rPr>
                <w:sz w:val="20"/>
                <w:szCs w:val="20"/>
              </w:rPr>
            </w:pPr>
            <w:r w:rsidRPr="00AE0971">
              <w:rPr>
                <w:sz w:val="20"/>
                <w:szCs w:val="20"/>
              </w:rPr>
              <w:t>CAB/ECAB Member</w:t>
            </w:r>
          </w:p>
        </w:tc>
        <w:tc>
          <w:tcPr>
            <w:tcW w:w="3133" w:type="pct"/>
            <w:tcBorders>
              <w:top w:val="single" w:color="auto" w:sz="4" w:space="0"/>
              <w:left w:val="single" w:color="auto" w:sz="4" w:space="0"/>
              <w:bottom w:val="single" w:color="auto" w:sz="4" w:space="0"/>
              <w:right w:val="single" w:color="auto" w:sz="4" w:space="0"/>
            </w:tcBorders>
          </w:tcPr>
          <w:p w:rsidRPr="00AE0971" w:rsidR="00FD2C14" w:rsidP="000A1323" w:rsidRDefault="00FD2C14" w14:paraId="542401EB"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Participating in CAB/ECAB meetings to support the authorization of changes and to assist Change Management in the assessment and prioritization of changes.</w:t>
            </w:r>
          </w:p>
          <w:p w:rsidRPr="00AE0971" w:rsidR="00FD2C14" w:rsidP="000A1323" w:rsidRDefault="00FD2C14" w14:paraId="046A80E0"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 xml:space="preserve">Authority to represent a </w:t>
            </w:r>
            <w:proofErr w:type="gramStart"/>
            <w:r w:rsidRPr="00AE0971">
              <w:rPr>
                <w:rFonts w:ascii="Times New Roman" w:hAnsi="Times New Roman" w:cs="Times New Roman"/>
                <w:sz w:val="20"/>
                <w:szCs w:val="20"/>
              </w:rPr>
              <w:t>particular group</w:t>
            </w:r>
            <w:proofErr w:type="gramEnd"/>
            <w:r w:rsidRPr="00AE0971">
              <w:rPr>
                <w:rFonts w:ascii="Times New Roman" w:hAnsi="Times New Roman" w:cs="Times New Roman"/>
                <w:sz w:val="20"/>
                <w:szCs w:val="20"/>
              </w:rPr>
              <w:t xml:space="preserve"> or function.</w:t>
            </w:r>
          </w:p>
          <w:p w:rsidRPr="00AE0971" w:rsidR="00FD2C14" w:rsidP="000A1323" w:rsidRDefault="00FD2C14" w14:paraId="04DEB618"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Preparing for CAB/ECAB meetings by circulating RFCs within their own group and coordinating feedback.</w:t>
            </w:r>
          </w:p>
          <w:p w:rsidRPr="00AE0971" w:rsidR="00FD2C14" w:rsidP="000A1323" w:rsidRDefault="00FD2C14" w14:paraId="6EFC6A58"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Reviewing RFCs and recommending whether they should be authorized.</w:t>
            </w:r>
          </w:p>
          <w:p w:rsidRPr="00AE0971" w:rsidR="00FD2C14" w:rsidP="000A1323" w:rsidRDefault="00FD2C14" w14:paraId="64889193"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Reviewing successful and failed changes.</w:t>
            </w:r>
          </w:p>
          <w:p w:rsidRPr="00AE0971" w:rsidR="00FD2C14" w:rsidP="000A1323" w:rsidRDefault="00FD2C14" w14:paraId="6645ABE9"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Reviewing unauthorized changes.</w:t>
            </w:r>
          </w:p>
          <w:p w:rsidRPr="00AE0971" w:rsidR="00FD2C14" w:rsidP="000A1323" w:rsidRDefault="00FD2C14" w14:paraId="19E0FEFC"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Reviewing the change schedule and providing information to help identify conflicts or resource issues.</w:t>
            </w:r>
          </w:p>
          <w:p w:rsidRPr="00AE0971" w:rsidR="00FD2C14" w:rsidP="000A1323" w:rsidRDefault="00FD2C14" w14:paraId="67A2CE41"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Reviewing the projected service outage and providing feedback on the impact of planned outages.</w:t>
            </w:r>
          </w:p>
        </w:tc>
        <w:tc>
          <w:tcPr>
            <w:tcW w:w="1056" w:type="pct"/>
            <w:tcBorders>
              <w:top w:val="single" w:color="auto" w:sz="4" w:space="0"/>
              <w:left w:val="single" w:color="auto" w:sz="4" w:space="0"/>
              <w:bottom w:val="single" w:color="auto" w:sz="4" w:space="0"/>
              <w:right w:val="single" w:color="auto" w:sz="4" w:space="0"/>
            </w:tcBorders>
          </w:tcPr>
          <w:p w:rsidRPr="00AE0971" w:rsidR="00FD2C14" w:rsidP="00740315" w:rsidRDefault="00471BBD" w14:paraId="6BCF831B" w14:textId="20FDA284">
            <w:pPr>
              <w:pStyle w:val="BodyText"/>
              <w:rPr>
                <w:sz w:val="20"/>
                <w:szCs w:val="20"/>
              </w:rPr>
            </w:pPr>
            <w:r w:rsidRPr="00AE0971">
              <w:rPr>
                <w:sz w:val="20"/>
                <w:szCs w:val="20"/>
              </w:rPr>
              <w:t>Change approver</w:t>
            </w:r>
          </w:p>
        </w:tc>
      </w:tr>
      <w:tr w:rsidRPr="00AE0971" w:rsidR="00FD2C14" w:rsidTr="00FE4D20" w14:paraId="3F42C846" w14:textId="77777777">
        <w:trPr>
          <w:cantSplit/>
          <w:trHeight w:val="2141"/>
        </w:trPr>
        <w:tc>
          <w:tcPr>
            <w:tcW w:w="811" w:type="pct"/>
            <w:tcBorders>
              <w:top w:val="single" w:color="auto" w:sz="4" w:space="0"/>
              <w:left w:val="single" w:color="auto" w:sz="4" w:space="0"/>
              <w:bottom w:val="single" w:color="auto" w:sz="4" w:space="0"/>
              <w:right w:val="single" w:color="auto" w:sz="4" w:space="0"/>
            </w:tcBorders>
          </w:tcPr>
          <w:p w:rsidRPr="00AE0971" w:rsidR="00FD2C14" w:rsidP="00740315" w:rsidRDefault="00FD2C14" w14:paraId="0A89AB6F" w14:textId="77777777">
            <w:pPr>
              <w:pStyle w:val="BodyText"/>
              <w:rPr>
                <w:sz w:val="20"/>
                <w:szCs w:val="20"/>
              </w:rPr>
            </w:pPr>
            <w:r w:rsidRPr="00AE0971">
              <w:rPr>
                <w:sz w:val="20"/>
                <w:szCs w:val="20"/>
              </w:rPr>
              <w:lastRenderedPageBreak/>
              <w:t>CAB/ECAB Chair</w:t>
            </w:r>
          </w:p>
        </w:tc>
        <w:tc>
          <w:tcPr>
            <w:tcW w:w="3133" w:type="pct"/>
            <w:tcBorders>
              <w:top w:val="single" w:color="auto" w:sz="4" w:space="0"/>
              <w:left w:val="single" w:color="auto" w:sz="4" w:space="0"/>
              <w:bottom w:val="single" w:color="auto" w:sz="4" w:space="0"/>
              <w:right w:val="single" w:color="auto" w:sz="4" w:space="0"/>
            </w:tcBorders>
          </w:tcPr>
          <w:p w:rsidRPr="00AE0971" w:rsidR="00FD2C14" w:rsidP="000A1323" w:rsidRDefault="00FD2C14" w14:paraId="5E826956"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Deciding who should attend CAB/ECAB meetings.</w:t>
            </w:r>
          </w:p>
          <w:p w:rsidRPr="00AE0971" w:rsidR="00FD2C14" w:rsidP="000A1323" w:rsidRDefault="00FD2C14" w14:paraId="4C0FE1EE"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Planning, scheduling, managing and chairing CAB/ECAB meetings.</w:t>
            </w:r>
          </w:p>
          <w:p w:rsidRPr="00AE0971" w:rsidR="00FD2C14" w:rsidP="000A1323" w:rsidRDefault="00FD2C14" w14:paraId="185B5190"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Selecting RFCs for review at CAB/ECAB meetings, based on the change policy.</w:t>
            </w:r>
          </w:p>
          <w:p w:rsidRPr="00AE0971" w:rsidR="00FD2C14" w:rsidP="000A1323" w:rsidRDefault="00FD2C14" w14:paraId="0254BC96"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Circulating RFCs in advance of CAB/ECAB meetings to allow prior consideration.</w:t>
            </w:r>
          </w:p>
          <w:p w:rsidRPr="00AE0971" w:rsidR="00FD2C14" w:rsidP="000A1323" w:rsidRDefault="00FD2C14" w14:paraId="07D36D9C"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Convening Emergency Change Advisory Board (ECAB) meetings for consideration of Emergency changes.</w:t>
            </w:r>
          </w:p>
          <w:p w:rsidRPr="00AE0971" w:rsidR="00FD2C14" w:rsidP="000A1323" w:rsidRDefault="00FD2C14" w14:paraId="5520A61B" w14:textId="77777777">
            <w:pPr>
              <w:numPr>
                <w:ilvl w:val="0"/>
                <w:numId w:val="60"/>
              </w:numPr>
              <w:spacing w:before="60" w:line="288" w:lineRule="auto"/>
              <w:rPr>
                <w:rFonts w:ascii="Times New Roman" w:hAnsi="Times New Roman" w:cs="Times New Roman"/>
                <w:sz w:val="20"/>
                <w:szCs w:val="20"/>
              </w:rPr>
            </w:pPr>
            <w:r w:rsidRPr="00AE0971">
              <w:rPr>
                <w:rFonts w:ascii="Times New Roman" w:hAnsi="Times New Roman" w:cs="Times New Roman"/>
                <w:sz w:val="20"/>
                <w:szCs w:val="20"/>
              </w:rPr>
              <w:t>Selecting successful and failed changes for review at CAB meetings.</w:t>
            </w:r>
          </w:p>
        </w:tc>
        <w:tc>
          <w:tcPr>
            <w:tcW w:w="1056" w:type="pct"/>
            <w:tcBorders>
              <w:top w:val="single" w:color="auto" w:sz="4" w:space="0"/>
              <w:left w:val="single" w:color="auto" w:sz="4" w:space="0"/>
              <w:bottom w:val="single" w:color="auto" w:sz="4" w:space="0"/>
              <w:right w:val="single" w:color="auto" w:sz="4" w:space="0"/>
            </w:tcBorders>
          </w:tcPr>
          <w:p w:rsidRPr="00AE0971" w:rsidR="00FD2C14" w:rsidP="00740315" w:rsidRDefault="00FD2C14" w14:paraId="60913FA0" w14:textId="3D5060AB">
            <w:pPr>
              <w:pStyle w:val="BodyText"/>
              <w:rPr>
                <w:sz w:val="20"/>
                <w:szCs w:val="20"/>
              </w:rPr>
            </w:pPr>
          </w:p>
        </w:tc>
      </w:tr>
    </w:tbl>
    <w:p w:rsidRPr="00AE0971" w:rsidR="00FD2C14" w:rsidP="00FD2C14" w:rsidRDefault="00FD2C14" w14:paraId="37D401E3" w14:textId="77777777">
      <w:pPr>
        <w:pStyle w:val="NoSpacing"/>
        <w:rPr>
          <w:rFonts w:ascii="Times New Roman" w:hAnsi="Times New Roman" w:cs="Times New Roman"/>
        </w:rPr>
      </w:pPr>
    </w:p>
    <w:p w:rsidRPr="00AE0971" w:rsidR="00FD2C14" w:rsidP="00FD2C14" w:rsidRDefault="00FD2C14" w14:paraId="581C081B" w14:textId="77777777">
      <w:pPr>
        <w:pStyle w:val="NoSpacing"/>
        <w:rPr>
          <w:rFonts w:ascii="Times New Roman" w:hAnsi="Times New Roman" w:cs="Times New Roman"/>
        </w:rPr>
      </w:pPr>
    </w:p>
    <w:p w:rsidRPr="00AE0971" w:rsidR="00471BBD" w:rsidRDefault="00471BBD" w14:paraId="669AE1D5" w14:textId="77777777">
      <w:pPr>
        <w:rPr>
          <w:rFonts w:ascii="Times New Roman" w:hAnsi="Times New Roman" w:eastAsia="Arial" w:cs="Times New Roman"/>
          <w:b/>
          <w:bCs/>
          <w:sz w:val="24"/>
          <w:szCs w:val="24"/>
        </w:rPr>
      </w:pPr>
      <w:r w:rsidRPr="00AE0971">
        <w:rPr>
          <w:rFonts w:ascii="Times New Roman" w:hAnsi="Times New Roman" w:cs="Times New Roman"/>
          <w:sz w:val="24"/>
          <w:szCs w:val="24"/>
        </w:rPr>
        <w:br w:type="page"/>
      </w:r>
    </w:p>
    <w:p w:rsidRPr="00AE0971" w:rsidR="00471BBD" w:rsidP="00C6543C" w:rsidRDefault="00C6543C" w14:paraId="291241EC" w14:textId="57A5B4D7">
      <w:pPr>
        <w:pStyle w:val="Heading2"/>
        <w:ind w:left="0" w:firstLine="0"/>
        <w:rPr>
          <w:rFonts w:ascii="Times New Roman" w:hAnsi="Times New Roman" w:cs="Times New Roman"/>
          <w:sz w:val="24"/>
          <w:szCs w:val="24"/>
        </w:rPr>
      </w:pPr>
      <w:bookmarkStart w:name="_Toc73446223" w:id="2349"/>
      <w:r>
        <w:rPr>
          <w:rFonts w:ascii="Times New Roman" w:hAnsi="Times New Roman" w:cs="Times New Roman"/>
          <w:sz w:val="24"/>
          <w:szCs w:val="24"/>
        </w:rPr>
        <w:lastRenderedPageBreak/>
        <w:t xml:space="preserve">7.31 </w:t>
      </w:r>
      <w:r w:rsidRPr="00AE0971" w:rsidR="00471BBD">
        <w:rPr>
          <w:rFonts w:ascii="Times New Roman" w:hAnsi="Times New Roman" w:cs="Times New Roman"/>
          <w:sz w:val="24"/>
          <w:szCs w:val="24"/>
        </w:rPr>
        <w:t>RACI Matrix</w:t>
      </w:r>
      <w:bookmarkEnd w:id="2349"/>
      <w:r w:rsidRPr="00AE0971" w:rsidR="00471BBD">
        <w:rPr>
          <w:rFonts w:ascii="Times New Roman" w:hAnsi="Times New Roman" w:cs="Times New Roman"/>
          <w:sz w:val="24"/>
          <w:szCs w:val="24"/>
        </w:rPr>
        <w:t xml:space="preserve"> </w:t>
      </w:r>
    </w:p>
    <w:p w:rsidRPr="00AE0971" w:rsidR="00FD2C14" w:rsidP="00FD2C14" w:rsidRDefault="00FD2C14" w14:paraId="75DE6841" w14:textId="77777777">
      <w:pPr>
        <w:pStyle w:val="NoSpacing"/>
        <w:rPr>
          <w:rFonts w:ascii="Times New Roman" w:hAnsi="Times New Roman" w:cs="Times New Roman"/>
        </w:rPr>
      </w:pPr>
    </w:p>
    <w:p w:rsidRPr="00AE0971" w:rsidR="00471BBD" w:rsidP="00471BBD" w:rsidRDefault="00471BBD" w14:paraId="6908F096" w14:textId="77777777">
      <w:pPr>
        <w:pStyle w:val="NoSpacing"/>
        <w:rPr>
          <w:rFonts w:ascii="Times New Roman" w:hAnsi="Times New Roman" w:cs="Times New Roman"/>
        </w:rPr>
      </w:pPr>
      <w:r w:rsidRPr="00AE0971">
        <w:rPr>
          <w:rFonts w:ascii="Times New Roman" w:hAnsi="Times New Roman" w:cs="Times New Roman"/>
        </w:rPr>
        <w:t>Roles and responsibilities are assigned to specific process activities.</w:t>
      </w:r>
    </w:p>
    <w:p w:rsidRPr="00AE0971" w:rsidR="00FD2C14" w:rsidP="00FD2C14" w:rsidRDefault="00FD2C14" w14:paraId="2F3747D5" w14:textId="77777777">
      <w:pPr>
        <w:pStyle w:val="NoSpacing"/>
        <w:rPr>
          <w:rFonts w:ascii="Times New Roman" w:hAnsi="Times New Roman" w:cs="Times New Roman"/>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2A0" w:firstRow="1" w:lastRow="0" w:firstColumn="1" w:lastColumn="0" w:noHBand="1" w:noVBand="0"/>
      </w:tblPr>
      <w:tblGrid>
        <w:gridCol w:w="1428"/>
        <w:gridCol w:w="3986"/>
        <w:gridCol w:w="612"/>
        <w:gridCol w:w="664"/>
        <w:gridCol w:w="670"/>
        <w:gridCol w:w="663"/>
        <w:gridCol w:w="663"/>
        <w:gridCol w:w="664"/>
      </w:tblGrid>
      <w:tr w:rsidRPr="00AE0971" w:rsidR="00471BBD" w:rsidDel="00EB05E7" w:rsidTr="00740315" w14:paraId="41403C5C" w14:textId="77777777">
        <w:trPr>
          <w:cantSplit/>
          <w:trHeight w:val="2033"/>
          <w:tblHeader/>
        </w:trPr>
        <w:tc>
          <w:tcPr>
            <w:tcW w:w="767" w:type="pct"/>
            <w:shd w:val="clear" w:color="auto" w:fill="012169"/>
            <w:vAlign w:val="bottom"/>
          </w:tcPr>
          <w:p w:rsidRPr="00AE0971" w:rsidR="00471BBD" w:rsidP="00740315" w:rsidRDefault="00471BBD" w14:paraId="46E010B1" w14:textId="77777777">
            <w:pPr>
              <w:keepNext/>
              <w:spacing w:after="120"/>
              <w:rPr>
                <w:rFonts w:ascii="Times New Roman" w:hAnsi="Times New Roman" w:cs="Times New Roman"/>
                <w:b/>
                <w:color w:val="FFFFFF" w:themeColor="background1"/>
                <w:sz w:val="18"/>
                <w:szCs w:val="20"/>
              </w:rPr>
            </w:pPr>
            <w:r w:rsidRPr="00AE0971">
              <w:rPr>
                <w:rFonts w:ascii="Times New Roman" w:hAnsi="Times New Roman" w:cs="Times New Roman"/>
                <w:b/>
                <w:color w:val="FFFFFF" w:themeColor="background1"/>
                <w:sz w:val="18"/>
                <w:szCs w:val="20"/>
              </w:rPr>
              <w:t>ID</w:t>
            </w:r>
          </w:p>
        </w:tc>
        <w:tc>
          <w:tcPr>
            <w:tcW w:w="2135" w:type="pct"/>
            <w:shd w:val="clear" w:color="auto" w:fill="012169"/>
            <w:vAlign w:val="bottom"/>
          </w:tcPr>
          <w:p w:rsidRPr="00AE0971" w:rsidR="00471BBD" w:rsidP="00740315" w:rsidRDefault="00471BBD" w14:paraId="1CED3024" w14:textId="77777777">
            <w:pPr>
              <w:keepNext/>
              <w:spacing w:after="120"/>
              <w:rPr>
                <w:rFonts w:ascii="Times New Roman" w:hAnsi="Times New Roman" w:cs="Times New Roman"/>
                <w:b/>
                <w:color w:val="FFFFFF" w:themeColor="background1"/>
                <w:sz w:val="18"/>
                <w:szCs w:val="20"/>
              </w:rPr>
            </w:pPr>
            <w:r w:rsidRPr="00AE0971">
              <w:rPr>
                <w:rFonts w:ascii="Times New Roman" w:hAnsi="Times New Roman" w:cs="Times New Roman"/>
                <w:b/>
                <w:color w:val="FFFFFF" w:themeColor="background1"/>
                <w:sz w:val="18"/>
                <w:szCs w:val="20"/>
              </w:rPr>
              <w:t>Activities</w:t>
            </w:r>
          </w:p>
        </w:tc>
        <w:tc>
          <w:tcPr>
            <w:tcW w:w="307" w:type="pct"/>
            <w:shd w:val="clear" w:color="auto" w:fill="012169"/>
            <w:textDirection w:val="btLr"/>
            <w:vAlign w:val="center"/>
          </w:tcPr>
          <w:p w:rsidRPr="00AE0971" w:rsidR="00471BBD" w:rsidP="00740315" w:rsidRDefault="00471BBD" w14:paraId="525CA6C0" w14:textId="77777777">
            <w:pPr>
              <w:keepNext/>
              <w:ind w:left="144" w:right="113"/>
              <w:rPr>
                <w:rFonts w:ascii="Times New Roman" w:hAnsi="Times New Roman" w:cs="Times New Roman"/>
                <w:b/>
                <w:color w:val="FFFFFF" w:themeColor="background1"/>
                <w:sz w:val="18"/>
                <w:szCs w:val="20"/>
              </w:rPr>
            </w:pPr>
            <w:r w:rsidRPr="00AE0971">
              <w:rPr>
                <w:rFonts w:ascii="Times New Roman" w:hAnsi="Times New Roman" w:cs="Times New Roman"/>
                <w:b/>
                <w:color w:val="FFFFFF" w:themeColor="background1"/>
                <w:sz w:val="18"/>
              </w:rPr>
              <w:t xml:space="preserve">Change Manager </w:t>
            </w:r>
          </w:p>
        </w:tc>
        <w:tc>
          <w:tcPr>
            <w:tcW w:w="358" w:type="pct"/>
            <w:shd w:val="clear" w:color="auto" w:fill="012169"/>
            <w:textDirection w:val="btLr"/>
            <w:vAlign w:val="center"/>
          </w:tcPr>
          <w:p w:rsidRPr="00AE0971" w:rsidR="00471BBD" w:rsidP="00740315" w:rsidRDefault="00471BBD" w14:paraId="4775ED24" w14:textId="77777777">
            <w:pPr>
              <w:keepNext/>
              <w:ind w:left="144" w:right="113"/>
              <w:rPr>
                <w:rFonts w:ascii="Times New Roman" w:hAnsi="Times New Roman" w:cs="Times New Roman"/>
                <w:b/>
                <w:color w:val="FFFFFF" w:themeColor="background1"/>
                <w:sz w:val="18"/>
                <w:szCs w:val="20"/>
              </w:rPr>
            </w:pPr>
            <w:r w:rsidRPr="00AE0971">
              <w:rPr>
                <w:rFonts w:ascii="Times New Roman" w:hAnsi="Times New Roman" w:cs="Times New Roman"/>
                <w:b/>
                <w:color w:val="FFFFFF" w:themeColor="background1"/>
                <w:sz w:val="18"/>
                <w:szCs w:val="20"/>
              </w:rPr>
              <w:t>Change Requestor</w:t>
            </w:r>
          </w:p>
        </w:tc>
        <w:tc>
          <w:tcPr>
            <w:tcW w:w="361" w:type="pct"/>
            <w:shd w:val="clear" w:color="auto" w:fill="012169"/>
            <w:textDirection w:val="btLr"/>
            <w:vAlign w:val="center"/>
          </w:tcPr>
          <w:p w:rsidRPr="00AE0971" w:rsidR="00471BBD" w:rsidP="00740315" w:rsidRDefault="00471BBD" w14:paraId="12174C4E" w14:textId="77777777">
            <w:pPr>
              <w:keepNext/>
              <w:ind w:left="144" w:right="113"/>
              <w:rPr>
                <w:rFonts w:ascii="Times New Roman" w:hAnsi="Times New Roman" w:cs="Times New Roman"/>
                <w:b/>
                <w:color w:val="FFFFFF" w:themeColor="background1"/>
                <w:sz w:val="18"/>
                <w:szCs w:val="20"/>
              </w:rPr>
            </w:pPr>
            <w:r w:rsidRPr="00AE0971">
              <w:rPr>
                <w:rFonts w:ascii="Times New Roman" w:hAnsi="Times New Roman" w:cs="Times New Roman"/>
                <w:b/>
                <w:color w:val="FFFFFF" w:themeColor="background1"/>
                <w:sz w:val="18"/>
              </w:rPr>
              <w:t>Change Implementer</w:t>
            </w:r>
          </w:p>
        </w:tc>
        <w:tc>
          <w:tcPr>
            <w:tcW w:w="357" w:type="pct"/>
            <w:shd w:val="clear" w:color="auto" w:fill="012169"/>
            <w:textDirection w:val="btLr"/>
          </w:tcPr>
          <w:p w:rsidRPr="00AE0971" w:rsidR="00471BBD" w:rsidP="00740315" w:rsidRDefault="00471BBD" w14:paraId="22D71817" w14:textId="77777777">
            <w:pPr>
              <w:keepNext/>
              <w:ind w:left="144" w:right="113"/>
              <w:rPr>
                <w:rFonts w:ascii="Times New Roman" w:hAnsi="Times New Roman" w:cs="Times New Roman"/>
                <w:b/>
                <w:color w:val="FFFFFF" w:themeColor="background1"/>
                <w:sz w:val="18"/>
              </w:rPr>
            </w:pPr>
            <w:r w:rsidRPr="00AE0971">
              <w:rPr>
                <w:rFonts w:ascii="Times New Roman" w:hAnsi="Times New Roman" w:cs="Times New Roman"/>
                <w:b/>
                <w:color w:val="FFFFFF" w:themeColor="background1"/>
                <w:sz w:val="18"/>
              </w:rPr>
              <w:t>Approver</w:t>
            </w:r>
          </w:p>
        </w:tc>
        <w:tc>
          <w:tcPr>
            <w:tcW w:w="357" w:type="pct"/>
            <w:shd w:val="clear" w:color="auto" w:fill="012169"/>
            <w:textDirection w:val="btLr"/>
          </w:tcPr>
          <w:p w:rsidRPr="00AE0971" w:rsidR="00471BBD" w:rsidP="00740315" w:rsidRDefault="00471BBD" w14:paraId="30C3F656" w14:textId="77777777">
            <w:pPr>
              <w:keepNext/>
              <w:ind w:left="144" w:right="113"/>
              <w:rPr>
                <w:rFonts w:ascii="Times New Roman" w:hAnsi="Times New Roman" w:cs="Times New Roman"/>
                <w:b/>
                <w:color w:val="FFFFFF" w:themeColor="background1"/>
                <w:sz w:val="18"/>
              </w:rPr>
            </w:pPr>
            <w:r w:rsidRPr="00AE0971">
              <w:rPr>
                <w:rFonts w:ascii="Times New Roman" w:hAnsi="Times New Roman" w:cs="Times New Roman"/>
                <w:b/>
                <w:color w:val="FFFFFF" w:themeColor="background1"/>
                <w:sz w:val="18"/>
              </w:rPr>
              <w:t>CAB Member</w:t>
            </w:r>
          </w:p>
        </w:tc>
        <w:tc>
          <w:tcPr>
            <w:tcW w:w="358" w:type="pct"/>
            <w:shd w:val="clear" w:color="auto" w:fill="012169"/>
            <w:textDirection w:val="btLr"/>
          </w:tcPr>
          <w:p w:rsidRPr="00AE0971" w:rsidR="00471BBD" w:rsidP="00740315" w:rsidRDefault="00471BBD" w14:paraId="68CDFBC2" w14:textId="77777777">
            <w:pPr>
              <w:keepNext/>
              <w:ind w:left="144" w:right="113"/>
              <w:rPr>
                <w:rFonts w:ascii="Times New Roman" w:hAnsi="Times New Roman" w:cs="Times New Roman"/>
                <w:b/>
                <w:color w:val="FFFFFF" w:themeColor="background1"/>
                <w:sz w:val="18"/>
              </w:rPr>
            </w:pPr>
            <w:r w:rsidRPr="00AE0971">
              <w:rPr>
                <w:rFonts w:ascii="Times New Roman" w:hAnsi="Times New Roman" w:cs="Times New Roman"/>
                <w:b/>
                <w:color w:val="FFFFFF" w:themeColor="background1"/>
                <w:sz w:val="18"/>
              </w:rPr>
              <w:t>End User</w:t>
            </w:r>
          </w:p>
        </w:tc>
      </w:tr>
      <w:tr w:rsidRPr="00AE0971" w:rsidR="00471BBD" w:rsidTr="00740315" w14:paraId="128200E3" w14:textId="77777777">
        <w:tc>
          <w:tcPr>
            <w:tcW w:w="767" w:type="pct"/>
            <w:shd w:val="clear" w:color="auto" w:fill="62B5E5"/>
            <w:vAlign w:val="center"/>
          </w:tcPr>
          <w:p w:rsidRPr="00AE0971" w:rsidR="00471BBD" w:rsidP="00740315" w:rsidRDefault="00471BBD" w14:paraId="58586B10" w14:textId="77777777">
            <w:pPr>
              <w:keepNext/>
              <w:rPr>
                <w:rFonts w:ascii="Times New Roman" w:hAnsi="Times New Roman" w:cs="Times New Roman"/>
                <w:color w:val="FFFFFF" w:themeColor="background1"/>
                <w:sz w:val="18"/>
              </w:rPr>
            </w:pPr>
            <w:r w:rsidRPr="00AE0971">
              <w:rPr>
                <w:rFonts w:ascii="Times New Roman" w:hAnsi="Times New Roman" w:cs="Times New Roman"/>
                <w:b/>
                <w:color w:val="FFFFFF" w:themeColor="background1"/>
                <w:sz w:val="18"/>
                <w:szCs w:val="20"/>
              </w:rPr>
              <w:t>CHG 1.0</w:t>
            </w:r>
          </w:p>
        </w:tc>
        <w:tc>
          <w:tcPr>
            <w:tcW w:w="2135" w:type="pct"/>
            <w:shd w:val="clear" w:color="auto" w:fill="62B5E5"/>
            <w:vAlign w:val="center"/>
          </w:tcPr>
          <w:p w:rsidRPr="00AE0971" w:rsidR="00471BBD" w:rsidP="00740315" w:rsidRDefault="00471BBD" w14:paraId="53103641" w14:textId="77777777">
            <w:pPr>
              <w:keepNext/>
              <w:rPr>
                <w:rFonts w:ascii="Times New Roman" w:hAnsi="Times New Roman" w:cs="Times New Roman"/>
                <w:color w:val="FFFFFF" w:themeColor="background1"/>
                <w:sz w:val="18"/>
                <w:szCs w:val="20"/>
              </w:rPr>
            </w:pPr>
            <w:r w:rsidRPr="00AE0971">
              <w:rPr>
                <w:rFonts w:ascii="Times New Roman" w:hAnsi="Times New Roman" w:cs="Times New Roman"/>
                <w:b/>
                <w:color w:val="FFFFFF" w:themeColor="background1"/>
                <w:sz w:val="18"/>
                <w:szCs w:val="20"/>
              </w:rPr>
              <w:t>Normal Change</w:t>
            </w:r>
          </w:p>
        </w:tc>
        <w:tc>
          <w:tcPr>
            <w:tcW w:w="307" w:type="pct"/>
            <w:shd w:val="clear" w:color="auto" w:fill="62B5E5"/>
            <w:vAlign w:val="center"/>
          </w:tcPr>
          <w:p w:rsidRPr="00AE0971" w:rsidR="00471BBD" w:rsidP="00740315" w:rsidRDefault="00471BBD" w14:paraId="2FFE359A" w14:textId="77777777">
            <w:pPr>
              <w:keepNext/>
              <w:rPr>
                <w:rFonts w:ascii="Times New Roman" w:hAnsi="Times New Roman" w:cs="Times New Roman"/>
                <w:color w:val="FFFFFF" w:themeColor="background1"/>
                <w:sz w:val="18"/>
                <w:szCs w:val="20"/>
              </w:rPr>
            </w:pPr>
          </w:p>
        </w:tc>
        <w:tc>
          <w:tcPr>
            <w:tcW w:w="358" w:type="pct"/>
            <w:shd w:val="clear" w:color="auto" w:fill="62B5E5"/>
            <w:vAlign w:val="center"/>
          </w:tcPr>
          <w:p w:rsidRPr="00AE0971" w:rsidR="00471BBD" w:rsidP="00740315" w:rsidRDefault="00471BBD" w14:paraId="465B348E" w14:textId="77777777">
            <w:pPr>
              <w:keepNext/>
              <w:rPr>
                <w:rFonts w:ascii="Times New Roman" w:hAnsi="Times New Roman" w:cs="Times New Roman"/>
                <w:color w:val="FFFFFF" w:themeColor="background1"/>
                <w:sz w:val="18"/>
                <w:szCs w:val="20"/>
              </w:rPr>
            </w:pPr>
          </w:p>
        </w:tc>
        <w:tc>
          <w:tcPr>
            <w:tcW w:w="361" w:type="pct"/>
            <w:shd w:val="clear" w:color="auto" w:fill="62B5E5"/>
            <w:vAlign w:val="center"/>
          </w:tcPr>
          <w:p w:rsidRPr="00AE0971" w:rsidR="00471BBD" w:rsidP="00740315" w:rsidRDefault="00471BBD" w14:paraId="33FBFCBC" w14:textId="77777777">
            <w:pPr>
              <w:keepNext/>
              <w:rPr>
                <w:rFonts w:ascii="Times New Roman" w:hAnsi="Times New Roman" w:cs="Times New Roman"/>
                <w:color w:val="FFFFFF" w:themeColor="background1"/>
                <w:sz w:val="18"/>
                <w:szCs w:val="20"/>
              </w:rPr>
            </w:pPr>
          </w:p>
        </w:tc>
        <w:tc>
          <w:tcPr>
            <w:tcW w:w="357" w:type="pct"/>
            <w:shd w:val="clear" w:color="auto" w:fill="62B5E5"/>
          </w:tcPr>
          <w:p w:rsidRPr="00AE0971" w:rsidR="00471BBD" w:rsidP="00740315" w:rsidRDefault="00471BBD" w14:paraId="651B8745" w14:textId="77777777">
            <w:pPr>
              <w:keepNext/>
              <w:rPr>
                <w:rFonts w:ascii="Times New Roman" w:hAnsi="Times New Roman" w:cs="Times New Roman"/>
                <w:b/>
                <w:color w:val="FFFFFF" w:themeColor="background1"/>
                <w:sz w:val="18"/>
                <w:szCs w:val="20"/>
              </w:rPr>
            </w:pPr>
          </w:p>
        </w:tc>
        <w:tc>
          <w:tcPr>
            <w:tcW w:w="357" w:type="pct"/>
            <w:shd w:val="clear" w:color="auto" w:fill="62B5E5"/>
          </w:tcPr>
          <w:p w:rsidRPr="00AE0971" w:rsidR="00471BBD" w:rsidP="00740315" w:rsidRDefault="00471BBD" w14:paraId="6C214D23" w14:textId="77777777">
            <w:pPr>
              <w:keepNext/>
              <w:rPr>
                <w:rFonts w:ascii="Times New Roman" w:hAnsi="Times New Roman" w:cs="Times New Roman"/>
                <w:b/>
                <w:color w:val="FFFFFF" w:themeColor="background1"/>
                <w:sz w:val="18"/>
                <w:szCs w:val="20"/>
              </w:rPr>
            </w:pPr>
          </w:p>
        </w:tc>
        <w:tc>
          <w:tcPr>
            <w:tcW w:w="358" w:type="pct"/>
            <w:shd w:val="clear" w:color="auto" w:fill="62B5E5"/>
          </w:tcPr>
          <w:p w:rsidRPr="00AE0971" w:rsidR="00471BBD" w:rsidP="00740315" w:rsidRDefault="00471BBD" w14:paraId="54992735" w14:textId="77777777">
            <w:pPr>
              <w:keepNext/>
              <w:rPr>
                <w:rFonts w:ascii="Times New Roman" w:hAnsi="Times New Roman" w:cs="Times New Roman"/>
                <w:b/>
                <w:color w:val="FFFFFF" w:themeColor="background1"/>
                <w:sz w:val="18"/>
                <w:szCs w:val="20"/>
              </w:rPr>
            </w:pPr>
          </w:p>
        </w:tc>
      </w:tr>
      <w:tr w:rsidRPr="00AE0971" w:rsidR="00471BBD" w:rsidTr="00740315" w14:paraId="0A5CC2DB" w14:textId="77777777">
        <w:tc>
          <w:tcPr>
            <w:tcW w:w="767" w:type="pct"/>
            <w:vAlign w:val="center"/>
          </w:tcPr>
          <w:p w:rsidRPr="00AE0971" w:rsidR="00471BBD" w:rsidP="00740315" w:rsidRDefault="00471BBD" w14:paraId="2068B5C5" w14:textId="77777777">
            <w:pPr>
              <w:keepNext/>
              <w:rPr>
                <w:rFonts w:ascii="Times New Roman" w:hAnsi="Times New Roman" w:cs="Times New Roman"/>
                <w:sz w:val="18"/>
                <w:szCs w:val="20"/>
              </w:rPr>
            </w:pPr>
            <w:r w:rsidRPr="00AE0971">
              <w:rPr>
                <w:rFonts w:ascii="Times New Roman" w:hAnsi="Times New Roman" w:cs="Times New Roman"/>
                <w:sz w:val="18"/>
                <w:szCs w:val="20"/>
              </w:rPr>
              <w:t>CHG NC.5</w:t>
            </w:r>
          </w:p>
        </w:tc>
        <w:tc>
          <w:tcPr>
            <w:tcW w:w="2135" w:type="pct"/>
            <w:vAlign w:val="center"/>
          </w:tcPr>
          <w:p w:rsidRPr="00AE0971" w:rsidR="00471BBD" w:rsidP="00740315" w:rsidRDefault="00471BBD" w14:paraId="6C120DF9" w14:textId="77777777">
            <w:pPr>
              <w:keepNext/>
              <w:rPr>
                <w:rFonts w:ascii="Times New Roman" w:hAnsi="Times New Roman" w:cs="Times New Roman"/>
                <w:sz w:val="18"/>
                <w:szCs w:val="20"/>
              </w:rPr>
            </w:pPr>
            <w:r w:rsidRPr="00AE0971">
              <w:rPr>
                <w:rFonts w:ascii="Times New Roman" w:hAnsi="Times New Roman" w:cs="Times New Roman"/>
                <w:sz w:val="18"/>
                <w:szCs w:val="20"/>
              </w:rPr>
              <w:t>Create New RFC</w:t>
            </w:r>
          </w:p>
        </w:tc>
        <w:tc>
          <w:tcPr>
            <w:tcW w:w="307" w:type="pct"/>
            <w:vAlign w:val="center"/>
          </w:tcPr>
          <w:p w:rsidRPr="00AE0971" w:rsidR="00471BBD" w:rsidP="00740315" w:rsidRDefault="00471BBD" w14:paraId="0BAEE745" w14:textId="77777777">
            <w:pPr>
              <w:keepNext/>
              <w:jc w:val="center"/>
              <w:rPr>
                <w:rFonts w:ascii="Times New Roman" w:hAnsi="Times New Roman" w:cs="Times New Roman"/>
                <w:sz w:val="18"/>
                <w:szCs w:val="20"/>
              </w:rPr>
            </w:pPr>
          </w:p>
        </w:tc>
        <w:tc>
          <w:tcPr>
            <w:tcW w:w="358" w:type="pct"/>
            <w:vAlign w:val="center"/>
          </w:tcPr>
          <w:p w:rsidRPr="00AE0971" w:rsidR="00471BBD" w:rsidP="00740315" w:rsidRDefault="00471BBD" w14:paraId="4FEB056D" w14:textId="77777777">
            <w:pPr>
              <w:keepNext/>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063C0BC1" w14:textId="77777777">
            <w:pPr>
              <w:keepNext/>
              <w:jc w:val="center"/>
              <w:rPr>
                <w:rFonts w:ascii="Times New Roman" w:hAnsi="Times New Roman" w:cs="Times New Roman"/>
                <w:sz w:val="18"/>
                <w:szCs w:val="20"/>
              </w:rPr>
            </w:pPr>
          </w:p>
        </w:tc>
        <w:tc>
          <w:tcPr>
            <w:tcW w:w="357" w:type="pct"/>
          </w:tcPr>
          <w:p w:rsidRPr="00AE0971" w:rsidR="00471BBD" w:rsidP="00740315" w:rsidRDefault="00471BBD" w14:paraId="489BA6D5" w14:textId="77777777">
            <w:pPr>
              <w:keepNext/>
              <w:jc w:val="center"/>
              <w:rPr>
                <w:rFonts w:ascii="Times New Roman" w:hAnsi="Times New Roman" w:cs="Times New Roman"/>
                <w:sz w:val="18"/>
                <w:szCs w:val="20"/>
              </w:rPr>
            </w:pPr>
          </w:p>
        </w:tc>
        <w:tc>
          <w:tcPr>
            <w:tcW w:w="357" w:type="pct"/>
          </w:tcPr>
          <w:p w:rsidRPr="00AE0971" w:rsidR="00471BBD" w:rsidP="00740315" w:rsidRDefault="00471BBD" w14:paraId="165C0A4E" w14:textId="77777777">
            <w:pPr>
              <w:keepNext/>
              <w:rPr>
                <w:rFonts w:ascii="Times New Roman" w:hAnsi="Times New Roman" w:cs="Times New Roman"/>
                <w:sz w:val="18"/>
                <w:szCs w:val="20"/>
              </w:rPr>
            </w:pPr>
          </w:p>
        </w:tc>
        <w:tc>
          <w:tcPr>
            <w:tcW w:w="358" w:type="pct"/>
          </w:tcPr>
          <w:p w:rsidRPr="00AE0971" w:rsidR="00471BBD" w:rsidP="00740315" w:rsidRDefault="00471BBD" w14:paraId="64040C67" w14:textId="77777777">
            <w:pPr>
              <w:keepNext/>
              <w:rPr>
                <w:rFonts w:ascii="Times New Roman" w:hAnsi="Times New Roman" w:cs="Times New Roman"/>
                <w:sz w:val="18"/>
                <w:szCs w:val="20"/>
              </w:rPr>
            </w:pPr>
          </w:p>
        </w:tc>
      </w:tr>
      <w:tr w:rsidRPr="00AE0971" w:rsidR="00471BBD" w:rsidTr="00740315" w14:paraId="50F4B5B0" w14:textId="77777777">
        <w:tc>
          <w:tcPr>
            <w:tcW w:w="767" w:type="pct"/>
            <w:vAlign w:val="center"/>
          </w:tcPr>
          <w:p w:rsidRPr="00AE0971" w:rsidR="00471BBD" w:rsidP="00740315" w:rsidRDefault="00471BBD" w14:paraId="23AC1391" w14:textId="77777777">
            <w:pPr>
              <w:rPr>
                <w:rFonts w:ascii="Times New Roman" w:hAnsi="Times New Roman" w:cs="Times New Roman"/>
                <w:sz w:val="18"/>
                <w:szCs w:val="20"/>
              </w:rPr>
            </w:pPr>
            <w:r w:rsidRPr="00AE0971">
              <w:rPr>
                <w:rFonts w:ascii="Times New Roman" w:hAnsi="Times New Roman" w:cs="Times New Roman"/>
                <w:sz w:val="18"/>
                <w:szCs w:val="20"/>
              </w:rPr>
              <w:t>CHG NC.1</w:t>
            </w:r>
          </w:p>
        </w:tc>
        <w:tc>
          <w:tcPr>
            <w:tcW w:w="2135" w:type="pct"/>
            <w:shd w:val="clear" w:color="auto" w:fill="auto"/>
            <w:vAlign w:val="center"/>
          </w:tcPr>
          <w:p w:rsidRPr="00AE0971" w:rsidR="00471BBD" w:rsidP="00740315" w:rsidRDefault="00471BBD" w14:paraId="1B776A82" w14:textId="77777777">
            <w:pPr>
              <w:rPr>
                <w:rFonts w:ascii="Times New Roman" w:hAnsi="Times New Roman" w:cs="Times New Roman"/>
                <w:sz w:val="18"/>
                <w:szCs w:val="20"/>
              </w:rPr>
            </w:pPr>
            <w:r w:rsidRPr="00AE0971">
              <w:rPr>
                <w:rFonts w:ascii="Times New Roman" w:hAnsi="Times New Roman" w:cs="Times New Roman"/>
                <w:sz w:val="18"/>
                <w:szCs w:val="20"/>
              </w:rPr>
              <w:t>Document Change Details</w:t>
            </w:r>
          </w:p>
        </w:tc>
        <w:tc>
          <w:tcPr>
            <w:tcW w:w="307" w:type="pct"/>
            <w:vAlign w:val="center"/>
          </w:tcPr>
          <w:p w:rsidRPr="00AE0971" w:rsidR="00471BBD" w:rsidP="00740315" w:rsidRDefault="00471BBD" w14:paraId="4F3DC5FB" w14:textId="77777777">
            <w:pPr>
              <w:jc w:val="center"/>
              <w:rPr>
                <w:rFonts w:ascii="Times New Roman" w:hAnsi="Times New Roman" w:cs="Times New Roman"/>
                <w:sz w:val="18"/>
                <w:szCs w:val="20"/>
              </w:rPr>
            </w:pPr>
          </w:p>
        </w:tc>
        <w:tc>
          <w:tcPr>
            <w:tcW w:w="358" w:type="pct"/>
            <w:vAlign w:val="center"/>
          </w:tcPr>
          <w:p w:rsidRPr="00AE0971" w:rsidR="00471BBD" w:rsidP="00740315" w:rsidRDefault="00471BBD" w14:paraId="0FE11656"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4922A726" w14:textId="77777777">
            <w:pPr>
              <w:jc w:val="center"/>
              <w:rPr>
                <w:rFonts w:ascii="Times New Roman" w:hAnsi="Times New Roman" w:cs="Times New Roman"/>
                <w:sz w:val="18"/>
                <w:szCs w:val="20"/>
              </w:rPr>
            </w:pPr>
          </w:p>
        </w:tc>
        <w:tc>
          <w:tcPr>
            <w:tcW w:w="357" w:type="pct"/>
          </w:tcPr>
          <w:p w:rsidRPr="00AE0971" w:rsidR="00471BBD" w:rsidP="00740315" w:rsidRDefault="00471BBD" w14:paraId="517348B3" w14:textId="77777777">
            <w:pPr>
              <w:jc w:val="center"/>
              <w:rPr>
                <w:rFonts w:ascii="Times New Roman" w:hAnsi="Times New Roman" w:cs="Times New Roman"/>
                <w:sz w:val="18"/>
                <w:szCs w:val="20"/>
              </w:rPr>
            </w:pPr>
          </w:p>
        </w:tc>
        <w:tc>
          <w:tcPr>
            <w:tcW w:w="357" w:type="pct"/>
          </w:tcPr>
          <w:p w:rsidRPr="00AE0971" w:rsidR="00471BBD" w:rsidP="00740315" w:rsidRDefault="00471BBD" w14:paraId="4EB8EA72" w14:textId="77777777">
            <w:pPr>
              <w:rPr>
                <w:rFonts w:ascii="Times New Roman" w:hAnsi="Times New Roman" w:cs="Times New Roman"/>
                <w:sz w:val="18"/>
                <w:szCs w:val="20"/>
              </w:rPr>
            </w:pPr>
          </w:p>
        </w:tc>
        <w:tc>
          <w:tcPr>
            <w:tcW w:w="358" w:type="pct"/>
          </w:tcPr>
          <w:p w:rsidRPr="00AE0971" w:rsidR="00471BBD" w:rsidP="00740315" w:rsidRDefault="00471BBD" w14:paraId="2706F514" w14:textId="77777777">
            <w:pPr>
              <w:rPr>
                <w:rFonts w:ascii="Times New Roman" w:hAnsi="Times New Roman" w:cs="Times New Roman"/>
                <w:sz w:val="18"/>
                <w:szCs w:val="20"/>
              </w:rPr>
            </w:pPr>
          </w:p>
        </w:tc>
      </w:tr>
      <w:tr w:rsidRPr="00AE0971" w:rsidR="00471BBD" w:rsidTr="00740315" w14:paraId="043CD463" w14:textId="77777777">
        <w:tc>
          <w:tcPr>
            <w:tcW w:w="767" w:type="pct"/>
            <w:vAlign w:val="center"/>
          </w:tcPr>
          <w:p w:rsidRPr="00AE0971" w:rsidR="00471BBD" w:rsidP="00740315" w:rsidRDefault="00471BBD" w14:paraId="56EB0E55" w14:textId="77777777">
            <w:pPr>
              <w:rPr>
                <w:rFonts w:ascii="Times New Roman" w:hAnsi="Times New Roman" w:cs="Times New Roman"/>
                <w:sz w:val="18"/>
                <w:szCs w:val="20"/>
              </w:rPr>
            </w:pPr>
            <w:r w:rsidRPr="00AE0971">
              <w:rPr>
                <w:rFonts w:ascii="Times New Roman" w:hAnsi="Times New Roman" w:cs="Times New Roman"/>
                <w:sz w:val="18"/>
                <w:szCs w:val="20"/>
              </w:rPr>
              <w:t>CHG NC.15</w:t>
            </w:r>
          </w:p>
        </w:tc>
        <w:tc>
          <w:tcPr>
            <w:tcW w:w="2135" w:type="pct"/>
            <w:vAlign w:val="center"/>
          </w:tcPr>
          <w:p w:rsidRPr="00AE0971" w:rsidR="00471BBD" w:rsidP="00740315" w:rsidRDefault="00471BBD" w14:paraId="1291B437" w14:textId="77777777">
            <w:pPr>
              <w:rPr>
                <w:rFonts w:ascii="Times New Roman" w:hAnsi="Times New Roman" w:cs="Times New Roman"/>
                <w:sz w:val="18"/>
                <w:szCs w:val="20"/>
              </w:rPr>
            </w:pPr>
            <w:r w:rsidRPr="00AE0971">
              <w:rPr>
                <w:rFonts w:ascii="Times New Roman" w:hAnsi="Times New Roman" w:cs="Times New Roman"/>
                <w:sz w:val="18"/>
                <w:szCs w:val="20"/>
              </w:rPr>
              <w:t>Document Change Plans</w:t>
            </w:r>
          </w:p>
        </w:tc>
        <w:tc>
          <w:tcPr>
            <w:tcW w:w="307" w:type="pct"/>
            <w:vAlign w:val="center"/>
          </w:tcPr>
          <w:p w:rsidRPr="00AE0971" w:rsidR="00471BBD" w:rsidP="00740315" w:rsidRDefault="00471BBD" w14:paraId="7ABB5394" w14:textId="77777777">
            <w:pPr>
              <w:jc w:val="center"/>
              <w:rPr>
                <w:rFonts w:ascii="Times New Roman" w:hAnsi="Times New Roman" w:cs="Times New Roman"/>
                <w:sz w:val="18"/>
                <w:szCs w:val="20"/>
              </w:rPr>
            </w:pPr>
          </w:p>
        </w:tc>
        <w:tc>
          <w:tcPr>
            <w:tcW w:w="358" w:type="pct"/>
            <w:vAlign w:val="center"/>
          </w:tcPr>
          <w:p w:rsidRPr="00AE0971" w:rsidR="00471BBD" w:rsidP="00740315" w:rsidRDefault="00471BBD" w14:paraId="7F825E68"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476CAF8C" w14:textId="77777777">
            <w:pPr>
              <w:jc w:val="center"/>
              <w:rPr>
                <w:rFonts w:ascii="Times New Roman" w:hAnsi="Times New Roman" w:cs="Times New Roman"/>
                <w:sz w:val="18"/>
                <w:szCs w:val="20"/>
              </w:rPr>
            </w:pPr>
          </w:p>
        </w:tc>
        <w:tc>
          <w:tcPr>
            <w:tcW w:w="357" w:type="pct"/>
          </w:tcPr>
          <w:p w:rsidRPr="00AE0971" w:rsidR="00471BBD" w:rsidP="00740315" w:rsidRDefault="00471BBD" w14:paraId="2F9759C3" w14:textId="77777777">
            <w:pPr>
              <w:jc w:val="center"/>
              <w:rPr>
                <w:rFonts w:ascii="Times New Roman" w:hAnsi="Times New Roman" w:cs="Times New Roman"/>
                <w:sz w:val="18"/>
                <w:szCs w:val="20"/>
              </w:rPr>
            </w:pPr>
          </w:p>
        </w:tc>
        <w:tc>
          <w:tcPr>
            <w:tcW w:w="357" w:type="pct"/>
          </w:tcPr>
          <w:p w:rsidRPr="00AE0971" w:rsidR="00471BBD" w:rsidP="00740315" w:rsidRDefault="00471BBD" w14:paraId="5C5B67C1" w14:textId="77777777">
            <w:pPr>
              <w:rPr>
                <w:rFonts w:ascii="Times New Roman" w:hAnsi="Times New Roman" w:cs="Times New Roman"/>
                <w:sz w:val="18"/>
                <w:szCs w:val="20"/>
              </w:rPr>
            </w:pPr>
          </w:p>
        </w:tc>
        <w:tc>
          <w:tcPr>
            <w:tcW w:w="358" w:type="pct"/>
          </w:tcPr>
          <w:p w:rsidRPr="00AE0971" w:rsidR="00471BBD" w:rsidP="00740315" w:rsidRDefault="00471BBD" w14:paraId="39A82FC1" w14:textId="77777777">
            <w:pPr>
              <w:rPr>
                <w:rFonts w:ascii="Times New Roman" w:hAnsi="Times New Roman" w:cs="Times New Roman"/>
                <w:sz w:val="18"/>
                <w:szCs w:val="20"/>
              </w:rPr>
            </w:pPr>
          </w:p>
        </w:tc>
      </w:tr>
      <w:tr w:rsidRPr="00AE0971" w:rsidR="00471BBD" w:rsidTr="00740315" w14:paraId="0514D54C" w14:textId="77777777">
        <w:tc>
          <w:tcPr>
            <w:tcW w:w="767" w:type="pct"/>
            <w:vAlign w:val="center"/>
          </w:tcPr>
          <w:p w:rsidRPr="00AE0971" w:rsidR="00471BBD" w:rsidP="00740315" w:rsidRDefault="00471BBD" w14:paraId="2CAC8234" w14:textId="77777777">
            <w:pPr>
              <w:rPr>
                <w:rFonts w:ascii="Times New Roman" w:hAnsi="Times New Roman" w:cs="Times New Roman"/>
                <w:sz w:val="18"/>
                <w:szCs w:val="20"/>
              </w:rPr>
            </w:pPr>
            <w:r w:rsidRPr="00AE0971">
              <w:rPr>
                <w:rFonts w:ascii="Times New Roman" w:hAnsi="Times New Roman" w:cs="Times New Roman"/>
                <w:sz w:val="18"/>
                <w:szCs w:val="20"/>
              </w:rPr>
              <w:t>CHG NC.2</w:t>
            </w:r>
          </w:p>
        </w:tc>
        <w:tc>
          <w:tcPr>
            <w:tcW w:w="2135" w:type="pct"/>
            <w:vAlign w:val="center"/>
          </w:tcPr>
          <w:p w:rsidRPr="00AE0971" w:rsidR="00471BBD" w:rsidP="00740315" w:rsidRDefault="00471BBD" w14:paraId="710BCD1E" w14:textId="77777777">
            <w:pPr>
              <w:rPr>
                <w:rFonts w:ascii="Times New Roman" w:hAnsi="Times New Roman" w:cs="Times New Roman"/>
                <w:sz w:val="18"/>
                <w:szCs w:val="20"/>
              </w:rPr>
            </w:pPr>
            <w:r w:rsidRPr="00AE0971">
              <w:rPr>
                <w:rFonts w:ascii="Times New Roman" w:hAnsi="Times New Roman" w:cs="Times New Roman"/>
                <w:sz w:val="18"/>
                <w:szCs w:val="20"/>
              </w:rPr>
              <w:t>Document Change Schedule</w:t>
            </w:r>
          </w:p>
        </w:tc>
        <w:tc>
          <w:tcPr>
            <w:tcW w:w="307" w:type="pct"/>
            <w:vAlign w:val="center"/>
          </w:tcPr>
          <w:p w:rsidRPr="00AE0971" w:rsidR="00471BBD" w:rsidP="00740315" w:rsidRDefault="00471BBD" w14:paraId="6CC8FBFF" w14:textId="77777777">
            <w:pPr>
              <w:jc w:val="center"/>
              <w:rPr>
                <w:rFonts w:ascii="Times New Roman" w:hAnsi="Times New Roman" w:cs="Times New Roman"/>
                <w:sz w:val="18"/>
                <w:szCs w:val="20"/>
              </w:rPr>
            </w:pPr>
          </w:p>
        </w:tc>
        <w:tc>
          <w:tcPr>
            <w:tcW w:w="358" w:type="pct"/>
            <w:vAlign w:val="center"/>
          </w:tcPr>
          <w:p w:rsidRPr="00AE0971" w:rsidR="00471BBD" w:rsidP="00740315" w:rsidRDefault="00471BBD" w14:paraId="75784877"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2280ED8D" w14:textId="77777777">
            <w:pPr>
              <w:jc w:val="center"/>
              <w:rPr>
                <w:rFonts w:ascii="Times New Roman" w:hAnsi="Times New Roman" w:cs="Times New Roman"/>
                <w:sz w:val="18"/>
                <w:szCs w:val="20"/>
              </w:rPr>
            </w:pPr>
          </w:p>
        </w:tc>
        <w:tc>
          <w:tcPr>
            <w:tcW w:w="357" w:type="pct"/>
          </w:tcPr>
          <w:p w:rsidRPr="00AE0971" w:rsidR="00471BBD" w:rsidP="00740315" w:rsidRDefault="00471BBD" w14:paraId="4725F87D" w14:textId="77777777">
            <w:pPr>
              <w:jc w:val="center"/>
              <w:rPr>
                <w:rFonts w:ascii="Times New Roman" w:hAnsi="Times New Roman" w:cs="Times New Roman"/>
                <w:sz w:val="18"/>
                <w:szCs w:val="20"/>
              </w:rPr>
            </w:pPr>
          </w:p>
        </w:tc>
        <w:tc>
          <w:tcPr>
            <w:tcW w:w="357" w:type="pct"/>
          </w:tcPr>
          <w:p w:rsidRPr="00AE0971" w:rsidR="00471BBD" w:rsidP="00740315" w:rsidRDefault="00471BBD" w14:paraId="16BAAB14" w14:textId="77777777">
            <w:pPr>
              <w:rPr>
                <w:rFonts w:ascii="Times New Roman" w:hAnsi="Times New Roman" w:cs="Times New Roman"/>
                <w:sz w:val="18"/>
                <w:szCs w:val="20"/>
              </w:rPr>
            </w:pPr>
          </w:p>
        </w:tc>
        <w:tc>
          <w:tcPr>
            <w:tcW w:w="358" w:type="pct"/>
          </w:tcPr>
          <w:p w:rsidRPr="00AE0971" w:rsidR="00471BBD" w:rsidP="00740315" w:rsidRDefault="00471BBD" w14:paraId="1241E5AD" w14:textId="77777777">
            <w:pPr>
              <w:rPr>
                <w:rFonts w:ascii="Times New Roman" w:hAnsi="Times New Roman" w:cs="Times New Roman"/>
                <w:sz w:val="18"/>
                <w:szCs w:val="20"/>
              </w:rPr>
            </w:pPr>
          </w:p>
        </w:tc>
      </w:tr>
      <w:tr w:rsidRPr="00AE0971" w:rsidR="00471BBD" w:rsidTr="00740315" w14:paraId="69E70745" w14:textId="77777777">
        <w:tc>
          <w:tcPr>
            <w:tcW w:w="767" w:type="pct"/>
            <w:vAlign w:val="center"/>
          </w:tcPr>
          <w:p w:rsidRPr="00AE0971" w:rsidR="00471BBD" w:rsidP="00740315" w:rsidRDefault="00471BBD" w14:paraId="0B4787F9" w14:textId="77777777">
            <w:pPr>
              <w:rPr>
                <w:rFonts w:ascii="Times New Roman" w:hAnsi="Times New Roman" w:cs="Times New Roman"/>
                <w:sz w:val="18"/>
                <w:szCs w:val="20"/>
              </w:rPr>
            </w:pPr>
            <w:r w:rsidRPr="00AE0971">
              <w:rPr>
                <w:rFonts w:ascii="Times New Roman" w:hAnsi="Times New Roman" w:cs="Times New Roman"/>
                <w:sz w:val="18"/>
                <w:szCs w:val="20"/>
              </w:rPr>
              <w:t>CHG NC.25</w:t>
            </w:r>
          </w:p>
        </w:tc>
        <w:tc>
          <w:tcPr>
            <w:tcW w:w="2135" w:type="pct"/>
            <w:vAlign w:val="center"/>
          </w:tcPr>
          <w:p w:rsidRPr="00AE0971" w:rsidR="00471BBD" w:rsidP="00740315" w:rsidRDefault="00471BBD" w14:paraId="52381A3F" w14:textId="77777777">
            <w:pPr>
              <w:rPr>
                <w:rFonts w:ascii="Times New Roman" w:hAnsi="Times New Roman" w:cs="Times New Roman"/>
                <w:sz w:val="18"/>
                <w:szCs w:val="20"/>
              </w:rPr>
            </w:pPr>
            <w:r w:rsidRPr="00AE0971">
              <w:rPr>
                <w:rFonts w:ascii="Times New Roman" w:hAnsi="Times New Roman" w:cs="Times New Roman"/>
                <w:sz w:val="18"/>
                <w:szCs w:val="20"/>
              </w:rPr>
              <w:t>Check Conflicts</w:t>
            </w:r>
          </w:p>
        </w:tc>
        <w:tc>
          <w:tcPr>
            <w:tcW w:w="307" w:type="pct"/>
            <w:vAlign w:val="center"/>
          </w:tcPr>
          <w:p w:rsidRPr="00AE0971" w:rsidR="00471BBD" w:rsidP="00740315" w:rsidRDefault="00471BBD" w14:paraId="4D53C4F8" w14:textId="77777777">
            <w:pPr>
              <w:jc w:val="center"/>
              <w:rPr>
                <w:rFonts w:ascii="Times New Roman" w:hAnsi="Times New Roman" w:cs="Times New Roman"/>
                <w:sz w:val="18"/>
                <w:szCs w:val="20"/>
              </w:rPr>
            </w:pPr>
          </w:p>
        </w:tc>
        <w:tc>
          <w:tcPr>
            <w:tcW w:w="358" w:type="pct"/>
            <w:vAlign w:val="center"/>
          </w:tcPr>
          <w:p w:rsidRPr="00AE0971" w:rsidR="00471BBD" w:rsidP="00740315" w:rsidRDefault="00471BBD" w14:paraId="21B82F05"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31F08CE3" w14:textId="77777777">
            <w:pPr>
              <w:jc w:val="center"/>
              <w:rPr>
                <w:rFonts w:ascii="Times New Roman" w:hAnsi="Times New Roman" w:cs="Times New Roman"/>
                <w:sz w:val="18"/>
                <w:szCs w:val="20"/>
              </w:rPr>
            </w:pPr>
          </w:p>
        </w:tc>
        <w:tc>
          <w:tcPr>
            <w:tcW w:w="357" w:type="pct"/>
          </w:tcPr>
          <w:p w:rsidRPr="00AE0971" w:rsidR="00471BBD" w:rsidP="00740315" w:rsidRDefault="00471BBD" w14:paraId="7459B189" w14:textId="77777777">
            <w:pPr>
              <w:jc w:val="center"/>
              <w:rPr>
                <w:rFonts w:ascii="Times New Roman" w:hAnsi="Times New Roman" w:cs="Times New Roman"/>
                <w:sz w:val="18"/>
                <w:szCs w:val="20"/>
              </w:rPr>
            </w:pPr>
          </w:p>
        </w:tc>
        <w:tc>
          <w:tcPr>
            <w:tcW w:w="357" w:type="pct"/>
          </w:tcPr>
          <w:p w:rsidRPr="00AE0971" w:rsidR="00471BBD" w:rsidP="00740315" w:rsidRDefault="00471BBD" w14:paraId="2FFCC324" w14:textId="77777777">
            <w:pPr>
              <w:rPr>
                <w:rFonts w:ascii="Times New Roman" w:hAnsi="Times New Roman" w:cs="Times New Roman"/>
                <w:sz w:val="18"/>
                <w:szCs w:val="20"/>
              </w:rPr>
            </w:pPr>
          </w:p>
        </w:tc>
        <w:tc>
          <w:tcPr>
            <w:tcW w:w="358" w:type="pct"/>
          </w:tcPr>
          <w:p w:rsidRPr="00AE0971" w:rsidR="00471BBD" w:rsidP="00740315" w:rsidRDefault="00471BBD" w14:paraId="0ED704FD" w14:textId="77777777">
            <w:pPr>
              <w:rPr>
                <w:rFonts w:ascii="Times New Roman" w:hAnsi="Times New Roman" w:cs="Times New Roman"/>
                <w:sz w:val="18"/>
                <w:szCs w:val="20"/>
              </w:rPr>
            </w:pPr>
          </w:p>
        </w:tc>
      </w:tr>
      <w:tr w:rsidRPr="00AE0971" w:rsidR="00471BBD" w:rsidTr="00740315" w14:paraId="01DCC5D7" w14:textId="77777777">
        <w:tc>
          <w:tcPr>
            <w:tcW w:w="767" w:type="pct"/>
            <w:vAlign w:val="center"/>
          </w:tcPr>
          <w:p w:rsidRPr="00AE0971" w:rsidR="00471BBD" w:rsidP="00740315" w:rsidRDefault="00471BBD" w14:paraId="5F0EC618" w14:textId="77777777">
            <w:pPr>
              <w:rPr>
                <w:rFonts w:ascii="Times New Roman" w:hAnsi="Times New Roman" w:cs="Times New Roman"/>
                <w:sz w:val="18"/>
                <w:szCs w:val="20"/>
              </w:rPr>
            </w:pPr>
            <w:r w:rsidRPr="00AE0971">
              <w:rPr>
                <w:rFonts w:ascii="Times New Roman" w:hAnsi="Times New Roman" w:cs="Times New Roman"/>
                <w:sz w:val="18"/>
                <w:szCs w:val="20"/>
              </w:rPr>
              <w:t>CHG NC.3</w:t>
            </w:r>
          </w:p>
        </w:tc>
        <w:tc>
          <w:tcPr>
            <w:tcW w:w="2135" w:type="pct"/>
            <w:vAlign w:val="center"/>
          </w:tcPr>
          <w:p w:rsidRPr="00AE0971" w:rsidR="00471BBD" w:rsidP="00740315" w:rsidRDefault="00471BBD" w14:paraId="54D2735D" w14:textId="77777777">
            <w:pPr>
              <w:rPr>
                <w:rFonts w:ascii="Times New Roman" w:hAnsi="Times New Roman" w:cs="Times New Roman"/>
                <w:sz w:val="18"/>
                <w:szCs w:val="20"/>
              </w:rPr>
            </w:pPr>
            <w:r w:rsidRPr="00AE0971">
              <w:rPr>
                <w:rFonts w:ascii="Times New Roman" w:hAnsi="Times New Roman" w:cs="Times New Roman"/>
                <w:sz w:val="18"/>
                <w:szCs w:val="20"/>
              </w:rPr>
              <w:t>Submit for Approval</w:t>
            </w:r>
          </w:p>
        </w:tc>
        <w:tc>
          <w:tcPr>
            <w:tcW w:w="307" w:type="pct"/>
            <w:vAlign w:val="center"/>
          </w:tcPr>
          <w:p w:rsidRPr="00AE0971" w:rsidR="00471BBD" w:rsidP="00740315" w:rsidRDefault="00471BBD" w14:paraId="28A09F29" w14:textId="77777777">
            <w:pPr>
              <w:jc w:val="center"/>
              <w:rPr>
                <w:rFonts w:ascii="Times New Roman" w:hAnsi="Times New Roman" w:cs="Times New Roman"/>
                <w:sz w:val="18"/>
                <w:szCs w:val="20"/>
              </w:rPr>
            </w:pPr>
            <w:r w:rsidRPr="00AE0971">
              <w:rPr>
                <w:rFonts w:ascii="Times New Roman" w:hAnsi="Times New Roman" w:cs="Times New Roman"/>
                <w:sz w:val="18"/>
                <w:szCs w:val="20"/>
              </w:rPr>
              <w:t>I</w:t>
            </w:r>
          </w:p>
        </w:tc>
        <w:tc>
          <w:tcPr>
            <w:tcW w:w="358" w:type="pct"/>
            <w:vAlign w:val="center"/>
          </w:tcPr>
          <w:p w:rsidRPr="00AE0971" w:rsidR="00471BBD" w:rsidP="00740315" w:rsidRDefault="00471BBD" w14:paraId="3506C2B5"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5F687949" w14:textId="77777777">
            <w:pPr>
              <w:jc w:val="center"/>
              <w:rPr>
                <w:rFonts w:ascii="Times New Roman" w:hAnsi="Times New Roman" w:cs="Times New Roman"/>
                <w:sz w:val="18"/>
                <w:szCs w:val="20"/>
              </w:rPr>
            </w:pPr>
            <w:r w:rsidRPr="00AE0971">
              <w:rPr>
                <w:rFonts w:ascii="Times New Roman" w:hAnsi="Times New Roman" w:cs="Times New Roman"/>
                <w:sz w:val="18"/>
                <w:szCs w:val="20"/>
              </w:rPr>
              <w:t>I</w:t>
            </w:r>
          </w:p>
        </w:tc>
        <w:tc>
          <w:tcPr>
            <w:tcW w:w="357" w:type="pct"/>
          </w:tcPr>
          <w:p w:rsidRPr="00AE0971" w:rsidR="00471BBD" w:rsidP="00740315" w:rsidRDefault="00471BBD" w14:paraId="4601D610" w14:textId="77777777">
            <w:pPr>
              <w:jc w:val="center"/>
              <w:rPr>
                <w:rFonts w:ascii="Times New Roman" w:hAnsi="Times New Roman" w:cs="Times New Roman"/>
                <w:sz w:val="18"/>
                <w:szCs w:val="20"/>
              </w:rPr>
            </w:pPr>
          </w:p>
        </w:tc>
        <w:tc>
          <w:tcPr>
            <w:tcW w:w="357" w:type="pct"/>
          </w:tcPr>
          <w:p w:rsidRPr="00AE0971" w:rsidR="00471BBD" w:rsidP="00740315" w:rsidRDefault="00471BBD" w14:paraId="4F7DF6E8" w14:textId="77777777">
            <w:pPr>
              <w:rPr>
                <w:rFonts w:ascii="Times New Roman" w:hAnsi="Times New Roman" w:cs="Times New Roman"/>
                <w:sz w:val="18"/>
                <w:szCs w:val="20"/>
              </w:rPr>
            </w:pPr>
          </w:p>
        </w:tc>
        <w:tc>
          <w:tcPr>
            <w:tcW w:w="358" w:type="pct"/>
          </w:tcPr>
          <w:p w:rsidRPr="00AE0971" w:rsidR="00471BBD" w:rsidP="00740315" w:rsidRDefault="00471BBD" w14:paraId="2E760CFB" w14:textId="77777777">
            <w:pPr>
              <w:rPr>
                <w:rFonts w:ascii="Times New Roman" w:hAnsi="Times New Roman" w:cs="Times New Roman"/>
                <w:sz w:val="18"/>
                <w:szCs w:val="20"/>
              </w:rPr>
            </w:pPr>
          </w:p>
        </w:tc>
      </w:tr>
      <w:tr w:rsidRPr="00AE0971" w:rsidR="00471BBD" w:rsidTr="00740315" w14:paraId="52C4CA80" w14:textId="77777777">
        <w:tc>
          <w:tcPr>
            <w:tcW w:w="767" w:type="pct"/>
            <w:vAlign w:val="center"/>
          </w:tcPr>
          <w:p w:rsidRPr="00AE0971" w:rsidR="00471BBD" w:rsidP="00740315" w:rsidRDefault="00471BBD" w14:paraId="0D9E759E" w14:textId="77777777">
            <w:pPr>
              <w:rPr>
                <w:rFonts w:ascii="Times New Roman" w:hAnsi="Times New Roman" w:cs="Times New Roman"/>
                <w:sz w:val="18"/>
                <w:szCs w:val="20"/>
              </w:rPr>
            </w:pPr>
            <w:r w:rsidRPr="00AE0971">
              <w:rPr>
                <w:rFonts w:ascii="Times New Roman" w:hAnsi="Times New Roman" w:cs="Times New Roman"/>
                <w:sz w:val="18"/>
                <w:szCs w:val="20"/>
              </w:rPr>
              <w:t>CHG NC.35</w:t>
            </w:r>
          </w:p>
        </w:tc>
        <w:tc>
          <w:tcPr>
            <w:tcW w:w="2135" w:type="pct"/>
            <w:vAlign w:val="center"/>
          </w:tcPr>
          <w:p w:rsidRPr="00AE0971" w:rsidR="00471BBD" w:rsidP="00740315" w:rsidRDefault="00471BBD" w14:paraId="1312DDD5" w14:textId="77777777">
            <w:pPr>
              <w:rPr>
                <w:rFonts w:ascii="Times New Roman" w:hAnsi="Times New Roman" w:cs="Times New Roman"/>
                <w:sz w:val="18"/>
                <w:szCs w:val="20"/>
              </w:rPr>
            </w:pPr>
            <w:r w:rsidRPr="00AE0971">
              <w:rPr>
                <w:rFonts w:ascii="Times New Roman" w:hAnsi="Times New Roman" w:cs="Times New Roman"/>
                <w:sz w:val="18"/>
                <w:szCs w:val="20"/>
              </w:rPr>
              <w:t>Review Content</w:t>
            </w:r>
          </w:p>
        </w:tc>
        <w:tc>
          <w:tcPr>
            <w:tcW w:w="307" w:type="pct"/>
            <w:vAlign w:val="center"/>
          </w:tcPr>
          <w:p w:rsidRPr="00AE0971" w:rsidR="00471BBD" w:rsidP="00740315" w:rsidRDefault="00471BBD" w14:paraId="55D4FE08"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58" w:type="pct"/>
            <w:vAlign w:val="center"/>
          </w:tcPr>
          <w:p w:rsidRPr="00AE0971" w:rsidR="00471BBD" w:rsidP="00740315" w:rsidRDefault="00471BBD" w14:paraId="672267F3" w14:textId="77777777">
            <w:pPr>
              <w:jc w:val="center"/>
              <w:rPr>
                <w:rFonts w:ascii="Times New Roman" w:hAnsi="Times New Roman" w:cs="Times New Roman"/>
                <w:sz w:val="18"/>
                <w:szCs w:val="20"/>
              </w:rPr>
            </w:pPr>
            <w:r w:rsidRPr="00AE0971">
              <w:rPr>
                <w:rFonts w:ascii="Times New Roman" w:hAnsi="Times New Roman" w:cs="Times New Roman"/>
                <w:sz w:val="18"/>
                <w:szCs w:val="20"/>
              </w:rPr>
              <w:t>C</w:t>
            </w:r>
          </w:p>
        </w:tc>
        <w:tc>
          <w:tcPr>
            <w:tcW w:w="361" w:type="pct"/>
            <w:vAlign w:val="center"/>
          </w:tcPr>
          <w:p w:rsidRPr="00AE0971" w:rsidR="00471BBD" w:rsidP="00740315" w:rsidRDefault="00471BBD" w14:paraId="2DFAB676" w14:textId="77777777">
            <w:pPr>
              <w:jc w:val="center"/>
              <w:rPr>
                <w:rFonts w:ascii="Times New Roman" w:hAnsi="Times New Roman" w:cs="Times New Roman"/>
                <w:sz w:val="18"/>
                <w:szCs w:val="20"/>
              </w:rPr>
            </w:pPr>
            <w:r w:rsidRPr="00AE0971">
              <w:rPr>
                <w:rFonts w:ascii="Times New Roman" w:hAnsi="Times New Roman" w:cs="Times New Roman"/>
                <w:sz w:val="18"/>
                <w:szCs w:val="20"/>
              </w:rPr>
              <w:t>C</w:t>
            </w:r>
          </w:p>
        </w:tc>
        <w:tc>
          <w:tcPr>
            <w:tcW w:w="357" w:type="pct"/>
          </w:tcPr>
          <w:p w:rsidRPr="00AE0971" w:rsidR="00471BBD" w:rsidP="00740315" w:rsidRDefault="00471BBD" w14:paraId="063696E6" w14:textId="77777777">
            <w:pPr>
              <w:jc w:val="center"/>
              <w:rPr>
                <w:rFonts w:ascii="Times New Roman" w:hAnsi="Times New Roman" w:cs="Times New Roman"/>
                <w:sz w:val="18"/>
                <w:szCs w:val="20"/>
              </w:rPr>
            </w:pPr>
          </w:p>
        </w:tc>
        <w:tc>
          <w:tcPr>
            <w:tcW w:w="357" w:type="pct"/>
          </w:tcPr>
          <w:p w:rsidRPr="00AE0971" w:rsidR="00471BBD" w:rsidP="00740315" w:rsidRDefault="00471BBD" w14:paraId="7747BAB6" w14:textId="77777777">
            <w:pPr>
              <w:rPr>
                <w:rFonts w:ascii="Times New Roman" w:hAnsi="Times New Roman" w:cs="Times New Roman"/>
                <w:sz w:val="18"/>
                <w:szCs w:val="20"/>
              </w:rPr>
            </w:pPr>
          </w:p>
        </w:tc>
        <w:tc>
          <w:tcPr>
            <w:tcW w:w="358" w:type="pct"/>
          </w:tcPr>
          <w:p w:rsidRPr="00AE0971" w:rsidR="00471BBD" w:rsidP="00740315" w:rsidRDefault="00471BBD" w14:paraId="15D2CB0F" w14:textId="77777777">
            <w:pPr>
              <w:rPr>
                <w:rFonts w:ascii="Times New Roman" w:hAnsi="Times New Roman" w:cs="Times New Roman"/>
                <w:sz w:val="18"/>
                <w:szCs w:val="20"/>
              </w:rPr>
            </w:pPr>
          </w:p>
        </w:tc>
      </w:tr>
      <w:tr w:rsidRPr="00AE0971" w:rsidR="00471BBD" w:rsidTr="00740315" w14:paraId="2F5AE969" w14:textId="77777777">
        <w:tc>
          <w:tcPr>
            <w:tcW w:w="767" w:type="pct"/>
            <w:vAlign w:val="center"/>
          </w:tcPr>
          <w:p w:rsidRPr="00AE0971" w:rsidR="00471BBD" w:rsidP="00740315" w:rsidRDefault="00471BBD" w14:paraId="62997859" w14:textId="77777777">
            <w:pPr>
              <w:rPr>
                <w:rFonts w:ascii="Times New Roman" w:hAnsi="Times New Roman" w:cs="Times New Roman"/>
                <w:sz w:val="18"/>
                <w:szCs w:val="20"/>
              </w:rPr>
            </w:pPr>
            <w:r w:rsidRPr="00AE0971">
              <w:rPr>
                <w:rFonts w:ascii="Times New Roman" w:hAnsi="Times New Roman" w:cs="Times New Roman"/>
                <w:sz w:val="18"/>
                <w:szCs w:val="20"/>
              </w:rPr>
              <w:t>CHG NC.4</w:t>
            </w:r>
          </w:p>
        </w:tc>
        <w:tc>
          <w:tcPr>
            <w:tcW w:w="2135" w:type="pct"/>
            <w:vAlign w:val="center"/>
          </w:tcPr>
          <w:p w:rsidRPr="00AE0971" w:rsidR="00471BBD" w:rsidP="00740315" w:rsidRDefault="00471BBD" w14:paraId="34AAE518" w14:textId="77777777">
            <w:pPr>
              <w:rPr>
                <w:rFonts w:ascii="Times New Roman" w:hAnsi="Times New Roman" w:cs="Times New Roman"/>
                <w:sz w:val="18"/>
                <w:szCs w:val="20"/>
              </w:rPr>
            </w:pPr>
            <w:r w:rsidRPr="00AE0971">
              <w:rPr>
                <w:rFonts w:ascii="Times New Roman" w:hAnsi="Times New Roman" w:cs="Times New Roman"/>
                <w:sz w:val="18"/>
                <w:szCs w:val="20"/>
              </w:rPr>
              <w:t>Assess Risk</w:t>
            </w:r>
          </w:p>
        </w:tc>
        <w:tc>
          <w:tcPr>
            <w:tcW w:w="307" w:type="pct"/>
            <w:vAlign w:val="center"/>
          </w:tcPr>
          <w:p w:rsidRPr="00AE0971" w:rsidR="00471BBD" w:rsidP="00740315" w:rsidRDefault="00471BBD" w14:paraId="1B239FBD"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58" w:type="pct"/>
            <w:vAlign w:val="center"/>
          </w:tcPr>
          <w:p w:rsidRPr="00AE0971" w:rsidR="00471BBD" w:rsidP="00740315" w:rsidRDefault="00471BBD" w14:paraId="40B3DD38" w14:textId="77777777">
            <w:pPr>
              <w:jc w:val="center"/>
              <w:rPr>
                <w:rFonts w:ascii="Times New Roman" w:hAnsi="Times New Roman" w:cs="Times New Roman"/>
                <w:sz w:val="18"/>
                <w:szCs w:val="20"/>
              </w:rPr>
            </w:pPr>
            <w:r w:rsidRPr="00AE0971">
              <w:rPr>
                <w:rFonts w:ascii="Times New Roman" w:hAnsi="Times New Roman" w:cs="Times New Roman"/>
                <w:sz w:val="18"/>
                <w:szCs w:val="20"/>
              </w:rPr>
              <w:t>C</w:t>
            </w:r>
          </w:p>
        </w:tc>
        <w:tc>
          <w:tcPr>
            <w:tcW w:w="361" w:type="pct"/>
            <w:vAlign w:val="center"/>
          </w:tcPr>
          <w:p w:rsidRPr="00AE0971" w:rsidR="00471BBD" w:rsidP="00740315" w:rsidRDefault="00471BBD" w14:paraId="4F3A72BA" w14:textId="77777777">
            <w:pPr>
              <w:jc w:val="center"/>
              <w:rPr>
                <w:rFonts w:ascii="Times New Roman" w:hAnsi="Times New Roman" w:cs="Times New Roman"/>
                <w:sz w:val="18"/>
                <w:szCs w:val="20"/>
              </w:rPr>
            </w:pPr>
            <w:r w:rsidRPr="00AE0971">
              <w:rPr>
                <w:rFonts w:ascii="Times New Roman" w:hAnsi="Times New Roman" w:cs="Times New Roman"/>
                <w:sz w:val="18"/>
                <w:szCs w:val="20"/>
              </w:rPr>
              <w:t>C</w:t>
            </w:r>
          </w:p>
        </w:tc>
        <w:tc>
          <w:tcPr>
            <w:tcW w:w="357" w:type="pct"/>
          </w:tcPr>
          <w:p w:rsidRPr="00AE0971" w:rsidR="00471BBD" w:rsidP="00740315" w:rsidRDefault="00471BBD" w14:paraId="10502B0E" w14:textId="77777777">
            <w:pPr>
              <w:jc w:val="center"/>
              <w:rPr>
                <w:rFonts w:ascii="Times New Roman" w:hAnsi="Times New Roman" w:cs="Times New Roman"/>
                <w:sz w:val="18"/>
                <w:szCs w:val="20"/>
              </w:rPr>
            </w:pPr>
          </w:p>
        </w:tc>
        <w:tc>
          <w:tcPr>
            <w:tcW w:w="357" w:type="pct"/>
          </w:tcPr>
          <w:p w:rsidRPr="00AE0971" w:rsidR="00471BBD" w:rsidP="00740315" w:rsidRDefault="00471BBD" w14:paraId="6E90779F" w14:textId="77777777">
            <w:pPr>
              <w:rPr>
                <w:rFonts w:ascii="Times New Roman" w:hAnsi="Times New Roman" w:cs="Times New Roman"/>
                <w:sz w:val="18"/>
                <w:szCs w:val="20"/>
              </w:rPr>
            </w:pPr>
          </w:p>
        </w:tc>
        <w:tc>
          <w:tcPr>
            <w:tcW w:w="358" w:type="pct"/>
          </w:tcPr>
          <w:p w:rsidRPr="00AE0971" w:rsidR="00471BBD" w:rsidP="00740315" w:rsidRDefault="00471BBD" w14:paraId="374A102A" w14:textId="77777777">
            <w:pPr>
              <w:rPr>
                <w:rFonts w:ascii="Times New Roman" w:hAnsi="Times New Roman" w:cs="Times New Roman"/>
                <w:sz w:val="18"/>
                <w:szCs w:val="20"/>
              </w:rPr>
            </w:pPr>
          </w:p>
        </w:tc>
      </w:tr>
      <w:tr w:rsidRPr="00AE0971" w:rsidR="00471BBD" w:rsidTr="00740315" w14:paraId="6794F6F5" w14:textId="77777777">
        <w:tc>
          <w:tcPr>
            <w:tcW w:w="767" w:type="pct"/>
            <w:vAlign w:val="center"/>
          </w:tcPr>
          <w:p w:rsidRPr="00AE0971" w:rsidR="00471BBD" w:rsidP="00740315" w:rsidRDefault="00471BBD" w14:paraId="4DB925EE" w14:textId="77777777">
            <w:pPr>
              <w:rPr>
                <w:rFonts w:ascii="Times New Roman" w:hAnsi="Times New Roman" w:cs="Times New Roman"/>
                <w:sz w:val="18"/>
                <w:szCs w:val="20"/>
              </w:rPr>
            </w:pPr>
            <w:r w:rsidRPr="00AE0971">
              <w:rPr>
                <w:rFonts w:ascii="Times New Roman" w:hAnsi="Times New Roman" w:cs="Times New Roman"/>
                <w:sz w:val="18"/>
                <w:szCs w:val="20"/>
              </w:rPr>
              <w:t>CHG NC.45</w:t>
            </w:r>
          </w:p>
        </w:tc>
        <w:tc>
          <w:tcPr>
            <w:tcW w:w="2135" w:type="pct"/>
            <w:vAlign w:val="center"/>
          </w:tcPr>
          <w:p w:rsidRPr="00AE0971" w:rsidR="00471BBD" w:rsidP="00740315" w:rsidRDefault="00471BBD" w14:paraId="52F0EB8F" w14:textId="77777777">
            <w:pPr>
              <w:rPr>
                <w:rFonts w:ascii="Times New Roman" w:hAnsi="Times New Roman" w:cs="Times New Roman"/>
                <w:sz w:val="18"/>
                <w:szCs w:val="20"/>
              </w:rPr>
            </w:pPr>
            <w:r w:rsidRPr="00AE0971">
              <w:rPr>
                <w:rFonts w:ascii="Times New Roman" w:hAnsi="Times New Roman" w:cs="Times New Roman"/>
                <w:sz w:val="18"/>
                <w:szCs w:val="20"/>
              </w:rPr>
              <w:t>Conduct Technical Assessment</w:t>
            </w:r>
          </w:p>
        </w:tc>
        <w:tc>
          <w:tcPr>
            <w:tcW w:w="307" w:type="pct"/>
            <w:vAlign w:val="center"/>
          </w:tcPr>
          <w:p w:rsidRPr="00AE0971" w:rsidR="00471BBD" w:rsidP="00740315" w:rsidRDefault="00471BBD" w14:paraId="7F89AD74" w14:textId="77777777">
            <w:pPr>
              <w:jc w:val="center"/>
              <w:rPr>
                <w:rFonts w:ascii="Times New Roman" w:hAnsi="Times New Roman" w:cs="Times New Roman"/>
                <w:sz w:val="18"/>
                <w:szCs w:val="20"/>
              </w:rPr>
            </w:pPr>
            <w:r w:rsidRPr="00AE0971">
              <w:rPr>
                <w:rFonts w:ascii="Times New Roman" w:hAnsi="Times New Roman" w:cs="Times New Roman"/>
                <w:sz w:val="18"/>
                <w:szCs w:val="20"/>
              </w:rPr>
              <w:t>I</w:t>
            </w:r>
          </w:p>
        </w:tc>
        <w:tc>
          <w:tcPr>
            <w:tcW w:w="358" w:type="pct"/>
            <w:vAlign w:val="center"/>
          </w:tcPr>
          <w:p w:rsidRPr="00AE0971" w:rsidR="00471BBD" w:rsidP="00740315" w:rsidRDefault="00471BBD" w14:paraId="5FD0398B" w14:textId="77777777">
            <w:pPr>
              <w:jc w:val="center"/>
              <w:rPr>
                <w:rFonts w:ascii="Times New Roman" w:hAnsi="Times New Roman" w:cs="Times New Roman"/>
                <w:sz w:val="18"/>
                <w:szCs w:val="20"/>
              </w:rPr>
            </w:pPr>
            <w:r w:rsidRPr="00AE0971">
              <w:rPr>
                <w:rFonts w:ascii="Times New Roman" w:hAnsi="Times New Roman" w:cs="Times New Roman"/>
                <w:sz w:val="18"/>
                <w:szCs w:val="20"/>
              </w:rPr>
              <w:t>C/I</w:t>
            </w:r>
          </w:p>
        </w:tc>
        <w:tc>
          <w:tcPr>
            <w:tcW w:w="361" w:type="pct"/>
            <w:vAlign w:val="center"/>
          </w:tcPr>
          <w:p w:rsidRPr="00AE0971" w:rsidR="00471BBD" w:rsidP="00740315" w:rsidRDefault="00471BBD" w14:paraId="523C73D2" w14:textId="77777777">
            <w:pPr>
              <w:jc w:val="center"/>
              <w:rPr>
                <w:rFonts w:ascii="Times New Roman" w:hAnsi="Times New Roman" w:cs="Times New Roman"/>
                <w:sz w:val="18"/>
                <w:szCs w:val="20"/>
              </w:rPr>
            </w:pPr>
            <w:r w:rsidRPr="00AE0971">
              <w:rPr>
                <w:rFonts w:ascii="Times New Roman" w:hAnsi="Times New Roman" w:cs="Times New Roman"/>
                <w:sz w:val="18"/>
                <w:szCs w:val="20"/>
              </w:rPr>
              <w:t>C/I</w:t>
            </w:r>
          </w:p>
        </w:tc>
        <w:tc>
          <w:tcPr>
            <w:tcW w:w="357" w:type="pct"/>
          </w:tcPr>
          <w:p w:rsidRPr="00AE0971" w:rsidR="00471BBD" w:rsidP="00740315" w:rsidRDefault="00471BBD" w14:paraId="74340F76"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57" w:type="pct"/>
          </w:tcPr>
          <w:p w:rsidRPr="00AE0971" w:rsidR="00471BBD" w:rsidP="00740315" w:rsidRDefault="00471BBD" w14:paraId="0C420959" w14:textId="77777777">
            <w:pPr>
              <w:rPr>
                <w:rFonts w:ascii="Times New Roman" w:hAnsi="Times New Roman" w:cs="Times New Roman"/>
                <w:sz w:val="18"/>
                <w:szCs w:val="20"/>
              </w:rPr>
            </w:pPr>
          </w:p>
        </w:tc>
        <w:tc>
          <w:tcPr>
            <w:tcW w:w="358" w:type="pct"/>
          </w:tcPr>
          <w:p w:rsidRPr="00AE0971" w:rsidR="00471BBD" w:rsidP="00740315" w:rsidRDefault="00471BBD" w14:paraId="5C6D48F6" w14:textId="77777777">
            <w:pPr>
              <w:rPr>
                <w:rFonts w:ascii="Times New Roman" w:hAnsi="Times New Roman" w:cs="Times New Roman"/>
                <w:sz w:val="18"/>
                <w:szCs w:val="20"/>
              </w:rPr>
            </w:pPr>
          </w:p>
        </w:tc>
      </w:tr>
      <w:tr w:rsidRPr="00AE0971" w:rsidR="00471BBD" w:rsidTr="00740315" w14:paraId="5989FC42" w14:textId="77777777">
        <w:tc>
          <w:tcPr>
            <w:tcW w:w="767" w:type="pct"/>
            <w:vAlign w:val="center"/>
          </w:tcPr>
          <w:p w:rsidRPr="00AE0971" w:rsidR="00471BBD" w:rsidP="00740315" w:rsidRDefault="00471BBD" w14:paraId="58D2FCEE" w14:textId="77777777">
            <w:pPr>
              <w:rPr>
                <w:rFonts w:ascii="Times New Roman" w:hAnsi="Times New Roman" w:cs="Times New Roman"/>
                <w:sz w:val="18"/>
                <w:szCs w:val="20"/>
              </w:rPr>
            </w:pPr>
            <w:r w:rsidRPr="00AE0971">
              <w:rPr>
                <w:rFonts w:ascii="Times New Roman" w:hAnsi="Times New Roman" w:cs="Times New Roman"/>
                <w:sz w:val="18"/>
                <w:szCs w:val="20"/>
              </w:rPr>
              <w:t>CHG NC.5</w:t>
            </w:r>
          </w:p>
        </w:tc>
        <w:tc>
          <w:tcPr>
            <w:tcW w:w="2135" w:type="pct"/>
            <w:vAlign w:val="center"/>
          </w:tcPr>
          <w:p w:rsidRPr="00AE0971" w:rsidR="00471BBD" w:rsidP="00740315" w:rsidRDefault="00471BBD" w14:paraId="313E0DD4" w14:textId="77777777">
            <w:pPr>
              <w:rPr>
                <w:rFonts w:ascii="Times New Roman" w:hAnsi="Times New Roman" w:cs="Times New Roman"/>
                <w:sz w:val="18"/>
                <w:szCs w:val="20"/>
              </w:rPr>
            </w:pPr>
            <w:r w:rsidRPr="00AE0971">
              <w:rPr>
                <w:rFonts w:ascii="Times New Roman" w:hAnsi="Times New Roman" w:cs="Times New Roman"/>
                <w:sz w:val="18"/>
                <w:szCs w:val="20"/>
              </w:rPr>
              <w:t>Authorize Change</w:t>
            </w:r>
          </w:p>
        </w:tc>
        <w:tc>
          <w:tcPr>
            <w:tcW w:w="307" w:type="pct"/>
            <w:vAlign w:val="center"/>
          </w:tcPr>
          <w:p w:rsidRPr="00AE0971" w:rsidR="00471BBD" w:rsidP="00740315" w:rsidRDefault="00471BBD" w14:paraId="34A54FEA"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58" w:type="pct"/>
            <w:vAlign w:val="center"/>
          </w:tcPr>
          <w:p w:rsidRPr="00AE0971" w:rsidR="00471BBD" w:rsidP="00740315" w:rsidRDefault="00471BBD" w14:paraId="44F78BF0" w14:textId="77777777">
            <w:pPr>
              <w:jc w:val="center"/>
              <w:rPr>
                <w:rFonts w:ascii="Times New Roman" w:hAnsi="Times New Roman" w:cs="Times New Roman"/>
                <w:sz w:val="18"/>
                <w:szCs w:val="20"/>
              </w:rPr>
            </w:pPr>
            <w:r w:rsidRPr="00AE0971">
              <w:rPr>
                <w:rFonts w:ascii="Times New Roman" w:hAnsi="Times New Roman" w:cs="Times New Roman"/>
                <w:sz w:val="18"/>
                <w:szCs w:val="20"/>
              </w:rPr>
              <w:t>I</w:t>
            </w:r>
          </w:p>
        </w:tc>
        <w:tc>
          <w:tcPr>
            <w:tcW w:w="361" w:type="pct"/>
            <w:vAlign w:val="center"/>
          </w:tcPr>
          <w:p w:rsidRPr="00AE0971" w:rsidR="00471BBD" w:rsidP="00740315" w:rsidRDefault="00471BBD" w14:paraId="67C05E69" w14:textId="77777777">
            <w:pPr>
              <w:jc w:val="center"/>
              <w:rPr>
                <w:rFonts w:ascii="Times New Roman" w:hAnsi="Times New Roman" w:cs="Times New Roman"/>
                <w:sz w:val="18"/>
                <w:szCs w:val="20"/>
              </w:rPr>
            </w:pPr>
            <w:r w:rsidRPr="00AE0971">
              <w:rPr>
                <w:rFonts w:ascii="Times New Roman" w:hAnsi="Times New Roman" w:cs="Times New Roman"/>
                <w:sz w:val="18"/>
                <w:szCs w:val="20"/>
              </w:rPr>
              <w:t>I</w:t>
            </w:r>
          </w:p>
        </w:tc>
        <w:tc>
          <w:tcPr>
            <w:tcW w:w="357" w:type="pct"/>
          </w:tcPr>
          <w:p w:rsidRPr="00AE0971" w:rsidR="00471BBD" w:rsidP="00740315" w:rsidRDefault="00471BBD" w14:paraId="59F2D562" w14:textId="77777777">
            <w:pPr>
              <w:jc w:val="center"/>
              <w:rPr>
                <w:rFonts w:ascii="Times New Roman" w:hAnsi="Times New Roman" w:cs="Times New Roman"/>
                <w:sz w:val="18"/>
                <w:szCs w:val="20"/>
              </w:rPr>
            </w:pPr>
            <w:r w:rsidRPr="00AE0971">
              <w:rPr>
                <w:rFonts w:ascii="Times New Roman" w:hAnsi="Times New Roman" w:cs="Times New Roman"/>
                <w:sz w:val="18"/>
                <w:szCs w:val="20"/>
              </w:rPr>
              <w:t>R</w:t>
            </w:r>
          </w:p>
        </w:tc>
        <w:tc>
          <w:tcPr>
            <w:tcW w:w="357" w:type="pct"/>
          </w:tcPr>
          <w:p w:rsidRPr="00AE0971" w:rsidR="00471BBD" w:rsidP="00740315" w:rsidRDefault="00471BBD" w14:paraId="53F0F860" w14:textId="77777777">
            <w:pPr>
              <w:rPr>
                <w:rFonts w:ascii="Times New Roman" w:hAnsi="Times New Roman" w:cs="Times New Roman"/>
                <w:sz w:val="18"/>
                <w:szCs w:val="20"/>
              </w:rPr>
            </w:pPr>
          </w:p>
        </w:tc>
        <w:tc>
          <w:tcPr>
            <w:tcW w:w="358" w:type="pct"/>
          </w:tcPr>
          <w:p w:rsidRPr="00AE0971" w:rsidR="00471BBD" w:rsidP="00740315" w:rsidRDefault="00471BBD" w14:paraId="5E756AAB" w14:textId="77777777">
            <w:pPr>
              <w:rPr>
                <w:rFonts w:ascii="Times New Roman" w:hAnsi="Times New Roman" w:cs="Times New Roman"/>
                <w:sz w:val="18"/>
                <w:szCs w:val="20"/>
              </w:rPr>
            </w:pPr>
          </w:p>
        </w:tc>
      </w:tr>
      <w:tr w:rsidRPr="00AE0971" w:rsidR="00471BBD" w:rsidTr="00740315" w14:paraId="63E00795" w14:textId="77777777">
        <w:tc>
          <w:tcPr>
            <w:tcW w:w="767" w:type="pct"/>
            <w:vAlign w:val="center"/>
          </w:tcPr>
          <w:p w:rsidRPr="00AE0971" w:rsidR="00471BBD" w:rsidP="00740315" w:rsidRDefault="00471BBD" w14:paraId="1D9F5D86" w14:textId="77777777">
            <w:pPr>
              <w:rPr>
                <w:rFonts w:ascii="Times New Roman" w:hAnsi="Times New Roman" w:cs="Times New Roman"/>
                <w:sz w:val="18"/>
                <w:szCs w:val="20"/>
              </w:rPr>
            </w:pPr>
            <w:r w:rsidRPr="00AE0971">
              <w:rPr>
                <w:rFonts w:ascii="Times New Roman" w:hAnsi="Times New Roman" w:cs="Times New Roman"/>
                <w:sz w:val="18"/>
                <w:szCs w:val="20"/>
              </w:rPr>
              <w:t>CHG NC.55</w:t>
            </w:r>
          </w:p>
        </w:tc>
        <w:tc>
          <w:tcPr>
            <w:tcW w:w="2135" w:type="pct"/>
            <w:vAlign w:val="center"/>
          </w:tcPr>
          <w:p w:rsidRPr="00AE0971" w:rsidR="00471BBD" w:rsidP="00740315" w:rsidRDefault="00471BBD" w14:paraId="05D3A697" w14:textId="77777777">
            <w:pPr>
              <w:rPr>
                <w:rFonts w:ascii="Times New Roman" w:hAnsi="Times New Roman" w:cs="Times New Roman"/>
                <w:sz w:val="18"/>
                <w:szCs w:val="20"/>
              </w:rPr>
            </w:pPr>
            <w:r w:rsidRPr="00AE0971">
              <w:rPr>
                <w:rFonts w:ascii="Times New Roman" w:hAnsi="Times New Roman" w:cs="Times New Roman"/>
                <w:sz w:val="18"/>
                <w:szCs w:val="20"/>
              </w:rPr>
              <w:t>Prepare for Change Implementation</w:t>
            </w:r>
          </w:p>
        </w:tc>
        <w:tc>
          <w:tcPr>
            <w:tcW w:w="307" w:type="pct"/>
            <w:vAlign w:val="center"/>
          </w:tcPr>
          <w:p w:rsidRPr="00AE0971" w:rsidR="00471BBD" w:rsidP="00740315" w:rsidRDefault="00471BBD" w14:paraId="23AA9838"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58" w:type="pct"/>
            <w:vAlign w:val="center"/>
          </w:tcPr>
          <w:p w:rsidRPr="00AE0971" w:rsidR="00471BBD" w:rsidP="00740315" w:rsidRDefault="00471BBD" w14:paraId="629E5A02" w14:textId="77777777">
            <w:pPr>
              <w:jc w:val="center"/>
              <w:rPr>
                <w:rFonts w:ascii="Times New Roman" w:hAnsi="Times New Roman" w:cs="Times New Roman"/>
                <w:sz w:val="18"/>
                <w:szCs w:val="20"/>
              </w:rPr>
            </w:pPr>
          </w:p>
        </w:tc>
        <w:tc>
          <w:tcPr>
            <w:tcW w:w="361" w:type="pct"/>
            <w:vAlign w:val="center"/>
          </w:tcPr>
          <w:p w:rsidRPr="00AE0971" w:rsidR="00471BBD" w:rsidP="00740315" w:rsidRDefault="00471BBD" w14:paraId="6FEFEB5F" w14:textId="77777777">
            <w:pPr>
              <w:jc w:val="center"/>
              <w:rPr>
                <w:rFonts w:ascii="Times New Roman" w:hAnsi="Times New Roman" w:cs="Times New Roman"/>
                <w:sz w:val="18"/>
                <w:szCs w:val="20"/>
              </w:rPr>
            </w:pPr>
            <w:r w:rsidRPr="00AE0971">
              <w:rPr>
                <w:rFonts w:ascii="Times New Roman" w:hAnsi="Times New Roman" w:cs="Times New Roman"/>
                <w:sz w:val="18"/>
                <w:szCs w:val="20"/>
              </w:rPr>
              <w:t>R</w:t>
            </w:r>
          </w:p>
        </w:tc>
        <w:tc>
          <w:tcPr>
            <w:tcW w:w="357" w:type="pct"/>
          </w:tcPr>
          <w:p w:rsidRPr="00AE0971" w:rsidR="00471BBD" w:rsidP="00740315" w:rsidRDefault="00471BBD" w14:paraId="622583E3" w14:textId="77777777">
            <w:pPr>
              <w:jc w:val="center"/>
              <w:rPr>
                <w:rFonts w:ascii="Times New Roman" w:hAnsi="Times New Roman" w:cs="Times New Roman"/>
                <w:sz w:val="18"/>
                <w:szCs w:val="20"/>
              </w:rPr>
            </w:pPr>
          </w:p>
        </w:tc>
        <w:tc>
          <w:tcPr>
            <w:tcW w:w="357" w:type="pct"/>
          </w:tcPr>
          <w:p w:rsidRPr="00AE0971" w:rsidR="00471BBD" w:rsidP="00740315" w:rsidRDefault="00471BBD" w14:paraId="5441765A" w14:textId="77777777">
            <w:pPr>
              <w:rPr>
                <w:rFonts w:ascii="Times New Roman" w:hAnsi="Times New Roman" w:cs="Times New Roman"/>
                <w:sz w:val="18"/>
                <w:szCs w:val="20"/>
              </w:rPr>
            </w:pPr>
          </w:p>
        </w:tc>
        <w:tc>
          <w:tcPr>
            <w:tcW w:w="358" w:type="pct"/>
          </w:tcPr>
          <w:p w:rsidRPr="00AE0971" w:rsidR="00471BBD" w:rsidP="00740315" w:rsidRDefault="00471BBD" w14:paraId="6E664132" w14:textId="77777777">
            <w:pPr>
              <w:rPr>
                <w:rFonts w:ascii="Times New Roman" w:hAnsi="Times New Roman" w:cs="Times New Roman"/>
                <w:sz w:val="18"/>
                <w:szCs w:val="20"/>
              </w:rPr>
            </w:pPr>
          </w:p>
        </w:tc>
      </w:tr>
      <w:tr w:rsidRPr="00AE0971" w:rsidR="00471BBD" w:rsidTr="00740315" w14:paraId="455999CF" w14:textId="77777777">
        <w:tc>
          <w:tcPr>
            <w:tcW w:w="767" w:type="pct"/>
            <w:vAlign w:val="center"/>
          </w:tcPr>
          <w:p w:rsidRPr="00AE0971" w:rsidR="00471BBD" w:rsidP="00740315" w:rsidRDefault="00471BBD" w14:paraId="248FD90A" w14:textId="77777777">
            <w:pPr>
              <w:rPr>
                <w:rFonts w:ascii="Times New Roman" w:hAnsi="Times New Roman" w:cs="Times New Roman"/>
                <w:sz w:val="18"/>
                <w:szCs w:val="20"/>
              </w:rPr>
            </w:pPr>
            <w:r w:rsidRPr="00AE0971">
              <w:rPr>
                <w:rFonts w:ascii="Times New Roman" w:hAnsi="Times New Roman" w:cs="Times New Roman"/>
                <w:sz w:val="18"/>
                <w:szCs w:val="20"/>
              </w:rPr>
              <w:t>CHG NC.6</w:t>
            </w:r>
          </w:p>
        </w:tc>
        <w:tc>
          <w:tcPr>
            <w:tcW w:w="2135" w:type="pct"/>
            <w:vAlign w:val="center"/>
          </w:tcPr>
          <w:p w:rsidRPr="00AE0971" w:rsidR="00471BBD" w:rsidP="00740315" w:rsidRDefault="00471BBD" w14:paraId="3D861C6A" w14:textId="77777777">
            <w:pPr>
              <w:rPr>
                <w:rFonts w:ascii="Times New Roman" w:hAnsi="Times New Roman" w:cs="Times New Roman"/>
                <w:sz w:val="18"/>
                <w:szCs w:val="20"/>
              </w:rPr>
            </w:pPr>
            <w:r w:rsidRPr="00AE0971">
              <w:rPr>
                <w:rFonts w:ascii="Times New Roman" w:hAnsi="Times New Roman" w:cs="Times New Roman"/>
                <w:sz w:val="18"/>
                <w:szCs w:val="20"/>
              </w:rPr>
              <w:t>Validate Change</w:t>
            </w:r>
          </w:p>
        </w:tc>
        <w:tc>
          <w:tcPr>
            <w:tcW w:w="307" w:type="pct"/>
            <w:vAlign w:val="center"/>
          </w:tcPr>
          <w:p w:rsidRPr="00AE0971" w:rsidR="00471BBD" w:rsidP="00740315" w:rsidRDefault="00471BBD" w14:paraId="5CFCE8CC" w14:textId="77777777">
            <w:pPr>
              <w:jc w:val="center"/>
              <w:rPr>
                <w:rFonts w:ascii="Times New Roman" w:hAnsi="Times New Roman" w:cs="Times New Roman"/>
                <w:sz w:val="18"/>
                <w:szCs w:val="20"/>
              </w:rPr>
            </w:pPr>
            <w:r w:rsidRPr="00AE0971">
              <w:rPr>
                <w:rFonts w:ascii="Times New Roman" w:hAnsi="Times New Roman" w:cs="Times New Roman"/>
                <w:sz w:val="18"/>
                <w:szCs w:val="20"/>
              </w:rPr>
              <w:t>I</w:t>
            </w:r>
          </w:p>
        </w:tc>
        <w:tc>
          <w:tcPr>
            <w:tcW w:w="358" w:type="pct"/>
            <w:vAlign w:val="center"/>
          </w:tcPr>
          <w:p w:rsidRPr="00AE0971" w:rsidR="00471BBD" w:rsidP="00740315" w:rsidRDefault="00471BBD" w14:paraId="6D7BAF3A" w14:textId="77777777">
            <w:pPr>
              <w:jc w:val="center"/>
              <w:rPr>
                <w:rFonts w:ascii="Times New Roman" w:hAnsi="Times New Roman" w:cs="Times New Roman"/>
                <w:sz w:val="18"/>
                <w:szCs w:val="20"/>
              </w:rPr>
            </w:pPr>
            <w:r w:rsidRPr="00AE0971">
              <w:rPr>
                <w:rFonts w:ascii="Times New Roman" w:hAnsi="Times New Roman" w:cs="Times New Roman"/>
                <w:sz w:val="18"/>
                <w:szCs w:val="20"/>
              </w:rPr>
              <w:t>I</w:t>
            </w:r>
          </w:p>
        </w:tc>
        <w:tc>
          <w:tcPr>
            <w:tcW w:w="361" w:type="pct"/>
            <w:vAlign w:val="center"/>
          </w:tcPr>
          <w:p w:rsidRPr="00AE0971" w:rsidR="00471BBD" w:rsidP="00740315" w:rsidRDefault="00471BBD" w14:paraId="3CFE2B19"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57" w:type="pct"/>
          </w:tcPr>
          <w:p w:rsidRPr="00AE0971" w:rsidR="00471BBD" w:rsidP="00740315" w:rsidRDefault="00471BBD" w14:paraId="7DC82EA0" w14:textId="77777777">
            <w:pPr>
              <w:jc w:val="center"/>
              <w:rPr>
                <w:rFonts w:ascii="Times New Roman" w:hAnsi="Times New Roman" w:cs="Times New Roman"/>
                <w:sz w:val="18"/>
                <w:szCs w:val="20"/>
              </w:rPr>
            </w:pPr>
          </w:p>
        </w:tc>
        <w:tc>
          <w:tcPr>
            <w:tcW w:w="357" w:type="pct"/>
          </w:tcPr>
          <w:p w:rsidRPr="00AE0971" w:rsidR="00471BBD" w:rsidP="00740315" w:rsidRDefault="00471BBD" w14:paraId="03B1BA72" w14:textId="77777777">
            <w:pPr>
              <w:rPr>
                <w:rFonts w:ascii="Times New Roman" w:hAnsi="Times New Roman" w:cs="Times New Roman"/>
                <w:sz w:val="18"/>
                <w:szCs w:val="20"/>
              </w:rPr>
            </w:pPr>
          </w:p>
        </w:tc>
        <w:tc>
          <w:tcPr>
            <w:tcW w:w="358" w:type="pct"/>
          </w:tcPr>
          <w:p w:rsidRPr="00AE0971" w:rsidR="00471BBD" w:rsidP="00740315" w:rsidRDefault="00471BBD" w14:paraId="544A66E1" w14:textId="77777777">
            <w:pPr>
              <w:rPr>
                <w:rFonts w:ascii="Times New Roman" w:hAnsi="Times New Roman" w:cs="Times New Roman"/>
                <w:sz w:val="18"/>
                <w:szCs w:val="20"/>
              </w:rPr>
            </w:pPr>
          </w:p>
        </w:tc>
      </w:tr>
      <w:tr w:rsidRPr="00AE0971" w:rsidR="00471BBD" w:rsidTr="00740315" w14:paraId="7A2CEF89" w14:textId="77777777">
        <w:tc>
          <w:tcPr>
            <w:tcW w:w="767" w:type="pct"/>
            <w:vAlign w:val="center"/>
          </w:tcPr>
          <w:p w:rsidRPr="00AE0971" w:rsidR="00471BBD" w:rsidP="00740315" w:rsidRDefault="00471BBD" w14:paraId="196E6C66" w14:textId="77777777">
            <w:pPr>
              <w:rPr>
                <w:rFonts w:ascii="Times New Roman" w:hAnsi="Times New Roman" w:cs="Times New Roman"/>
                <w:sz w:val="18"/>
                <w:szCs w:val="20"/>
              </w:rPr>
            </w:pPr>
            <w:r w:rsidRPr="00AE0971">
              <w:rPr>
                <w:rFonts w:ascii="Times New Roman" w:hAnsi="Times New Roman" w:cs="Times New Roman"/>
                <w:sz w:val="18"/>
                <w:szCs w:val="20"/>
              </w:rPr>
              <w:t>CHG NC.65</w:t>
            </w:r>
          </w:p>
        </w:tc>
        <w:tc>
          <w:tcPr>
            <w:tcW w:w="2135" w:type="pct"/>
            <w:vAlign w:val="center"/>
          </w:tcPr>
          <w:p w:rsidRPr="00AE0971" w:rsidR="00471BBD" w:rsidP="00740315" w:rsidRDefault="00471BBD" w14:paraId="3C41427F" w14:textId="77777777">
            <w:pPr>
              <w:rPr>
                <w:rFonts w:ascii="Times New Roman" w:hAnsi="Times New Roman" w:cs="Times New Roman"/>
                <w:sz w:val="18"/>
                <w:szCs w:val="20"/>
              </w:rPr>
            </w:pPr>
            <w:r w:rsidRPr="00AE0971">
              <w:rPr>
                <w:rFonts w:ascii="Times New Roman" w:hAnsi="Times New Roman" w:cs="Times New Roman"/>
                <w:sz w:val="18"/>
                <w:szCs w:val="20"/>
              </w:rPr>
              <w:t>Conduct Post Implementation Review</w:t>
            </w:r>
          </w:p>
        </w:tc>
        <w:tc>
          <w:tcPr>
            <w:tcW w:w="307" w:type="pct"/>
            <w:vAlign w:val="center"/>
          </w:tcPr>
          <w:p w:rsidRPr="00AE0971" w:rsidR="00471BBD" w:rsidP="00740315" w:rsidRDefault="00471BBD" w14:paraId="2EA0D9E1"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58" w:type="pct"/>
            <w:vAlign w:val="center"/>
          </w:tcPr>
          <w:p w:rsidRPr="00AE0971" w:rsidR="00471BBD" w:rsidP="00740315" w:rsidRDefault="00471BBD" w14:paraId="6BD35B1C" w14:textId="77777777">
            <w:pPr>
              <w:jc w:val="center"/>
              <w:rPr>
                <w:rFonts w:ascii="Times New Roman" w:hAnsi="Times New Roman" w:cs="Times New Roman"/>
                <w:sz w:val="18"/>
                <w:szCs w:val="20"/>
              </w:rPr>
            </w:pPr>
            <w:r w:rsidRPr="00AE0971">
              <w:rPr>
                <w:rFonts w:ascii="Times New Roman" w:hAnsi="Times New Roman" w:cs="Times New Roman"/>
                <w:sz w:val="18"/>
                <w:szCs w:val="20"/>
              </w:rPr>
              <w:t>C</w:t>
            </w:r>
          </w:p>
        </w:tc>
        <w:tc>
          <w:tcPr>
            <w:tcW w:w="361" w:type="pct"/>
            <w:vAlign w:val="center"/>
          </w:tcPr>
          <w:p w:rsidRPr="00AE0971" w:rsidR="00471BBD" w:rsidP="00740315" w:rsidRDefault="00471BBD" w14:paraId="265B413A" w14:textId="77777777">
            <w:pPr>
              <w:jc w:val="center"/>
              <w:rPr>
                <w:rFonts w:ascii="Times New Roman" w:hAnsi="Times New Roman" w:cs="Times New Roman"/>
                <w:sz w:val="18"/>
                <w:szCs w:val="20"/>
              </w:rPr>
            </w:pPr>
            <w:r w:rsidRPr="00AE0971">
              <w:rPr>
                <w:rFonts w:ascii="Times New Roman" w:hAnsi="Times New Roman" w:cs="Times New Roman"/>
                <w:sz w:val="18"/>
                <w:szCs w:val="20"/>
              </w:rPr>
              <w:t>C</w:t>
            </w:r>
          </w:p>
        </w:tc>
        <w:tc>
          <w:tcPr>
            <w:tcW w:w="357" w:type="pct"/>
          </w:tcPr>
          <w:p w:rsidRPr="00AE0971" w:rsidR="00471BBD" w:rsidP="00740315" w:rsidRDefault="00471BBD" w14:paraId="15E211E2" w14:textId="77777777">
            <w:pPr>
              <w:jc w:val="center"/>
              <w:rPr>
                <w:rFonts w:ascii="Times New Roman" w:hAnsi="Times New Roman" w:cs="Times New Roman"/>
                <w:sz w:val="18"/>
                <w:szCs w:val="20"/>
              </w:rPr>
            </w:pPr>
          </w:p>
        </w:tc>
        <w:tc>
          <w:tcPr>
            <w:tcW w:w="357" w:type="pct"/>
          </w:tcPr>
          <w:p w:rsidRPr="00AE0971" w:rsidR="00471BBD" w:rsidP="00740315" w:rsidRDefault="00471BBD" w14:paraId="1CD4CD57" w14:textId="77777777">
            <w:pPr>
              <w:rPr>
                <w:rFonts w:ascii="Times New Roman" w:hAnsi="Times New Roman" w:cs="Times New Roman"/>
                <w:sz w:val="18"/>
                <w:szCs w:val="20"/>
              </w:rPr>
            </w:pPr>
          </w:p>
        </w:tc>
        <w:tc>
          <w:tcPr>
            <w:tcW w:w="358" w:type="pct"/>
          </w:tcPr>
          <w:p w:rsidRPr="00AE0971" w:rsidR="00471BBD" w:rsidP="00740315" w:rsidRDefault="00471BBD" w14:paraId="2AD64BF6" w14:textId="77777777">
            <w:pPr>
              <w:rPr>
                <w:rFonts w:ascii="Times New Roman" w:hAnsi="Times New Roman" w:cs="Times New Roman"/>
                <w:sz w:val="18"/>
                <w:szCs w:val="20"/>
              </w:rPr>
            </w:pPr>
          </w:p>
        </w:tc>
      </w:tr>
      <w:tr w:rsidRPr="00AE0971" w:rsidR="00471BBD" w:rsidTr="00740315" w14:paraId="6B873B92" w14:textId="77777777">
        <w:tc>
          <w:tcPr>
            <w:tcW w:w="767" w:type="pct"/>
            <w:shd w:val="clear" w:color="auto" w:fill="62B5E5"/>
            <w:vAlign w:val="center"/>
          </w:tcPr>
          <w:p w:rsidRPr="00AE0971" w:rsidR="00471BBD" w:rsidP="00740315" w:rsidRDefault="00471BBD" w14:paraId="28EE4C70" w14:textId="77777777">
            <w:pPr>
              <w:rPr>
                <w:rFonts w:ascii="Times New Roman" w:hAnsi="Times New Roman" w:cs="Times New Roman"/>
                <w:color w:val="FFFFFF" w:themeColor="background1"/>
                <w:sz w:val="18"/>
              </w:rPr>
            </w:pPr>
            <w:r w:rsidRPr="00AE0971">
              <w:rPr>
                <w:rFonts w:ascii="Times New Roman" w:hAnsi="Times New Roman" w:cs="Times New Roman"/>
                <w:b/>
                <w:color w:val="FFFFFF" w:themeColor="background1"/>
                <w:sz w:val="18"/>
                <w:szCs w:val="20"/>
              </w:rPr>
              <w:t>CHG 2.0</w:t>
            </w:r>
          </w:p>
        </w:tc>
        <w:tc>
          <w:tcPr>
            <w:tcW w:w="2135" w:type="pct"/>
            <w:shd w:val="clear" w:color="auto" w:fill="62B5E5"/>
            <w:vAlign w:val="center"/>
          </w:tcPr>
          <w:p w:rsidRPr="00AE0971" w:rsidR="00471BBD" w:rsidP="00740315" w:rsidRDefault="00471BBD" w14:paraId="58F72D4B" w14:textId="77777777">
            <w:pPr>
              <w:rPr>
                <w:rFonts w:ascii="Times New Roman" w:hAnsi="Times New Roman" w:cs="Times New Roman"/>
                <w:b/>
                <w:color w:val="FFFFFF" w:themeColor="background1"/>
                <w:sz w:val="18"/>
                <w:szCs w:val="20"/>
              </w:rPr>
            </w:pPr>
            <w:r w:rsidRPr="00AE0971">
              <w:rPr>
                <w:rFonts w:ascii="Times New Roman" w:hAnsi="Times New Roman" w:cs="Times New Roman"/>
                <w:b/>
                <w:color w:val="FFFFFF" w:themeColor="background1"/>
                <w:sz w:val="18"/>
                <w:szCs w:val="20"/>
              </w:rPr>
              <w:t>Emergency Change</w:t>
            </w:r>
          </w:p>
        </w:tc>
        <w:tc>
          <w:tcPr>
            <w:tcW w:w="307" w:type="pct"/>
            <w:shd w:val="clear" w:color="auto" w:fill="62B5E5"/>
            <w:vAlign w:val="center"/>
          </w:tcPr>
          <w:p w:rsidRPr="00AE0971" w:rsidR="00471BBD" w:rsidP="00740315" w:rsidRDefault="00471BBD" w14:paraId="1D917076" w14:textId="77777777">
            <w:pPr>
              <w:rPr>
                <w:rFonts w:ascii="Times New Roman" w:hAnsi="Times New Roman" w:cs="Times New Roman"/>
                <w:b/>
                <w:color w:val="FFFFFF" w:themeColor="background1"/>
                <w:sz w:val="18"/>
                <w:szCs w:val="20"/>
              </w:rPr>
            </w:pPr>
          </w:p>
        </w:tc>
        <w:tc>
          <w:tcPr>
            <w:tcW w:w="358" w:type="pct"/>
            <w:shd w:val="clear" w:color="auto" w:fill="62B5E5"/>
            <w:vAlign w:val="center"/>
          </w:tcPr>
          <w:p w:rsidRPr="00AE0971" w:rsidR="00471BBD" w:rsidP="00740315" w:rsidRDefault="00471BBD" w14:paraId="6F942D04" w14:textId="77777777">
            <w:pPr>
              <w:rPr>
                <w:rFonts w:ascii="Times New Roman" w:hAnsi="Times New Roman" w:cs="Times New Roman"/>
                <w:b/>
                <w:color w:val="FFFFFF" w:themeColor="background1"/>
                <w:sz w:val="18"/>
                <w:szCs w:val="20"/>
              </w:rPr>
            </w:pPr>
          </w:p>
        </w:tc>
        <w:tc>
          <w:tcPr>
            <w:tcW w:w="361" w:type="pct"/>
            <w:shd w:val="clear" w:color="auto" w:fill="62B5E5"/>
            <w:vAlign w:val="center"/>
          </w:tcPr>
          <w:p w:rsidRPr="00AE0971" w:rsidR="00471BBD" w:rsidP="00740315" w:rsidRDefault="00471BBD" w14:paraId="228FDD9A" w14:textId="77777777">
            <w:pPr>
              <w:rPr>
                <w:rFonts w:ascii="Times New Roman" w:hAnsi="Times New Roman" w:cs="Times New Roman"/>
                <w:b/>
                <w:color w:val="FFFFFF" w:themeColor="background1"/>
                <w:sz w:val="18"/>
                <w:szCs w:val="20"/>
              </w:rPr>
            </w:pPr>
          </w:p>
        </w:tc>
        <w:tc>
          <w:tcPr>
            <w:tcW w:w="357" w:type="pct"/>
            <w:shd w:val="clear" w:color="auto" w:fill="62B5E5"/>
          </w:tcPr>
          <w:p w:rsidRPr="00AE0971" w:rsidR="00471BBD" w:rsidP="00740315" w:rsidRDefault="00471BBD" w14:paraId="04352D33" w14:textId="77777777">
            <w:pPr>
              <w:rPr>
                <w:rFonts w:ascii="Times New Roman" w:hAnsi="Times New Roman" w:cs="Times New Roman"/>
                <w:b/>
                <w:sz w:val="18"/>
                <w:szCs w:val="20"/>
              </w:rPr>
            </w:pPr>
          </w:p>
        </w:tc>
        <w:tc>
          <w:tcPr>
            <w:tcW w:w="357" w:type="pct"/>
            <w:shd w:val="clear" w:color="auto" w:fill="62B5E5"/>
          </w:tcPr>
          <w:p w:rsidRPr="00AE0971" w:rsidR="00471BBD" w:rsidP="00740315" w:rsidRDefault="00471BBD" w14:paraId="07139F40" w14:textId="77777777">
            <w:pPr>
              <w:rPr>
                <w:rFonts w:ascii="Times New Roman" w:hAnsi="Times New Roman" w:cs="Times New Roman"/>
                <w:b/>
                <w:sz w:val="18"/>
                <w:szCs w:val="20"/>
              </w:rPr>
            </w:pPr>
          </w:p>
        </w:tc>
        <w:tc>
          <w:tcPr>
            <w:tcW w:w="358" w:type="pct"/>
            <w:shd w:val="clear" w:color="auto" w:fill="62B5E5"/>
          </w:tcPr>
          <w:p w:rsidRPr="00AE0971" w:rsidR="00471BBD" w:rsidP="00740315" w:rsidRDefault="00471BBD" w14:paraId="16D103B0" w14:textId="77777777">
            <w:pPr>
              <w:rPr>
                <w:rFonts w:ascii="Times New Roman" w:hAnsi="Times New Roman" w:cs="Times New Roman"/>
                <w:b/>
                <w:sz w:val="18"/>
                <w:szCs w:val="20"/>
              </w:rPr>
            </w:pPr>
          </w:p>
        </w:tc>
      </w:tr>
      <w:tr w:rsidRPr="00AE0971" w:rsidR="00471BBD" w:rsidTr="00740315" w14:paraId="0B08904E" w14:textId="77777777">
        <w:tc>
          <w:tcPr>
            <w:tcW w:w="767" w:type="pct"/>
          </w:tcPr>
          <w:p w:rsidRPr="00AE0971" w:rsidR="00471BBD" w:rsidP="00740315" w:rsidRDefault="00471BBD" w14:paraId="3E053891" w14:textId="77777777">
            <w:pPr>
              <w:rPr>
                <w:rFonts w:ascii="Times New Roman" w:hAnsi="Times New Roman" w:cs="Times New Roman"/>
                <w:sz w:val="18"/>
                <w:szCs w:val="20"/>
              </w:rPr>
            </w:pPr>
            <w:r w:rsidRPr="00AE0971">
              <w:rPr>
                <w:rFonts w:ascii="Times New Roman" w:hAnsi="Times New Roman" w:cs="Times New Roman"/>
                <w:sz w:val="18"/>
                <w:szCs w:val="20"/>
              </w:rPr>
              <w:t>CHG EC.5</w:t>
            </w:r>
          </w:p>
        </w:tc>
        <w:tc>
          <w:tcPr>
            <w:tcW w:w="2135" w:type="pct"/>
            <w:vAlign w:val="center"/>
          </w:tcPr>
          <w:p w:rsidRPr="00AE0971" w:rsidR="00471BBD" w:rsidP="00740315" w:rsidRDefault="00471BBD" w14:paraId="6957D523" w14:textId="77777777">
            <w:pPr>
              <w:rPr>
                <w:rFonts w:ascii="Times New Roman" w:hAnsi="Times New Roman" w:cs="Times New Roman"/>
                <w:sz w:val="18"/>
                <w:szCs w:val="20"/>
              </w:rPr>
            </w:pPr>
            <w:r w:rsidRPr="00AE0971">
              <w:rPr>
                <w:rFonts w:ascii="Times New Roman" w:hAnsi="Times New Roman" w:cs="Times New Roman"/>
                <w:sz w:val="18"/>
                <w:szCs w:val="20"/>
              </w:rPr>
              <w:t>Create New RFC</w:t>
            </w:r>
          </w:p>
        </w:tc>
        <w:tc>
          <w:tcPr>
            <w:tcW w:w="307" w:type="pct"/>
            <w:vAlign w:val="center"/>
          </w:tcPr>
          <w:p w:rsidRPr="00AE0971" w:rsidR="00471BBD" w:rsidP="00740315" w:rsidRDefault="00471BBD" w14:paraId="69987DF9" w14:textId="77777777">
            <w:pPr>
              <w:jc w:val="center"/>
              <w:rPr>
                <w:rFonts w:ascii="Times New Roman" w:hAnsi="Times New Roman" w:cs="Times New Roman"/>
                <w:sz w:val="18"/>
                <w:szCs w:val="20"/>
              </w:rPr>
            </w:pPr>
          </w:p>
        </w:tc>
        <w:tc>
          <w:tcPr>
            <w:tcW w:w="358" w:type="pct"/>
            <w:vAlign w:val="center"/>
          </w:tcPr>
          <w:p w:rsidRPr="00AE0971" w:rsidR="00471BBD" w:rsidP="00740315" w:rsidRDefault="00471BBD" w14:paraId="1A25A6A1"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31763AEB" w14:textId="77777777">
            <w:pPr>
              <w:jc w:val="center"/>
              <w:rPr>
                <w:rFonts w:ascii="Times New Roman" w:hAnsi="Times New Roman" w:cs="Times New Roman"/>
                <w:sz w:val="18"/>
                <w:szCs w:val="20"/>
              </w:rPr>
            </w:pPr>
          </w:p>
        </w:tc>
        <w:tc>
          <w:tcPr>
            <w:tcW w:w="357" w:type="pct"/>
          </w:tcPr>
          <w:p w:rsidRPr="00AE0971" w:rsidR="00471BBD" w:rsidP="00740315" w:rsidRDefault="00471BBD" w14:paraId="1FBF0757" w14:textId="77777777">
            <w:pPr>
              <w:jc w:val="center"/>
              <w:rPr>
                <w:rFonts w:ascii="Times New Roman" w:hAnsi="Times New Roman" w:cs="Times New Roman"/>
                <w:sz w:val="18"/>
                <w:szCs w:val="20"/>
              </w:rPr>
            </w:pPr>
          </w:p>
        </w:tc>
        <w:tc>
          <w:tcPr>
            <w:tcW w:w="357" w:type="pct"/>
          </w:tcPr>
          <w:p w:rsidRPr="00AE0971" w:rsidR="00471BBD" w:rsidP="00740315" w:rsidRDefault="00471BBD" w14:paraId="7E895065" w14:textId="77777777">
            <w:pPr>
              <w:jc w:val="center"/>
              <w:rPr>
                <w:rFonts w:ascii="Times New Roman" w:hAnsi="Times New Roman" w:cs="Times New Roman"/>
                <w:sz w:val="18"/>
                <w:szCs w:val="20"/>
              </w:rPr>
            </w:pPr>
          </w:p>
        </w:tc>
        <w:tc>
          <w:tcPr>
            <w:tcW w:w="358" w:type="pct"/>
          </w:tcPr>
          <w:p w:rsidRPr="00AE0971" w:rsidR="00471BBD" w:rsidP="00740315" w:rsidRDefault="00471BBD" w14:paraId="74DE30F1" w14:textId="77777777">
            <w:pPr>
              <w:jc w:val="center"/>
              <w:rPr>
                <w:rFonts w:ascii="Times New Roman" w:hAnsi="Times New Roman" w:cs="Times New Roman"/>
                <w:sz w:val="18"/>
                <w:szCs w:val="20"/>
              </w:rPr>
            </w:pPr>
          </w:p>
        </w:tc>
      </w:tr>
      <w:tr w:rsidRPr="00AE0971" w:rsidR="00471BBD" w:rsidTr="00740315" w14:paraId="31164C27" w14:textId="77777777">
        <w:tc>
          <w:tcPr>
            <w:tcW w:w="767" w:type="pct"/>
          </w:tcPr>
          <w:p w:rsidRPr="00AE0971" w:rsidR="00471BBD" w:rsidP="00740315" w:rsidRDefault="00471BBD" w14:paraId="6294B276" w14:textId="77777777">
            <w:pPr>
              <w:rPr>
                <w:rFonts w:ascii="Times New Roman" w:hAnsi="Times New Roman" w:cs="Times New Roman"/>
                <w:sz w:val="18"/>
                <w:szCs w:val="20"/>
              </w:rPr>
            </w:pPr>
            <w:r w:rsidRPr="00AE0971">
              <w:rPr>
                <w:rFonts w:ascii="Times New Roman" w:hAnsi="Times New Roman" w:cs="Times New Roman"/>
                <w:sz w:val="18"/>
                <w:szCs w:val="20"/>
              </w:rPr>
              <w:t>CHG EC.5</w:t>
            </w:r>
          </w:p>
        </w:tc>
        <w:tc>
          <w:tcPr>
            <w:tcW w:w="2135" w:type="pct"/>
            <w:vAlign w:val="center"/>
          </w:tcPr>
          <w:p w:rsidRPr="00AE0971" w:rsidR="00471BBD" w:rsidP="00740315" w:rsidRDefault="00471BBD" w14:paraId="7D8F468F" w14:textId="77777777">
            <w:pPr>
              <w:rPr>
                <w:rFonts w:ascii="Times New Roman" w:hAnsi="Times New Roman" w:cs="Times New Roman"/>
                <w:sz w:val="18"/>
                <w:szCs w:val="20"/>
              </w:rPr>
            </w:pPr>
            <w:r w:rsidRPr="00AE0971">
              <w:rPr>
                <w:rFonts w:ascii="Times New Roman" w:hAnsi="Times New Roman" w:cs="Times New Roman"/>
                <w:sz w:val="18"/>
                <w:szCs w:val="20"/>
              </w:rPr>
              <w:t>Document Change Details</w:t>
            </w:r>
          </w:p>
        </w:tc>
        <w:tc>
          <w:tcPr>
            <w:tcW w:w="307" w:type="pct"/>
            <w:vAlign w:val="center"/>
          </w:tcPr>
          <w:p w:rsidRPr="00AE0971" w:rsidR="00471BBD" w:rsidP="00740315" w:rsidRDefault="00471BBD" w14:paraId="7C92D927" w14:textId="77777777">
            <w:pPr>
              <w:jc w:val="center"/>
              <w:rPr>
                <w:rFonts w:ascii="Times New Roman" w:hAnsi="Times New Roman" w:cs="Times New Roman"/>
                <w:sz w:val="18"/>
                <w:szCs w:val="20"/>
              </w:rPr>
            </w:pPr>
          </w:p>
        </w:tc>
        <w:tc>
          <w:tcPr>
            <w:tcW w:w="358" w:type="pct"/>
            <w:vAlign w:val="center"/>
          </w:tcPr>
          <w:p w:rsidRPr="00AE0971" w:rsidR="00471BBD" w:rsidP="00740315" w:rsidRDefault="00471BBD" w14:paraId="28A19B17"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5AC786D0" w14:textId="77777777">
            <w:pPr>
              <w:jc w:val="center"/>
              <w:rPr>
                <w:rFonts w:ascii="Times New Roman" w:hAnsi="Times New Roman" w:cs="Times New Roman"/>
                <w:sz w:val="18"/>
                <w:szCs w:val="20"/>
              </w:rPr>
            </w:pPr>
          </w:p>
        </w:tc>
        <w:tc>
          <w:tcPr>
            <w:tcW w:w="357" w:type="pct"/>
          </w:tcPr>
          <w:p w:rsidRPr="00AE0971" w:rsidR="00471BBD" w:rsidP="00740315" w:rsidRDefault="00471BBD" w14:paraId="338BC203" w14:textId="77777777">
            <w:pPr>
              <w:jc w:val="center"/>
              <w:rPr>
                <w:rFonts w:ascii="Times New Roman" w:hAnsi="Times New Roman" w:cs="Times New Roman"/>
                <w:sz w:val="18"/>
                <w:szCs w:val="20"/>
              </w:rPr>
            </w:pPr>
          </w:p>
        </w:tc>
        <w:tc>
          <w:tcPr>
            <w:tcW w:w="357" w:type="pct"/>
          </w:tcPr>
          <w:p w:rsidRPr="00AE0971" w:rsidR="00471BBD" w:rsidP="00740315" w:rsidRDefault="00471BBD" w14:paraId="139ECEE0" w14:textId="77777777">
            <w:pPr>
              <w:jc w:val="center"/>
              <w:rPr>
                <w:rFonts w:ascii="Times New Roman" w:hAnsi="Times New Roman" w:cs="Times New Roman"/>
                <w:sz w:val="18"/>
                <w:szCs w:val="20"/>
              </w:rPr>
            </w:pPr>
          </w:p>
        </w:tc>
        <w:tc>
          <w:tcPr>
            <w:tcW w:w="358" w:type="pct"/>
          </w:tcPr>
          <w:p w:rsidRPr="00AE0971" w:rsidR="00471BBD" w:rsidP="00740315" w:rsidRDefault="00471BBD" w14:paraId="4E731C6C" w14:textId="77777777">
            <w:pPr>
              <w:jc w:val="center"/>
              <w:rPr>
                <w:rFonts w:ascii="Times New Roman" w:hAnsi="Times New Roman" w:cs="Times New Roman"/>
                <w:sz w:val="18"/>
                <w:szCs w:val="20"/>
              </w:rPr>
            </w:pPr>
          </w:p>
        </w:tc>
      </w:tr>
      <w:tr w:rsidRPr="00AE0971" w:rsidR="00471BBD" w:rsidTr="00740315" w14:paraId="4AFC8961" w14:textId="77777777">
        <w:tc>
          <w:tcPr>
            <w:tcW w:w="767" w:type="pct"/>
          </w:tcPr>
          <w:p w:rsidRPr="00AE0971" w:rsidR="00471BBD" w:rsidP="00740315" w:rsidRDefault="00471BBD" w14:paraId="3F7443BE" w14:textId="77777777">
            <w:pPr>
              <w:rPr>
                <w:rFonts w:ascii="Times New Roman" w:hAnsi="Times New Roman" w:cs="Times New Roman"/>
                <w:sz w:val="18"/>
                <w:szCs w:val="20"/>
              </w:rPr>
            </w:pPr>
            <w:r w:rsidRPr="00AE0971">
              <w:rPr>
                <w:rFonts w:ascii="Times New Roman" w:hAnsi="Times New Roman" w:cs="Times New Roman"/>
                <w:sz w:val="18"/>
                <w:szCs w:val="20"/>
              </w:rPr>
              <w:t>CHG EC.5</w:t>
            </w:r>
          </w:p>
        </w:tc>
        <w:tc>
          <w:tcPr>
            <w:tcW w:w="2135" w:type="pct"/>
            <w:vAlign w:val="center"/>
          </w:tcPr>
          <w:p w:rsidRPr="00AE0971" w:rsidR="00471BBD" w:rsidP="00740315" w:rsidRDefault="00471BBD" w14:paraId="6A57A61D" w14:textId="77777777">
            <w:pPr>
              <w:rPr>
                <w:rFonts w:ascii="Times New Roman" w:hAnsi="Times New Roman" w:cs="Times New Roman"/>
                <w:sz w:val="18"/>
                <w:szCs w:val="20"/>
              </w:rPr>
            </w:pPr>
            <w:r w:rsidRPr="00AE0971">
              <w:rPr>
                <w:rFonts w:ascii="Times New Roman" w:hAnsi="Times New Roman" w:cs="Times New Roman"/>
                <w:sz w:val="18"/>
                <w:szCs w:val="20"/>
              </w:rPr>
              <w:t>Document Change Plans</w:t>
            </w:r>
          </w:p>
        </w:tc>
        <w:tc>
          <w:tcPr>
            <w:tcW w:w="307" w:type="pct"/>
            <w:vAlign w:val="center"/>
          </w:tcPr>
          <w:p w:rsidRPr="00AE0971" w:rsidR="00471BBD" w:rsidP="00740315" w:rsidRDefault="00471BBD" w14:paraId="3F8C9B6C" w14:textId="77777777">
            <w:pPr>
              <w:jc w:val="center"/>
              <w:rPr>
                <w:rFonts w:ascii="Times New Roman" w:hAnsi="Times New Roman" w:cs="Times New Roman"/>
                <w:sz w:val="18"/>
                <w:szCs w:val="20"/>
              </w:rPr>
            </w:pPr>
          </w:p>
        </w:tc>
        <w:tc>
          <w:tcPr>
            <w:tcW w:w="358" w:type="pct"/>
            <w:vAlign w:val="center"/>
          </w:tcPr>
          <w:p w:rsidRPr="00AE0971" w:rsidR="00471BBD" w:rsidP="00740315" w:rsidRDefault="00471BBD" w14:paraId="103365DD"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1ED78AC8" w14:textId="77777777">
            <w:pPr>
              <w:jc w:val="center"/>
              <w:rPr>
                <w:rFonts w:ascii="Times New Roman" w:hAnsi="Times New Roman" w:cs="Times New Roman"/>
                <w:sz w:val="18"/>
                <w:szCs w:val="20"/>
              </w:rPr>
            </w:pPr>
          </w:p>
        </w:tc>
        <w:tc>
          <w:tcPr>
            <w:tcW w:w="357" w:type="pct"/>
          </w:tcPr>
          <w:p w:rsidRPr="00AE0971" w:rsidR="00471BBD" w:rsidP="00740315" w:rsidRDefault="00471BBD" w14:paraId="4DF3D6AC" w14:textId="77777777">
            <w:pPr>
              <w:jc w:val="center"/>
              <w:rPr>
                <w:rFonts w:ascii="Times New Roman" w:hAnsi="Times New Roman" w:cs="Times New Roman"/>
                <w:sz w:val="18"/>
                <w:szCs w:val="20"/>
              </w:rPr>
            </w:pPr>
          </w:p>
        </w:tc>
        <w:tc>
          <w:tcPr>
            <w:tcW w:w="357" w:type="pct"/>
          </w:tcPr>
          <w:p w:rsidRPr="00AE0971" w:rsidR="00471BBD" w:rsidP="00740315" w:rsidRDefault="00471BBD" w14:paraId="1E7F7148" w14:textId="77777777">
            <w:pPr>
              <w:jc w:val="center"/>
              <w:rPr>
                <w:rFonts w:ascii="Times New Roman" w:hAnsi="Times New Roman" w:cs="Times New Roman"/>
                <w:sz w:val="18"/>
                <w:szCs w:val="20"/>
              </w:rPr>
            </w:pPr>
          </w:p>
        </w:tc>
        <w:tc>
          <w:tcPr>
            <w:tcW w:w="358" w:type="pct"/>
          </w:tcPr>
          <w:p w:rsidRPr="00AE0971" w:rsidR="00471BBD" w:rsidP="00740315" w:rsidRDefault="00471BBD" w14:paraId="1A29A71B" w14:textId="77777777">
            <w:pPr>
              <w:jc w:val="center"/>
              <w:rPr>
                <w:rFonts w:ascii="Times New Roman" w:hAnsi="Times New Roman" w:cs="Times New Roman"/>
                <w:sz w:val="18"/>
                <w:szCs w:val="20"/>
              </w:rPr>
            </w:pPr>
          </w:p>
        </w:tc>
      </w:tr>
      <w:tr w:rsidRPr="00AE0971" w:rsidR="00471BBD" w:rsidTr="00740315" w14:paraId="57F95BD1" w14:textId="77777777">
        <w:tc>
          <w:tcPr>
            <w:tcW w:w="767" w:type="pct"/>
          </w:tcPr>
          <w:p w:rsidRPr="00AE0971" w:rsidR="00471BBD" w:rsidP="00740315" w:rsidRDefault="00471BBD" w14:paraId="552F2E85" w14:textId="77777777">
            <w:pPr>
              <w:rPr>
                <w:rFonts w:ascii="Times New Roman" w:hAnsi="Times New Roman" w:cs="Times New Roman"/>
                <w:sz w:val="18"/>
                <w:szCs w:val="20"/>
              </w:rPr>
            </w:pPr>
            <w:r w:rsidRPr="00AE0971">
              <w:rPr>
                <w:rFonts w:ascii="Times New Roman" w:hAnsi="Times New Roman" w:cs="Times New Roman"/>
                <w:sz w:val="18"/>
                <w:szCs w:val="20"/>
              </w:rPr>
              <w:t>CHG EC.5</w:t>
            </w:r>
          </w:p>
        </w:tc>
        <w:tc>
          <w:tcPr>
            <w:tcW w:w="2135" w:type="pct"/>
            <w:vAlign w:val="center"/>
          </w:tcPr>
          <w:p w:rsidRPr="00AE0971" w:rsidR="00471BBD" w:rsidP="00740315" w:rsidRDefault="00471BBD" w14:paraId="0E188DD2" w14:textId="77777777">
            <w:pPr>
              <w:rPr>
                <w:rFonts w:ascii="Times New Roman" w:hAnsi="Times New Roman" w:cs="Times New Roman"/>
                <w:sz w:val="18"/>
                <w:szCs w:val="20"/>
              </w:rPr>
            </w:pPr>
            <w:r w:rsidRPr="00AE0971">
              <w:rPr>
                <w:rFonts w:ascii="Times New Roman" w:hAnsi="Times New Roman" w:cs="Times New Roman"/>
                <w:sz w:val="18"/>
                <w:szCs w:val="20"/>
              </w:rPr>
              <w:t>Document Change Schedule</w:t>
            </w:r>
          </w:p>
        </w:tc>
        <w:tc>
          <w:tcPr>
            <w:tcW w:w="307" w:type="pct"/>
            <w:vAlign w:val="center"/>
          </w:tcPr>
          <w:p w:rsidRPr="00AE0971" w:rsidR="00471BBD" w:rsidP="00740315" w:rsidRDefault="00471BBD" w14:paraId="5F055B2C" w14:textId="77777777">
            <w:pPr>
              <w:jc w:val="center"/>
              <w:rPr>
                <w:rFonts w:ascii="Times New Roman" w:hAnsi="Times New Roman" w:cs="Times New Roman"/>
                <w:sz w:val="18"/>
                <w:szCs w:val="20"/>
              </w:rPr>
            </w:pPr>
          </w:p>
        </w:tc>
        <w:tc>
          <w:tcPr>
            <w:tcW w:w="358" w:type="pct"/>
            <w:vAlign w:val="center"/>
          </w:tcPr>
          <w:p w:rsidRPr="00AE0971" w:rsidR="00471BBD" w:rsidP="00740315" w:rsidRDefault="00471BBD" w14:paraId="6B87956D"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4B7C6CC2" w14:textId="77777777">
            <w:pPr>
              <w:jc w:val="center"/>
              <w:rPr>
                <w:rFonts w:ascii="Times New Roman" w:hAnsi="Times New Roman" w:cs="Times New Roman"/>
                <w:sz w:val="18"/>
                <w:szCs w:val="20"/>
              </w:rPr>
            </w:pPr>
          </w:p>
        </w:tc>
        <w:tc>
          <w:tcPr>
            <w:tcW w:w="357" w:type="pct"/>
          </w:tcPr>
          <w:p w:rsidRPr="00AE0971" w:rsidR="00471BBD" w:rsidP="00740315" w:rsidRDefault="00471BBD" w14:paraId="7F65398C" w14:textId="77777777">
            <w:pPr>
              <w:jc w:val="center"/>
              <w:rPr>
                <w:rFonts w:ascii="Times New Roman" w:hAnsi="Times New Roman" w:cs="Times New Roman"/>
                <w:sz w:val="18"/>
                <w:szCs w:val="20"/>
              </w:rPr>
            </w:pPr>
          </w:p>
        </w:tc>
        <w:tc>
          <w:tcPr>
            <w:tcW w:w="357" w:type="pct"/>
          </w:tcPr>
          <w:p w:rsidRPr="00AE0971" w:rsidR="00471BBD" w:rsidP="00740315" w:rsidRDefault="00471BBD" w14:paraId="695D9F5A" w14:textId="77777777">
            <w:pPr>
              <w:jc w:val="center"/>
              <w:rPr>
                <w:rFonts w:ascii="Times New Roman" w:hAnsi="Times New Roman" w:cs="Times New Roman"/>
                <w:sz w:val="18"/>
                <w:szCs w:val="20"/>
              </w:rPr>
            </w:pPr>
          </w:p>
        </w:tc>
        <w:tc>
          <w:tcPr>
            <w:tcW w:w="358" w:type="pct"/>
          </w:tcPr>
          <w:p w:rsidRPr="00AE0971" w:rsidR="00471BBD" w:rsidP="00740315" w:rsidRDefault="00471BBD" w14:paraId="47B72453" w14:textId="77777777">
            <w:pPr>
              <w:jc w:val="center"/>
              <w:rPr>
                <w:rFonts w:ascii="Times New Roman" w:hAnsi="Times New Roman" w:cs="Times New Roman"/>
                <w:sz w:val="18"/>
                <w:szCs w:val="20"/>
              </w:rPr>
            </w:pPr>
          </w:p>
        </w:tc>
      </w:tr>
      <w:tr w:rsidRPr="00AE0971" w:rsidR="00471BBD" w:rsidTr="00740315" w14:paraId="3933DFEA" w14:textId="77777777">
        <w:tc>
          <w:tcPr>
            <w:tcW w:w="767" w:type="pct"/>
          </w:tcPr>
          <w:p w:rsidRPr="00AE0971" w:rsidR="00471BBD" w:rsidP="00740315" w:rsidRDefault="00471BBD" w14:paraId="14444EB3" w14:textId="77777777">
            <w:pPr>
              <w:rPr>
                <w:rFonts w:ascii="Times New Roman" w:hAnsi="Times New Roman" w:cs="Times New Roman"/>
                <w:sz w:val="18"/>
                <w:szCs w:val="20"/>
              </w:rPr>
            </w:pPr>
            <w:r w:rsidRPr="00AE0971">
              <w:rPr>
                <w:rFonts w:ascii="Times New Roman" w:hAnsi="Times New Roman" w:cs="Times New Roman"/>
                <w:sz w:val="18"/>
                <w:szCs w:val="20"/>
              </w:rPr>
              <w:t>CHG EC.5</w:t>
            </w:r>
          </w:p>
        </w:tc>
        <w:tc>
          <w:tcPr>
            <w:tcW w:w="2135" w:type="pct"/>
            <w:vAlign w:val="center"/>
          </w:tcPr>
          <w:p w:rsidRPr="00AE0971" w:rsidR="00471BBD" w:rsidP="00740315" w:rsidRDefault="00471BBD" w14:paraId="1B8BE07A" w14:textId="77777777">
            <w:pPr>
              <w:rPr>
                <w:rFonts w:ascii="Times New Roman" w:hAnsi="Times New Roman" w:cs="Times New Roman"/>
                <w:sz w:val="18"/>
                <w:szCs w:val="20"/>
              </w:rPr>
            </w:pPr>
            <w:r w:rsidRPr="00AE0971">
              <w:rPr>
                <w:rFonts w:ascii="Times New Roman" w:hAnsi="Times New Roman" w:cs="Times New Roman"/>
                <w:sz w:val="18"/>
                <w:szCs w:val="20"/>
              </w:rPr>
              <w:t>Check Conflicts</w:t>
            </w:r>
          </w:p>
        </w:tc>
        <w:tc>
          <w:tcPr>
            <w:tcW w:w="307" w:type="pct"/>
            <w:vAlign w:val="center"/>
          </w:tcPr>
          <w:p w:rsidRPr="00AE0971" w:rsidR="00471BBD" w:rsidP="00740315" w:rsidRDefault="00471BBD" w14:paraId="602F6BAE" w14:textId="77777777">
            <w:pPr>
              <w:jc w:val="center"/>
              <w:rPr>
                <w:rFonts w:ascii="Times New Roman" w:hAnsi="Times New Roman" w:cs="Times New Roman"/>
                <w:sz w:val="18"/>
                <w:szCs w:val="20"/>
              </w:rPr>
            </w:pPr>
          </w:p>
        </w:tc>
        <w:tc>
          <w:tcPr>
            <w:tcW w:w="358" w:type="pct"/>
            <w:vAlign w:val="center"/>
          </w:tcPr>
          <w:p w:rsidRPr="00AE0971" w:rsidR="00471BBD" w:rsidP="00740315" w:rsidRDefault="00471BBD" w14:paraId="1642D75E"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1D4CECDE" w14:textId="77777777">
            <w:pPr>
              <w:jc w:val="center"/>
              <w:rPr>
                <w:rFonts w:ascii="Times New Roman" w:hAnsi="Times New Roman" w:cs="Times New Roman"/>
                <w:sz w:val="18"/>
                <w:szCs w:val="20"/>
              </w:rPr>
            </w:pPr>
          </w:p>
        </w:tc>
        <w:tc>
          <w:tcPr>
            <w:tcW w:w="357" w:type="pct"/>
          </w:tcPr>
          <w:p w:rsidRPr="00AE0971" w:rsidR="00471BBD" w:rsidP="00740315" w:rsidRDefault="00471BBD" w14:paraId="2B27D193" w14:textId="77777777">
            <w:pPr>
              <w:jc w:val="center"/>
              <w:rPr>
                <w:rFonts w:ascii="Times New Roman" w:hAnsi="Times New Roman" w:cs="Times New Roman"/>
                <w:sz w:val="18"/>
                <w:szCs w:val="20"/>
              </w:rPr>
            </w:pPr>
          </w:p>
        </w:tc>
        <w:tc>
          <w:tcPr>
            <w:tcW w:w="357" w:type="pct"/>
          </w:tcPr>
          <w:p w:rsidRPr="00AE0971" w:rsidR="00471BBD" w:rsidP="00740315" w:rsidRDefault="00471BBD" w14:paraId="319FAE79" w14:textId="77777777">
            <w:pPr>
              <w:jc w:val="center"/>
              <w:rPr>
                <w:rFonts w:ascii="Times New Roman" w:hAnsi="Times New Roman" w:cs="Times New Roman"/>
                <w:sz w:val="18"/>
                <w:szCs w:val="20"/>
              </w:rPr>
            </w:pPr>
          </w:p>
        </w:tc>
        <w:tc>
          <w:tcPr>
            <w:tcW w:w="358" w:type="pct"/>
          </w:tcPr>
          <w:p w:rsidRPr="00AE0971" w:rsidR="00471BBD" w:rsidP="00740315" w:rsidRDefault="00471BBD" w14:paraId="55F52907" w14:textId="77777777">
            <w:pPr>
              <w:jc w:val="center"/>
              <w:rPr>
                <w:rFonts w:ascii="Times New Roman" w:hAnsi="Times New Roman" w:cs="Times New Roman"/>
                <w:sz w:val="18"/>
                <w:szCs w:val="20"/>
              </w:rPr>
            </w:pPr>
          </w:p>
        </w:tc>
      </w:tr>
      <w:tr w:rsidRPr="00AE0971" w:rsidR="00471BBD" w:rsidTr="00740315" w14:paraId="456817AE" w14:textId="77777777">
        <w:tc>
          <w:tcPr>
            <w:tcW w:w="767" w:type="pct"/>
          </w:tcPr>
          <w:p w:rsidRPr="00AE0971" w:rsidR="00471BBD" w:rsidP="00740315" w:rsidRDefault="00471BBD" w14:paraId="1621DCD7" w14:textId="77777777">
            <w:pPr>
              <w:rPr>
                <w:rFonts w:ascii="Times New Roman" w:hAnsi="Times New Roman" w:cs="Times New Roman"/>
                <w:sz w:val="18"/>
                <w:szCs w:val="20"/>
              </w:rPr>
            </w:pPr>
            <w:r w:rsidRPr="00AE0971">
              <w:rPr>
                <w:rFonts w:ascii="Times New Roman" w:hAnsi="Times New Roman" w:cs="Times New Roman"/>
                <w:sz w:val="18"/>
                <w:szCs w:val="20"/>
              </w:rPr>
              <w:t>CHG EC.5</w:t>
            </w:r>
          </w:p>
        </w:tc>
        <w:tc>
          <w:tcPr>
            <w:tcW w:w="2135" w:type="pct"/>
            <w:vAlign w:val="center"/>
          </w:tcPr>
          <w:p w:rsidRPr="00AE0971" w:rsidR="00471BBD" w:rsidP="00740315" w:rsidRDefault="00471BBD" w14:paraId="2C21ECDD" w14:textId="77777777">
            <w:pPr>
              <w:rPr>
                <w:rFonts w:ascii="Times New Roman" w:hAnsi="Times New Roman" w:cs="Times New Roman"/>
                <w:sz w:val="18"/>
                <w:szCs w:val="20"/>
              </w:rPr>
            </w:pPr>
            <w:r w:rsidRPr="00AE0971">
              <w:rPr>
                <w:rFonts w:ascii="Times New Roman" w:hAnsi="Times New Roman" w:cs="Times New Roman"/>
                <w:sz w:val="18"/>
                <w:szCs w:val="20"/>
              </w:rPr>
              <w:t>Submit for Approval</w:t>
            </w:r>
          </w:p>
        </w:tc>
        <w:tc>
          <w:tcPr>
            <w:tcW w:w="307" w:type="pct"/>
            <w:vAlign w:val="center"/>
          </w:tcPr>
          <w:p w:rsidRPr="00AE0971" w:rsidR="00471BBD" w:rsidP="00740315" w:rsidRDefault="00471BBD" w14:paraId="2C889C13" w14:textId="77777777">
            <w:pPr>
              <w:jc w:val="center"/>
              <w:rPr>
                <w:rFonts w:ascii="Times New Roman" w:hAnsi="Times New Roman" w:cs="Times New Roman"/>
                <w:sz w:val="18"/>
                <w:szCs w:val="20"/>
              </w:rPr>
            </w:pPr>
            <w:r w:rsidRPr="00AE0971">
              <w:rPr>
                <w:rFonts w:ascii="Times New Roman" w:hAnsi="Times New Roman" w:cs="Times New Roman"/>
                <w:sz w:val="18"/>
                <w:szCs w:val="20"/>
              </w:rPr>
              <w:t>I</w:t>
            </w:r>
          </w:p>
        </w:tc>
        <w:tc>
          <w:tcPr>
            <w:tcW w:w="358" w:type="pct"/>
            <w:vAlign w:val="center"/>
          </w:tcPr>
          <w:p w:rsidRPr="00AE0971" w:rsidR="00471BBD" w:rsidP="00740315" w:rsidRDefault="00471BBD" w14:paraId="0FD84AD0"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77BAD318" w14:textId="77777777">
            <w:pPr>
              <w:jc w:val="center"/>
              <w:rPr>
                <w:rFonts w:ascii="Times New Roman" w:hAnsi="Times New Roman" w:cs="Times New Roman"/>
                <w:sz w:val="18"/>
                <w:szCs w:val="20"/>
              </w:rPr>
            </w:pPr>
            <w:r w:rsidRPr="00AE0971">
              <w:rPr>
                <w:rFonts w:ascii="Times New Roman" w:hAnsi="Times New Roman" w:cs="Times New Roman"/>
                <w:sz w:val="18"/>
                <w:szCs w:val="20"/>
              </w:rPr>
              <w:t>I</w:t>
            </w:r>
          </w:p>
        </w:tc>
        <w:tc>
          <w:tcPr>
            <w:tcW w:w="357" w:type="pct"/>
          </w:tcPr>
          <w:p w:rsidRPr="00AE0971" w:rsidR="00471BBD" w:rsidP="00740315" w:rsidRDefault="00471BBD" w14:paraId="55412F23" w14:textId="77777777">
            <w:pPr>
              <w:jc w:val="center"/>
              <w:rPr>
                <w:rFonts w:ascii="Times New Roman" w:hAnsi="Times New Roman" w:cs="Times New Roman"/>
                <w:sz w:val="18"/>
                <w:szCs w:val="20"/>
              </w:rPr>
            </w:pPr>
          </w:p>
        </w:tc>
        <w:tc>
          <w:tcPr>
            <w:tcW w:w="357" w:type="pct"/>
          </w:tcPr>
          <w:p w:rsidRPr="00AE0971" w:rsidR="00471BBD" w:rsidP="00740315" w:rsidRDefault="00471BBD" w14:paraId="40BA2F73" w14:textId="77777777">
            <w:pPr>
              <w:jc w:val="center"/>
              <w:rPr>
                <w:rFonts w:ascii="Times New Roman" w:hAnsi="Times New Roman" w:cs="Times New Roman"/>
                <w:sz w:val="18"/>
                <w:szCs w:val="20"/>
              </w:rPr>
            </w:pPr>
          </w:p>
        </w:tc>
        <w:tc>
          <w:tcPr>
            <w:tcW w:w="358" w:type="pct"/>
          </w:tcPr>
          <w:p w:rsidRPr="00AE0971" w:rsidR="00471BBD" w:rsidP="00740315" w:rsidRDefault="00471BBD" w14:paraId="41BB3188" w14:textId="77777777">
            <w:pPr>
              <w:jc w:val="center"/>
              <w:rPr>
                <w:rFonts w:ascii="Times New Roman" w:hAnsi="Times New Roman" w:cs="Times New Roman"/>
                <w:sz w:val="18"/>
                <w:szCs w:val="20"/>
              </w:rPr>
            </w:pPr>
          </w:p>
        </w:tc>
      </w:tr>
      <w:tr w:rsidRPr="00AE0971" w:rsidR="00471BBD" w:rsidTr="00740315" w14:paraId="42A358D6" w14:textId="77777777">
        <w:tc>
          <w:tcPr>
            <w:tcW w:w="767" w:type="pct"/>
          </w:tcPr>
          <w:p w:rsidRPr="00AE0971" w:rsidR="00471BBD" w:rsidP="00740315" w:rsidRDefault="00471BBD" w14:paraId="45614FEB" w14:textId="77777777">
            <w:pPr>
              <w:rPr>
                <w:rFonts w:ascii="Times New Roman" w:hAnsi="Times New Roman" w:cs="Times New Roman"/>
                <w:sz w:val="18"/>
                <w:szCs w:val="20"/>
              </w:rPr>
            </w:pPr>
            <w:r w:rsidRPr="00AE0971">
              <w:rPr>
                <w:rFonts w:ascii="Times New Roman" w:hAnsi="Times New Roman" w:cs="Times New Roman"/>
                <w:sz w:val="18"/>
                <w:szCs w:val="20"/>
              </w:rPr>
              <w:t>CHG EC.5</w:t>
            </w:r>
          </w:p>
        </w:tc>
        <w:tc>
          <w:tcPr>
            <w:tcW w:w="2135" w:type="pct"/>
            <w:vAlign w:val="center"/>
          </w:tcPr>
          <w:p w:rsidRPr="00AE0971" w:rsidR="00471BBD" w:rsidP="00740315" w:rsidRDefault="00471BBD" w14:paraId="4143BED1" w14:textId="77777777">
            <w:pPr>
              <w:rPr>
                <w:rFonts w:ascii="Times New Roman" w:hAnsi="Times New Roman" w:cs="Times New Roman"/>
                <w:sz w:val="18"/>
                <w:szCs w:val="20"/>
              </w:rPr>
            </w:pPr>
            <w:r w:rsidRPr="00AE0971">
              <w:rPr>
                <w:rFonts w:ascii="Times New Roman" w:hAnsi="Times New Roman" w:cs="Times New Roman"/>
                <w:sz w:val="18"/>
                <w:szCs w:val="20"/>
              </w:rPr>
              <w:t>Review Content</w:t>
            </w:r>
          </w:p>
        </w:tc>
        <w:tc>
          <w:tcPr>
            <w:tcW w:w="307" w:type="pct"/>
            <w:vAlign w:val="center"/>
          </w:tcPr>
          <w:p w:rsidRPr="00AE0971" w:rsidR="00471BBD" w:rsidP="00740315" w:rsidRDefault="00471BBD" w14:paraId="5EFC2699"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58" w:type="pct"/>
            <w:vAlign w:val="center"/>
          </w:tcPr>
          <w:p w:rsidRPr="00AE0971" w:rsidR="00471BBD" w:rsidP="00740315" w:rsidRDefault="00471BBD" w14:paraId="0A61B126" w14:textId="77777777">
            <w:pPr>
              <w:jc w:val="center"/>
              <w:rPr>
                <w:rFonts w:ascii="Times New Roman" w:hAnsi="Times New Roman" w:cs="Times New Roman"/>
                <w:sz w:val="18"/>
                <w:szCs w:val="20"/>
              </w:rPr>
            </w:pPr>
            <w:r w:rsidRPr="00AE0971">
              <w:rPr>
                <w:rFonts w:ascii="Times New Roman" w:hAnsi="Times New Roman" w:cs="Times New Roman"/>
                <w:sz w:val="18"/>
                <w:szCs w:val="20"/>
              </w:rPr>
              <w:t>C</w:t>
            </w:r>
          </w:p>
        </w:tc>
        <w:tc>
          <w:tcPr>
            <w:tcW w:w="361" w:type="pct"/>
            <w:vAlign w:val="center"/>
          </w:tcPr>
          <w:p w:rsidRPr="00AE0971" w:rsidR="00471BBD" w:rsidP="00740315" w:rsidRDefault="00471BBD" w14:paraId="60D5B20E" w14:textId="77777777">
            <w:pPr>
              <w:jc w:val="center"/>
              <w:rPr>
                <w:rFonts w:ascii="Times New Roman" w:hAnsi="Times New Roman" w:cs="Times New Roman"/>
                <w:sz w:val="18"/>
                <w:szCs w:val="20"/>
              </w:rPr>
            </w:pPr>
            <w:r w:rsidRPr="00AE0971">
              <w:rPr>
                <w:rFonts w:ascii="Times New Roman" w:hAnsi="Times New Roman" w:cs="Times New Roman"/>
                <w:sz w:val="18"/>
                <w:szCs w:val="20"/>
              </w:rPr>
              <w:t>C</w:t>
            </w:r>
          </w:p>
        </w:tc>
        <w:tc>
          <w:tcPr>
            <w:tcW w:w="357" w:type="pct"/>
          </w:tcPr>
          <w:p w:rsidRPr="00AE0971" w:rsidR="00471BBD" w:rsidP="00740315" w:rsidRDefault="00471BBD" w14:paraId="011CA638" w14:textId="77777777">
            <w:pPr>
              <w:jc w:val="center"/>
              <w:rPr>
                <w:rFonts w:ascii="Times New Roman" w:hAnsi="Times New Roman" w:cs="Times New Roman"/>
                <w:sz w:val="18"/>
                <w:szCs w:val="20"/>
              </w:rPr>
            </w:pPr>
          </w:p>
        </w:tc>
        <w:tc>
          <w:tcPr>
            <w:tcW w:w="357" w:type="pct"/>
          </w:tcPr>
          <w:p w:rsidRPr="00AE0971" w:rsidR="00471BBD" w:rsidP="00740315" w:rsidRDefault="00471BBD" w14:paraId="432171BC" w14:textId="77777777">
            <w:pPr>
              <w:jc w:val="center"/>
              <w:rPr>
                <w:rFonts w:ascii="Times New Roman" w:hAnsi="Times New Roman" w:cs="Times New Roman"/>
                <w:sz w:val="18"/>
                <w:szCs w:val="20"/>
              </w:rPr>
            </w:pPr>
          </w:p>
        </w:tc>
        <w:tc>
          <w:tcPr>
            <w:tcW w:w="358" w:type="pct"/>
          </w:tcPr>
          <w:p w:rsidRPr="00AE0971" w:rsidR="00471BBD" w:rsidP="00740315" w:rsidRDefault="00471BBD" w14:paraId="75150665" w14:textId="77777777">
            <w:pPr>
              <w:jc w:val="center"/>
              <w:rPr>
                <w:rFonts w:ascii="Times New Roman" w:hAnsi="Times New Roman" w:cs="Times New Roman"/>
                <w:sz w:val="18"/>
                <w:szCs w:val="20"/>
              </w:rPr>
            </w:pPr>
          </w:p>
        </w:tc>
      </w:tr>
      <w:tr w:rsidRPr="00AE0971" w:rsidR="00471BBD" w:rsidTr="00740315" w14:paraId="511D0B6C" w14:textId="77777777">
        <w:tc>
          <w:tcPr>
            <w:tcW w:w="767" w:type="pct"/>
          </w:tcPr>
          <w:p w:rsidRPr="00AE0971" w:rsidR="00471BBD" w:rsidP="00740315" w:rsidRDefault="00471BBD" w14:paraId="0F93E53C" w14:textId="77777777">
            <w:pPr>
              <w:rPr>
                <w:rFonts w:ascii="Times New Roman" w:hAnsi="Times New Roman" w:cs="Times New Roman"/>
                <w:sz w:val="18"/>
                <w:szCs w:val="20"/>
              </w:rPr>
            </w:pPr>
            <w:r w:rsidRPr="00AE0971">
              <w:rPr>
                <w:rFonts w:ascii="Times New Roman" w:hAnsi="Times New Roman" w:cs="Times New Roman"/>
                <w:sz w:val="18"/>
                <w:szCs w:val="20"/>
              </w:rPr>
              <w:t>CHG EC.5</w:t>
            </w:r>
          </w:p>
        </w:tc>
        <w:tc>
          <w:tcPr>
            <w:tcW w:w="2135" w:type="pct"/>
            <w:vAlign w:val="center"/>
          </w:tcPr>
          <w:p w:rsidRPr="00AE0971" w:rsidR="00471BBD" w:rsidP="00740315" w:rsidRDefault="00471BBD" w14:paraId="37CDD9F5" w14:textId="77777777">
            <w:pPr>
              <w:rPr>
                <w:rFonts w:ascii="Times New Roman" w:hAnsi="Times New Roman" w:cs="Times New Roman"/>
                <w:sz w:val="18"/>
                <w:szCs w:val="20"/>
              </w:rPr>
            </w:pPr>
            <w:r w:rsidRPr="00AE0971">
              <w:rPr>
                <w:rFonts w:ascii="Times New Roman" w:hAnsi="Times New Roman" w:cs="Times New Roman"/>
                <w:sz w:val="18"/>
                <w:szCs w:val="20"/>
              </w:rPr>
              <w:t>Assess Emergency Change</w:t>
            </w:r>
          </w:p>
        </w:tc>
        <w:tc>
          <w:tcPr>
            <w:tcW w:w="307" w:type="pct"/>
            <w:vAlign w:val="center"/>
          </w:tcPr>
          <w:p w:rsidRPr="00AE0971" w:rsidR="00471BBD" w:rsidP="00740315" w:rsidRDefault="00471BBD" w14:paraId="6F2F5774"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58" w:type="pct"/>
            <w:vAlign w:val="center"/>
          </w:tcPr>
          <w:p w:rsidRPr="00AE0971" w:rsidR="00471BBD" w:rsidP="00740315" w:rsidRDefault="00471BBD" w14:paraId="063AF9FA" w14:textId="77777777">
            <w:pPr>
              <w:jc w:val="center"/>
              <w:rPr>
                <w:rFonts w:ascii="Times New Roman" w:hAnsi="Times New Roman" w:cs="Times New Roman"/>
                <w:sz w:val="18"/>
                <w:szCs w:val="20"/>
              </w:rPr>
            </w:pPr>
            <w:r w:rsidRPr="00AE0971">
              <w:rPr>
                <w:rFonts w:ascii="Times New Roman" w:hAnsi="Times New Roman" w:cs="Times New Roman"/>
                <w:sz w:val="18"/>
                <w:szCs w:val="20"/>
              </w:rPr>
              <w:t>C</w:t>
            </w:r>
          </w:p>
        </w:tc>
        <w:tc>
          <w:tcPr>
            <w:tcW w:w="361" w:type="pct"/>
            <w:vAlign w:val="center"/>
          </w:tcPr>
          <w:p w:rsidRPr="00AE0971" w:rsidR="00471BBD" w:rsidP="00740315" w:rsidRDefault="00471BBD" w14:paraId="1F94909D" w14:textId="77777777">
            <w:pPr>
              <w:jc w:val="center"/>
              <w:rPr>
                <w:rFonts w:ascii="Times New Roman" w:hAnsi="Times New Roman" w:cs="Times New Roman"/>
                <w:sz w:val="18"/>
                <w:szCs w:val="20"/>
              </w:rPr>
            </w:pPr>
            <w:r w:rsidRPr="00AE0971">
              <w:rPr>
                <w:rFonts w:ascii="Times New Roman" w:hAnsi="Times New Roman" w:cs="Times New Roman"/>
                <w:sz w:val="18"/>
                <w:szCs w:val="20"/>
              </w:rPr>
              <w:t>C</w:t>
            </w:r>
          </w:p>
        </w:tc>
        <w:tc>
          <w:tcPr>
            <w:tcW w:w="357" w:type="pct"/>
          </w:tcPr>
          <w:p w:rsidRPr="00AE0971" w:rsidR="00471BBD" w:rsidP="00740315" w:rsidRDefault="00471BBD" w14:paraId="217C91A2" w14:textId="77777777">
            <w:pPr>
              <w:jc w:val="center"/>
              <w:rPr>
                <w:rFonts w:ascii="Times New Roman" w:hAnsi="Times New Roman" w:cs="Times New Roman"/>
                <w:sz w:val="18"/>
                <w:szCs w:val="20"/>
              </w:rPr>
            </w:pPr>
          </w:p>
        </w:tc>
        <w:tc>
          <w:tcPr>
            <w:tcW w:w="357" w:type="pct"/>
          </w:tcPr>
          <w:p w:rsidRPr="00AE0971" w:rsidR="00471BBD" w:rsidP="00740315" w:rsidRDefault="00471BBD" w14:paraId="42EBA8FA" w14:textId="77777777">
            <w:pPr>
              <w:jc w:val="center"/>
              <w:rPr>
                <w:rFonts w:ascii="Times New Roman" w:hAnsi="Times New Roman" w:cs="Times New Roman"/>
                <w:sz w:val="18"/>
                <w:szCs w:val="20"/>
              </w:rPr>
            </w:pPr>
            <w:r w:rsidRPr="00AE0971">
              <w:rPr>
                <w:rFonts w:ascii="Times New Roman" w:hAnsi="Times New Roman" w:cs="Times New Roman"/>
                <w:sz w:val="18"/>
                <w:szCs w:val="20"/>
              </w:rPr>
              <w:t>R</w:t>
            </w:r>
          </w:p>
        </w:tc>
        <w:tc>
          <w:tcPr>
            <w:tcW w:w="358" w:type="pct"/>
          </w:tcPr>
          <w:p w:rsidRPr="00AE0971" w:rsidR="00471BBD" w:rsidP="00740315" w:rsidRDefault="00471BBD" w14:paraId="65BE5057" w14:textId="77777777">
            <w:pPr>
              <w:jc w:val="center"/>
              <w:rPr>
                <w:rFonts w:ascii="Times New Roman" w:hAnsi="Times New Roman" w:cs="Times New Roman"/>
                <w:sz w:val="18"/>
                <w:szCs w:val="20"/>
              </w:rPr>
            </w:pPr>
          </w:p>
        </w:tc>
      </w:tr>
      <w:tr w:rsidRPr="00AE0971" w:rsidR="00471BBD" w:rsidTr="00740315" w14:paraId="39F27B79" w14:textId="77777777">
        <w:tc>
          <w:tcPr>
            <w:tcW w:w="767" w:type="pct"/>
          </w:tcPr>
          <w:p w:rsidRPr="00AE0971" w:rsidR="00471BBD" w:rsidP="00740315" w:rsidRDefault="00471BBD" w14:paraId="624C04B3" w14:textId="77777777">
            <w:pPr>
              <w:rPr>
                <w:rFonts w:ascii="Times New Roman" w:hAnsi="Times New Roman" w:cs="Times New Roman"/>
                <w:sz w:val="18"/>
                <w:szCs w:val="20"/>
              </w:rPr>
            </w:pPr>
            <w:r w:rsidRPr="00AE0971">
              <w:rPr>
                <w:rFonts w:ascii="Times New Roman" w:hAnsi="Times New Roman" w:cs="Times New Roman"/>
                <w:sz w:val="18"/>
                <w:szCs w:val="20"/>
              </w:rPr>
              <w:t>CHG EC.5</w:t>
            </w:r>
          </w:p>
        </w:tc>
        <w:tc>
          <w:tcPr>
            <w:tcW w:w="2135" w:type="pct"/>
            <w:vAlign w:val="center"/>
          </w:tcPr>
          <w:p w:rsidRPr="00AE0971" w:rsidR="00471BBD" w:rsidP="00740315" w:rsidRDefault="00471BBD" w14:paraId="195D3866" w14:textId="77777777">
            <w:pPr>
              <w:rPr>
                <w:rFonts w:ascii="Times New Roman" w:hAnsi="Times New Roman" w:cs="Times New Roman"/>
                <w:sz w:val="18"/>
                <w:szCs w:val="20"/>
              </w:rPr>
            </w:pPr>
            <w:r w:rsidRPr="00AE0971">
              <w:rPr>
                <w:rFonts w:ascii="Times New Roman" w:hAnsi="Times New Roman" w:cs="Times New Roman"/>
                <w:sz w:val="18"/>
                <w:szCs w:val="20"/>
              </w:rPr>
              <w:t>Prepare for Change Implementation</w:t>
            </w:r>
          </w:p>
        </w:tc>
        <w:tc>
          <w:tcPr>
            <w:tcW w:w="307" w:type="pct"/>
            <w:vAlign w:val="center"/>
          </w:tcPr>
          <w:p w:rsidRPr="00AE0971" w:rsidR="00471BBD" w:rsidP="00740315" w:rsidRDefault="00471BBD" w14:paraId="28494DB7"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58" w:type="pct"/>
            <w:vAlign w:val="center"/>
          </w:tcPr>
          <w:p w:rsidRPr="00AE0971" w:rsidR="00471BBD" w:rsidP="00740315" w:rsidRDefault="00471BBD" w14:paraId="1F3722D9" w14:textId="77777777">
            <w:pPr>
              <w:jc w:val="center"/>
              <w:rPr>
                <w:rFonts w:ascii="Times New Roman" w:hAnsi="Times New Roman" w:cs="Times New Roman"/>
                <w:sz w:val="18"/>
                <w:szCs w:val="20"/>
              </w:rPr>
            </w:pPr>
          </w:p>
        </w:tc>
        <w:tc>
          <w:tcPr>
            <w:tcW w:w="361" w:type="pct"/>
            <w:vAlign w:val="center"/>
          </w:tcPr>
          <w:p w:rsidRPr="00AE0971" w:rsidR="00471BBD" w:rsidP="00740315" w:rsidRDefault="00471BBD" w14:paraId="2140AF9B" w14:textId="77777777">
            <w:pPr>
              <w:jc w:val="center"/>
              <w:rPr>
                <w:rFonts w:ascii="Times New Roman" w:hAnsi="Times New Roman" w:cs="Times New Roman"/>
                <w:sz w:val="18"/>
                <w:szCs w:val="20"/>
              </w:rPr>
            </w:pPr>
            <w:r w:rsidRPr="00AE0971">
              <w:rPr>
                <w:rFonts w:ascii="Times New Roman" w:hAnsi="Times New Roman" w:cs="Times New Roman"/>
                <w:sz w:val="18"/>
                <w:szCs w:val="20"/>
              </w:rPr>
              <w:t>R</w:t>
            </w:r>
          </w:p>
        </w:tc>
        <w:tc>
          <w:tcPr>
            <w:tcW w:w="357" w:type="pct"/>
          </w:tcPr>
          <w:p w:rsidRPr="00AE0971" w:rsidR="00471BBD" w:rsidP="00740315" w:rsidRDefault="00471BBD" w14:paraId="499D9FCE" w14:textId="77777777">
            <w:pPr>
              <w:jc w:val="center"/>
              <w:rPr>
                <w:rFonts w:ascii="Times New Roman" w:hAnsi="Times New Roman" w:cs="Times New Roman"/>
                <w:sz w:val="18"/>
                <w:szCs w:val="20"/>
              </w:rPr>
            </w:pPr>
          </w:p>
        </w:tc>
        <w:tc>
          <w:tcPr>
            <w:tcW w:w="357" w:type="pct"/>
          </w:tcPr>
          <w:p w:rsidRPr="00AE0971" w:rsidR="00471BBD" w:rsidP="00740315" w:rsidRDefault="00471BBD" w14:paraId="3F087B27" w14:textId="77777777">
            <w:pPr>
              <w:jc w:val="center"/>
              <w:rPr>
                <w:rFonts w:ascii="Times New Roman" w:hAnsi="Times New Roman" w:cs="Times New Roman"/>
                <w:sz w:val="18"/>
                <w:szCs w:val="20"/>
              </w:rPr>
            </w:pPr>
          </w:p>
        </w:tc>
        <w:tc>
          <w:tcPr>
            <w:tcW w:w="358" w:type="pct"/>
          </w:tcPr>
          <w:p w:rsidRPr="00AE0971" w:rsidR="00471BBD" w:rsidP="00740315" w:rsidRDefault="00471BBD" w14:paraId="43694E6D" w14:textId="77777777">
            <w:pPr>
              <w:jc w:val="center"/>
              <w:rPr>
                <w:rFonts w:ascii="Times New Roman" w:hAnsi="Times New Roman" w:cs="Times New Roman"/>
                <w:sz w:val="18"/>
                <w:szCs w:val="20"/>
              </w:rPr>
            </w:pPr>
          </w:p>
        </w:tc>
      </w:tr>
      <w:tr w:rsidRPr="00AE0971" w:rsidR="00471BBD" w:rsidTr="00740315" w14:paraId="27F0D714" w14:textId="77777777">
        <w:tc>
          <w:tcPr>
            <w:tcW w:w="767" w:type="pct"/>
          </w:tcPr>
          <w:p w:rsidRPr="00AE0971" w:rsidR="00471BBD" w:rsidP="00740315" w:rsidRDefault="00471BBD" w14:paraId="26779C90" w14:textId="77777777">
            <w:pPr>
              <w:rPr>
                <w:rFonts w:ascii="Times New Roman" w:hAnsi="Times New Roman" w:cs="Times New Roman"/>
                <w:sz w:val="18"/>
                <w:szCs w:val="20"/>
              </w:rPr>
            </w:pPr>
            <w:r w:rsidRPr="00AE0971">
              <w:rPr>
                <w:rFonts w:ascii="Times New Roman" w:hAnsi="Times New Roman" w:cs="Times New Roman"/>
                <w:sz w:val="18"/>
                <w:szCs w:val="20"/>
              </w:rPr>
              <w:t>CHG EC.5</w:t>
            </w:r>
          </w:p>
        </w:tc>
        <w:tc>
          <w:tcPr>
            <w:tcW w:w="2135" w:type="pct"/>
            <w:vAlign w:val="center"/>
          </w:tcPr>
          <w:p w:rsidRPr="00AE0971" w:rsidR="00471BBD" w:rsidP="00740315" w:rsidRDefault="00471BBD" w14:paraId="55BDFE5A" w14:textId="77777777">
            <w:pPr>
              <w:rPr>
                <w:rFonts w:ascii="Times New Roman" w:hAnsi="Times New Roman" w:cs="Times New Roman"/>
                <w:sz w:val="18"/>
                <w:szCs w:val="20"/>
              </w:rPr>
            </w:pPr>
            <w:r w:rsidRPr="00AE0971">
              <w:rPr>
                <w:rFonts w:ascii="Times New Roman" w:hAnsi="Times New Roman" w:cs="Times New Roman"/>
                <w:sz w:val="18"/>
                <w:szCs w:val="20"/>
              </w:rPr>
              <w:t>Validate Change</w:t>
            </w:r>
          </w:p>
        </w:tc>
        <w:tc>
          <w:tcPr>
            <w:tcW w:w="307" w:type="pct"/>
            <w:vAlign w:val="center"/>
          </w:tcPr>
          <w:p w:rsidRPr="00AE0971" w:rsidR="00471BBD" w:rsidP="00740315" w:rsidRDefault="00471BBD" w14:paraId="74D3ABD1" w14:textId="77777777">
            <w:pPr>
              <w:jc w:val="center"/>
              <w:rPr>
                <w:rFonts w:ascii="Times New Roman" w:hAnsi="Times New Roman" w:cs="Times New Roman"/>
                <w:sz w:val="18"/>
                <w:szCs w:val="20"/>
              </w:rPr>
            </w:pPr>
            <w:r w:rsidRPr="00AE0971">
              <w:rPr>
                <w:rFonts w:ascii="Times New Roman" w:hAnsi="Times New Roman" w:cs="Times New Roman"/>
                <w:sz w:val="18"/>
                <w:szCs w:val="20"/>
              </w:rPr>
              <w:t>I</w:t>
            </w:r>
          </w:p>
        </w:tc>
        <w:tc>
          <w:tcPr>
            <w:tcW w:w="358" w:type="pct"/>
            <w:vAlign w:val="center"/>
          </w:tcPr>
          <w:p w:rsidRPr="00AE0971" w:rsidR="00471BBD" w:rsidP="00740315" w:rsidRDefault="00471BBD" w14:paraId="77736B0E" w14:textId="77777777">
            <w:pPr>
              <w:jc w:val="center"/>
              <w:rPr>
                <w:rFonts w:ascii="Times New Roman" w:hAnsi="Times New Roman" w:cs="Times New Roman"/>
                <w:sz w:val="18"/>
                <w:szCs w:val="20"/>
              </w:rPr>
            </w:pPr>
            <w:r w:rsidRPr="00AE0971">
              <w:rPr>
                <w:rFonts w:ascii="Times New Roman" w:hAnsi="Times New Roman" w:cs="Times New Roman"/>
                <w:sz w:val="18"/>
                <w:szCs w:val="20"/>
              </w:rPr>
              <w:t>I</w:t>
            </w:r>
          </w:p>
        </w:tc>
        <w:tc>
          <w:tcPr>
            <w:tcW w:w="361" w:type="pct"/>
            <w:vAlign w:val="center"/>
          </w:tcPr>
          <w:p w:rsidRPr="00AE0971" w:rsidR="00471BBD" w:rsidP="00740315" w:rsidRDefault="00471BBD" w14:paraId="21DEFB4A"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57" w:type="pct"/>
          </w:tcPr>
          <w:p w:rsidRPr="00AE0971" w:rsidR="00471BBD" w:rsidP="00740315" w:rsidRDefault="00471BBD" w14:paraId="025AFB76" w14:textId="77777777">
            <w:pPr>
              <w:jc w:val="center"/>
              <w:rPr>
                <w:rFonts w:ascii="Times New Roman" w:hAnsi="Times New Roman" w:cs="Times New Roman"/>
                <w:sz w:val="18"/>
                <w:szCs w:val="20"/>
              </w:rPr>
            </w:pPr>
          </w:p>
        </w:tc>
        <w:tc>
          <w:tcPr>
            <w:tcW w:w="357" w:type="pct"/>
          </w:tcPr>
          <w:p w:rsidRPr="00AE0971" w:rsidR="00471BBD" w:rsidP="00740315" w:rsidRDefault="00471BBD" w14:paraId="776D8C78" w14:textId="77777777">
            <w:pPr>
              <w:jc w:val="center"/>
              <w:rPr>
                <w:rFonts w:ascii="Times New Roman" w:hAnsi="Times New Roman" w:cs="Times New Roman"/>
                <w:sz w:val="18"/>
                <w:szCs w:val="20"/>
              </w:rPr>
            </w:pPr>
          </w:p>
        </w:tc>
        <w:tc>
          <w:tcPr>
            <w:tcW w:w="358" w:type="pct"/>
          </w:tcPr>
          <w:p w:rsidRPr="00AE0971" w:rsidR="00471BBD" w:rsidP="00740315" w:rsidRDefault="00471BBD" w14:paraId="40B2D70D" w14:textId="77777777">
            <w:pPr>
              <w:jc w:val="center"/>
              <w:rPr>
                <w:rFonts w:ascii="Times New Roman" w:hAnsi="Times New Roman" w:cs="Times New Roman"/>
                <w:sz w:val="18"/>
                <w:szCs w:val="20"/>
              </w:rPr>
            </w:pPr>
          </w:p>
        </w:tc>
      </w:tr>
      <w:tr w:rsidRPr="00AE0971" w:rsidR="00471BBD" w:rsidTr="00740315" w14:paraId="04CF974B" w14:textId="77777777">
        <w:tc>
          <w:tcPr>
            <w:tcW w:w="767" w:type="pct"/>
          </w:tcPr>
          <w:p w:rsidRPr="00AE0971" w:rsidR="00471BBD" w:rsidP="00740315" w:rsidRDefault="00471BBD" w14:paraId="5D77ED6F" w14:textId="77777777">
            <w:pPr>
              <w:rPr>
                <w:rFonts w:ascii="Times New Roman" w:hAnsi="Times New Roman" w:cs="Times New Roman"/>
                <w:sz w:val="18"/>
                <w:szCs w:val="20"/>
              </w:rPr>
            </w:pPr>
            <w:r w:rsidRPr="00AE0971">
              <w:rPr>
                <w:rFonts w:ascii="Times New Roman" w:hAnsi="Times New Roman" w:cs="Times New Roman"/>
                <w:sz w:val="18"/>
                <w:szCs w:val="20"/>
              </w:rPr>
              <w:lastRenderedPageBreak/>
              <w:t>CHG EC.5</w:t>
            </w:r>
          </w:p>
        </w:tc>
        <w:tc>
          <w:tcPr>
            <w:tcW w:w="2135" w:type="pct"/>
            <w:vAlign w:val="center"/>
          </w:tcPr>
          <w:p w:rsidRPr="00AE0971" w:rsidR="00471BBD" w:rsidP="00740315" w:rsidRDefault="00471BBD" w14:paraId="5CDCACFD" w14:textId="77777777">
            <w:pPr>
              <w:rPr>
                <w:rFonts w:ascii="Times New Roman" w:hAnsi="Times New Roman" w:cs="Times New Roman"/>
                <w:sz w:val="18"/>
                <w:szCs w:val="20"/>
              </w:rPr>
            </w:pPr>
            <w:r w:rsidRPr="00AE0971">
              <w:rPr>
                <w:rFonts w:ascii="Times New Roman" w:hAnsi="Times New Roman" w:cs="Times New Roman"/>
                <w:sz w:val="18"/>
                <w:szCs w:val="20"/>
              </w:rPr>
              <w:t>Conduct Post Implementation Review</w:t>
            </w:r>
          </w:p>
        </w:tc>
        <w:tc>
          <w:tcPr>
            <w:tcW w:w="307" w:type="pct"/>
            <w:vAlign w:val="center"/>
          </w:tcPr>
          <w:p w:rsidRPr="00AE0971" w:rsidR="00471BBD" w:rsidP="00740315" w:rsidRDefault="00471BBD" w14:paraId="18E554CF"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58" w:type="pct"/>
            <w:vAlign w:val="center"/>
          </w:tcPr>
          <w:p w:rsidRPr="00AE0971" w:rsidR="00471BBD" w:rsidP="00740315" w:rsidRDefault="00471BBD" w14:paraId="30F33615" w14:textId="77777777">
            <w:pPr>
              <w:jc w:val="center"/>
              <w:rPr>
                <w:rFonts w:ascii="Times New Roman" w:hAnsi="Times New Roman" w:cs="Times New Roman"/>
                <w:sz w:val="18"/>
                <w:szCs w:val="20"/>
              </w:rPr>
            </w:pPr>
            <w:r w:rsidRPr="00AE0971">
              <w:rPr>
                <w:rFonts w:ascii="Times New Roman" w:hAnsi="Times New Roman" w:cs="Times New Roman"/>
                <w:sz w:val="18"/>
                <w:szCs w:val="20"/>
              </w:rPr>
              <w:t>C</w:t>
            </w:r>
          </w:p>
        </w:tc>
        <w:tc>
          <w:tcPr>
            <w:tcW w:w="361" w:type="pct"/>
            <w:vAlign w:val="center"/>
          </w:tcPr>
          <w:p w:rsidRPr="00AE0971" w:rsidR="00471BBD" w:rsidP="00740315" w:rsidRDefault="00471BBD" w14:paraId="7D6E95E6" w14:textId="77777777">
            <w:pPr>
              <w:jc w:val="center"/>
              <w:rPr>
                <w:rFonts w:ascii="Times New Roman" w:hAnsi="Times New Roman" w:cs="Times New Roman"/>
                <w:sz w:val="18"/>
                <w:szCs w:val="20"/>
              </w:rPr>
            </w:pPr>
            <w:r w:rsidRPr="00AE0971">
              <w:rPr>
                <w:rFonts w:ascii="Times New Roman" w:hAnsi="Times New Roman" w:cs="Times New Roman"/>
                <w:sz w:val="18"/>
                <w:szCs w:val="20"/>
              </w:rPr>
              <w:t>C</w:t>
            </w:r>
          </w:p>
        </w:tc>
        <w:tc>
          <w:tcPr>
            <w:tcW w:w="357" w:type="pct"/>
          </w:tcPr>
          <w:p w:rsidRPr="00AE0971" w:rsidR="00471BBD" w:rsidP="00740315" w:rsidRDefault="00471BBD" w14:paraId="16798355" w14:textId="77777777">
            <w:pPr>
              <w:jc w:val="center"/>
              <w:rPr>
                <w:rFonts w:ascii="Times New Roman" w:hAnsi="Times New Roman" w:cs="Times New Roman"/>
                <w:sz w:val="18"/>
                <w:szCs w:val="20"/>
              </w:rPr>
            </w:pPr>
          </w:p>
        </w:tc>
        <w:tc>
          <w:tcPr>
            <w:tcW w:w="357" w:type="pct"/>
          </w:tcPr>
          <w:p w:rsidRPr="00AE0971" w:rsidR="00471BBD" w:rsidP="00740315" w:rsidRDefault="00471BBD" w14:paraId="4EB00136" w14:textId="77777777">
            <w:pPr>
              <w:jc w:val="center"/>
              <w:rPr>
                <w:rFonts w:ascii="Times New Roman" w:hAnsi="Times New Roman" w:cs="Times New Roman"/>
                <w:sz w:val="18"/>
                <w:szCs w:val="20"/>
              </w:rPr>
            </w:pPr>
          </w:p>
        </w:tc>
        <w:tc>
          <w:tcPr>
            <w:tcW w:w="358" w:type="pct"/>
          </w:tcPr>
          <w:p w:rsidRPr="00AE0971" w:rsidR="00471BBD" w:rsidP="00740315" w:rsidRDefault="00471BBD" w14:paraId="512B4A56" w14:textId="77777777">
            <w:pPr>
              <w:jc w:val="center"/>
              <w:rPr>
                <w:rFonts w:ascii="Times New Roman" w:hAnsi="Times New Roman" w:cs="Times New Roman"/>
                <w:sz w:val="18"/>
                <w:szCs w:val="20"/>
              </w:rPr>
            </w:pPr>
          </w:p>
        </w:tc>
      </w:tr>
      <w:tr w:rsidRPr="00AE0971" w:rsidR="00471BBD" w:rsidTr="00740315" w14:paraId="0F4F687E" w14:textId="77777777">
        <w:tc>
          <w:tcPr>
            <w:tcW w:w="767" w:type="pct"/>
            <w:shd w:val="clear" w:color="auto" w:fill="62B5E5"/>
            <w:vAlign w:val="center"/>
          </w:tcPr>
          <w:p w:rsidRPr="00AE0971" w:rsidR="00471BBD" w:rsidP="00740315" w:rsidRDefault="00471BBD" w14:paraId="2AEBC7C1" w14:textId="77777777">
            <w:pPr>
              <w:rPr>
                <w:rFonts w:ascii="Times New Roman" w:hAnsi="Times New Roman" w:cs="Times New Roman"/>
                <w:color w:val="FFFFFF" w:themeColor="background1"/>
                <w:sz w:val="18"/>
                <w:szCs w:val="20"/>
              </w:rPr>
            </w:pPr>
            <w:r w:rsidRPr="00AE0971">
              <w:rPr>
                <w:rFonts w:ascii="Times New Roman" w:hAnsi="Times New Roman" w:cs="Times New Roman"/>
                <w:b/>
                <w:color w:val="FFFFFF" w:themeColor="background1"/>
                <w:sz w:val="18"/>
                <w:szCs w:val="20"/>
              </w:rPr>
              <w:t>CHG 3.0</w:t>
            </w:r>
          </w:p>
        </w:tc>
        <w:tc>
          <w:tcPr>
            <w:tcW w:w="2135" w:type="pct"/>
            <w:shd w:val="clear" w:color="auto" w:fill="62B5E5"/>
            <w:vAlign w:val="center"/>
          </w:tcPr>
          <w:p w:rsidRPr="00AE0971" w:rsidR="00471BBD" w:rsidP="00740315" w:rsidRDefault="00471BBD" w14:paraId="325AF0BC" w14:textId="77777777">
            <w:pPr>
              <w:rPr>
                <w:rFonts w:ascii="Times New Roman" w:hAnsi="Times New Roman" w:cs="Times New Roman"/>
                <w:b/>
                <w:color w:val="FFFFFF" w:themeColor="background1"/>
                <w:sz w:val="18"/>
                <w:szCs w:val="20"/>
              </w:rPr>
            </w:pPr>
            <w:r w:rsidRPr="00AE0971">
              <w:rPr>
                <w:rFonts w:ascii="Times New Roman" w:hAnsi="Times New Roman" w:cs="Times New Roman"/>
                <w:b/>
                <w:color w:val="FFFFFF" w:themeColor="background1"/>
                <w:sz w:val="18"/>
                <w:szCs w:val="20"/>
              </w:rPr>
              <w:t>Standard Change Template</w:t>
            </w:r>
          </w:p>
        </w:tc>
        <w:tc>
          <w:tcPr>
            <w:tcW w:w="307" w:type="pct"/>
            <w:shd w:val="clear" w:color="auto" w:fill="62B5E5"/>
          </w:tcPr>
          <w:p w:rsidRPr="00AE0971" w:rsidR="00471BBD" w:rsidP="00740315" w:rsidRDefault="00471BBD" w14:paraId="65D229EC" w14:textId="77777777">
            <w:pPr>
              <w:jc w:val="center"/>
              <w:rPr>
                <w:rFonts w:ascii="Times New Roman" w:hAnsi="Times New Roman" w:cs="Times New Roman"/>
                <w:sz w:val="18"/>
                <w:szCs w:val="20"/>
              </w:rPr>
            </w:pPr>
          </w:p>
        </w:tc>
        <w:tc>
          <w:tcPr>
            <w:tcW w:w="358" w:type="pct"/>
            <w:shd w:val="clear" w:color="auto" w:fill="62B5E5"/>
          </w:tcPr>
          <w:p w:rsidRPr="00AE0971" w:rsidR="00471BBD" w:rsidP="00740315" w:rsidRDefault="00471BBD" w14:paraId="4A9F2377" w14:textId="77777777">
            <w:pPr>
              <w:jc w:val="center"/>
              <w:rPr>
                <w:rFonts w:ascii="Times New Roman" w:hAnsi="Times New Roman" w:cs="Times New Roman"/>
                <w:sz w:val="18"/>
                <w:szCs w:val="20"/>
              </w:rPr>
            </w:pPr>
          </w:p>
        </w:tc>
        <w:tc>
          <w:tcPr>
            <w:tcW w:w="361" w:type="pct"/>
            <w:shd w:val="clear" w:color="auto" w:fill="62B5E5"/>
          </w:tcPr>
          <w:p w:rsidRPr="00AE0971" w:rsidR="00471BBD" w:rsidP="00740315" w:rsidRDefault="00471BBD" w14:paraId="5620792D" w14:textId="77777777">
            <w:pPr>
              <w:jc w:val="center"/>
              <w:rPr>
                <w:rFonts w:ascii="Times New Roman" w:hAnsi="Times New Roman" w:cs="Times New Roman"/>
                <w:sz w:val="18"/>
                <w:szCs w:val="20"/>
              </w:rPr>
            </w:pPr>
          </w:p>
        </w:tc>
        <w:tc>
          <w:tcPr>
            <w:tcW w:w="357" w:type="pct"/>
            <w:shd w:val="clear" w:color="auto" w:fill="62B5E5"/>
          </w:tcPr>
          <w:p w:rsidRPr="00AE0971" w:rsidR="00471BBD" w:rsidP="00740315" w:rsidRDefault="00471BBD" w14:paraId="36D5913C" w14:textId="77777777">
            <w:pPr>
              <w:jc w:val="center"/>
              <w:rPr>
                <w:rFonts w:ascii="Times New Roman" w:hAnsi="Times New Roman" w:cs="Times New Roman"/>
                <w:sz w:val="18"/>
                <w:szCs w:val="20"/>
              </w:rPr>
            </w:pPr>
          </w:p>
        </w:tc>
        <w:tc>
          <w:tcPr>
            <w:tcW w:w="357" w:type="pct"/>
            <w:shd w:val="clear" w:color="auto" w:fill="62B5E5"/>
          </w:tcPr>
          <w:p w:rsidRPr="00AE0971" w:rsidR="00471BBD" w:rsidP="00740315" w:rsidRDefault="00471BBD" w14:paraId="3A317520" w14:textId="77777777">
            <w:pPr>
              <w:jc w:val="center"/>
              <w:rPr>
                <w:rFonts w:ascii="Times New Roman" w:hAnsi="Times New Roman" w:cs="Times New Roman"/>
                <w:sz w:val="18"/>
                <w:szCs w:val="20"/>
              </w:rPr>
            </w:pPr>
          </w:p>
        </w:tc>
        <w:tc>
          <w:tcPr>
            <w:tcW w:w="358" w:type="pct"/>
            <w:shd w:val="clear" w:color="auto" w:fill="62B5E5"/>
          </w:tcPr>
          <w:p w:rsidRPr="00AE0971" w:rsidR="00471BBD" w:rsidP="00740315" w:rsidRDefault="00471BBD" w14:paraId="16672DA9" w14:textId="77777777">
            <w:pPr>
              <w:jc w:val="center"/>
              <w:rPr>
                <w:rFonts w:ascii="Times New Roman" w:hAnsi="Times New Roman" w:cs="Times New Roman"/>
                <w:sz w:val="18"/>
                <w:szCs w:val="20"/>
              </w:rPr>
            </w:pPr>
          </w:p>
        </w:tc>
      </w:tr>
      <w:tr w:rsidRPr="00AE0971" w:rsidR="00471BBD" w:rsidTr="00740315" w14:paraId="1161472F" w14:textId="77777777">
        <w:tc>
          <w:tcPr>
            <w:tcW w:w="767" w:type="pct"/>
          </w:tcPr>
          <w:p w:rsidRPr="00AE0971" w:rsidR="00471BBD" w:rsidP="00740315" w:rsidRDefault="00471BBD" w14:paraId="746850CF" w14:textId="77777777">
            <w:pPr>
              <w:rPr>
                <w:rFonts w:ascii="Times New Roman" w:hAnsi="Times New Roman" w:cs="Times New Roman"/>
                <w:sz w:val="18"/>
                <w:szCs w:val="20"/>
              </w:rPr>
            </w:pPr>
            <w:r w:rsidRPr="00AE0971">
              <w:rPr>
                <w:rFonts w:ascii="Times New Roman" w:hAnsi="Times New Roman" w:cs="Times New Roman"/>
                <w:w w:val="105"/>
                <w:sz w:val="18"/>
              </w:rPr>
              <w:t>CHG ST.5</w:t>
            </w:r>
          </w:p>
        </w:tc>
        <w:tc>
          <w:tcPr>
            <w:tcW w:w="2135" w:type="pct"/>
          </w:tcPr>
          <w:p w:rsidRPr="00AE0971" w:rsidR="00471BBD" w:rsidP="00740315" w:rsidRDefault="00471BBD" w14:paraId="60F10763" w14:textId="77777777">
            <w:pPr>
              <w:rPr>
                <w:rFonts w:ascii="Times New Roman" w:hAnsi="Times New Roman" w:cs="Times New Roman"/>
                <w:sz w:val="18"/>
                <w:szCs w:val="20"/>
              </w:rPr>
            </w:pPr>
            <w:r w:rsidRPr="00AE0971">
              <w:rPr>
                <w:rFonts w:ascii="Times New Roman" w:hAnsi="Times New Roman" w:cs="Times New Roman"/>
                <w:w w:val="105"/>
                <w:sz w:val="18"/>
              </w:rPr>
              <w:t>Access Template Manager</w:t>
            </w:r>
          </w:p>
        </w:tc>
        <w:tc>
          <w:tcPr>
            <w:tcW w:w="307" w:type="pct"/>
            <w:vAlign w:val="center"/>
          </w:tcPr>
          <w:p w:rsidRPr="00AE0971" w:rsidR="00471BBD" w:rsidP="00740315" w:rsidRDefault="00471BBD" w14:paraId="19B55A47" w14:textId="77777777">
            <w:pPr>
              <w:jc w:val="center"/>
              <w:rPr>
                <w:rFonts w:ascii="Times New Roman" w:hAnsi="Times New Roman" w:cs="Times New Roman"/>
                <w:sz w:val="18"/>
                <w:szCs w:val="20"/>
              </w:rPr>
            </w:pPr>
          </w:p>
        </w:tc>
        <w:tc>
          <w:tcPr>
            <w:tcW w:w="358" w:type="pct"/>
            <w:vAlign w:val="center"/>
          </w:tcPr>
          <w:p w:rsidRPr="00AE0971" w:rsidR="00471BBD" w:rsidP="00740315" w:rsidRDefault="00471BBD" w14:paraId="5D550C30"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22C188B2" w14:textId="77777777">
            <w:pPr>
              <w:jc w:val="center"/>
              <w:rPr>
                <w:rFonts w:ascii="Times New Roman" w:hAnsi="Times New Roman" w:cs="Times New Roman"/>
                <w:sz w:val="18"/>
                <w:szCs w:val="20"/>
              </w:rPr>
            </w:pPr>
          </w:p>
        </w:tc>
        <w:tc>
          <w:tcPr>
            <w:tcW w:w="357" w:type="pct"/>
          </w:tcPr>
          <w:p w:rsidRPr="00AE0971" w:rsidR="00471BBD" w:rsidP="00740315" w:rsidRDefault="00471BBD" w14:paraId="75A5E6C8" w14:textId="77777777">
            <w:pPr>
              <w:jc w:val="center"/>
              <w:rPr>
                <w:rFonts w:ascii="Times New Roman" w:hAnsi="Times New Roman" w:cs="Times New Roman"/>
                <w:sz w:val="18"/>
                <w:szCs w:val="20"/>
              </w:rPr>
            </w:pPr>
          </w:p>
        </w:tc>
        <w:tc>
          <w:tcPr>
            <w:tcW w:w="357" w:type="pct"/>
          </w:tcPr>
          <w:p w:rsidRPr="00AE0971" w:rsidR="00471BBD" w:rsidP="00740315" w:rsidRDefault="00471BBD" w14:paraId="789389DA" w14:textId="77777777">
            <w:pPr>
              <w:jc w:val="center"/>
              <w:rPr>
                <w:rFonts w:ascii="Times New Roman" w:hAnsi="Times New Roman" w:cs="Times New Roman"/>
                <w:sz w:val="18"/>
                <w:szCs w:val="20"/>
              </w:rPr>
            </w:pPr>
          </w:p>
        </w:tc>
        <w:tc>
          <w:tcPr>
            <w:tcW w:w="358" w:type="pct"/>
          </w:tcPr>
          <w:p w:rsidRPr="00AE0971" w:rsidR="00471BBD" w:rsidP="00740315" w:rsidRDefault="00471BBD" w14:paraId="4F1C727F" w14:textId="77777777">
            <w:pPr>
              <w:jc w:val="center"/>
              <w:rPr>
                <w:rFonts w:ascii="Times New Roman" w:hAnsi="Times New Roman" w:cs="Times New Roman"/>
                <w:sz w:val="18"/>
                <w:szCs w:val="20"/>
              </w:rPr>
            </w:pPr>
          </w:p>
        </w:tc>
      </w:tr>
      <w:tr w:rsidRPr="00AE0971" w:rsidR="00471BBD" w:rsidTr="00740315" w14:paraId="504E2936" w14:textId="77777777">
        <w:tc>
          <w:tcPr>
            <w:tcW w:w="767" w:type="pct"/>
          </w:tcPr>
          <w:p w:rsidRPr="00AE0971" w:rsidR="00471BBD" w:rsidP="00740315" w:rsidRDefault="00471BBD" w14:paraId="5BF48FC5" w14:textId="77777777">
            <w:pPr>
              <w:rPr>
                <w:rFonts w:ascii="Times New Roman" w:hAnsi="Times New Roman" w:cs="Times New Roman"/>
                <w:sz w:val="18"/>
                <w:szCs w:val="20"/>
              </w:rPr>
            </w:pPr>
            <w:r w:rsidRPr="00AE0971">
              <w:rPr>
                <w:rFonts w:ascii="Times New Roman" w:hAnsi="Times New Roman" w:cs="Times New Roman"/>
                <w:w w:val="105"/>
                <w:sz w:val="18"/>
              </w:rPr>
              <w:t>CHG ST.1</w:t>
            </w:r>
          </w:p>
        </w:tc>
        <w:tc>
          <w:tcPr>
            <w:tcW w:w="2135" w:type="pct"/>
          </w:tcPr>
          <w:p w:rsidRPr="00AE0971" w:rsidR="00471BBD" w:rsidP="00740315" w:rsidRDefault="00471BBD" w14:paraId="503C4D29" w14:textId="77777777">
            <w:pPr>
              <w:rPr>
                <w:rFonts w:ascii="Times New Roman" w:hAnsi="Times New Roman" w:cs="Times New Roman"/>
                <w:sz w:val="18"/>
                <w:szCs w:val="20"/>
              </w:rPr>
            </w:pPr>
            <w:r w:rsidRPr="00AE0971">
              <w:rPr>
                <w:rFonts w:ascii="Times New Roman" w:hAnsi="Times New Roman" w:cs="Times New Roman"/>
                <w:sz w:val="18"/>
                <w:szCs w:val="20"/>
              </w:rPr>
              <w:t>Request a New Template</w:t>
            </w:r>
          </w:p>
        </w:tc>
        <w:tc>
          <w:tcPr>
            <w:tcW w:w="307" w:type="pct"/>
          </w:tcPr>
          <w:p w:rsidRPr="00AE0971" w:rsidR="00471BBD" w:rsidP="00740315" w:rsidRDefault="00471BBD" w14:paraId="3468FA82" w14:textId="77777777">
            <w:pPr>
              <w:jc w:val="center"/>
              <w:rPr>
                <w:rFonts w:ascii="Times New Roman" w:hAnsi="Times New Roman" w:cs="Times New Roman"/>
                <w:sz w:val="18"/>
                <w:szCs w:val="20"/>
              </w:rPr>
            </w:pPr>
            <w:r w:rsidRPr="00AE0971">
              <w:rPr>
                <w:rFonts w:ascii="Times New Roman" w:hAnsi="Times New Roman" w:cs="Times New Roman"/>
                <w:sz w:val="18"/>
                <w:szCs w:val="20"/>
              </w:rPr>
              <w:t>I</w:t>
            </w:r>
          </w:p>
        </w:tc>
        <w:tc>
          <w:tcPr>
            <w:tcW w:w="358" w:type="pct"/>
          </w:tcPr>
          <w:p w:rsidRPr="00AE0971" w:rsidR="00471BBD" w:rsidP="00740315" w:rsidRDefault="00471BBD" w14:paraId="3A5F142F"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tcPr>
          <w:p w:rsidRPr="00AE0971" w:rsidR="00471BBD" w:rsidP="00740315" w:rsidRDefault="00471BBD" w14:paraId="6C96296F" w14:textId="77777777">
            <w:pPr>
              <w:jc w:val="center"/>
              <w:rPr>
                <w:rFonts w:ascii="Times New Roman" w:hAnsi="Times New Roman" w:cs="Times New Roman"/>
                <w:sz w:val="18"/>
                <w:szCs w:val="20"/>
              </w:rPr>
            </w:pPr>
          </w:p>
        </w:tc>
        <w:tc>
          <w:tcPr>
            <w:tcW w:w="357" w:type="pct"/>
            <w:vAlign w:val="center"/>
          </w:tcPr>
          <w:p w:rsidRPr="00AE0971" w:rsidR="00471BBD" w:rsidP="00740315" w:rsidRDefault="00471BBD" w14:paraId="57C089C6" w14:textId="77777777">
            <w:pPr>
              <w:jc w:val="center"/>
              <w:rPr>
                <w:rFonts w:ascii="Times New Roman" w:hAnsi="Times New Roman" w:cs="Times New Roman"/>
                <w:b/>
                <w:sz w:val="18"/>
                <w:szCs w:val="20"/>
              </w:rPr>
            </w:pPr>
          </w:p>
        </w:tc>
        <w:tc>
          <w:tcPr>
            <w:tcW w:w="357" w:type="pct"/>
            <w:vAlign w:val="center"/>
          </w:tcPr>
          <w:p w:rsidRPr="00AE0971" w:rsidR="00471BBD" w:rsidP="00740315" w:rsidRDefault="00471BBD" w14:paraId="107253EA" w14:textId="77777777">
            <w:pPr>
              <w:jc w:val="center"/>
              <w:rPr>
                <w:rFonts w:ascii="Times New Roman" w:hAnsi="Times New Roman" w:cs="Times New Roman"/>
                <w:b/>
                <w:sz w:val="18"/>
                <w:szCs w:val="20"/>
              </w:rPr>
            </w:pPr>
          </w:p>
        </w:tc>
        <w:tc>
          <w:tcPr>
            <w:tcW w:w="358" w:type="pct"/>
          </w:tcPr>
          <w:p w:rsidRPr="00AE0971" w:rsidR="00471BBD" w:rsidP="00740315" w:rsidRDefault="00471BBD" w14:paraId="0D09E977" w14:textId="77777777">
            <w:pPr>
              <w:jc w:val="center"/>
              <w:rPr>
                <w:rFonts w:ascii="Times New Roman" w:hAnsi="Times New Roman" w:cs="Times New Roman"/>
                <w:b/>
                <w:sz w:val="18"/>
                <w:szCs w:val="20"/>
              </w:rPr>
            </w:pPr>
          </w:p>
        </w:tc>
      </w:tr>
      <w:tr w:rsidRPr="00AE0971" w:rsidR="00471BBD" w:rsidTr="00740315" w14:paraId="73713187" w14:textId="77777777">
        <w:tc>
          <w:tcPr>
            <w:tcW w:w="767" w:type="pct"/>
          </w:tcPr>
          <w:p w:rsidRPr="00AE0971" w:rsidR="00471BBD" w:rsidP="00740315" w:rsidRDefault="00471BBD" w14:paraId="618FD22F" w14:textId="77777777">
            <w:pPr>
              <w:rPr>
                <w:rFonts w:ascii="Times New Roman" w:hAnsi="Times New Roman" w:cs="Times New Roman"/>
                <w:sz w:val="18"/>
                <w:szCs w:val="20"/>
              </w:rPr>
            </w:pPr>
            <w:r w:rsidRPr="00AE0971">
              <w:rPr>
                <w:rFonts w:ascii="Times New Roman" w:hAnsi="Times New Roman" w:cs="Times New Roman"/>
                <w:w w:val="105"/>
                <w:sz w:val="18"/>
              </w:rPr>
              <w:t>CHG ST.15</w:t>
            </w:r>
          </w:p>
        </w:tc>
        <w:tc>
          <w:tcPr>
            <w:tcW w:w="2135" w:type="pct"/>
          </w:tcPr>
          <w:p w:rsidRPr="00AE0971" w:rsidR="00471BBD" w:rsidP="00740315" w:rsidRDefault="00471BBD" w14:paraId="657F3F8C" w14:textId="77777777">
            <w:pPr>
              <w:rPr>
                <w:rFonts w:ascii="Times New Roman" w:hAnsi="Times New Roman" w:cs="Times New Roman"/>
                <w:sz w:val="18"/>
                <w:szCs w:val="20"/>
              </w:rPr>
            </w:pPr>
            <w:r w:rsidRPr="00AE0971">
              <w:rPr>
                <w:rFonts w:ascii="Times New Roman" w:hAnsi="Times New Roman" w:cs="Times New Roman"/>
                <w:w w:val="105"/>
                <w:sz w:val="18"/>
              </w:rPr>
              <w:t>Request to Modify a Template</w:t>
            </w:r>
          </w:p>
        </w:tc>
        <w:tc>
          <w:tcPr>
            <w:tcW w:w="307" w:type="pct"/>
          </w:tcPr>
          <w:p w:rsidRPr="00AE0971" w:rsidR="00471BBD" w:rsidP="00740315" w:rsidRDefault="00471BBD" w14:paraId="5DB5BBF8" w14:textId="77777777">
            <w:pPr>
              <w:jc w:val="center"/>
              <w:rPr>
                <w:rFonts w:ascii="Times New Roman" w:hAnsi="Times New Roman" w:cs="Times New Roman"/>
                <w:sz w:val="18"/>
                <w:szCs w:val="20"/>
              </w:rPr>
            </w:pPr>
            <w:r w:rsidRPr="00AE0971">
              <w:rPr>
                <w:rFonts w:ascii="Times New Roman" w:hAnsi="Times New Roman" w:cs="Times New Roman"/>
                <w:sz w:val="18"/>
                <w:szCs w:val="20"/>
              </w:rPr>
              <w:t>I</w:t>
            </w:r>
          </w:p>
        </w:tc>
        <w:tc>
          <w:tcPr>
            <w:tcW w:w="358" w:type="pct"/>
          </w:tcPr>
          <w:p w:rsidRPr="00AE0971" w:rsidR="00471BBD" w:rsidP="00740315" w:rsidRDefault="00471BBD" w14:paraId="1FF8F854"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2D5B8330" w14:textId="77777777">
            <w:pPr>
              <w:jc w:val="center"/>
              <w:rPr>
                <w:rFonts w:ascii="Times New Roman" w:hAnsi="Times New Roman" w:cs="Times New Roman"/>
                <w:sz w:val="18"/>
                <w:szCs w:val="20"/>
              </w:rPr>
            </w:pPr>
          </w:p>
        </w:tc>
        <w:tc>
          <w:tcPr>
            <w:tcW w:w="357" w:type="pct"/>
          </w:tcPr>
          <w:p w:rsidRPr="00AE0971" w:rsidR="00471BBD" w:rsidP="00740315" w:rsidRDefault="00471BBD" w14:paraId="2AC485A8" w14:textId="77777777">
            <w:pPr>
              <w:jc w:val="center"/>
              <w:rPr>
                <w:rFonts w:ascii="Times New Roman" w:hAnsi="Times New Roman" w:cs="Times New Roman"/>
                <w:sz w:val="18"/>
                <w:szCs w:val="20"/>
              </w:rPr>
            </w:pPr>
          </w:p>
        </w:tc>
        <w:tc>
          <w:tcPr>
            <w:tcW w:w="357" w:type="pct"/>
          </w:tcPr>
          <w:p w:rsidRPr="00AE0971" w:rsidR="00471BBD" w:rsidP="00740315" w:rsidRDefault="00471BBD" w14:paraId="504840DE" w14:textId="77777777">
            <w:pPr>
              <w:jc w:val="center"/>
              <w:rPr>
                <w:rFonts w:ascii="Times New Roman" w:hAnsi="Times New Roman" w:cs="Times New Roman"/>
                <w:sz w:val="18"/>
                <w:szCs w:val="20"/>
              </w:rPr>
            </w:pPr>
          </w:p>
        </w:tc>
        <w:tc>
          <w:tcPr>
            <w:tcW w:w="358" w:type="pct"/>
          </w:tcPr>
          <w:p w:rsidRPr="00AE0971" w:rsidR="00471BBD" w:rsidP="00740315" w:rsidRDefault="00471BBD" w14:paraId="7EED5F62" w14:textId="77777777">
            <w:pPr>
              <w:jc w:val="center"/>
              <w:rPr>
                <w:rFonts w:ascii="Times New Roman" w:hAnsi="Times New Roman" w:cs="Times New Roman"/>
                <w:sz w:val="18"/>
                <w:szCs w:val="20"/>
              </w:rPr>
            </w:pPr>
          </w:p>
        </w:tc>
      </w:tr>
      <w:tr w:rsidRPr="00AE0971" w:rsidR="00471BBD" w:rsidTr="00740315" w14:paraId="272F2C99" w14:textId="77777777">
        <w:tc>
          <w:tcPr>
            <w:tcW w:w="767" w:type="pct"/>
          </w:tcPr>
          <w:p w:rsidRPr="00AE0971" w:rsidR="00471BBD" w:rsidP="00740315" w:rsidRDefault="00471BBD" w14:paraId="5885FCDB" w14:textId="77777777">
            <w:pPr>
              <w:rPr>
                <w:rFonts w:ascii="Times New Roman" w:hAnsi="Times New Roman" w:cs="Times New Roman"/>
                <w:sz w:val="18"/>
                <w:szCs w:val="20"/>
              </w:rPr>
            </w:pPr>
            <w:r w:rsidRPr="00AE0971">
              <w:rPr>
                <w:rFonts w:ascii="Times New Roman" w:hAnsi="Times New Roman" w:cs="Times New Roman"/>
                <w:w w:val="105"/>
                <w:sz w:val="18"/>
              </w:rPr>
              <w:t>CHG ST.2</w:t>
            </w:r>
          </w:p>
        </w:tc>
        <w:tc>
          <w:tcPr>
            <w:tcW w:w="2135" w:type="pct"/>
          </w:tcPr>
          <w:p w:rsidRPr="00AE0971" w:rsidR="00471BBD" w:rsidP="00740315" w:rsidRDefault="00471BBD" w14:paraId="27423E4B" w14:textId="77777777">
            <w:pPr>
              <w:rPr>
                <w:rFonts w:ascii="Times New Roman" w:hAnsi="Times New Roman" w:cs="Times New Roman"/>
                <w:sz w:val="18"/>
                <w:szCs w:val="20"/>
              </w:rPr>
            </w:pPr>
            <w:r w:rsidRPr="00AE0971">
              <w:rPr>
                <w:rFonts w:ascii="Times New Roman" w:hAnsi="Times New Roman" w:cs="Times New Roman"/>
                <w:w w:val="105"/>
                <w:sz w:val="18"/>
              </w:rPr>
              <w:t>Request to Retire a Template</w:t>
            </w:r>
          </w:p>
        </w:tc>
        <w:tc>
          <w:tcPr>
            <w:tcW w:w="307" w:type="pct"/>
          </w:tcPr>
          <w:p w:rsidRPr="00AE0971" w:rsidR="00471BBD" w:rsidP="00740315" w:rsidRDefault="00471BBD" w14:paraId="335C89D4" w14:textId="77777777">
            <w:pPr>
              <w:jc w:val="center"/>
              <w:rPr>
                <w:rFonts w:ascii="Times New Roman" w:hAnsi="Times New Roman" w:cs="Times New Roman"/>
                <w:sz w:val="18"/>
                <w:szCs w:val="20"/>
              </w:rPr>
            </w:pPr>
            <w:r w:rsidRPr="00AE0971">
              <w:rPr>
                <w:rFonts w:ascii="Times New Roman" w:hAnsi="Times New Roman" w:cs="Times New Roman"/>
                <w:sz w:val="18"/>
                <w:szCs w:val="20"/>
              </w:rPr>
              <w:t>I</w:t>
            </w:r>
          </w:p>
        </w:tc>
        <w:tc>
          <w:tcPr>
            <w:tcW w:w="358" w:type="pct"/>
          </w:tcPr>
          <w:p w:rsidRPr="00AE0971" w:rsidR="00471BBD" w:rsidP="00740315" w:rsidRDefault="00471BBD" w14:paraId="002067E8"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763ED33E" w14:textId="77777777">
            <w:pPr>
              <w:jc w:val="center"/>
              <w:rPr>
                <w:rFonts w:ascii="Times New Roman" w:hAnsi="Times New Roman" w:cs="Times New Roman"/>
                <w:sz w:val="18"/>
                <w:szCs w:val="20"/>
              </w:rPr>
            </w:pPr>
          </w:p>
        </w:tc>
        <w:tc>
          <w:tcPr>
            <w:tcW w:w="357" w:type="pct"/>
          </w:tcPr>
          <w:p w:rsidRPr="00AE0971" w:rsidR="00471BBD" w:rsidP="00740315" w:rsidRDefault="00471BBD" w14:paraId="633AF8EB" w14:textId="77777777">
            <w:pPr>
              <w:jc w:val="center"/>
              <w:rPr>
                <w:rFonts w:ascii="Times New Roman" w:hAnsi="Times New Roman" w:cs="Times New Roman"/>
                <w:sz w:val="18"/>
                <w:szCs w:val="20"/>
              </w:rPr>
            </w:pPr>
          </w:p>
        </w:tc>
        <w:tc>
          <w:tcPr>
            <w:tcW w:w="357" w:type="pct"/>
          </w:tcPr>
          <w:p w:rsidRPr="00AE0971" w:rsidR="00471BBD" w:rsidP="00740315" w:rsidRDefault="00471BBD" w14:paraId="686C4049" w14:textId="77777777">
            <w:pPr>
              <w:jc w:val="center"/>
              <w:rPr>
                <w:rFonts w:ascii="Times New Roman" w:hAnsi="Times New Roman" w:cs="Times New Roman"/>
                <w:sz w:val="18"/>
                <w:szCs w:val="20"/>
              </w:rPr>
            </w:pPr>
          </w:p>
        </w:tc>
        <w:tc>
          <w:tcPr>
            <w:tcW w:w="358" w:type="pct"/>
          </w:tcPr>
          <w:p w:rsidRPr="00AE0971" w:rsidR="00471BBD" w:rsidP="00740315" w:rsidRDefault="00471BBD" w14:paraId="1BEB2676" w14:textId="77777777">
            <w:pPr>
              <w:jc w:val="center"/>
              <w:rPr>
                <w:rFonts w:ascii="Times New Roman" w:hAnsi="Times New Roman" w:cs="Times New Roman"/>
                <w:sz w:val="18"/>
                <w:szCs w:val="20"/>
              </w:rPr>
            </w:pPr>
          </w:p>
        </w:tc>
      </w:tr>
      <w:tr w:rsidRPr="00AE0971" w:rsidR="00471BBD" w:rsidTr="00740315" w14:paraId="41B73FE0" w14:textId="77777777">
        <w:tc>
          <w:tcPr>
            <w:tcW w:w="767" w:type="pct"/>
          </w:tcPr>
          <w:p w:rsidRPr="00AE0971" w:rsidR="00471BBD" w:rsidP="00740315" w:rsidRDefault="00471BBD" w14:paraId="57CEB81B" w14:textId="77777777">
            <w:pPr>
              <w:rPr>
                <w:rFonts w:ascii="Times New Roman" w:hAnsi="Times New Roman" w:cs="Times New Roman"/>
                <w:sz w:val="18"/>
                <w:szCs w:val="20"/>
              </w:rPr>
            </w:pPr>
            <w:r w:rsidRPr="00AE0971">
              <w:rPr>
                <w:rFonts w:ascii="Times New Roman" w:hAnsi="Times New Roman" w:cs="Times New Roman"/>
                <w:w w:val="105"/>
                <w:sz w:val="18"/>
              </w:rPr>
              <w:t>CHG ST.25</w:t>
            </w:r>
          </w:p>
        </w:tc>
        <w:tc>
          <w:tcPr>
            <w:tcW w:w="2135" w:type="pct"/>
          </w:tcPr>
          <w:p w:rsidRPr="00AE0971" w:rsidR="00471BBD" w:rsidP="00740315" w:rsidRDefault="00471BBD" w14:paraId="3079CB70" w14:textId="77777777">
            <w:pPr>
              <w:rPr>
                <w:rFonts w:ascii="Times New Roman" w:hAnsi="Times New Roman" w:cs="Times New Roman"/>
                <w:sz w:val="18"/>
                <w:szCs w:val="20"/>
              </w:rPr>
            </w:pPr>
            <w:r w:rsidRPr="00AE0971">
              <w:rPr>
                <w:rFonts w:ascii="Times New Roman" w:hAnsi="Times New Roman" w:cs="Times New Roman"/>
                <w:w w:val="105"/>
                <w:sz w:val="18"/>
              </w:rPr>
              <w:t>Review and Approve Proposal</w:t>
            </w:r>
          </w:p>
        </w:tc>
        <w:tc>
          <w:tcPr>
            <w:tcW w:w="307" w:type="pct"/>
            <w:vAlign w:val="center"/>
          </w:tcPr>
          <w:p w:rsidRPr="00AE0971" w:rsidR="00471BBD" w:rsidP="00740315" w:rsidRDefault="00471BBD" w14:paraId="4B7E432E"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58" w:type="pct"/>
            <w:vAlign w:val="center"/>
          </w:tcPr>
          <w:p w:rsidRPr="00AE0971" w:rsidR="00471BBD" w:rsidP="00740315" w:rsidRDefault="00471BBD" w14:paraId="45E41E17" w14:textId="77777777">
            <w:pPr>
              <w:jc w:val="center"/>
              <w:rPr>
                <w:rFonts w:ascii="Times New Roman" w:hAnsi="Times New Roman" w:cs="Times New Roman"/>
                <w:sz w:val="18"/>
                <w:szCs w:val="20"/>
              </w:rPr>
            </w:pPr>
            <w:r w:rsidRPr="00AE0971">
              <w:rPr>
                <w:rFonts w:ascii="Times New Roman" w:hAnsi="Times New Roman" w:cs="Times New Roman"/>
                <w:sz w:val="18"/>
                <w:szCs w:val="20"/>
              </w:rPr>
              <w:t>C</w:t>
            </w:r>
          </w:p>
        </w:tc>
        <w:tc>
          <w:tcPr>
            <w:tcW w:w="361" w:type="pct"/>
            <w:vAlign w:val="center"/>
          </w:tcPr>
          <w:p w:rsidRPr="00AE0971" w:rsidR="00471BBD" w:rsidP="00740315" w:rsidRDefault="00471BBD" w14:paraId="5B634526" w14:textId="77777777">
            <w:pPr>
              <w:jc w:val="center"/>
              <w:rPr>
                <w:rFonts w:ascii="Times New Roman" w:hAnsi="Times New Roman" w:cs="Times New Roman"/>
                <w:sz w:val="18"/>
                <w:szCs w:val="20"/>
              </w:rPr>
            </w:pPr>
            <w:r w:rsidRPr="00AE0971">
              <w:rPr>
                <w:rFonts w:ascii="Times New Roman" w:hAnsi="Times New Roman" w:cs="Times New Roman"/>
                <w:sz w:val="18"/>
                <w:szCs w:val="20"/>
              </w:rPr>
              <w:t>C</w:t>
            </w:r>
          </w:p>
        </w:tc>
        <w:tc>
          <w:tcPr>
            <w:tcW w:w="357" w:type="pct"/>
          </w:tcPr>
          <w:p w:rsidRPr="00AE0971" w:rsidR="00471BBD" w:rsidP="00740315" w:rsidRDefault="00471BBD" w14:paraId="0A60B91F" w14:textId="77777777">
            <w:pPr>
              <w:jc w:val="center"/>
              <w:rPr>
                <w:rFonts w:ascii="Times New Roman" w:hAnsi="Times New Roman" w:cs="Times New Roman"/>
                <w:sz w:val="18"/>
                <w:szCs w:val="20"/>
              </w:rPr>
            </w:pPr>
          </w:p>
        </w:tc>
        <w:tc>
          <w:tcPr>
            <w:tcW w:w="357" w:type="pct"/>
          </w:tcPr>
          <w:p w:rsidRPr="00AE0971" w:rsidR="00471BBD" w:rsidP="00740315" w:rsidRDefault="00471BBD" w14:paraId="3BAA8678" w14:textId="77777777">
            <w:pPr>
              <w:jc w:val="center"/>
              <w:rPr>
                <w:rFonts w:ascii="Times New Roman" w:hAnsi="Times New Roman" w:cs="Times New Roman"/>
                <w:sz w:val="18"/>
                <w:szCs w:val="20"/>
              </w:rPr>
            </w:pPr>
            <w:r w:rsidRPr="00AE0971">
              <w:rPr>
                <w:rFonts w:ascii="Times New Roman" w:hAnsi="Times New Roman" w:cs="Times New Roman"/>
                <w:sz w:val="18"/>
                <w:szCs w:val="20"/>
              </w:rPr>
              <w:t>C</w:t>
            </w:r>
          </w:p>
        </w:tc>
        <w:tc>
          <w:tcPr>
            <w:tcW w:w="358" w:type="pct"/>
          </w:tcPr>
          <w:p w:rsidRPr="00AE0971" w:rsidR="00471BBD" w:rsidP="00740315" w:rsidRDefault="00471BBD" w14:paraId="17F589E1" w14:textId="77777777">
            <w:pPr>
              <w:jc w:val="center"/>
              <w:rPr>
                <w:rFonts w:ascii="Times New Roman" w:hAnsi="Times New Roman" w:cs="Times New Roman"/>
                <w:sz w:val="18"/>
                <w:szCs w:val="20"/>
              </w:rPr>
            </w:pPr>
          </w:p>
        </w:tc>
      </w:tr>
      <w:tr w:rsidRPr="00AE0971" w:rsidR="00471BBD" w:rsidTr="00740315" w14:paraId="4A4076E4" w14:textId="77777777">
        <w:tc>
          <w:tcPr>
            <w:tcW w:w="767" w:type="pct"/>
            <w:shd w:val="clear" w:color="auto" w:fill="62B5E5"/>
            <w:vAlign w:val="center"/>
          </w:tcPr>
          <w:p w:rsidRPr="00AE0971" w:rsidR="00471BBD" w:rsidP="00740315" w:rsidRDefault="00471BBD" w14:paraId="2E1A44A0" w14:textId="77777777">
            <w:pPr>
              <w:rPr>
                <w:rFonts w:ascii="Times New Roman" w:hAnsi="Times New Roman" w:cs="Times New Roman"/>
                <w:color w:val="FFFFFF" w:themeColor="background1"/>
                <w:sz w:val="18"/>
                <w:szCs w:val="20"/>
              </w:rPr>
            </w:pPr>
            <w:r w:rsidRPr="00AE0971">
              <w:rPr>
                <w:rFonts w:ascii="Times New Roman" w:hAnsi="Times New Roman" w:cs="Times New Roman"/>
                <w:b/>
                <w:color w:val="FFFFFF" w:themeColor="background1"/>
                <w:sz w:val="18"/>
                <w:szCs w:val="20"/>
              </w:rPr>
              <w:t>CHG 4.0</w:t>
            </w:r>
          </w:p>
        </w:tc>
        <w:tc>
          <w:tcPr>
            <w:tcW w:w="2135" w:type="pct"/>
            <w:shd w:val="clear" w:color="auto" w:fill="62B5E5"/>
            <w:vAlign w:val="center"/>
          </w:tcPr>
          <w:p w:rsidRPr="00AE0971" w:rsidR="00471BBD" w:rsidP="00740315" w:rsidRDefault="00471BBD" w14:paraId="40C77635" w14:textId="77777777">
            <w:pPr>
              <w:rPr>
                <w:rFonts w:ascii="Times New Roman" w:hAnsi="Times New Roman" w:cs="Times New Roman"/>
                <w:b/>
                <w:color w:val="FFFFFF" w:themeColor="background1"/>
                <w:sz w:val="18"/>
                <w:szCs w:val="20"/>
              </w:rPr>
            </w:pPr>
            <w:r w:rsidRPr="00AE0971">
              <w:rPr>
                <w:rFonts w:ascii="Times New Roman" w:hAnsi="Times New Roman" w:cs="Times New Roman"/>
                <w:b/>
                <w:color w:val="FFFFFF" w:themeColor="background1"/>
                <w:sz w:val="18"/>
                <w:szCs w:val="20"/>
              </w:rPr>
              <w:t>Standard Change</w:t>
            </w:r>
          </w:p>
        </w:tc>
        <w:tc>
          <w:tcPr>
            <w:tcW w:w="307" w:type="pct"/>
            <w:shd w:val="clear" w:color="auto" w:fill="62B5E5"/>
          </w:tcPr>
          <w:p w:rsidRPr="00AE0971" w:rsidR="00471BBD" w:rsidP="00740315" w:rsidRDefault="00471BBD" w14:paraId="3F0E9F0E" w14:textId="77777777">
            <w:pPr>
              <w:jc w:val="center"/>
              <w:rPr>
                <w:rFonts w:ascii="Times New Roman" w:hAnsi="Times New Roman" w:cs="Times New Roman"/>
                <w:color w:val="FFFFFF" w:themeColor="background1"/>
                <w:sz w:val="18"/>
                <w:szCs w:val="20"/>
              </w:rPr>
            </w:pPr>
          </w:p>
        </w:tc>
        <w:tc>
          <w:tcPr>
            <w:tcW w:w="358" w:type="pct"/>
            <w:shd w:val="clear" w:color="auto" w:fill="62B5E5"/>
          </w:tcPr>
          <w:p w:rsidRPr="00AE0971" w:rsidR="00471BBD" w:rsidP="00740315" w:rsidRDefault="00471BBD" w14:paraId="2EF8A0B9" w14:textId="77777777">
            <w:pPr>
              <w:jc w:val="center"/>
              <w:rPr>
                <w:rFonts w:ascii="Times New Roman" w:hAnsi="Times New Roman" w:cs="Times New Roman"/>
                <w:color w:val="FFFFFF" w:themeColor="background1"/>
                <w:sz w:val="18"/>
                <w:szCs w:val="20"/>
              </w:rPr>
            </w:pPr>
          </w:p>
        </w:tc>
        <w:tc>
          <w:tcPr>
            <w:tcW w:w="361" w:type="pct"/>
            <w:shd w:val="clear" w:color="auto" w:fill="62B5E5"/>
          </w:tcPr>
          <w:p w:rsidRPr="00AE0971" w:rsidR="00471BBD" w:rsidP="00740315" w:rsidRDefault="00471BBD" w14:paraId="133A9B5F" w14:textId="77777777">
            <w:pPr>
              <w:jc w:val="center"/>
              <w:rPr>
                <w:rFonts w:ascii="Times New Roman" w:hAnsi="Times New Roman" w:cs="Times New Roman"/>
                <w:color w:val="FFFFFF" w:themeColor="background1"/>
                <w:sz w:val="18"/>
                <w:szCs w:val="20"/>
              </w:rPr>
            </w:pPr>
          </w:p>
        </w:tc>
        <w:tc>
          <w:tcPr>
            <w:tcW w:w="357" w:type="pct"/>
            <w:shd w:val="clear" w:color="auto" w:fill="62B5E5"/>
          </w:tcPr>
          <w:p w:rsidRPr="00AE0971" w:rsidR="00471BBD" w:rsidP="00740315" w:rsidRDefault="00471BBD" w14:paraId="4A674DE6" w14:textId="77777777">
            <w:pPr>
              <w:jc w:val="center"/>
              <w:rPr>
                <w:rFonts w:ascii="Times New Roman" w:hAnsi="Times New Roman" w:cs="Times New Roman"/>
                <w:color w:val="FFFFFF" w:themeColor="background1"/>
                <w:sz w:val="18"/>
                <w:szCs w:val="20"/>
              </w:rPr>
            </w:pPr>
          </w:p>
        </w:tc>
        <w:tc>
          <w:tcPr>
            <w:tcW w:w="357" w:type="pct"/>
            <w:shd w:val="clear" w:color="auto" w:fill="62B5E5"/>
          </w:tcPr>
          <w:p w:rsidRPr="00AE0971" w:rsidR="00471BBD" w:rsidP="00740315" w:rsidRDefault="00471BBD" w14:paraId="782447D8" w14:textId="77777777">
            <w:pPr>
              <w:jc w:val="center"/>
              <w:rPr>
                <w:rFonts w:ascii="Times New Roman" w:hAnsi="Times New Roman" w:cs="Times New Roman"/>
                <w:color w:val="FFFFFF" w:themeColor="background1"/>
                <w:sz w:val="18"/>
                <w:szCs w:val="20"/>
              </w:rPr>
            </w:pPr>
          </w:p>
        </w:tc>
        <w:tc>
          <w:tcPr>
            <w:tcW w:w="358" w:type="pct"/>
            <w:shd w:val="clear" w:color="auto" w:fill="62B5E5"/>
          </w:tcPr>
          <w:p w:rsidRPr="00AE0971" w:rsidR="00471BBD" w:rsidP="00740315" w:rsidRDefault="00471BBD" w14:paraId="22E51AC3" w14:textId="77777777">
            <w:pPr>
              <w:jc w:val="center"/>
              <w:rPr>
                <w:rFonts w:ascii="Times New Roman" w:hAnsi="Times New Roman" w:cs="Times New Roman"/>
                <w:color w:val="FFFFFF" w:themeColor="background1"/>
                <w:sz w:val="18"/>
                <w:szCs w:val="20"/>
              </w:rPr>
            </w:pPr>
          </w:p>
        </w:tc>
      </w:tr>
      <w:tr w:rsidRPr="00AE0971" w:rsidR="00471BBD" w:rsidTr="00740315" w14:paraId="6C657629" w14:textId="77777777">
        <w:tc>
          <w:tcPr>
            <w:tcW w:w="767" w:type="pct"/>
          </w:tcPr>
          <w:p w:rsidRPr="00AE0971" w:rsidR="00471BBD" w:rsidP="00740315" w:rsidRDefault="00471BBD" w14:paraId="261DF0AE" w14:textId="77777777">
            <w:pPr>
              <w:rPr>
                <w:rFonts w:ascii="Times New Roman" w:hAnsi="Times New Roman" w:cs="Times New Roman"/>
                <w:sz w:val="18"/>
                <w:szCs w:val="20"/>
              </w:rPr>
            </w:pPr>
            <w:r w:rsidRPr="00AE0971">
              <w:rPr>
                <w:rFonts w:ascii="Times New Roman" w:hAnsi="Times New Roman" w:cs="Times New Roman"/>
                <w:w w:val="105"/>
                <w:sz w:val="18"/>
              </w:rPr>
              <w:t>CHG SC.5</w:t>
            </w:r>
          </w:p>
        </w:tc>
        <w:tc>
          <w:tcPr>
            <w:tcW w:w="2135" w:type="pct"/>
          </w:tcPr>
          <w:p w:rsidRPr="00AE0971" w:rsidR="00471BBD" w:rsidP="00740315" w:rsidRDefault="00471BBD" w14:paraId="65A7139B" w14:textId="77777777">
            <w:pPr>
              <w:rPr>
                <w:rFonts w:ascii="Times New Roman" w:hAnsi="Times New Roman" w:cs="Times New Roman"/>
                <w:sz w:val="18"/>
                <w:szCs w:val="20"/>
              </w:rPr>
            </w:pPr>
            <w:r w:rsidRPr="00AE0971">
              <w:rPr>
                <w:rFonts w:ascii="Times New Roman" w:hAnsi="Times New Roman" w:cs="Times New Roman"/>
                <w:sz w:val="18"/>
                <w:szCs w:val="20"/>
              </w:rPr>
              <w:t>Select Service</w:t>
            </w:r>
          </w:p>
        </w:tc>
        <w:tc>
          <w:tcPr>
            <w:tcW w:w="307" w:type="pct"/>
            <w:vAlign w:val="center"/>
          </w:tcPr>
          <w:p w:rsidRPr="00AE0971" w:rsidR="00471BBD" w:rsidP="00740315" w:rsidRDefault="00471BBD" w14:paraId="55A81DB0" w14:textId="77777777">
            <w:pPr>
              <w:jc w:val="center"/>
              <w:rPr>
                <w:rFonts w:ascii="Times New Roman" w:hAnsi="Times New Roman" w:cs="Times New Roman"/>
                <w:sz w:val="18"/>
                <w:szCs w:val="20"/>
              </w:rPr>
            </w:pPr>
          </w:p>
        </w:tc>
        <w:tc>
          <w:tcPr>
            <w:tcW w:w="358" w:type="pct"/>
            <w:vAlign w:val="center"/>
          </w:tcPr>
          <w:p w:rsidRPr="00AE0971" w:rsidR="00471BBD" w:rsidP="00740315" w:rsidRDefault="00471BBD" w14:paraId="2D87D6DC" w14:textId="77777777">
            <w:pPr>
              <w:jc w:val="center"/>
              <w:rPr>
                <w:rFonts w:ascii="Times New Roman" w:hAnsi="Times New Roman" w:cs="Times New Roman"/>
                <w:sz w:val="18"/>
                <w:szCs w:val="20"/>
              </w:rPr>
            </w:pPr>
          </w:p>
        </w:tc>
        <w:tc>
          <w:tcPr>
            <w:tcW w:w="361" w:type="pct"/>
            <w:vAlign w:val="center"/>
          </w:tcPr>
          <w:p w:rsidRPr="00AE0971" w:rsidR="00471BBD" w:rsidP="00740315" w:rsidRDefault="00471BBD" w14:paraId="4F4A7B4E" w14:textId="77777777">
            <w:pPr>
              <w:jc w:val="center"/>
              <w:rPr>
                <w:rFonts w:ascii="Times New Roman" w:hAnsi="Times New Roman" w:cs="Times New Roman"/>
                <w:sz w:val="18"/>
                <w:szCs w:val="20"/>
              </w:rPr>
            </w:pPr>
          </w:p>
        </w:tc>
        <w:tc>
          <w:tcPr>
            <w:tcW w:w="357" w:type="pct"/>
          </w:tcPr>
          <w:p w:rsidRPr="00AE0971" w:rsidR="00471BBD" w:rsidP="00740315" w:rsidRDefault="00471BBD" w14:paraId="776940D1" w14:textId="77777777">
            <w:pPr>
              <w:jc w:val="center"/>
              <w:rPr>
                <w:rFonts w:ascii="Times New Roman" w:hAnsi="Times New Roman" w:cs="Times New Roman"/>
                <w:sz w:val="18"/>
                <w:szCs w:val="20"/>
              </w:rPr>
            </w:pPr>
          </w:p>
        </w:tc>
        <w:tc>
          <w:tcPr>
            <w:tcW w:w="357" w:type="pct"/>
          </w:tcPr>
          <w:p w:rsidRPr="00AE0971" w:rsidR="00471BBD" w:rsidP="00740315" w:rsidRDefault="00471BBD" w14:paraId="1BE877D5" w14:textId="77777777">
            <w:pPr>
              <w:jc w:val="center"/>
              <w:rPr>
                <w:rFonts w:ascii="Times New Roman" w:hAnsi="Times New Roman" w:cs="Times New Roman"/>
                <w:sz w:val="18"/>
                <w:szCs w:val="20"/>
              </w:rPr>
            </w:pPr>
          </w:p>
        </w:tc>
        <w:tc>
          <w:tcPr>
            <w:tcW w:w="358" w:type="pct"/>
          </w:tcPr>
          <w:p w:rsidRPr="00AE0971" w:rsidR="00471BBD" w:rsidP="00740315" w:rsidRDefault="00471BBD" w14:paraId="4049DB0E"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r>
      <w:tr w:rsidRPr="00AE0971" w:rsidR="00471BBD" w:rsidTr="00740315" w14:paraId="00A69B0E" w14:textId="77777777">
        <w:tc>
          <w:tcPr>
            <w:tcW w:w="767" w:type="pct"/>
          </w:tcPr>
          <w:p w:rsidRPr="00AE0971" w:rsidR="00471BBD" w:rsidP="00740315" w:rsidRDefault="00471BBD" w14:paraId="0B72E714" w14:textId="77777777">
            <w:pPr>
              <w:rPr>
                <w:rFonts w:ascii="Times New Roman" w:hAnsi="Times New Roman" w:cs="Times New Roman"/>
                <w:sz w:val="18"/>
              </w:rPr>
            </w:pPr>
            <w:r w:rsidRPr="00AE0971">
              <w:rPr>
                <w:rFonts w:ascii="Times New Roman" w:hAnsi="Times New Roman" w:cs="Times New Roman"/>
                <w:w w:val="105"/>
                <w:sz w:val="18"/>
              </w:rPr>
              <w:t>CHG SC.1</w:t>
            </w:r>
          </w:p>
        </w:tc>
        <w:tc>
          <w:tcPr>
            <w:tcW w:w="2135" w:type="pct"/>
          </w:tcPr>
          <w:p w:rsidRPr="00AE0971" w:rsidR="00471BBD" w:rsidP="00740315" w:rsidRDefault="00471BBD" w14:paraId="52179832" w14:textId="77777777">
            <w:pPr>
              <w:rPr>
                <w:rFonts w:ascii="Times New Roman" w:hAnsi="Times New Roman" w:cs="Times New Roman"/>
                <w:sz w:val="18"/>
                <w:szCs w:val="20"/>
              </w:rPr>
            </w:pPr>
            <w:r w:rsidRPr="00AE0971">
              <w:rPr>
                <w:rFonts w:ascii="Times New Roman" w:hAnsi="Times New Roman" w:cs="Times New Roman"/>
                <w:sz w:val="18"/>
                <w:szCs w:val="20"/>
              </w:rPr>
              <w:t>Obtain Approvals</w:t>
            </w:r>
          </w:p>
        </w:tc>
        <w:tc>
          <w:tcPr>
            <w:tcW w:w="307" w:type="pct"/>
          </w:tcPr>
          <w:p w:rsidRPr="00AE0971" w:rsidR="00471BBD" w:rsidP="00740315" w:rsidRDefault="00471BBD" w14:paraId="6E369D43" w14:textId="77777777">
            <w:pPr>
              <w:jc w:val="center"/>
              <w:rPr>
                <w:rFonts w:ascii="Times New Roman" w:hAnsi="Times New Roman" w:cs="Times New Roman"/>
                <w:sz w:val="18"/>
                <w:szCs w:val="20"/>
              </w:rPr>
            </w:pPr>
          </w:p>
        </w:tc>
        <w:tc>
          <w:tcPr>
            <w:tcW w:w="358" w:type="pct"/>
          </w:tcPr>
          <w:p w:rsidRPr="00AE0971" w:rsidR="00471BBD" w:rsidP="00740315" w:rsidRDefault="00471BBD" w14:paraId="403C1125" w14:textId="77777777">
            <w:pPr>
              <w:jc w:val="center"/>
              <w:rPr>
                <w:rFonts w:ascii="Times New Roman" w:hAnsi="Times New Roman" w:cs="Times New Roman"/>
                <w:sz w:val="18"/>
                <w:szCs w:val="20"/>
              </w:rPr>
            </w:pPr>
            <w:r w:rsidRPr="00AE0971">
              <w:rPr>
                <w:rFonts w:ascii="Times New Roman" w:hAnsi="Times New Roman" w:cs="Times New Roman"/>
                <w:sz w:val="18"/>
                <w:szCs w:val="20"/>
              </w:rPr>
              <w:t>I</w:t>
            </w:r>
          </w:p>
        </w:tc>
        <w:tc>
          <w:tcPr>
            <w:tcW w:w="361" w:type="pct"/>
          </w:tcPr>
          <w:p w:rsidRPr="00AE0971" w:rsidR="00471BBD" w:rsidP="00740315" w:rsidRDefault="00471BBD" w14:paraId="5B6A9161" w14:textId="77777777">
            <w:pPr>
              <w:jc w:val="center"/>
              <w:rPr>
                <w:rFonts w:ascii="Times New Roman" w:hAnsi="Times New Roman" w:cs="Times New Roman"/>
                <w:sz w:val="18"/>
                <w:szCs w:val="20"/>
              </w:rPr>
            </w:pPr>
          </w:p>
        </w:tc>
        <w:tc>
          <w:tcPr>
            <w:tcW w:w="357" w:type="pct"/>
            <w:vAlign w:val="center"/>
          </w:tcPr>
          <w:p w:rsidRPr="00AE0971" w:rsidR="00471BBD" w:rsidP="00740315" w:rsidRDefault="00471BBD" w14:paraId="22582762" w14:textId="77777777">
            <w:pPr>
              <w:jc w:val="center"/>
              <w:rPr>
                <w:rFonts w:ascii="Times New Roman" w:hAnsi="Times New Roman" w:cs="Times New Roman"/>
                <w:b/>
                <w:sz w:val="18"/>
                <w:szCs w:val="20"/>
              </w:rPr>
            </w:pPr>
          </w:p>
        </w:tc>
        <w:tc>
          <w:tcPr>
            <w:tcW w:w="357" w:type="pct"/>
            <w:vAlign w:val="center"/>
          </w:tcPr>
          <w:p w:rsidRPr="00AE0971" w:rsidR="00471BBD" w:rsidP="00740315" w:rsidRDefault="00471BBD" w14:paraId="2AEB98B8" w14:textId="77777777">
            <w:pPr>
              <w:jc w:val="center"/>
              <w:rPr>
                <w:rFonts w:ascii="Times New Roman" w:hAnsi="Times New Roman" w:cs="Times New Roman"/>
                <w:b/>
                <w:sz w:val="18"/>
                <w:szCs w:val="20"/>
              </w:rPr>
            </w:pPr>
          </w:p>
        </w:tc>
        <w:tc>
          <w:tcPr>
            <w:tcW w:w="358" w:type="pct"/>
          </w:tcPr>
          <w:p w:rsidRPr="00AE0971" w:rsidR="00471BBD" w:rsidP="00740315" w:rsidRDefault="00471BBD" w14:paraId="2B4E9493" w14:textId="77777777">
            <w:pPr>
              <w:jc w:val="center"/>
              <w:rPr>
                <w:rFonts w:ascii="Times New Roman" w:hAnsi="Times New Roman" w:cs="Times New Roman"/>
                <w:b/>
                <w:sz w:val="18"/>
                <w:szCs w:val="20"/>
              </w:rPr>
            </w:pPr>
            <w:r w:rsidRPr="00AE0971">
              <w:rPr>
                <w:rFonts w:ascii="Times New Roman" w:hAnsi="Times New Roman" w:cs="Times New Roman"/>
                <w:sz w:val="18"/>
                <w:szCs w:val="20"/>
              </w:rPr>
              <w:t>A/R</w:t>
            </w:r>
          </w:p>
        </w:tc>
      </w:tr>
      <w:tr w:rsidRPr="00AE0971" w:rsidR="00471BBD" w:rsidTr="00740315" w14:paraId="63BD498C" w14:textId="77777777">
        <w:tc>
          <w:tcPr>
            <w:tcW w:w="767" w:type="pct"/>
          </w:tcPr>
          <w:p w:rsidRPr="00AE0971" w:rsidR="00471BBD" w:rsidP="00740315" w:rsidRDefault="00471BBD" w14:paraId="12971EC9" w14:textId="77777777">
            <w:pPr>
              <w:rPr>
                <w:rFonts w:ascii="Times New Roman" w:hAnsi="Times New Roman" w:cs="Times New Roman"/>
                <w:sz w:val="18"/>
                <w:szCs w:val="20"/>
              </w:rPr>
            </w:pPr>
            <w:r w:rsidRPr="00AE0971">
              <w:rPr>
                <w:rFonts w:ascii="Times New Roman" w:hAnsi="Times New Roman" w:cs="Times New Roman"/>
                <w:w w:val="105"/>
                <w:sz w:val="18"/>
              </w:rPr>
              <w:t>CHG SC.15</w:t>
            </w:r>
          </w:p>
        </w:tc>
        <w:tc>
          <w:tcPr>
            <w:tcW w:w="2135" w:type="pct"/>
          </w:tcPr>
          <w:p w:rsidRPr="00AE0971" w:rsidR="00471BBD" w:rsidP="00740315" w:rsidRDefault="00471BBD" w14:paraId="4A84CF6D" w14:textId="77777777">
            <w:pPr>
              <w:rPr>
                <w:rFonts w:ascii="Times New Roman" w:hAnsi="Times New Roman" w:cs="Times New Roman"/>
                <w:sz w:val="18"/>
                <w:szCs w:val="20"/>
              </w:rPr>
            </w:pPr>
            <w:r w:rsidRPr="00AE0971">
              <w:rPr>
                <w:rFonts w:ascii="Times New Roman" w:hAnsi="Times New Roman" w:cs="Times New Roman"/>
                <w:w w:val="105"/>
                <w:sz w:val="18"/>
              </w:rPr>
              <w:t>Create New RFC</w:t>
            </w:r>
          </w:p>
        </w:tc>
        <w:tc>
          <w:tcPr>
            <w:tcW w:w="307" w:type="pct"/>
            <w:vAlign w:val="center"/>
          </w:tcPr>
          <w:p w:rsidRPr="00AE0971" w:rsidR="00471BBD" w:rsidP="00740315" w:rsidRDefault="00471BBD" w14:paraId="641655BC" w14:textId="77777777">
            <w:pPr>
              <w:jc w:val="center"/>
              <w:rPr>
                <w:rFonts w:ascii="Times New Roman" w:hAnsi="Times New Roman" w:cs="Times New Roman"/>
                <w:sz w:val="18"/>
                <w:szCs w:val="20"/>
              </w:rPr>
            </w:pPr>
          </w:p>
        </w:tc>
        <w:tc>
          <w:tcPr>
            <w:tcW w:w="358" w:type="pct"/>
            <w:vAlign w:val="center"/>
          </w:tcPr>
          <w:p w:rsidRPr="00AE0971" w:rsidR="00471BBD" w:rsidP="00740315" w:rsidRDefault="00471BBD" w14:paraId="47E3FA3E"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1003FA69" w14:textId="77777777">
            <w:pPr>
              <w:jc w:val="center"/>
              <w:rPr>
                <w:rFonts w:ascii="Times New Roman" w:hAnsi="Times New Roman" w:cs="Times New Roman"/>
                <w:sz w:val="18"/>
                <w:szCs w:val="20"/>
              </w:rPr>
            </w:pPr>
          </w:p>
        </w:tc>
        <w:tc>
          <w:tcPr>
            <w:tcW w:w="357" w:type="pct"/>
          </w:tcPr>
          <w:p w:rsidRPr="00AE0971" w:rsidR="00471BBD" w:rsidP="00740315" w:rsidRDefault="00471BBD" w14:paraId="03AA587A" w14:textId="77777777">
            <w:pPr>
              <w:jc w:val="center"/>
              <w:rPr>
                <w:rFonts w:ascii="Times New Roman" w:hAnsi="Times New Roman" w:cs="Times New Roman"/>
                <w:sz w:val="18"/>
                <w:szCs w:val="20"/>
              </w:rPr>
            </w:pPr>
          </w:p>
        </w:tc>
        <w:tc>
          <w:tcPr>
            <w:tcW w:w="357" w:type="pct"/>
          </w:tcPr>
          <w:p w:rsidRPr="00AE0971" w:rsidR="00471BBD" w:rsidP="00740315" w:rsidRDefault="00471BBD" w14:paraId="3910FAFD" w14:textId="77777777">
            <w:pPr>
              <w:jc w:val="center"/>
              <w:rPr>
                <w:rFonts w:ascii="Times New Roman" w:hAnsi="Times New Roman" w:cs="Times New Roman"/>
                <w:sz w:val="18"/>
                <w:szCs w:val="20"/>
              </w:rPr>
            </w:pPr>
          </w:p>
        </w:tc>
        <w:tc>
          <w:tcPr>
            <w:tcW w:w="358" w:type="pct"/>
          </w:tcPr>
          <w:p w:rsidRPr="00AE0971" w:rsidR="00471BBD" w:rsidP="00740315" w:rsidRDefault="00471BBD" w14:paraId="5B799E5D" w14:textId="77777777">
            <w:pPr>
              <w:jc w:val="center"/>
              <w:rPr>
                <w:rFonts w:ascii="Times New Roman" w:hAnsi="Times New Roman" w:cs="Times New Roman"/>
                <w:sz w:val="18"/>
                <w:szCs w:val="20"/>
              </w:rPr>
            </w:pPr>
          </w:p>
        </w:tc>
      </w:tr>
      <w:tr w:rsidRPr="00AE0971" w:rsidR="00471BBD" w:rsidTr="00740315" w14:paraId="0BCCB273" w14:textId="77777777">
        <w:tc>
          <w:tcPr>
            <w:tcW w:w="767" w:type="pct"/>
          </w:tcPr>
          <w:p w:rsidRPr="00AE0971" w:rsidR="00471BBD" w:rsidP="00740315" w:rsidRDefault="00471BBD" w14:paraId="6FBB720C" w14:textId="77777777">
            <w:pPr>
              <w:rPr>
                <w:rFonts w:ascii="Times New Roman" w:hAnsi="Times New Roman" w:cs="Times New Roman"/>
                <w:sz w:val="18"/>
                <w:szCs w:val="20"/>
              </w:rPr>
            </w:pPr>
            <w:r w:rsidRPr="00AE0971">
              <w:rPr>
                <w:rFonts w:ascii="Times New Roman" w:hAnsi="Times New Roman" w:cs="Times New Roman"/>
                <w:w w:val="105"/>
                <w:sz w:val="18"/>
              </w:rPr>
              <w:t>CHG SC.2</w:t>
            </w:r>
          </w:p>
        </w:tc>
        <w:tc>
          <w:tcPr>
            <w:tcW w:w="2135" w:type="pct"/>
          </w:tcPr>
          <w:p w:rsidRPr="00AE0971" w:rsidR="00471BBD" w:rsidP="00740315" w:rsidRDefault="00471BBD" w14:paraId="05132FAC" w14:textId="77777777">
            <w:pPr>
              <w:rPr>
                <w:rFonts w:ascii="Times New Roman" w:hAnsi="Times New Roman" w:cs="Times New Roman"/>
                <w:sz w:val="18"/>
                <w:szCs w:val="20"/>
              </w:rPr>
            </w:pPr>
            <w:r w:rsidRPr="00AE0971">
              <w:rPr>
                <w:rFonts w:ascii="Times New Roman" w:hAnsi="Times New Roman" w:cs="Times New Roman"/>
                <w:w w:val="105"/>
                <w:sz w:val="18"/>
              </w:rPr>
              <w:t>Document Change Details</w:t>
            </w:r>
          </w:p>
        </w:tc>
        <w:tc>
          <w:tcPr>
            <w:tcW w:w="307" w:type="pct"/>
            <w:vAlign w:val="center"/>
          </w:tcPr>
          <w:p w:rsidRPr="00AE0971" w:rsidR="00471BBD" w:rsidP="00740315" w:rsidRDefault="00471BBD" w14:paraId="4C188FF5" w14:textId="77777777">
            <w:pPr>
              <w:jc w:val="center"/>
              <w:rPr>
                <w:rFonts w:ascii="Times New Roman" w:hAnsi="Times New Roman" w:cs="Times New Roman"/>
                <w:sz w:val="18"/>
                <w:szCs w:val="20"/>
              </w:rPr>
            </w:pPr>
          </w:p>
        </w:tc>
        <w:tc>
          <w:tcPr>
            <w:tcW w:w="358" w:type="pct"/>
            <w:vAlign w:val="center"/>
          </w:tcPr>
          <w:p w:rsidRPr="00AE0971" w:rsidR="00471BBD" w:rsidP="00740315" w:rsidRDefault="00471BBD" w14:paraId="655785DD"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69B763A6" w14:textId="77777777">
            <w:pPr>
              <w:jc w:val="center"/>
              <w:rPr>
                <w:rFonts w:ascii="Times New Roman" w:hAnsi="Times New Roman" w:cs="Times New Roman"/>
                <w:sz w:val="18"/>
                <w:szCs w:val="20"/>
              </w:rPr>
            </w:pPr>
          </w:p>
        </w:tc>
        <w:tc>
          <w:tcPr>
            <w:tcW w:w="357" w:type="pct"/>
          </w:tcPr>
          <w:p w:rsidRPr="00AE0971" w:rsidR="00471BBD" w:rsidP="00740315" w:rsidRDefault="00471BBD" w14:paraId="3B76B484" w14:textId="77777777">
            <w:pPr>
              <w:jc w:val="center"/>
              <w:rPr>
                <w:rFonts w:ascii="Times New Roman" w:hAnsi="Times New Roman" w:cs="Times New Roman"/>
                <w:sz w:val="18"/>
                <w:szCs w:val="20"/>
              </w:rPr>
            </w:pPr>
          </w:p>
        </w:tc>
        <w:tc>
          <w:tcPr>
            <w:tcW w:w="357" w:type="pct"/>
          </w:tcPr>
          <w:p w:rsidRPr="00AE0971" w:rsidR="00471BBD" w:rsidP="00740315" w:rsidRDefault="00471BBD" w14:paraId="53F8044B" w14:textId="77777777">
            <w:pPr>
              <w:jc w:val="center"/>
              <w:rPr>
                <w:rFonts w:ascii="Times New Roman" w:hAnsi="Times New Roman" w:cs="Times New Roman"/>
                <w:sz w:val="18"/>
                <w:szCs w:val="20"/>
              </w:rPr>
            </w:pPr>
          </w:p>
        </w:tc>
        <w:tc>
          <w:tcPr>
            <w:tcW w:w="358" w:type="pct"/>
          </w:tcPr>
          <w:p w:rsidRPr="00AE0971" w:rsidR="00471BBD" w:rsidP="00740315" w:rsidRDefault="00471BBD" w14:paraId="6CC99101" w14:textId="77777777">
            <w:pPr>
              <w:jc w:val="center"/>
              <w:rPr>
                <w:rFonts w:ascii="Times New Roman" w:hAnsi="Times New Roman" w:cs="Times New Roman"/>
                <w:sz w:val="18"/>
                <w:szCs w:val="20"/>
              </w:rPr>
            </w:pPr>
          </w:p>
        </w:tc>
      </w:tr>
      <w:tr w:rsidRPr="00AE0971" w:rsidR="00471BBD" w:rsidTr="00740315" w14:paraId="57DD24C0" w14:textId="77777777">
        <w:tc>
          <w:tcPr>
            <w:tcW w:w="767" w:type="pct"/>
          </w:tcPr>
          <w:p w:rsidRPr="00AE0971" w:rsidR="00471BBD" w:rsidP="00740315" w:rsidRDefault="00471BBD" w14:paraId="46E6AC96" w14:textId="77777777">
            <w:pPr>
              <w:rPr>
                <w:rFonts w:ascii="Times New Roman" w:hAnsi="Times New Roman" w:cs="Times New Roman"/>
                <w:sz w:val="18"/>
                <w:szCs w:val="20"/>
              </w:rPr>
            </w:pPr>
            <w:r w:rsidRPr="00AE0971">
              <w:rPr>
                <w:rFonts w:ascii="Times New Roman" w:hAnsi="Times New Roman" w:cs="Times New Roman"/>
                <w:w w:val="105"/>
                <w:sz w:val="18"/>
              </w:rPr>
              <w:t>CHG SC.25</w:t>
            </w:r>
          </w:p>
        </w:tc>
        <w:tc>
          <w:tcPr>
            <w:tcW w:w="2135" w:type="pct"/>
          </w:tcPr>
          <w:p w:rsidRPr="00AE0971" w:rsidR="00471BBD" w:rsidP="00740315" w:rsidRDefault="00471BBD" w14:paraId="1A77C2EC" w14:textId="77777777">
            <w:pPr>
              <w:rPr>
                <w:rFonts w:ascii="Times New Roman" w:hAnsi="Times New Roman" w:cs="Times New Roman"/>
                <w:sz w:val="18"/>
                <w:szCs w:val="20"/>
              </w:rPr>
            </w:pPr>
            <w:r w:rsidRPr="00AE0971">
              <w:rPr>
                <w:rFonts w:ascii="Times New Roman" w:hAnsi="Times New Roman" w:cs="Times New Roman"/>
                <w:w w:val="105"/>
                <w:sz w:val="18"/>
              </w:rPr>
              <w:t>Document Change Plans</w:t>
            </w:r>
          </w:p>
        </w:tc>
        <w:tc>
          <w:tcPr>
            <w:tcW w:w="307" w:type="pct"/>
            <w:vAlign w:val="center"/>
          </w:tcPr>
          <w:p w:rsidRPr="00AE0971" w:rsidR="00471BBD" w:rsidP="00740315" w:rsidRDefault="00471BBD" w14:paraId="7F7D95B2" w14:textId="77777777">
            <w:pPr>
              <w:jc w:val="center"/>
              <w:rPr>
                <w:rFonts w:ascii="Times New Roman" w:hAnsi="Times New Roman" w:cs="Times New Roman"/>
                <w:sz w:val="18"/>
                <w:szCs w:val="20"/>
              </w:rPr>
            </w:pPr>
          </w:p>
        </w:tc>
        <w:tc>
          <w:tcPr>
            <w:tcW w:w="358" w:type="pct"/>
            <w:vAlign w:val="center"/>
          </w:tcPr>
          <w:p w:rsidRPr="00AE0971" w:rsidR="00471BBD" w:rsidP="00740315" w:rsidRDefault="00471BBD" w14:paraId="0FE4D630"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58F9A11D" w14:textId="77777777">
            <w:pPr>
              <w:jc w:val="center"/>
              <w:rPr>
                <w:rFonts w:ascii="Times New Roman" w:hAnsi="Times New Roman" w:cs="Times New Roman"/>
                <w:sz w:val="18"/>
                <w:szCs w:val="20"/>
              </w:rPr>
            </w:pPr>
          </w:p>
        </w:tc>
        <w:tc>
          <w:tcPr>
            <w:tcW w:w="357" w:type="pct"/>
          </w:tcPr>
          <w:p w:rsidRPr="00AE0971" w:rsidR="00471BBD" w:rsidP="00740315" w:rsidRDefault="00471BBD" w14:paraId="7BA6BFC8" w14:textId="77777777">
            <w:pPr>
              <w:jc w:val="center"/>
              <w:rPr>
                <w:rFonts w:ascii="Times New Roman" w:hAnsi="Times New Roman" w:cs="Times New Roman"/>
                <w:sz w:val="18"/>
                <w:szCs w:val="20"/>
              </w:rPr>
            </w:pPr>
          </w:p>
        </w:tc>
        <w:tc>
          <w:tcPr>
            <w:tcW w:w="357" w:type="pct"/>
          </w:tcPr>
          <w:p w:rsidRPr="00AE0971" w:rsidR="00471BBD" w:rsidP="00740315" w:rsidRDefault="00471BBD" w14:paraId="47184B39" w14:textId="77777777">
            <w:pPr>
              <w:jc w:val="center"/>
              <w:rPr>
                <w:rFonts w:ascii="Times New Roman" w:hAnsi="Times New Roman" w:cs="Times New Roman"/>
                <w:sz w:val="18"/>
                <w:szCs w:val="20"/>
              </w:rPr>
            </w:pPr>
          </w:p>
        </w:tc>
        <w:tc>
          <w:tcPr>
            <w:tcW w:w="358" w:type="pct"/>
          </w:tcPr>
          <w:p w:rsidRPr="00AE0971" w:rsidR="00471BBD" w:rsidP="00740315" w:rsidRDefault="00471BBD" w14:paraId="0A0AB562" w14:textId="77777777">
            <w:pPr>
              <w:jc w:val="center"/>
              <w:rPr>
                <w:rFonts w:ascii="Times New Roman" w:hAnsi="Times New Roman" w:cs="Times New Roman"/>
                <w:sz w:val="18"/>
                <w:szCs w:val="20"/>
              </w:rPr>
            </w:pPr>
          </w:p>
        </w:tc>
      </w:tr>
      <w:tr w:rsidRPr="00AE0971" w:rsidR="00471BBD" w:rsidTr="00740315" w14:paraId="386D12AA" w14:textId="77777777">
        <w:tc>
          <w:tcPr>
            <w:tcW w:w="767" w:type="pct"/>
          </w:tcPr>
          <w:p w:rsidRPr="00AE0971" w:rsidR="00471BBD" w:rsidP="00740315" w:rsidRDefault="00471BBD" w14:paraId="59D7C3C6" w14:textId="77777777">
            <w:pPr>
              <w:rPr>
                <w:rFonts w:ascii="Times New Roman" w:hAnsi="Times New Roman" w:cs="Times New Roman"/>
                <w:sz w:val="18"/>
                <w:szCs w:val="20"/>
              </w:rPr>
            </w:pPr>
            <w:r w:rsidRPr="00AE0971">
              <w:rPr>
                <w:rFonts w:ascii="Times New Roman" w:hAnsi="Times New Roman" w:cs="Times New Roman"/>
                <w:w w:val="105"/>
                <w:sz w:val="18"/>
              </w:rPr>
              <w:t>CHG SC.3</w:t>
            </w:r>
          </w:p>
        </w:tc>
        <w:tc>
          <w:tcPr>
            <w:tcW w:w="2135" w:type="pct"/>
          </w:tcPr>
          <w:p w:rsidRPr="00AE0971" w:rsidR="00471BBD" w:rsidP="00740315" w:rsidRDefault="00471BBD" w14:paraId="457E5D98" w14:textId="77777777">
            <w:pPr>
              <w:rPr>
                <w:rFonts w:ascii="Times New Roman" w:hAnsi="Times New Roman" w:cs="Times New Roman"/>
                <w:sz w:val="18"/>
                <w:szCs w:val="20"/>
              </w:rPr>
            </w:pPr>
            <w:r w:rsidRPr="00AE0971">
              <w:rPr>
                <w:rFonts w:ascii="Times New Roman" w:hAnsi="Times New Roman" w:cs="Times New Roman"/>
                <w:w w:val="105"/>
                <w:sz w:val="18"/>
              </w:rPr>
              <w:t>Document Change Schedule</w:t>
            </w:r>
          </w:p>
        </w:tc>
        <w:tc>
          <w:tcPr>
            <w:tcW w:w="307" w:type="pct"/>
            <w:vAlign w:val="center"/>
          </w:tcPr>
          <w:p w:rsidRPr="00AE0971" w:rsidR="00471BBD" w:rsidP="00740315" w:rsidRDefault="00471BBD" w14:paraId="1BD961D1" w14:textId="77777777">
            <w:pPr>
              <w:jc w:val="center"/>
              <w:rPr>
                <w:rFonts w:ascii="Times New Roman" w:hAnsi="Times New Roman" w:cs="Times New Roman"/>
                <w:sz w:val="18"/>
                <w:szCs w:val="20"/>
              </w:rPr>
            </w:pPr>
          </w:p>
        </w:tc>
        <w:tc>
          <w:tcPr>
            <w:tcW w:w="358" w:type="pct"/>
            <w:vAlign w:val="center"/>
          </w:tcPr>
          <w:p w:rsidRPr="00AE0971" w:rsidR="00471BBD" w:rsidP="00740315" w:rsidRDefault="00471BBD" w14:paraId="7D8A6158"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40C565AE" w14:textId="77777777">
            <w:pPr>
              <w:jc w:val="center"/>
              <w:rPr>
                <w:rFonts w:ascii="Times New Roman" w:hAnsi="Times New Roman" w:cs="Times New Roman"/>
                <w:sz w:val="18"/>
                <w:szCs w:val="20"/>
              </w:rPr>
            </w:pPr>
          </w:p>
        </w:tc>
        <w:tc>
          <w:tcPr>
            <w:tcW w:w="357" w:type="pct"/>
          </w:tcPr>
          <w:p w:rsidRPr="00AE0971" w:rsidR="00471BBD" w:rsidP="00740315" w:rsidRDefault="00471BBD" w14:paraId="6FDA8FA9" w14:textId="77777777">
            <w:pPr>
              <w:jc w:val="center"/>
              <w:rPr>
                <w:rFonts w:ascii="Times New Roman" w:hAnsi="Times New Roman" w:cs="Times New Roman"/>
                <w:sz w:val="18"/>
                <w:szCs w:val="20"/>
              </w:rPr>
            </w:pPr>
          </w:p>
        </w:tc>
        <w:tc>
          <w:tcPr>
            <w:tcW w:w="357" w:type="pct"/>
          </w:tcPr>
          <w:p w:rsidRPr="00AE0971" w:rsidR="00471BBD" w:rsidP="00740315" w:rsidRDefault="00471BBD" w14:paraId="2EC6433A" w14:textId="77777777">
            <w:pPr>
              <w:jc w:val="center"/>
              <w:rPr>
                <w:rFonts w:ascii="Times New Roman" w:hAnsi="Times New Roman" w:cs="Times New Roman"/>
                <w:sz w:val="18"/>
                <w:szCs w:val="20"/>
              </w:rPr>
            </w:pPr>
          </w:p>
        </w:tc>
        <w:tc>
          <w:tcPr>
            <w:tcW w:w="358" w:type="pct"/>
          </w:tcPr>
          <w:p w:rsidRPr="00AE0971" w:rsidR="00471BBD" w:rsidP="00740315" w:rsidRDefault="00471BBD" w14:paraId="070DD33A" w14:textId="77777777">
            <w:pPr>
              <w:jc w:val="center"/>
              <w:rPr>
                <w:rFonts w:ascii="Times New Roman" w:hAnsi="Times New Roman" w:cs="Times New Roman"/>
                <w:sz w:val="18"/>
                <w:szCs w:val="20"/>
              </w:rPr>
            </w:pPr>
          </w:p>
        </w:tc>
      </w:tr>
      <w:tr w:rsidRPr="00AE0971" w:rsidR="00471BBD" w:rsidTr="00740315" w14:paraId="069B7BB9" w14:textId="77777777">
        <w:tc>
          <w:tcPr>
            <w:tcW w:w="767" w:type="pct"/>
          </w:tcPr>
          <w:p w:rsidRPr="00AE0971" w:rsidR="00471BBD" w:rsidP="00740315" w:rsidRDefault="00471BBD" w14:paraId="4B71DF3F" w14:textId="77777777">
            <w:pPr>
              <w:rPr>
                <w:rFonts w:ascii="Times New Roman" w:hAnsi="Times New Roman" w:cs="Times New Roman"/>
                <w:sz w:val="18"/>
                <w:szCs w:val="20"/>
              </w:rPr>
            </w:pPr>
            <w:r w:rsidRPr="00AE0971">
              <w:rPr>
                <w:rFonts w:ascii="Times New Roman" w:hAnsi="Times New Roman" w:cs="Times New Roman"/>
                <w:w w:val="105"/>
                <w:sz w:val="18"/>
              </w:rPr>
              <w:t>CHG SC.35</w:t>
            </w:r>
          </w:p>
        </w:tc>
        <w:tc>
          <w:tcPr>
            <w:tcW w:w="2135" w:type="pct"/>
          </w:tcPr>
          <w:p w:rsidRPr="00AE0971" w:rsidR="00471BBD" w:rsidP="00740315" w:rsidRDefault="00471BBD" w14:paraId="6A8E4568" w14:textId="77777777">
            <w:pPr>
              <w:rPr>
                <w:rFonts w:ascii="Times New Roman" w:hAnsi="Times New Roman" w:cs="Times New Roman"/>
                <w:sz w:val="18"/>
                <w:szCs w:val="20"/>
              </w:rPr>
            </w:pPr>
            <w:r w:rsidRPr="00AE0971">
              <w:rPr>
                <w:rFonts w:ascii="Times New Roman" w:hAnsi="Times New Roman" w:cs="Times New Roman"/>
                <w:w w:val="105"/>
                <w:sz w:val="18"/>
              </w:rPr>
              <w:t>Check Conflicts</w:t>
            </w:r>
          </w:p>
        </w:tc>
        <w:tc>
          <w:tcPr>
            <w:tcW w:w="307" w:type="pct"/>
            <w:vAlign w:val="center"/>
          </w:tcPr>
          <w:p w:rsidRPr="00AE0971" w:rsidR="00471BBD" w:rsidP="00740315" w:rsidRDefault="00471BBD" w14:paraId="6F099898" w14:textId="77777777">
            <w:pPr>
              <w:jc w:val="center"/>
              <w:rPr>
                <w:rFonts w:ascii="Times New Roman" w:hAnsi="Times New Roman" w:cs="Times New Roman"/>
                <w:sz w:val="18"/>
                <w:szCs w:val="20"/>
              </w:rPr>
            </w:pPr>
          </w:p>
        </w:tc>
        <w:tc>
          <w:tcPr>
            <w:tcW w:w="358" w:type="pct"/>
            <w:vAlign w:val="center"/>
          </w:tcPr>
          <w:p w:rsidRPr="00AE0971" w:rsidR="00471BBD" w:rsidP="00740315" w:rsidRDefault="00471BBD" w14:paraId="5E2FFC0C"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71E549DF" w14:textId="77777777">
            <w:pPr>
              <w:jc w:val="center"/>
              <w:rPr>
                <w:rFonts w:ascii="Times New Roman" w:hAnsi="Times New Roman" w:cs="Times New Roman"/>
                <w:sz w:val="18"/>
                <w:szCs w:val="20"/>
              </w:rPr>
            </w:pPr>
          </w:p>
        </w:tc>
        <w:tc>
          <w:tcPr>
            <w:tcW w:w="357" w:type="pct"/>
          </w:tcPr>
          <w:p w:rsidRPr="00AE0971" w:rsidR="00471BBD" w:rsidP="00740315" w:rsidRDefault="00471BBD" w14:paraId="044FF756" w14:textId="77777777">
            <w:pPr>
              <w:jc w:val="center"/>
              <w:rPr>
                <w:rFonts w:ascii="Times New Roman" w:hAnsi="Times New Roman" w:cs="Times New Roman"/>
                <w:sz w:val="18"/>
                <w:szCs w:val="20"/>
              </w:rPr>
            </w:pPr>
          </w:p>
        </w:tc>
        <w:tc>
          <w:tcPr>
            <w:tcW w:w="357" w:type="pct"/>
          </w:tcPr>
          <w:p w:rsidRPr="00AE0971" w:rsidR="00471BBD" w:rsidP="00740315" w:rsidRDefault="00471BBD" w14:paraId="0AD05385" w14:textId="77777777">
            <w:pPr>
              <w:jc w:val="center"/>
              <w:rPr>
                <w:rFonts w:ascii="Times New Roman" w:hAnsi="Times New Roman" w:cs="Times New Roman"/>
                <w:sz w:val="18"/>
                <w:szCs w:val="20"/>
              </w:rPr>
            </w:pPr>
          </w:p>
        </w:tc>
        <w:tc>
          <w:tcPr>
            <w:tcW w:w="358" w:type="pct"/>
          </w:tcPr>
          <w:p w:rsidRPr="00AE0971" w:rsidR="00471BBD" w:rsidP="00740315" w:rsidRDefault="00471BBD" w14:paraId="7520CE69" w14:textId="77777777">
            <w:pPr>
              <w:jc w:val="center"/>
              <w:rPr>
                <w:rFonts w:ascii="Times New Roman" w:hAnsi="Times New Roman" w:cs="Times New Roman"/>
                <w:sz w:val="18"/>
                <w:szCs w:val="20"/>
              </w:rPr>
            </w:pPr>
          </w:p>
        </w:tc>
      </w:tr>
      <w:tr w:rsidRPr="00AE0971" w:rsidR="00471BBD" w:rsidTr="00740315" w14:paraId="6F9E505B" w14:textId="77777777">
        <w:tc>
          <w:tcPr>
            <w:tcW w:w="767" w:type="pct"/>
          </w:tcPr>
          <w:p w:rsidRPr="00AE0971" w:rsidR="00471BBD" w:rsidP="00740315" w:rsidRDefault="00471BBD" w14:paraId="15E61923" w14:textId="77777777">
            <w:pPr>
              <w:rPr>
                <w:rFonts w:ascii="Times New Roman" w:hAnsi="Times New Roman" w:cs="Times New Roman"/>
                <w:sz w:val="18"/>
                <w:szCs w:val="20"/>
              </w:rPr>
            </w:pPr>
            <w:r w:rsidRPr="00AE0971">
              <w:rPr>
                <w:rFonts w:ascii="Times New Roman" w:hAnsi="Times New Roman" w:cs="Times New Roman"/>
                <w:w w:val="105"/>
                <w:sz w:val="18"/>
              </w:rPr>
              <w:t>CHG SC.4</w:t>
            </w:r>
          </w:p>
        </w:tc>
        <w:tc>
          <w:tcPr>
            <w:tcW w:w="2135" w:type="pct"/>
          </w:tcPr>
          <w:p w:rsidRPr="00AE0971" w:rsidR="00471BBD" w:rsidP="00740315" w:rsidRDefault="00471BBD" w14:paraId="375F1EA5" w14:textId="77777777">
            <w:pPr>
              <w:rPr>
                <w:rFonts w:ascii="Times New Roman" w:hAnsi="Times New Roman" w:cs="Times New Roman"/>
                <w:sz w:val="18"/>
                <w:szCs w:val="20"/>
              </w:rPr>
            </w:pPr>
            <w:r w:rsidRPr="00AE0971">
              <w:rPr>
                <w:rFonts w:ascii="Times New Roman" w:hAnsi="Times New Roman" w:cs="Times New Roman"/>
                <w:w w:val="105"/>
                <w:sz w:val="18"/>
              </w:rPr>
              <w:t>Submit Standard Change</w:t>
            </w:r>
          </w:p>
        </w:tc>
        <w:tc>
          <w:tcPr>
            <w:tcW w:w="307" w:type="pct"/>
            <w:vAlign w:val="center"/>
          </w:tcPr>
          <w:p w:rsidRPr="00AE0971" w:rsidR="00471BBD" w:rsidP="00740315" w:rsidRDefault="00471BBD" w14:paraId="57276BFE" w14:textId="77777777">
            <w:pPr>
              <w:jc w:val="center"/>
              <w:rPr>
                <w:rFonts w:ascii="Times New Roman" w:hAnsi="Times New Roman" w:cs="Times New Roman"/>
                <w:sz w:val="18"/>
                <w:szCs w:val="20"/>
              </w:rPr>
            </w:pPr>
            <w:r w:rsidRPr="00AE0971">
              <w:rPr>
                <w:rFonts w:ascii="Times New Roman" w:hAnsi="Times New Roman" w:cs="Times New Roman"/>
                <w:sz w:val="18"/>
                <w:szCs w:val="20"/>
              </w:rPr>
              <w:t>I</w:t>
            </w:r>
          </w:p>
        </w:tc>
        <w:tc>
          <w:tcPr>
            <w:tcW w:w="358" w:type="pct"/>
            <w:vAlign w:val="center"/>
          </w:tcPr>
          <w:p w:rsidRPr="00AE0971" w:rsidR="00471BBD" w:rsidP="00740315" w:rsidRDefault="00471BBD" w14:paraId="1E66D720"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61" w:type="pct"/>
            <w:vAlign w:val="center"/>
          </w:tcPr>
          <w:p w:rsidRPr="00AE0971" w:rsidR="00471BBD" w:rsidP="00740315" w:rsidRDefault="00471BBD" w14:paraId="6A57B705" w14:textId="77777777">
            <w:pPr>
              <w:jc w:val="center"/>
              <w:rPr>
                <w:rFonts w:ascii="Times New Roman" w:hAnsi="Times New Roman" w:cs="Times New Roman"/>
                <w:sz w:val="18"/>
                <w:szCs w:val="20"/>
              </w:rPr>
            </w:pPr>
            <w:r w:rsidRPr="00AE0971">
              <w:rPr>
                <w:rFonts w:ascii="Times New Roman" w:hAnsi="Times New Roman" w:cs="Times New Roman"/>
                <w:sz w:val="18"/>
                <w:szCs w:val="20"/>
              </w:rPr>
              <w:t>I</w:t>
            </w:r>
          </w:p>
        </w:tc>
        <w:tc>
          <w:tcPr>
            <w:tcW w:w="357" w:type="pct"/>
          </w:tcPr>
          <w:p w:rsidRPr="00AE0971" w:rsidR="00471BBD" w:rsidP="00740315" w:rsidRDefault="00471BBD" w14:paraId="42153733" w14:textId="77777777">
            <w:pPr>
              <w:jc w:val="center"/>
              <w:rPr>
                <w:rFonts w:ascii="Times New Roman" w:hAnsi="Times New Roman" w:cs="Times New Roman"/>
                <w:sz w:val="18"/>
                <w:szCs w:val="20"/>
              </w:rPr>
            </w:pPr>
          </w:p>
        </w:tc>
        <w:tc>
          <w:tcPr>
            <w:tcW w:w="357" w:type="pct"/>
          </w:tcPr>
          <w:p w:rsidRPr="00AE0971" w:rsidR="00471BBD" w:rsidP="00740315" w:rsidRDefault="00471BBD" w14:paraId="42F36716" w14:textId="77777777">
            <w:pPr>
              <w:jc w:val="center"/>
              <w:rPr>
                <w:rFonts w:ascii="Times New Roman" w:hAnsi="Times New Roman" w:cs="Times New Roman"/>
                <w:sz w:val="18"/>
                <w:szCs w:val="20"/>
              </w:rPr>
            </w:pPr>
          </w:p>
        </w:tc>
        <w:tc>
          <w:tcPr>
            <w:tcW w:w="358" w:type="pct"/>
          </w:tcPr>
          <w:p w:rsidRPr="00AE0971" w:rsidR="00471BBD" w:rsidP="00740315" w:rsidRDefault="00471BBD" w14:paraId="0EC67C61" w14:textId="77777777">
            <w:pPr>
              <w:jc w:val="center"/>
              <w:rPr>
                <w:rFonts w:ascii="Times New Roman" w:hAnsi="Times New Roman" w:cs="Times New Roman"/>
                <w:sz w:val="18"/>
                <w:szCs w:val="20"/>
              </w:rPr>
            </w:pPr>
          </w:p>
        </w:tc>
      </w:tr>
      <w:tr w:rsidRPr="00AE0971" w:rsidR="00471BBD" w:rsidTr="00740315" w14:paraId="54811D87" w14:textId="77777777">
        <w:tc>
          <w:tcPr>
            <w:tcW w:w="767" w:type="pct"/>
          </w:tcPr>
          <w:p w:rsidRPr="00AE0971" w:rsidR="00471BBD" w:rsidP="00740315" w:rsidRDefault="00471BBD" w14:paraId="277D98F7" w14:textId="77777777">
            <w:pPr>
              <w:rPr>
                <w:rFonts w:ascii="Times New Roman" w:hAnsi="Times New Roman" w:cs="Times New Roman"/>
                <w:sz w:val="18"/>
                <w:szCs w:val="20"/>
              </w:rPr>
            </w:pPr>
            <w:r w:rsidRPr="00AE0971">
              <w:rPr>
                <w:rFonts w:ascii="Times New Roman" w:hAnsi="Times New Roman" w:cs="Times New Roman"/>
                <w:w w:val="105"/>
                <w:sz w:val="18"/>
              </w:rPr>
              <w:t>CHG SC.45</w:t>
            </w:r>
          </w:p>
        </w:tc>
        <w:tc>
          <w:tcPr>
            <w:tcW w:w="2135" w:type="pct"/>
          </w:tcPr>
          <w:p w:rsidRPr="00AE0971" w:rsidR="00471BBD" w:rsidP="00740315" w:rsidRDefault="00471BBD" w14:paraId="1861F068" w14:textId="77777777">
            <w:pPr>
              <w:rPr>
                <w:rFonts w:ascii="Times New Roman" w:hAnsi="Times New Roman" w:cs="Times New Roman"/>
                <w:sz w:val="18"/>
                <w:szCs w:val="20"/>
              </w:rPr>
            </w:pPr>
            <w:r w:rsidRPr="00AE0971">
              <w:rPr>
                <w:rFonts w:ascii="Times New Roman" w:hAnsi="Times New Roman" w:cs="Times New Roman"/>
                <w:w w:val="105"/>
                <w:sz w:val="18"/>
              </w:rPr>
              <w:t>Prepare for Change Implementation</w:t>
            </w:r>
          </w:p>
        </w:tc>
        <w:tc>
          <w:tcPr>
            <w:tcW w:w="307" w:type="pct"/>
            <w:vAlign w:val="center"/>
          </w:tcPr>
          <w:p w:rsidRPr="00AE0971" w:rsidR="00471BBD" w:rsidP="00740315" w:rsidRDefault="00471BBD" w14:paraId="005093DC"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58" w:type="pct"/>
            <w:vAlign w:val="center"/>
          </w:tcPr>
          <w:p w:rsidRPr="00AE0971" w:rsidR="00471BBD" w:rsidP="00740315" w:rsidRDefault="00471BBD" w14:paraId="2E451CBD" w14:textId="77777777">
            <w:pPr>
              <w:jc w:val="center"/>
              <w:rPr>
                <w:rFonts w:ascii="Times New Roman" w:hAnsi="Times New Roman" w:cs="Times New Roman"/>
                <w:sz w:val="18"/>
                <w:szCs w:val="20"/>
              </w:rPr>
            </w:pPr>
          </w:p>
        </w:tc>
        <w:tc>
          <w:tcPr>
            <w:tcW w:w="361" w:type="pct"/>
            <w:vAlign w:val="center"/>
          </w:tcPr>
          <w:p w:rsidRPr="00AE0971" w:rsidR="00471BBD" w:rsidP="00740315" w:rsidRDefault="00471BBD" w14:paraId="2C6C52E2" w14:textId="77777777">
            <w:pPr>
              <w:jc w:val="center"/>
              <w:rPr>
                <w:rFonts w:ascii="Times New Roman" w:hAnsi="Times New Roman" w:cs="Times New Roman"/>
                <w:sz w:val="18"/>
                <w:szCs w:val="20"/>
              </w:rPr>
            </w:pPr>
            <w:r w:rsidRPr="00AE0971">
              <w:rPr>
                <w:rFonts w:ascii="Times New Roman" w:hAnsi="Times New Roman" w:cs="Times New Roman"/>
                <w:sz w:val="18"/>
                <w:szCs w:val="20"/>
              </w:rPr>
              <w:t>R</w:t>
            </w:r>
          </w:p>
        </w:tc>
        <w:tc>
          <w:tcPr>
            <w:tcW w:w="357" w:type="pct"/>
          </w:tcPr>
          <w:p w:rsidRPr="00AE0971" w:rsidR="00471BBD" w:rsidP="00740315" w:rsidRDefault="00471BBD" w14:paraId="52B47042" w14:textId="77777777">
            <w:pPr>
              <w:jc w:val="center"/>
              <w:rPr>
                <w:rFonts w:ascii="Times New Roman" w:hAnsi="Times New Roman" w:cs="Times New Roman"/>
                <w:sz w:val="18"/>
                <w:szCs w:val="20"/>
              </w:rPr>
            </w:pPr>
          </w:p>
        </w:tc>
        <w:tc>
          <w:tcPr>
            <w:tcW w:w="357" w:type="pct"/>
          </w:tcPr>
          <w:p w:rsidRPr="00AE0971" w:rsidR="00471BBD" w:rsidP="00740315" w:rsidRDefault="00471BBD" w14:paraId="6F436ABE" w14:textId="77777777">
            <w:pPr>
              <w:jc w:val="center"/>
              <w:rPr>
                <w:rFonts w:ascii="Times New Roman" w:hAnsi="Times New Roman" w:cs="Times New Roman"/>
                <w:sz w:val="18"/>
                <w:szCs w:val="20"/>
              </w:rPr>
            </w:pPr>
          </w:p>
        </w:tc>
        <w:tc>
          <w:tcPr>
            <w:tcW w:w="358" w:type="pct"/>
          </w:tcPr>
          <w:p w:rsidRPr="00AE0971" w:rsidR="00471BBD" w:rsidP="00740315" w:rsidRDefault="00471BBD" w14:paraId="0862E1E7" w14:textId="77777777">
            <w:pPr>
              <w:jc w:val="center"/>
              <w:rPr>
                <w:rFonts w:ascii="Times New Roman" w:hAnsi="Times New Roman" w:cs="Times New Roman"/>
                <w:sz w:val="18"/>
                <w:szCs w:val="20"/>
              </w:rPr>
            </w:pPr>
          </w:p>
        </w:tc>
      </w:tr>
      <w:tr w:rsidRPr="00AE0971" w:rsidR="00471BBD" w:rsidTr="00740315" w14:paraId="3F496C2E" w14:textId="77777777">
        <w:tc>
          <w:tcPr>
            <w:tcW w:w="767" w:type="pct"/>
          </w:tcPr>
          <w:p w:rsidRPr="00AE0971" w:rsidR="00471BBD" w:rsidP="00740315" w:rsidRDefault="00471BBD" w14:paraId="7856B03C" w14:textId="77777777">
            <w:pPr>
              <w:rPr>
                <w:rFonts w:ascii="Times New Roman" w:hAnsi="Times New Roman" w:cs="Times New Roman"/>
                <w:sz w:val="18"/>
                <w:szCs w:val="20"/>
              </w:rPr>
            </w:pPr>
            <w:r w:rsidRPr="00AE0971">
              <w:rPr>
                <w:rFonts w:ascii="Times New Roman" w:hAnsi="Times New Roman" w:cs="Times New Roman"/>
                <w:w w:val="105"/>
                <w:sz w:val="18"/>
              </w:rPr>
              <w:t>CHG SC.5</w:t>
            </w:r>
          </w:p>
        </w:tc>
        <w:tc>
          <w:tcPr>
            <w:tcW w:w="2135" w:type="pct"/>
          </w:tcPr>
          <w:p w:rsidRPr="00AE0971" w:rsidR="00471BBD" w:rsidP="00740315" w:rsidRDefault="00471BBD" w14:paraId="30B3F917" w14:textId="77777777">
            <w:pPr>
              <w:rPr>
                <w:rFonts w:ascii="Times New Roman" w:hAnsi="Times New Roman" w:cs="Times New Roman"/>
                <w:sz w:val="18"/>
                <w:szCs w:val="20"/>
              </w:rPr>
            </w:pPr>
            <w:r w:rsidRPr="00AE0971">
              <w:rPr>
                <w:rFonts w:ascii="Times New Roman" w:hAnsi="Times New Roman" w:cs="Times New Roman"/>
                <w:w w:val="105"/>
                <w:sz w:val="18"/>
              </w:rPr>
              <w:t>Validate Change</w:t>
            </w:r>
          </w:p>
        </w:tc>
        <w:tc>
          <w:tcPr>
            <w:tcW w:w="307" w:type="pct"/>
            <w:vAlign w:val="center"/>
          </w:tcPr>
          <w:p w:rsidRPr="00AE0971" w:rsidR="00471BBD" w:rsidP="00740315" w:rsidRDefault="00471BBD" w14:paraId="0367B49C" w14:textId="77777777">
            <w:pPr>
              <w:jc w:val="center"/>
              <w:rPr>
                <w:rFonts w:ascii="Times New Roman" w:hAnsi="Times New Roman" w:cs="Times New Roman"/>
                <w:sz w:val="18"/>
                <w:szCs w:val="20"/>
              </w:rPr>
            </w:pPr>
            <w:r w:rsidRPr="00AE0971">
              <w:rPr>
                <w:rFonts w:ascii="Times New Roman" w:hAnsi="Times New Roman" w:cs="Times New Roman"/>
                <w:sz w:val="18"/>
                <w:szCs w:val="20"/>
              </w:rPr>
              <w:t>I</w:t>
            </w:r>
          </w:p>
        </w:tc>
        <w:tc>
          <w:tcPr>
            <w:tcW w:w="358" w:type="pct"/>
            <w:vAlign w:val="center"/>
          </w:tcPr>
          <w:p w:rsidRPr="00AE0971" w:rsidR="00471BBD" w:rsidP="00740315" w:rsidRDefault="00471BBD" w14:paraId="3C888290" w14:textId="77777777">
            <w:pPr>
              <w:jc w:val="center"/>
              <w:rPr>
                <w:rFonts w:ascii="Times New Roman" w:hAnsi="Times New Roman" w:cs="Times New Roman"/>
                <w:sz w:val="18"/>
                <w:szCs w:val="20"/>
              </w:rPr>
            </w:pPr>
            <w:r w:rsidRPr="00AE0971">
              <w:rPr>
                <w:rFonts w:ascii="Times New Roman" w:hAnsi="Times New Roman" w:cs="Times New Roman"/>
                <w:sz w:val="18"/>
                <w:szCs w:val="20"/>
              </w:rPr>
              <w:t>I</w:t>
            </w:r>
          </w:p>
        </w:tc>
        <w:tc>
          <w:tcPr>
            <w:tcW w:w="361" w:type="pct"/>
            <w:vAlign w:val="center"/>
          </w:tcPr>
          <w:p w:rsidRPr="00AE0971" w:rsidR="00471BBD" w:rsidP="00740315" w:rsidRDefault="00471BBD" w14:paraId="5C05A980"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57" w:type="pct"/>
          </w:tcPr>
          <w:p w:rsidRPr="00AE0971" w:rsidR="00471BBD" w:rsidP="00740315" w:rsidRDefault="00471BBD" w14:paraId="60446F83" w14:textId="77777777">
            <w:pPr>
              <w:jc w:val="center"/>
              <w:rPr>
                <w:rFonts w:ascii="Times New Roman" w:hAnsi="Times New Roman" w:cs="Times New Roman"/>
                <w:sz w:val="18"/>
                <w:szCs w:val="20"/>
              </w:rPr>
            </w:pPr>
          </w:p>
        </w:tc>
        <w:tc>
          <w:tcPr>
            <w:tcW w:w="357" w:type="pct"/>
          </w:tcPr>
          <w:p w:rsidRPr="00AE0971" w:rsidR="00471BBD" w:rsidP="00740315" w:rsidRDefault="00471BBD" w14:paraId="3C76D087" w14:textId="77777777">
            <w:pPr>
              <w:jc w:val="center"/>
              <w:rPr>
                <w:rFonts w:ascii="Times New Roman" w:hAnsi="Times New Roman" w:cs="Times New Roman"/>
                <w:sz w:val="18"/>
                <w:szCs w:val="20"/>
              </w:rPr>
            </w:pPr>
          </w:p>
        </w:tc>
        <w:tc>
          <w:tcPr>
            <w:tcW w:w="358" w:type="pct"/>
          </w:tcPr>
          <w:p w:rsidRPr="00AE0971" w:rsidR="00471BBD" w:rsidP="00740315" w:rsidRDefault="00471BBD" w14:paraId="352AA003" w14:textId="77777777">
            <w:pPr>
              <w:jc w:val="center"/>
              <w:rPr>
                <w:rFonts w:ascii="Times New Roman" w:hAnsi="Times New Roman" w:cs="Times New Roman"/>
                <w:sz w:val="18"/>
                <w:szCs w:val="20"/>
              </w:rPr>
            </w:pPr>
          </w:p>
        </w:tc>
      </w:tr>
      <w:tr w:rsidRPr="00AE0971" w:rsidR="00471BBD" w:rsidTr="00740315" w14:paraId="12743241" w14:textId="77777777">
        <w:tc>
          <w:tcPr>
            <w:tcW w:w="767" w:type="pct"/>
          </w:tcPr>
          <w:p w:rsidRPr="00AE0971" w:rsidR="00471BBD" w:rsidP="00740315" w:rsidRDefault="00471BBD" w14:paraId="7EC7F96C" w14:textId="77777777">
            <w:pPr>
              <w:rPr>
                <w:rFonts w:ascii="Times New Roman" w:hAnsi="Times New Roman" w:cs="Times New Roman"/>
                <w:sz w:val="18"/>
                <w:szCs w:val="20"/>
              </w:rPr>
            </w:pPr>
            <w:r w:rsidRPr="00AE0971">
              <w:rPr>
                <w:rFonts w:ascii="Times New Roman" w:hAnsi="Times New Roman" w:cs="Times New Roman"/>
                <w:w w:val="105"/>
                <w:sz w:val="18"/>
              </w:rPr>
              <w:t>CHG SC.55</w:t>
            </w:r>
          </w:p>
        </w:tc>
        <w:tc>
          <w:tcPr>
            <w:tcW w:w="2135" w:type="pct"/>
          </w:tcPr>
          <w:p w:rsidRPr="00AE0971" w:rsidR="00471BBD" w:rsidP="00740315" w:rsidRDefault="00471BBD" w14:paraId="58B8A6D5" w14:textId="77777777">
            <w:pPr>
              <w:rPr>
                <w:rFonts w:ascii="Times New Roman" w:hAnsi="Times New Roman" w:cs="Times New Roman"/>
                <w:sz w:val="18"/>
                <w:szCs w:val="20"/>
              </w:rPr>
            </w:pPr>
            <w:r w:rsidRPr="00AE0971">
              <w:rPr>
                <w:rFonts w:ascii="Times New Roman" w:hAnsi="Times New Roman" w:cs="Times New Roman"/>
                <w:w w:val="105"/>
                <w:sz w:val="18"/>
              </w:rPr>
              <w:t>Conduct Post Implementation Review</w:t>
            </w:r>
          </w:p>
        </w:tc>
        <w:tc>
          <w:tcPr>
            <w:tcW w:w="307" w:type="pct"/>
            <w:vAlign w:val="center"/>
          </w:tcPr>
          <w:p w:rsidRPr="00AE0971" w:rsidR="00471BBD" w:rsidP="00740315" w:rsidRDefault="00471BBD" w14:paraId="3EE52A4C" w14:textId="77777777">
            <w:pPr>
              <w:jc w:val="center"/>
              <w:rPr>
                <w:rFonts w:ascii="Times New Roman" w:hAnsi="Times New Roman" w:cs="Times New Roman"/>
                <w:sz w:val="18"/>
                <w:szCs w:val="20"/>
              </w:rPr>
            </w:pPr>
            <w:r w:rsidRPr="00AE0971">
              <w:rPr>
                <w:rFonts w:ascii="Times New Roman" w:hAnsi="Times New Roman" w:cs="Times New Roman"/>
                <w:sz w:val="18"/>
                <w:szCs w:val="20"/>
              </w:rPr>
              <w:t>A/R</w:t>
            </w:r>
          </w:p>
        </w:tc>
        <w:tc>
          <w:tcPr>
            <w:tcW w:w="358" w:type="pct"/>
            <w:vAlign w:val="center"/>
          </w:tcPr>
          <w:p w:rsidRPr="00AE0971" w:rsidR="00471BBD" w:rsidP="00740315" w:rsidRDefault="00471BBD" w14:paraId="7894752E" w14:textId="77777777">
            <w:pPr>
              <w:jc w:val="center"/>
              <w:rPr>
                <w:rFonts w:ascii="Times New Roman" w:hAnsi="Times New Roman" w:cs="Times New Roman"/>
                <w:sz w:val="18"/>
                <w:szCs w:val="20"/>
              </w:rPr>
            </w:pPr>
          </w:p>
        </w:tc>
        <w:tc>
          <w:tcPr>
            <w:tcW w:w="361" w:type="pct"/>
            <w:vAlign w:val="center"/>
          </w:tcPr>
          <w:p w:rsidRPr="00AE0971" w:rsidR="00471BBD" w:rsidP="00740315" w:rsidRDefault="00471BBD" w14:paraId="7260622A" w14:textId="77777777">
            <w:pPr>
              <w:jc w:val="center"/>
              <w:rPr>
                <w:rFonts w:ascii="Times New Roman" w:hAnsi="Times New Roman" w:cs="Times New Roman"/>
                <w:sz w:val="18"/>
                <w:szCs w:val="20"/>
              </w:rPr>
            </w:pPr>
          </w:p>
        </w:tc>
        <w:tc>
          <w:tcPr>
            <w:tcW w:w="357" w:type="pct"/>
          </w:tcPr>
          <w:p w:rsidRPr="00AE0971" w:rsidR="00471BBD" w:rsidP="00740315" w:rsidRDefault="00471BBD" w14:paraId="76A2DA38" w14:textId="77777777">
            <w:pPr>
              <w:jc w:val="center"/>
              <w:rPr>
                <w:rFonts w:ascii="Times New Roman" w:hAnsi="Times New Roman" w:cs="Times New Roman"/>
                <w:sz w:val="18"/>
                <w:szCs w:val="20"/>
              </w:rPr>
            </w:pPr>
          </w:p>
        </w:tc>
        <w:tc>
          <w:tcPr>
            <w:tcW w:w="357" w:type="pct"/>
          </w:tcPr>
          <w:p w:rsidRPr="00AE0971" w:rsidR="00471BBD" w:rsidP="00740315" w:rsidRDefault="00471BBD" w14:paraId="609A8503" w14:textId="77777777">
            <w:pPr>
              <w:jc w:val="center"/>
              <w:rPr>
                <w:rFonts w:ascii="Times New Roman" w:hAnsi="Times New Roman" w:cs="Times New Roman"/>
                <w:sz w:val="18"/>
                <w:szCs w:val="20"/>
              </w:rPr>
            </w:pPr>
          </w:p>
        </w:tc>
        <w:tc>
          <w:tcPr>
            <w:tcW w:w="358" w:type="pct"/>
          </w:tcPr>
          <w:p w:rsidRPr="00AE0971" w:rsidR="00471BBD" w:rsidP="00740315" w:rsidRDefault="00471BBD" w14:paraId="22EDA8DF" w14:textId="77777777">
            <w:pPr>
              <w:jc w:val="center"/>
              <w:rPr>
                <w:rFonts w:ascii="Times New Roman" w:hAnsi="Times New Roman" w:cs="Times New Roman"/>
                <w:sz w:val="18"/>
                <w:szCs w:val="20"/>
              </w:rPr>
            </w:pPr>
          </w:p>
        </w:tc>
      </w:tr>
      <w:tr w:rsidRPr="00AE0971" w:rsidR="00471BBD" w:rsidTr="00740315" w14:paraId="5CE2FEDA" w14:textId="77777777">
        <w:tc>
          <w:tcPr>
            <w:tcW w:w="5000" w:type="pct"/>
            <w:gridSpan w:val="8"/>
            <w:shd w:val="clear" w:color="auto" w:fill="012169"/>
            <w:vAlign w:val="center"/>
          </w:tcPr>
          <w:p w:rsidRPr="00AE0971" w:rsidR="00471BBD" w:rsidP="00740315" w:rsidRDefault="00471BBD" w14:paraId="0EB8A6C8" w14:textId="77777777">
            <w:pPr>
              <w:jc w:val="center"/>
              <w:rPr>
                <w:rFonts w:ascii="Times New Roman" w:hAnsi="Times New Roman" w:cs="Times New Roman"/>
                <w:color w:val="FFFFFF" w:themeColor="background1"/>
                <w:sz w:val="18"/>
                <w:szCs w:val="20"/>
              </w:rPr>
            </w:pPr>
            <w:r w:rsidRPr="00AE0971">
              <w:rPr>
                <w:rFonts w:ascii="Times New Roman" w:hAnsi="Times New Roman" w:cs="Times New Roman"/>
                <w:color w:val="FFFFFF" w:themeColor="background1"/>
                <w:sz w:val="18"/>
                <w:szCs w:val="20"/>
              </w:rPr>
              <w:t>R: Responsible     A: Accountable    C: Consulted    I: Informed</w:t>
            </w:r>
          </w:p>
        </w:tc>
      </w:tr>
    </w:tbl>
    <w:p w:rsidRPr="00AE0971" w:rsidR="00471BBD" w:rsidRDefault="00471BBD" w14:paraId="6F1B32B3" w14:textId="77777777">
      <w:pPr>
        <w:rPr>
          <w:rFonts w:ascii="Times New Roman" w:hAnsi="Times New Roman" w:cs="Times New Roman"/>
        </w:rPr>
      </w:pPr>
    </w:p>
    <w:p w:rsidRPr="00AE0971" w:rsidR="00471BBD" w:rsidRDefault="00471BBD" w14:paraId="5F4B02B2" w14:textId="77777777">
      <w:pPr>
        <w:rPr>
          <w:rFonts w:ascii="Times New Roman" w:hAnsi="Times New Roman" w:eastAsia="Arial" w:cs="Times New Roman"/>
          <w:b/>
          <w:bCs/>
          <w:sz w:val="24"/>
          <w:szCs w:val="24"/>
        </w:rPr>
      </w:pPr>
      <w:r w:rsidRPr="00AE0971">
        <w:rPr>
          <w:rFonts w:ascii="Times New Roman" w:hAnsi="Times New Roman" w:cs="Times New Roman"/>
          <w:sz w:val="24"/>
          <w:szCs w:val="24"/>
        </w:rPr>
        <w:br w:type="page"/>
      </w:r>
    </w:p>
    <w:p w:rsidRPr="00AE0971" w:rsidR="00471BBD" w:rsidP="00C6543C" w:rsidRDefault="00C6543C" w14:paraId="7EFE5F5E" w14:textId="37549455">
      <w:pPr>
        <w:pStyle w:val="Heading2"/>
        <w:ind w:left="0" w:firstLine="0"/>
        <w:rPr>
          <w:rFonts w:ascii="Times New Roman" w:hAnsi="Times New Roman" w:cs="Times New Roman"/>
          <w:sz w:val="24"/>
          <w:szCs w:val="24"/>
        </w:rPr>
      </w:pPr>
      <w:r>
        <w:rPr>
          <w:rFonts w:ascii="Times New Roman" w:hAnsi="Times New Roman" w:cs="Times New Roman"/>
          <w:sz w:val="24"/>
          <w:szCs w:val="24"/>
        </w:rPr>
        <w:lastRenderedPageBreak/>
        <w:t xml:space="preserve"> </w:t>
      </w:r>
      <w:bookmarkStart w:name="_Toc73446224" w:id="2350"/>
      <w:r>
        <w:rPr>
          <w:rFonts w:ascii="Times New Roman" w:hAnsi="Times New Roman" w:cs="Times New Roman"/>
          <w:sz w:val="24"/>
          <w:szCs w:val="24"/>
        </w:rPr>
        <w:t>7.32 C</w:t>
      </w:r>
      <w:r w:rsidRPr="00AE0971" w:rsidR="00471BBD">
        <w:rPr>
          <w:rFonts w:ascii="Times New Roman" w:hAnsi="Times New Roman" w:cs="Times New Roman"/>
          <w:sz w:val="24"/>
          <w:szCs w:val="24"/>
        </w:rPr>
        <w:t>hange Management Process Activities</w:t>
      </w:r>
      <w:bookmarkEnd w:id="2350"/>
    </w:p>
    <w:p w:rsidRPr="00AE0971" w:rsidR="00471BBD" w:rsidP="00471BBD" w:rsidRDefault="00471BBD" w14:paraId="781A1F3A" w14:textId="77777777">
      <w:pPr>
        <w:pStyle w:val="Heading2"/>
        <w:ind w:left="533"/>
        <w:rPr>
          <w:rFonts w:ascii="Times New Roman" w:hAnsi="Times New Roman" w:cs="Times New Roman"/>
          <w:sz w:val="24"/>
          <w:szCs w:val="24"/>
        </w:rPr>
      </w:pPr>
    </w:p>
    <w:p w:rsidRPr="0090327F" w:rsidR="00471BBD" w:rsidP="00471BBD" w:rsidRDefault="00471BBD" w14:paraId="2BF741C5" w14:textId="77777777">
      <w:pPr>
        <w:rPr>
          <w:rFonts w:ascii="Times New Roman" w:hAnsi="Times New Roman" w:cs="Times New Roman"/>
        </w:rPr>
      </w:pPr>
      <w:r w:rsidRPr="0090327F">
        <w:rPr>
          <w:rFonts w:ascii="Times New Roman" w:hAnsi="Times New Roman" w:cs="Times New Roman"/>
        </w:rPr>
        <w:t xml:space="preserve">The Change Management process is designed to manage the Change lifecycle </w:t>
      </w:r>
      <w:proofErr w:type="gramStart"/>
      <w:r w:rsidRPr="0090327F">
        <w:rPr>
          <w:rFonts w:ascii="Times New Roman" w:hAnsi="Times New Roman" w:cs="Times New Roman"/>
        </w:rPr>
        <w:t>including:</w:t>
      </w:r>
      <w:proofErr w:type="gramEnd"/>
      <w:r w:rsidRPr="0090327F">
        <w:rPr>
          <w:rFonts w:ascii="Times New Roman" w:hAnsi="Times New Roman" w:cs="Times New Roman"/>
        </w:rPr>
        <w:t xml:space="preserve"> submission, assessment, authorization, implementation and review &amp; closure.</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45"/>
        <w:gridCol w:w="1934"/>
        <w:gridCol w:w="6371"/>
      </w:tblGrid>
      <w:tr w:rsidRPr="00AE0971" w:rsidR="00471BBD" w:rsidTr="00FE4D20" w14:paraId="26432B9D" w14:textId="77777777">
        <w:trPr>
          <w:cantSplit/>
          <w:trHeight w:val="404"/>
          <w:tblHeader/>
        </w:trPr>
        <w:tc>
          <w:tcPr>
            <w:tcW w:w="559" w:type="pct"/>
            <w:shd w:val="clear" w:color="auto" w:fill="4472C4" w:themeFill="accent1"/>
            <w:vAlign w:val="center"/>
          </w:tcPr>
          <w:p w:rsidRPr="00AE0971" w:rsidR="00471BBD" w:rsidP="00740315" w:rsidRDefault="00471BBD" w14:paraId="2C5EEECF" w14:textId="77777777">
            <w:pPr>
              <w:pStyle w:val="SNCTableHeading"/>
              <w:spacing w:before="60" w:after="60"/>
              <w:rPr>
                <w:rFonts w:ascii="Times New Roman" w:hAnsi="Times New Roman"/>
                <w:szCs w:val="16"/>
              </w:rPr>
            </w:pPr>
            <w:r w:rsidRPr="00AE0971">
              <w:rPr>
                <w:rFonts w:ascii="Times New Roman" w:hAnsi="Times New Roman"/>
                <w:szCs w:val="16"/>
              </w:rPr>
              <w:t>ID</w:t>
            </w:r>
          </w:p>
        </w:tc>
        <w:tc>
          <w:tcPr>
            <w:tcW w:w="1034" w:type="pct"/>
            <w:shd w:val="clear" w:color="auto" w:fill="4472C4" w:themeFill="accent1"/>
            <w:vAlign w:val="center"/>
          </w:tcPr>
          <w:p w:rsidRPr="00AE0971" w:rsidR="00471BBD" w:rsidP="00740315" w:rsidRDefault="00471BBD" w14:paraId="50FC4B86" w14:textId="77777777">
            <w:pPr>
              <w:pStyle w:val="SNCTableHeading"/>
              <w:spacing w:before="60" w:after="60"/>
              <w:rPr>
                <w:rFonts w:ascii="Times New Roman" w:hAnsi="Times New Roman"/>
                <w:szCs w:val="16"/>
              </w:rPr>
            </w:pPr>
            <w:r w:rsidRPr="00AE0971">
              <w:rPr>
                <w:rFonts w:ascii="Times New Roman" w:hAnsi="Times New Roman"/>
                <w:szCs w:val="16"/>
              </w:rPr>
              <w:t>Activity</w:t>
            </w:r>
          </w:p>
        </w:tc>
        <w:tc>
          <w:tcPr>
            <w:tcW w:w="3407" w:type="pct"/>
            <w:shd w:val="clear" w:color="auto" w:fill="4472C4" w:themeFill="accent1"/>
            <w:vAlign w:val="center"/>
          </w:tcPr>
          <w:p w:rsidRPr="00AE0971" w:rsidR="00471BBD" w:rsidP="00740315" w:rsidRDefault="00471BBD" w14:paraId="79EA22BA" w14:textId="77777777">
            <w:pPr>
              <w:pStyle w:val="SNCTableHeading"/>
              <w:spacing w:before="60" w:after="60"/>
              <w:rPr>
                <w:rFonts w:ascii="Times New Roman" w:hAnsi="Times New Roman"/>
                <w:szCs w:val="16"/>
              </w:rPr>
            </w:pPr>
            <w:r w:rsidRPr="00AE0971">
              <w:rPr>
                <w:rFonts w:ascii="Times New Roman" w:hAnsi="Times New Roman"/>
                <w:szCs w:val="16"/>
              </w:rPr>
              <w:t>Description</w:t>
            </w:r>
          </w:p>
        </w:tc>
      </w:tr>
      <w:tr w:rsidRPr="00AE0971" w:rsidR="00471BBD" w:rsidTr="00FE4D20" w14:paraId="371482C1" w14:textId="77777777">
        <w:trPr>
          <w:cantSplit/>
          <w:trHeight w:val="1044"/>
        </w:trPr>
        <w:tc>
          <w:tcPr>
            <w:tcW w:w="559" w:type="pct"/>
          </w:tcPr>
          <w:p w:rsidRPr="00AE0971" w:rsidR="00471BBD" w:rsidP="00740315" w:rsidRDefault="00471BBD" w14:paraId="79ECEB31" w14:textId="77777777">
            <w:pPr>
              <w:pStyle w:val="SNCTableCellText"/>
              <w:spacing w:before="60" w:after="60"/>
              <w:rPr>
                <w:rFonts w:ascii="Times New Roman" w:hAnsi="Times New Roman"/>
              </w:rPr>
            </w:pPr>
            <w:r w:rsidRPr="00AE0971">
              <w:rPr>
                <w:rFonts w:ascii="Times New Roman" w:hAnsi="Times New Roman"/>
              </w:rPr>
              <w:t>CHG 1.0</w:t>
            </w:r>
          </w:p>
        </w:tc>
        <w:tc>
          <w:tcPr>
            <w:tcW w:w="1034" w:type="pct"/>
          </w:tcPr>
          <w:p w:rsidRPr="00AE0971" w:rsidR="00471BBD" w:rsidP="00740315" w:rsidRDefault="00471BBD" w14:paraId="1107A9BE" w14:textId="77777777">
            <w:pPr>
              <w:pStyle w:val="SNCTableCellTextBold"/>
              <w:spacing w:before="60" w:after="60"/>
              <w:rPr>
                <w:rFonts w:ascii="Times New Roman" w:hAnsi="Times New Roman"/>
                <w:b w:val="0"/>
              </w:rPr>
            </w:pPr>
            <w:r w:rsidRPr="00AE0971">
              <w:rPr>
                <w:rFonts w:ascii="Times New Roman" w:hAnsi="Times New Roman"/>
                <w:b w:val="0"/>
              </w:rPr>
              <w:t>Change Submission</w:t>
            </w:r>
          </w:p>
        </w:tc>
        <w:tc>
          <w:tcPr>
            <w:tcW w:w="3407" w:type="pct"/>
          </w:tcPr>
          <w:p w:rsidRPr="00AE0971" w:rsidR="00471BBD" w:rsidP="00740315" w:rsidRDefault="00471BBD" w14:paraId="6E07AA13" w14:textId="57817001">
            <w:pPr>
              <w:pStyle w:val="SNCTableCellText"/>
              <w:spacing w:before="60" w:after="60" w:line="276" w:lineRule="auto"/>
              <w:rPr>
                <w:rFonts w:ascii="Times New Roman" w:hAnsi="Times New Roman"/>
                <w:w w:val="105"/>
              </w:rPr>
            </w:pPr>
            <w:bookmarkStart w:name="_Hlk71627277" w:id="2351"/>
            <w:r w:rsidRPr="00AE0971">
              <w:rPr>
                <w:rFonts w:ascii="Times New Roman" w:hAnsi="Times New Roman"/>
                <w:w w:val="105"/>
              </w:rPr>
              <w:t>This process activity involves creating change request in ServiceNow via the RFC</w:t>
            </w:r>
            <w:r w:rsidRPr="00AE0971" w:rsidR="00740315">
              <w:rPr>
                <w:rFonts w:ascii="Times New Roman" w:hAnsi="Times New Roman"/>
                <w:w w:val="105"/>
              </w:rPr>
              <w:t xml:space="preserve">. </w:t>
            </w:r>
            <w:r w:rsidRPr="00AE0971">
              <w:rPr>
                <w:rFonts w:ascii="Times New Roman" w:hAnsi="Times New Roman"/>
                <w:w w:val="105"/>
              </w:rPr>
              <w:t xml:space="preserve">The Requester is expected to provide most if not all the information required for the submission of the RFC. The risk assessment is also completed during this phase. </w:t>
            </w:r>
            <w:bookmarkEnd w:id="2351"/>
          </w:p>
        </w:tc>
      </w:tr>
      <w:tr w:rsidRPr="00AE0971" w:rsidR="00471BBD" w:rsidTr="00FE4D20" w14:paraId="77D60238" w14:textId="77777777">
        <w:trPr>
          <w:cantSplit/>
          <w:trHeight w:val="1006"/>
        </w:trPr>
        <w:tc>
          <w:tcPr>
            <w:tcW w:w="559" w:type="pct"/>
          </w:tcPr>
          <w:p w:rsidRPr="00AE0971" w:rsidR="00471BBD" w:rsidP="00740315" w:rsidRDefault="00471BBD" w14:paraId="28E8F6AA" w14:textId="77777777">
            <w:pPr>
              <w:pStyle w:val="SNCTableCellText"/>
              <w:spacing w:before="60" w:after="60"/>
              <w:rPr>
                <w:rFonts w:ascii="Times New Roman" w:hAnsi="Times New Roman"/>
              </w:rPr>
            </w:pPr>
            <w:r w:rsidRPr="00AE0971">
              <w:rPr>
                <w:rFonts w:ascii="Times New Roman" w:hAnsi="Times New Roman"/>
              </w:rPr>
              <w:t>CHG 2.0</w:t>
            </w:r>
          </w:p>
        </w:tc>
        <w:tc>
          <w:tcPr>
            <w:tcW w:w="1034" w:type="pct"/>
          </w:tcPr>
          <w:p w:rsidRPr="00AE0971" w:rsidR="00471BBD" w:rsidP="00740315" w:rsidRDefault="00471BBD" w14:paraId="0C4B955A" w14:textId="77777777">
            <w:pPr>
              <w:pStyle w:val="SNCTableCellTextBold"/>
              <w:spacing w:before="60" w:after="60"/>
              <w:rPr>
                <w:rFonts w:ascii="Times New Roman" w:hAnsi="Times New Roman"/>
                <w:b w:val="0"/>
              </w:rPr>
            </w:pPr>
            <w:r w:rsidRPr="00AE0971">
              <w:rPr>
                <w:rFonts w:ascii="Times New Roman" w:hAnsi="Times New Roman"/>
                <w:b w:val="0"/>
              </w:rPr>
              <w:t xml:space="preserve">Change Assessment </w:t>
            </w:r>
          </w:p>
        </w:tc>
        <w:tc>
          <w:tcPr>
            <w:tcW w:w="3407" w:type="pct"/>
          </w:tcPr>
          <w:p w:rsidRPr="00AE0971" w:rsidR="00471BBD" w:rsidP="00740315" w:rsidRDefault="00471BBD" w14:paraId="4AAD5D02" w14:textId="77777777">
            <w:pPr>
              <w:pStyle w:val="SNCTableCellText"/>
              <w:spacing w:before="60" w:after="60" w:line="276" w:lineRule="auto"/>
              <w:rPr>
                <w:rFonts w:ascii="Times New Roman" w:hAnsi="Times New Roman"/>
              </w:rPr>
            </w:pPr>
            <w:bookmarkStart w:name="_Hlk71627452" w:id="2352"/>
            <w:r w:rsidRPr="00AE0971">
              <w:rPr>
                <w:rFonts w:ascii="Times New Roman" w:hAnsi="Times New Roman"/>
                <w:w w:val="105"/>
              </w:rPr>
              <w:t xml:space="preserve">This process activity involves Change Management to assess and validate the required artifacts and that the overall request meets the MOR and is compliant with all change processes and policies. </w:t>
            </w:r>
            <w:bookmarkEnd w:id="2352"/>
          </w:p>
        </w:tc>
      </w:tr>
      <w:tr w:rsidRPr="00AE0971" w:rsidR="00471BBD" w:rsidTr="00FE4D20" w14:paraId="3CB81FD9" w14:textId="77777777">
        <w:trPr>
          <w:cantSplit/>
          <w:trHeight w:val="1044"/>
        </w:trPr>
        <w:tc>
          <w:tcPr>
            <w:tcW w:w="559" w:type="pct"/>
          </w:tcPr>
          <w:p w:rsidRPr="00AE0971" w:rsidR="00471BBD" w:rsidP="00740315" w:rsidRDefault="00471BBD" w14:paraId="68201F25" w14:textId="77777777">
            <w:pPr>
              <w:pStyle w:val="SNCTableCellText"/>
              <w:spacing w:before="60" w:after="60"/>
              <w:rPr>
                <w:rFonts w:ascii="Times New Roman" w:hAnsi="Times New Roman"/>
              </w:rPr>
            </w:pPr>
            <w:r w:rsidRPr="00AE0971">
              <w:rPr>
                <w:rFonts w:ascii="Times New Roman" w:hAnsi="Times New Roman"/>
              </w:rPr>
              <w:t>CHG 3.0</w:t>
            </w:r>
          </w:p>
        </w:tc>
        <w:tc>
          <w:tcPr>
            <w:tcW w:w="1034" w:type="pct"/>
          </w:tcPr>
          <w:p w:rsidRPr="00AE0971" w:rsidR="00471BBD" w:rsidP="00740315" w:rsidRDefault="00471BBD" w14:paraId="3357B193" w14:textId="77777777">
            <w:pPr>
              <w:pStyle w:val="SNCTableCellTextBold"/>
              <w:spacing w:before="60" w:after="60"/>
              <w:rPr>
                <w:rFonts w:ascii="Times New Roman" w:hAnsi="Times New Roman"/>
                <w:b w:val="0"/>
              </w:rPr>
            </w:pPr>
            <w:r w:rsidRPr="00AE0971">
              <w:rPr>
                <w:rFonts w:ascii="Times New Roman" w:hAnsi="Times New Roman"/>
                <w:b w:val="0"/>
              </w:rPr>
              <w:t>Authorization</w:t>
            </w:r>
          </w:p>
        </w:tc>
        <w:tc>
          <w:tcPr>
            <w:tcW w:w="3407" w:type="pct"/>
          </w:tcPr>
          <w:p w:rsidRPr="00AE0971" w:rsidR="00471BBD" w:rsidP="00740315" w:rsidRDefault="00471BBD" w14:paraId="464413CB" w14:textId="0D3E65E5">
            <w:pPr>
              <w:pStyle w:val="SNCTableCellBullet1"/>
              <w:spacing w:line="276" w:lineRule="auto"/>
              <w:rPr>
                <w:rFonts w:ascii="Times New Roman" w:hAnsi="Times New Roman"/>
              </w:rPr>
            </w:pPr>
            <w:bookmarkStart w:name="_Hlk71627526" w:id="2353"/>
            <w:r w:rsidRPr="00AE0971">
              <w:rPr>
                <w:rFonts w:ascii="Times New Roman" w:hAnsi="Times New Roman"/>
              </w:rPr>
              <w:t>This process activity involves seeking approvals</w:t>
            </w:r>
            <w:r w:rsidR="0090327F">
              <w:rPr>
                <w:rFonts w:ascii="Times New Roman" w:hAnsi="Times New Roman"/>
              </w:rPr>
              <w:t xml:space="preserve">. </w:t>
            </w:r>
            <w:r w:rsidRPr="00AE0971">
              <w:rPr>
                <w:rFonts w:ascii="Times New Roman" w:hAnsi="Times New Roman"/>
              </w:rPr>
              <w:t xml:space="preserve"> All approval entities are sent an email that is generated by ServiceNow that is dependent on the type of change. A change request moves to the next stage of the lifecycle if all approvals are obtained</w:t>
            </w:r>
            <w:bookmarkEnd w:id="2353"/>
            <w:r w:rsidRPr="00AE0971">
              <w:rPr>
                <w:rFonts w:ascii="Times New Roman" w:hAnsi="Times New Roman"/>
              </w:rPr>
              <w:t xml:space="preserve">.  </w:t>
            </w:r>
          </w:p>
        </w:tc>
      </w:tr>
      <w:tr w:rsidRPr="00AE0971" w:rsidR="00471BBD" w:rsidTr="00FE4D20" w14:paraId="52462F9B" w14:textId="77777777">
        <w:trPr>
          <w:cantSplit/>
          <w:trHeight w:val="3820"/>
        </w:trPr>
        <w:tc>
          <w:tcPr>
            <w:tcW w:w="559" w:type="pct"/>
          </w:tcPr>
          <w:p w:rsidRPr="00AE0971" w:rsidR="00471BBD" w:rsidP="00740315" w:rsidRDefault="00471BBD" w14:paraId="7EAA9E25" w14:textId="77777777">
            <w:pPr>
              <w:pStyle w:val="SNCTableCellText"/>
              <w:spacing w:before="60" w:after="60"/>
              <w:rPr>
                <w:rFonts w:ascii="Times New Roman" w:hAnsi="Times New Roman"/>
              </w:rPr>
            </w:pPr>
            <w:r w:rsidRPr="00AE0971">
              <w:rPr>
                <w:rFonts w:ascii="Times New Roman" w:hAnsi="Times New Roman"/>
              </w:rPr>
              <w:t>CHG 4.0</w:t>
            </w:r>
          </w:p>
        </w:tc>
        <w:tc>
          <w:tcPr>
            <w:tcW w:w="1034" w:type="pct"/>
          </w:tcPr>
          <w:p w:rsidRPr="00AE0971" w:rsidR="00471BBD" w:rsidP="00740315" w:rsidRDefault="00471BBD" w14:paraId="7281FB3B" w14:textId="77777777">
            <w:pPr>
              <w:pStyle w:val="SNCTableCellTextBold"/>
              <w:spacing w:before="60" w:after="60"/>
              <w:rPr>
                <w:rFonts w:ascii="Times New Roman" w:hAnsi="Times New Roman"/>
                <w:b w:val="0"/>
              </w:rPr>
            </w:pPr>
            <w:r w:rsidRPr="00AE0971">
              <w:rPr>
                <w:rFonts w:ascii="Times New Roman" w:hAnsi="Times New Roman"/>
                <w:b w:val="0"/>
              </w:rPr>
              <w:t>Implementation</w:t>
            </w:r>
          </w:p>
        </w:tc>
        <w:tc>
          <w:tcPr>
            <w:tcW w:w="3407" w:type="pct"/>
          </w:tcPr>
          <w:p w:rsidRPr="00AE0971" w:rsidR="00471BBD" w:rsidP="00740315" w:rsidRDefault="00471BBD" w14:paraId="7F900822" w14:textId="77777777">
            <w:pPr>
              <w:pStyle w:val="SNCTableCellBullet1"/>
              <w:spacing w:line="276" w:lineRule="auto"/>
              <w:rPr>
                <w:rFonts w:ascii="Times New Roman" w:hAnsi="Times New Roman"/>
              </w:rPr>
            </w:pPr>
            <w:bookmarkStart w:name="_Hlk71627669" w:id="2354"/>
            <w:r w:rsidRPr="00AE0971">
              <w:rPr>
                <w:rFonts w:ascii="Times New Roman" w:hAnsi="Times New Roman"/>
              </w:rPr>
              <w:t>This process activity involves change implementers completing change tasks that are assigned that includes:</w:t>
            </w:r>
          </w:p>
          <w:p w:rsidR="00471BBD" w:rsidP="000A1323" w:rsidRDefault="00471BBD" w14:paraId="5394EA60" w14:textId="10A2F640">
            <w:pPr>
              <w:pStyle w:val="BodyText"/>
              <w:numPr>
                <w:ilvl w:val="0"/>
                <w:numId w:val="61"/>
              </w:numPr>
              <w:autoSpaceDE/>
              <w:autoSpaceDN/>
              <w:spacing w:before="60" w:after="60" w:line="276" w:lineRule="auto"/>
              <w:ind w:left="332" w:right="601" w:hanging="357"/>
              <w:contextualSpacing/>
              <w:rPr>
                <w:rFonts w:eastAsia="SimSun"/>
                <w:kern w:val="20"/>
                <w:sz w:val="20"/>
                <w:szCs w:val="16"/>
              </w:rPr>
            </w:pPr>
            <w:r w:rsidRPr="00AE0971">
              <w:rPr>
                <w:rFonts w:eastAsia="SimSun"/>
                <w:kern w:val="20"/>
                <w:sz w:val="20"/>
                <w:szCs w:val="16"/>
              </w:rPr>
              <w:t xml:space="preserve">Testing Task: This task is required for testing activities. </w:t>
            </w:r>
          </w:p>
          <w:p w:rsidRPr="00BE533A" w:rsidR="00BE533A" w:rsidP="000A1323" w:rsidRDefault="00BE533A" w14:paraId="56CDB610" w14:textId="3383DE5F">
            <w:pPr>
              <w:pStyle w:val="BodyText"/>
              <w:numPr>
                <w:ilvl w:val="0"/>
                <w:numId w:val="61"/>
              </w:numPr>
              <w:autoSpaceDE/>
              <w:autoSpaceDN/>
              <w:spacing w:before="60" w:after="60" w:line="276" w:lineRule="auto"/>
              <w:ind w:left="332" w:right="601" w:hanging="357"/>
              <w:contextualSpacing/>
              <w:rPr>
                <w:rFonts w:eastAsia="SimSun"/>
                <w:kern w:val="20"/>
                <w:sz w:val="20"/>
                <w:szCs w:val="16"/>
              </w:rPr>
            </w:pPr>
            <w:r>
              <w:rPr>
                <w:rFonts w:eastAsia="SimSun"/>
                <w:kern w:val="20"/>
                <w:sz w:val="20"/>
                <w:szCs w:val="16"/>
              </w:rPr>
              <w:t xml:space="preserve">System Review: This task is required to ensure that there are no new ports, services, or anything else configured on the system before it is put into production.  This will be accomplished through our </w:t>
            </w:r>
            <w:proofErr w:type="spellStart"/>
            <w:r>
              <w:rPr>
                <w:rFonts w:eastAsia="SimSun"/>
                <w:kern w:val="20"/>
                <w:sz w:val="20"/>
                <w:szCs w:val="16"/>
              </w:rPr>
              <w:t>Tennable</w:t>
            </w:r>
            <w:proofErr w:type="spellEnd"/>
            <w:r>
              <w:rPr>
                <w:rFonts w:eastAsia="SimSun"/>
                <w:kern w:val="20"/>
                <w:sz w:val="20"/>
                <w:szCs w:val="16"/>
              </w:rPr>
              <w:t xml:space="preserve"> System Scans.</w:t>
            </w:r>
          </w:p>
          <w:p w:rsidRPr="00AE0971" w:rsidR="00471BBD" w:rsidP="000A1323" w:rsidRDefault="00471BBD" w14:paraId="12F03F9E" w14:textId="4575B97F">
            <w:pPr>
              <w:pStyle w:val="BodyText"/>
              <w:numPr>
                <w:ilvl w:val="0"/>
                <w:numId w:val="61"/>
              </w:numPr>
              <w:autoSpaceDE/>
              <w:autoSpaceDN/>
              <w:spacing w:before="60" w:after="60" w:line="276" w:lineRule="auto"/>
              <w:ind w:left="332" w:right="601" w:hanging="357"/>
              <w:contextualSpacing/>
              <w:rPr>
                <w:rFonts w:eastAsia="SimSun"/>
                <w:kern w:val="20"/>
                <w:sz w:val="20"/>
                <w:szCs w:val="16"/>
              </w:rPr>
            </w:pPr>
            <w:r w:rsidRPr="00AE0971">
              <w:rPr>
                <w:rFonts w:eastAsia="SimSun"/>
                <w:kern w:val="20"/>
                <w:sz w:val="20"/>
                <w:szCs w:val="16"/>
              </w:rPr>
              <w:t>Implementation Task(s): This task</w:t>
            </w:r>
            <w:r w:rsidR="00BA2659">
              <w:rPr>
                <w:rFonts w:eastAsia="SimSun"/>
                <w:kern w:val="20"/>
                <w:sz w:val="20"/>
                <w:szCs w:val="16"/>
              </w:rPr>
              <w:t>,</w:t>
            </w:r>
            <w:r w:rsidRPr="00AE0971">
              <w:rPr>
                <w:rFonts w:eastAsia="SimSun"/>
                <w:kern w:val="20"/>
                <w:sz w:val="20"/>
                <w:szCs w:val="16"/>
              </w:rPr>
              <w:t xml:space="preserve"> along with any other customer implementation tasks created by the change request</w:t>
            </w:r>
            <w:r w:rsidR="00BA2659">
              <w:rPr>
                <w:rFonts w:eastAsia="SimSun"/>
                <w:kern w:val="20"/>
                <w:sz w:val="20"/>
                <w:szCs w:val="16"/>
              </w:rPr>
              <w:t>,</w:t>
            </w:r>
            <w:r w:rsidRPr="00AE0971">
              <w:rPr>
                <w:rFonts w:eastAsia="SimSun"/>
                <w:kern w:val="20"/>
                <w:sz w:val="20"/>
                <w:szCs w:val="16"/>
              </w:rPr>
              <w:t xml:space="preserve"> is to track the actual implementation task. The Planned Start/End Date must not be outside of the RFC change window. </w:t>
            </w:r>
          </w:p>
          <w:p w:rsidRPr="00AE0971" w:rsidR="00471BBD" w:rsidP="000A1323" w:rsidRDefault="00471BBD" w14:paraId="25C5429A" w14:textId="77777777">
            <w:pPr>
              <w:pStyle w:val="BodyText"/>
              <w:numPr>
                <w:ilvl w:val="0"/>
                <w:numId w:val="61"/>
              </w:numPr>
              <w:autoSpaceDE/>
              <w:autoSpaceDN/>
              <w:spacing w:before="60" w:after="60" w:line="276" w:lineRule="auto"/>
              <w:ind w:left="332" w:right="601" w:hanging="357"/>
              <w:contextualSpacing/>
              <w:rPr>
                <w:rFonts w:eastAsia="SimSun"/>
                <w:kern w:val="20"/>
                <w:sz w:val="20"/>
                <w:szCs w:val="16"/>
              </w:rPr>
            </w:pPr>
            <w:r w:rsidRPr="00AE0971">
              <w:rPr>
                <w:rFonts w:eastAsia="SimSun"/>
                <w:kern w:val="20"/>
                <w:sz w:val="20"/>
                <w:szCs w:val="16"/>
              </w:rPr>
              <w:t xml:space="preserve">An Update CMDB Task: This task is required if there is a need to update the CMDB with updates as impacted by the change. ServiceNow is configured to only allow assigning this task to an individual who holds the credentials to update the CMDB. If this task is not required, the task can be cancelled. </w:t>
            </w:r>
          </w:p>
          <w:p w:rsidRPr="00AE0971" w:rsidR="00471BBD" w:rsidP="000A1323" w:rsidRDefault="00471BBD" w14:paraId="1B98DC3F" w14:textId="77777777">
            <w:pPr>
              <w:pStyle w:val="BodyText"/>
              <w:numPr>
                <w:ilvl w:val="0"/>
                <w:numId w:val="61"/>
              </w:numPr>
              <w:autoSpaceDE/>
              <w:autoSpaceDN/>
              <w:spacing w:before="60" w:after="60" w:line="276" w:lineRule="auto"/>
              <w:ind w:left="332" w:right="601" w:hanging="357"/>
              <w:contextualSpacing/>
              <w:rPr>
                <w:rFonts w:eastAsia="SimSun"/>
                <w:kern w:val="20"/>
                <w:sz w:val="20"/>
                <w:szCs w:val="16"/>
              </w:rPr>
            </w:pPr>
            <w:r w:rsidRPr="00AE0971">
              <w:rPr>
                <w:rFonts w:eastAsia="SimSun"/>
                <w:kern w:val="20"/>
                <w:sz w:val="20"/>
                <w:szCs w:val="16"/>
              </w:rPr>
              <w:t>A Post Implementation Review Task:  This task is only required to be fulfilled if a change request was unsuccessful or was implemented unsuccessfully with issues. If this task is not required, the task can be cancelled.</w:t>
            </w:r>
            <w:bookmarkEnd w:id="2354"/>
          </w:p>
        </w:tc>
      </w:tr>
      <w:tr w:rsidRPr="00AE0971" w:rsidR="00471BBD" w:rsidTr="00FE4D20" w14:paraId="3A3BE67F" w14:textId="77777777">
        <w:trPr>
          <w:cantSplit/>
          <w:trHeight w:val="1006"/>
        </w:trPr>
        <w:tc>
          <w:tcPr>
            <w:tcW w:w="559" w:type="pct"/>
          </w:tcPr>
          <w:p w:rsidRPr="00AE0971" w:rsidR="00471BBD" w:rsidP="00740315" w:rsidRDefault="00471BBD" w14:paraId="699D3B87" w14:textId="77777777">
            <w:pPr>
              <w:pStyle w:val="SNCTableCellText"/>
              <w:spacing w:before="60" w:after="60"/>
              <w:rPr>
                <w:rFonts w:ascii="Times New Roman" w:hAnsi="Times New Roman"/>
              </w:rPr>
            </w:pPr>
            <w:r w:rsidRPr="00AE0971">
              <w:rPr>
                <w:rFonts w:ascii="Times New Roman" w:hAnsi="Times New Roman"/>
              </w:rPr>
              <w:t>CHG 5.0</w:t>
            </w:r>
          </w:p>
        </w:tc>
        <w:tc>
          <w:tcPr>
            <w:tcW w:w="1034" w:type="pct"/>
          </w:tcPr>
          <w:p w:rsidRPr="00AE0971" w:rsidR="00471BBD" w:rsidP="00740315" w:rsidRDefault="00471BBD" w14:paraId="50018B4D" w14:textId="77777777">
            <w:pPr>
              <w:pStyle w:val="SNCTableCellTextBold"/>
              <w:spacing w:before="60" w:after="60"/>
              <w:rPr>
                <w:rFonts w:ascii="Times New Roman" w:hAnsi="Times New Roman"/>
                <w:b w:val="0"/>
              </w:rPr>
            </w:pPr>
            <w:r w:rsidRPr="00AE0971">
              <w:rPr>
                <w:rFonts w:ascii="Times New Roman" w:hAnsi="Times New Roman"/>
                <w:b w:val="0"/>
              </w:rPr>
              <w:t>Review &amp; Closure</w:t>
            </w:r>
          </w:p>
        </w:tc>
        <w:tc>
          <w:tcPr>
            <w:tcW w:w="3407" w:type="pct"/>
          </w:tcPr>
          <w:p w:rsidRPr="00AE0971" w:rsidR="00471BBD" w:rsidP="00740315" w:rsidRDefault="00471BBD" w14:paraId="6649D9F8" w14:textId="77777777">
            <w:pPr>
              <w:pStyle w:val="SNCTableCellBullet1"/>
              <w:spacing w:line="276" w:lineRule="auto"/>
              <w:rPr>
                <w:rFonts w:ascii="Times New Roman" w:hAnsi="Times New Roman"/>
              </w:rPr>
            </w:pPr>
            <w:bookmarkStart w:name="_Hlk71627751" w:id="2355"/>
            <w:r w:rsidRPr="00AE0971">
              <w:rPr>
                <w:rFonts w:ascii="Times New Roman" w:hAnsi="Times New Roman"/>
              </w:rPr>
              <w:t>This process activity involves validating that the implementation was successful and conducting a post implementation review for changes that were unsuccessful or unsuccessful with issues.</w:t>
            </w:r>
            <w:bookmarkEnd w:id="2355"/>
          </w:p>
        </w:tc>
      </w:tr>
    </w:tbl>
    <w:p w:rsidR="00BE533A" w:rsidP="009D7842" w:rsidRDefault="00BE533A" w14:paraId="68683D15" w14:textId="77777777">
      <w:pPr>
        <w:pStyle w:val="BODYCOPY0"/>
        <w:keepNext/>
        <w:spacing w:before="240" w:after="240"/>
        <w:ind w:left="0"/>
        <w:jc w:val="left"/>
        <w:rPr>
          <w:rFonts w:ascii="Times New Roman" w:hAnsi="Times New Roman" w:cs="Times New Roman"/>
          <w:szCs w:val="22"/>
        </w:rPr>
      </w:pPr>
    </w:p>
    <w:p w:rsidR="00BE533A" w:rsidRDefault="00BE533A" w14:paraId="4310A51A" w14:textId="77777777">
      <w:pPr>
        <w:rPr>
          <w:rFonts w:ascii="Times New Roman" w:hAnsi="Times New Roman" w:cs="Times New Roman"/>
          <w:kern w:val="20"/>
        </w:rPr>
      </w:pPr>
      <w:r>
        <w:rPr>
          <w:rFonts w:ascii="Times New Roman" w:hAnsi="Times New Roman" w:cs="Times New Roman"/>
        </w:rPr>
        <w:br w:type="page"/>
      </w:r>
    </w:p>
    <w:p w:rsidRPr="0090327F" w:rsidR="009D7842" w:rsidP="009D7842" w:rsidRDefault="009D7842" w14:paraId="7C2398D6" w14:textId="01FC31D7">
      <w:pPr>
        <w:pStyle w:val="BODYCOPY0"/>
        <w:keepNext/>
        <w:spacing w:before="240" w:after="240"/>
        <w:ind w:left="0"/>
        <w:jc w:val="left"/>
        <w:rPr>
          <w:rFonts w:ascii="Times New Roman" w:hAnsi="Times New Roman" w:cs="Times New Roman"/>
          <w:szCs w:val="22"/>
        </w:rPr>
      </w:pPr>
      <w:r w:rsidRPr="0090327F">
        <w:rPr>
          <w:rFonts w:ascii="Times New Roman" w:hAnsi="Times New Roman" w:cs="Times New Roman"/>
          <w:szCs w:val="22"/>
        </w:rPr>
        <w:lastRenderedPageBreak/>
        <w:t>A Normal change is one that follows the full lifecycle and typically does not fall into any of the other types. There may still be differences in the activities that occur for a normal change. For example, a normal significant change would likely have more approval layers attached to it than a low risk one. Normal changes typically have lead times associated with them to allow the relevant Change Managers, approvers and CAB the appropriate amount of time to review them and feel comfortable before proceeding.</w:t>
      </w:r>
    </w:p>
    <w:p w:rsidR="0090327F" w:rsidRDefault="0090327F" w14:paraId="4A04B467" w14:textId="77777777">
      <w:pPr>
        <w:rPr>
          <w:rFonts w:ascii="Times New Roman" w:hAnsi="Times New Roman" w:eastAsia="Arial" w:cs="Times New Roman"/>
          <w:b/>
          <w:bCs/>
          <w:sz w:val="24"/>
          <w:szCs w:val="24"/>
        </w:rPr>
      </w:pPr>
      <w:r>
        <w:rPr>
          <w:rFonts w:ascii="Times New Roman" w:hAnsi="Times New Roman" w:cs="Times New Roman"/>
          <w:sz w:val="24"/>
          <w:szCs w:val="24"/>
        </w:rPr>
        <w:br w:type="page"/>
      </w:r>
    </w:p>
    <w:p w:rsidRPr="00AE0971" w:rsidR="009D7842" w:rsidP="00C6543C" w:rsidRDefault="00C6543C" w14:paraId="642A52A4" w14:textId="2E8D1030">
      <w:pPr>
        <w:pStyle w:val="Heading2"/>
        <w:ind w:left="0" w:firstLine="0"/>
        <w:rPr>
          <w:rFonts w:ascii="Times New Roman" w:hAnsi="Times New Roman" w:cs="Times New Roman"/>
          <w:sz w:val="24"/>
          <w:szCs w:val="24"/>
        </w:rPr>
      </w:pPr>
      <w:r>
        <w:rPr>
          <w:rFonts w:ascii="Times New Roman" w:hAnsi="Times New Roman" w:cs="Times New Roman"/>
          <w:sz w:val="24"/>
          <w:szCs w:val="24"/>
        </w:rPr>
        <w:lastRenderedPageBreak/>
        <w:t xml:space="preserve"> </w:t>
      </w:r>
      <w:bookmarkStart w:name="_Toc73446225" w:id="2356"/>
      <w:r>
        <w:rPr>
          <w:rFonts w:ascii="Times New Roman" w:hAnsi="Times New Roman" w:cs="Times New Roman"/>
          <w:sz w:val="24"/>
          <w:szCs w:val="24"/>
        </w:rPr>
        <w:t xml:space="preserve">7.33 </w:t>
      </w:r>
      <w:r w:rsidRPr="00AE0971" w:rsidR="009D7842">
        <w:rPr>
          <w:rFonts w:ascii="Times New Roman" w:hAnsi="Times New Roman" w:cs="Times New Roman"/>
          <w:sz w:val="24"/>
          <w:szCs w:val="24"/>
        </w:rPr>
        <w:t>Normal Change: Planning and Submission</w:t>
      </w:r>
      <w:bookmarkEnd w:id="2356"/>
    </w:p>
    <w:p w:rsidRPr="00AE0971" w:rsidR="009D7842" w:rsidP="000C3F77" w:rsidRDefault="009D7842" w14:paraId="2104E319" w14:textId="5388F4DF">
      <w:pPr>
        <w:pStyle w:val="NoSpacing"/>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33"/>
        <w:gridCol w:w="2438"/>
        <w:gridCol w:w="5479"/>
      </w:tblGrid>
      <w:tr w:rsidRPr="00AE0971" w:rsidR="009D7842" w:rsidTr="00FE4D20" w14:paraId="2F634FB2" w14:textId="77777777">
        <w:trPr>
          <w:trHeight w:val="320"/>
          <w:tblHeader/>
        </w:trPr>
        <w:tc>
          <w:tcPr>
            <w:tcW w:w="766" w:type="pct"/>
            <w:shd w:val="clear" w:color="auto" w:fill="012169"/>
          </w:tcPr>
          <w:p w:rsidRPr="00AE0971" w:rsidR="009D7842" w:rsidP="00C60772" w:rsidRDefault="009D7842" w14:paraId="404DBF45" w14:textId="77777777">
            <w:pPr>
              <w:pStyle w:val="SNCTableHeading"/>
              <w:spacing w:before="60" w:after="60"/>
              <w:jc w:val="left"/>
              <w:rPr>
                <w:rFonts w:ascii="Times New Roman" w:hAnsi="Times New Roman"/>
                <w:sz w:val="18"/>
              </w:rPr>
            </w:pPr>
            <w:bookmarkStart w:name="_Hlk71642597" w:id="2357"/>
            <w:r w:rsidRPr="00AE0971">
              <w:rPr>
                <w:rFonts w:ascii="Times New Roman" w:hAnsi="Times New Roman"/>
                <w:sz w:val="18"/>
              </w:rPr>
              <w:t>ID</w:t>
            </w:r>
          </w:p>
        </w:tc>
        <w:tc>
          <w:tcPr>
            <w:tcW w:w="1304" w:type="pct"/>
            <w:shd w:val="clear" w:color="auto" w:fill="012169"/>
          </w:tcPr>
          <w:p w:rsidRPr="00AE0971" w:rsidR="009D7842" w:rsidP="00C60772" w:rsidRDefault="009D7842" w14:paraId="01AF80F4" w14:textId="77777777">
            <w:pPr>
              <w:pStyle w:val="SNCTableHeading"/>
              <w:spacing w:before="60" w:after="60"/>
              <w:jc w:val="left"/>
              <w:rPr>
                <w:rFonts w:ascii="Times New Roman" w:hAnsi="Times New Roman"/>
                <w:sz w:val="18"/>
              </w:rPr>
            </w:pPr>
            <w:r w:rsidRPr="00AE0971">
              <w:rPr>
                <w:rFonts w:ascii="Times New Roman" w:hAnsi="Times New Roman"/>
                <w:sz w:val="18"/>
              </w:rPr>
              <w:t>Activity</w:t>
            </w:r>
          </w:p>
        </w:tc>
        <w:tc>
          <w:tcPr>
            <w:tcW w:w="2930" w:type="pct"/>
            <w:shd w:val="clear" w:color="auto" w:fill="012169"/>
          </w:tcPr>
          <w:p w:rsidRPr="00AE0971" w:rsidR="009D7842" w:rsidP="00C60772" w:rsidRDefault="009D7842" w14:paraId="44F2BDAC" w14:textId="77777777">
            <w:pPr>
              <w:pStyle w:val="SNCTableHeading"/>
              <w:spacing w:before="60" w:after="60"/>
              <w:jc w:val="left"/>
              <w:rPr>
                <w:rFonts w:ascii="Times New Roman" w:hAnsi="Times New Roman"/>
                <w:sz w:val="18"/>
              </w:rPr>
            </w:pPr>
            <w:r w:rsidRPr="00AE0971">
              <w:rPr>
                <w:rFonts w:ascii="Times New Roman" w:hAnsi="Times New Roman"/>
                <w:sz w:val="18"/>
              </w:rPr>
              <w:t>Description</w:t>
            </w:r>
          </w:p>
        </w:tc>
      </w:tr>
      <w:tr w:rsidRPr="00AE0971" w:rsidR="009D7842" w:rsidTr="00FE4D20" w14:paraId="4CAC070B" w14:textId="77777777">
        <w:trPr>
          <w:trHeight w:val="337"/>
        </w:trPr>
        <w:tc>
          <w:tcPr>
            <w:tcW w:w="5000" w:type="pct"/>
            <w:gridSpan w:val="3"/>
            <w:shd w:val="clear" w:color="auto" w:fill="62B5E5"/>
          </w:tcPr>
          <w:p w:rsidRPr="00AE0971" w:rsidR="009D7842" w:rsidP="00C60772" w:rsidRDefault="009D7842" w14:paraId="0FF532D6" w14:textId="77777777">
            <w:pPr>
              <w:widowControl w:val="0"/>
              <w:tabs>
                <w:tab w:val="left" w:pos="909"/>
              </w:tabs>
              <w:autoSpaceDE w:val="0"/>
              <w:autoSpaceDN w:val="0"/>
              <w:spacing w:before="60" w:after="60" w:line="249" w:lineRule="auto"/>
              <w:rPr>
                <w:rFonts w:ascii="Times New Roman" w:hAnsi="Times New Roman" w:cs="Times New Roman"/>
                <w:color w:val="FFFFFF" w:themeColor="background1"/>
              </w:rPr>
            </w:pPr>
            <w:r w:rsidRPr="00AE0971">
              <w:rPr>
                <w:rFonts w:ascii="Times New Roman" w:hAnsi="Times New Roman" w:cs="Times New Roman"/>
                <w:b/>
                <w:color w:val="FFFFFF" w:themeColor="background1"/>
              </w:rPr>
              <w:t>Planning &amp; Submission</w:t>
            </w:r>
          </w:p>
        </w:tc>
      </w:tr>
      <w:tr w:rsidRPr="00AE0971" w:rsidR="009D7842" w:rsidTr="00FE4D20" w14:paraId="64C08AA0" w14:textId="77777777">
        <w:trPr>
          <w:trHeight w:val="523"/>
        </w:trPr>
        <w:tc>
          <w:tcPr>
            <w:tcW w:w="766" w:type="pct"/>
            <w:shd w:val="clear" w:color="auto" w:fill="FFFFFF" w:themeFill="background1"/>
            <w:vAlign w:val="center"/>
          </w:tcPr>
          <w:p w:rsidRPr="00AE0971" w:rsidR="009D7842" w:rsidP="00C60772" w:rsidRDefault="009D7842" w14:paraId="7E971FE3"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1.1</w:t>
            </w:r>
          </w:p>
        </w:tc>
        <w:tc>
          <w:tcPr>
            <w:tcW w:w="1304" w:type="pct"/>
            <w:vAlign w:val="center"/>
          </w:tcPr>
          <w:p w:rsidRPr="00AE0971" w:rsidR="009D7842" w:rsidP="00C60772" w:rsidRDefault="009D7842" w14:paraId="06AF4114" w14:textId="77777777">
            <w:pPr>
              <w:spacing w:before="60" w:after="60"/>
              <w:rPr>
                <w:rFonts w:ascii="Times New Roman" w:hAnsi="Times New Roman" w:cs="Times New Roman"/>
                <w:color w:val="000000"/>
              </w:rPr>
            </w:pPr>
            <w:r w:rsidRPr="00AE0971">
              <w:rPr>
                <w:rFonts w:ascii="Times New Roman" w:hAnsi="Times New Roman" w:cs="Times New Roman"/>
                <w:color w:val="000000"/>
              </w:rPr>
              <w:t>Draft New Change Request</w:t>
            </w:r>
          </w:p>
        </w:tc>
        <w:tc>
          <w:tcPr>
            <w:tcW w:w="2930" w:type="pct"/>
            <w:vAlign w:val="center"/>
          </w:tcPr>
          <w:p w:rsidRPr="00AE0971" w:rsidR="009D7842" w:rsidP="00C60772" w:rsidRDefault="009D7842" w14:paraId="0C604841" w14:textId="77777777">
            <w:pPr>
              <w:spacing w:before="60" w:after="60"/>
              <w:rPr>
                <w:rFonts w:ascii="Times New Roman" w:hAnsi="Times New Roman" w:cs="Times New Roman"/>
              </w:rPr>
            </w:pPr>
            <w:r w:rsidRPr="00AE0971">
              <w:rPr>
                <w:rFonts w:ascii="Times New Roman" w:hAnsi="Times New Roman" w:cs="Times New Roman"/>
              </w:rPr>
              <w:t>Under the Change category in ServiceNow, select “Create New” and then select “Normal” as the change type.</w:t>
            </w:r>
          </w:p>
        </w:tc>
      </w:tr>
      <w:tr w:rsidRPr="00AE0971" w:rsidR="009D7842" w:rsidTr="00FE4D20" w14:paraId="36472D43" w14:textId="77777777">
        <w:trPr>
          <w:trHeight w:val="320"/>
        </w:trPr>
        <w:tc>
          <w:tcPr>
            <w:tcW w:w="766" w:type="pct"/>
            <w:shd w:val="clear" w:color="auto" w:fill="FFFFFF" w:themeFill="background1"/>
            <w:vAlign w:val="center"/>
          </w:tcPr>
          <w:p w:rsidRPr="00AE0971" w:rsidR="009D7842" w:rsidP="00C60772" w:rsidRDefault="009D7842" w14:paraId="499311FD"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1.2</w:t>
            </w:r>
          </w:p>
        </w:tc>
        <w:tc>
          <w:tcPr>
            <w:tcW w:w="1304" w:type="pct"/>
            <w:vAlign w:val="center"/>
          </w:tcPr>
          <w:p w:rsidRPr="00AE0971" w:rsidR="009D7842" w:rsidP="00C60772" w:rsidRDefault="009D7842" w14:paraId="2A25E609" w14:textId="77777777">
            <w:pPr>
              <w:spacing w:before="60" w:after="60"/>
              <w:rPr>
                <w:rFonts w:ascii="Times New Roman" w:hAnsi="Times New Roman" w:cs="Times New Roman"/>
                <w:color w:val="000000"/>
              </w:rPr>
            </w:pPr>
            <w:r w:rsidRPr="00AE0971">
              <w:rPr>
                <w:rFonts w:ascii="Times New Roman" w:hAnsi="Times New Roman" w:cs="Times New Roman"/>
                <w:color w:val="000000"/>
              </w:rPr>
              <w:t>Define Business Justification</w:t>
            </w:r>
          </w:p>
        </w:tc>
        <w:tc>
          <w:tcPr>
            <w:tcW w:w="2930" w:type="pct"/>
            <w:vAlign w:val="center"/>
          </w:tcPr>
          <w:p w:rsidRPr="00AE0971" w:rsidR="009D7842" w:rsidP="00C60772" w:rsidRDefault="009D7842" w14:paraId="0AF6B9EB" w14:textId="77777777">
            <w:pPr>
              <w:spacing w:before="60" w:after="60"/>
              <w:rPr>
                <w:rFonts w:ascii="Times New Roman" w:hAnsi="Times New Roman" w:cs="Times New Roman"/>
              </w:rPr>
            </w:pPr>
            <w:r w:rsidRPr="00AE0971">
              <w:rPr>
                <w:rFonts w:ascii="Times New Roman" w:hAnsi="Times New Roman" w:cs="Times New Roman"/>
              </w:rPr>
              <w:t>Justify the reason for the change in the planning tab of the RFC.</w:t>
            </w:r>
          </w:p>
        </w:tc>
      </w:tr>
      <w:tr w:rsidRPr="00AE0971" w:rsidR="009D7842" w:rsidTr="00FE4D20" w14:paraId="704C34E8" w14:textId="77777777">
        <w:trPr>
          <w:trHeight w:val="540"/>
        </w:trPr>
        <w:tc>
          <w:tcPr>
            <w:tcW w:w="766" w:type="pct"/>
            <w:shd w:val="clear" w:color="auto" w:fill="FFFFFF" w:themeFill="background1"/>
            <w:vAlign w:val="center"/>
          </w:tcPr>
          <w:p w:rsidRPr="00AE0971" w:rsidR="009D7842" w:rsidP="00C60772" w:rsidRDefault="009D7842" w14:paraId="63A0225A"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1.3</w:t>
            </w:r>
          </w:p>
        </w:tc>
        <w:tc>
          <w:tcPr>
            <w:tcW w:w="1304" w:type="pct"/>
            <w:vAlign w:val="center"/>
          </w:tcPr>
          <w:p w:rsidRPr="00AE0971" w:rsidR="009D7842" w:rsidP="00C60772" w:rsidRDefault="009D7842" w14:paraId="1152CDAF" w14:textId="77777777">
            <w:pPr>
              <w:spacing w:before="60" w:after="60"/>
              <w:rPr>
                <w:rFonts w:ascii="Times New Roman" w:hAnsi="Times New Roman" w:cs="Times New Roman"/>
                <w:color w:val="000000"/>
              </w:rPr>
            </w:pPr>
            <w:r w:rsidRPr="00AE0971">
              <w:rPr>
                <w:rFonts w:ascii="Times New Roman" w:hAnsi="Times New Roman" w:cs="Times New Roman"/>
                <w:color w:val="000000"/>
              </w:rPr>
              <w:t>Complete High-Level Plan (Implementation plan, backout plan, etc.)</w:t>
            </w:r>
          </w:p>
        </w:tc>
        <w:tc>
          <w:tcPr>
            <w:tcW w:w="2930" w:type="pct"/>
            <w:vAlign w:val="center"/>
          </w:tcPr>
          <w:p w:rsidRPr="00AE0971" w:rsidR="009D7842" w:rsidP="00C60772" w:rsidRDefault="009D7842" w14:paraId="30A97723" w14:textId="69D32FE8">
            <w:pPr>
              <w:spacing w:before="60" w:after="60"/>
              <w:rPr>
                <w:rFonts w:ascii="Times New Roman" w:hAnsi="Times New Roman" w:cs="Times New Roman"/>
              </w:rPr>
            </w:pPr>
            <w:r w:rsidRPr="00AE0971">
              <w:rPr>
                <w:rFonts w:ascii="Times New Roman" w:hAnsi="Times New Roman" w:cs="Times New Roman"/>
              </w:rPr>
              <w:t xml:space="preserve">Provide all required information for the high-level plans in the planning tab of the RFC. </w:t>
            </w:r>
          </w:p>
        </w:tc>
      </w:tr>
      <w:tr w:rsidRPr="00AE0971" w:rsidR="009D7842" w:rsidTr="00FE4D20" w14:paraId="6450FB99" w14:textId="77777777">
        <w:trPr>
          <w:trHeight w:val="320"/>
        </w:trPr>
        <w:tc>
          <w:tcPr>
            <w:tcW w:w="766" w:type="pct"/>
            <w:shd w:val="clear" w:color="auto" w:fill="FFFFFF" w:themeFill="background1"/>
            <w:vAlign w:val="center"/>
          </w:tcPr>
          <w:p w:rsidRPr="00AE0971" w:rsidR="009D7842" w:rsidP="00C60772" w:rsidRDefault="009D7842" w14:paraId="36969527"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1.4</w:t>
            </w:r>
          </w:p>
        </w:tc>
        <w:tc>
          <w:tcPr>
            <w:tcW w:w="1304" w:type="pct"/>
            <w:vAlign w:val="center"/>
          </w:tcPr>
          <w:p w:rsidRPr="00AE0971" w:rsidR="009D7842" w:rsidP="00C60772" w:rsidRDefault="009D7842" w14:paraId="49E4D029" w14:textId="77777777">
            <w:pPr>
              <w:spacing w:before="60" w:after="60"/>
              <w:rPr>
                <w:rFonts w:ascii="Times New Roman" w:hAnsi="Times New Roman" w:cs="Times New Roman"/>
                <w:color w:val="000000"/>
              </w:rPr>
            </w:pPr>
            <w:r w:rsidRPr="00AE0971">
              <w:rPr>
                <w:rFonts w:ascii="Times New Roman" w:hAnsi="Times New Roman" w:cs="Times New Roman"/>
                <w:color w:val="000000"/>
              </w:rPr>
              <w:t>Identify Affected CI(s)</w:t>
            </w:r>
          </w:p>
        </w:tc>
        <w:tc>
          <w:tcPr>
            <w:tcW w:w="2930" w:type="pct"/>
            <w:vAlign w:val="center"/>
          </w:tcPr>
          <w:p w:rsidRPr="00AE0971" w:rsidR="009D7842" w:rsidP="00C60772" w:rsidRDefault="009D7842" w14:paraId="6A128A4F" w14:textId="77777777">
            <w:pPr>
              <w:spacing w:before="60" w:after="60"/>
              <w:rPr>
                <w:rFonts w:ascii="Times New Roman" w:hAnsi="Times New Roman" w:cs="Times New Roman"/>
              </w:rPr>
            </w:pPr>
            <w:r w:rsidRPr="00AE0971">
              <w:rPr>
                <w:rFonts w:ascii="Times New Roman" w:hAnsi="Times New Roman" w:cs="Times New Roman"/>
              </w:rPr>
              <w:t>Select all CIs that will be affected by the change request.</w:t>
            </w:r>
          </w:p>
        </w:tc>
      </w:tr>
      <w:tr w:rsidRPr="00AE0971" w:rsidR="009D7842" w:rsidTr="00FE4D20" w14:paraId="4192BD92" w14:textId="77777777">
        <w:trPr>
          <w:trHeight w:val="523"/>
        </w:trPr>
        <w:tc>
          <w:tcPr>
            <w:tcW w:w="766" w:type="pct"/>
            <w:shd w:val="clear" w:color="auto" w:fill="FFFFFF" w:themeFill="background1"/>
            <w:vAlign w:val="center"/>
          </w:tcPr>
          <w:p w:rsidRPr="00AE0971" w:rsidR="009D7842" w:rsidP="00C60772" w:rsidRDefault="009D7842" w14:paraId="11D102F0"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1.5</w:t>
            </w:r>
          </w:p>
        </w:tc>
        <w:tc>
          <w:tcPr>
            <w:tcW w:w="1304" w:type="pct"/>
            <w:vAlign w:val="center"/>
          </w:tcPr>
          <w:p w:rsidRPr="00AE0971" w:rsidR="009D7842" w:rsidP="00C60772" w:rsidRDefault="009D7842" w14:paraId="1A6A6950" w14:textId="77777777">
            <w:pPr>
              <w:spacing w:before="60" w:after="60"/>
              <w:rPr>
                <w:rFonts w:ascii="Times New Roman" w:hAnsi="Times New Roman" w:cs="Times New Roman"/>
                <w:color w:val="000000"/>
              </w:rPr>
            </w:pPr>
            <w:r w:rsidRPr="00AE0971">
              <w:rPr>
                <w:rFonts w:ascii="Times New Roman" w:hAnsi="Times New Roman" w:cs="Times New Roman"/>
                <w:color w:val="000000"/>
              </w:rPr>
              <w:t>Select Target Change Implementation Window</w:t>
            </w:r>
          </w:p>
        </w:tc>
        <w:tc>
          <w:tcPr>
            <w:tcW w:w="2930" w:type="pct"/>
            <w:vAlign w:val="center"/>
          </w:tcPr>
          <w:p w:rsidRPr="00AE0971" w:rsidR="009D7842" w:rsidP="00C60772" w:rsidRDefault="009D7842" w14:paraId="7F56D768" w14:textId="46749D70">
            <w:pPr>
              <w:pStyle w:val="TableParagraph"/>
              <w:tabs>
                <w:tab w:val="left" w:pos="465"/>
                <w:tab w:val="left" w:pos="466"/>
              </w:tabs>
              <w:spacing w:before="60" w:after="60"/>
              <w:rPr>
                <w:rFonts w:ascii="Times New Roman" w:hAnsi="Times New Roman" w:cs="Times New Roman"/>
              </w:rPr>
            </w:pPr>
            <w:r w:rsidRPr="00AE0971">
              <w:rPr>
                <w:rFonts w:ascii="Times New Roman" w:hAnsi="Times New Roman" w:cs="Times New Roman"/>
              </w:rPr>
              <w:t>Select a start and end date and time to implement standard change and have all the necessary tasks within the same timeframe.</w:t>
            </w:r>
          </w:p>
        </w:tc>
      </w:tr>
      <w:tr w:rsidRPr="00AE0971" w:rsidR="009D7842" w:rsidTr="00FE4D20" w14:paraId="48A5D6B3" w14:textId="77777777">
        <w:trPr>
          <w:trHeight w:val="540"/>
        </w:trPr>
        <w:tc>
          <w:tcPr>
            <w:tcW w:w="766" w:type="pct"/>
            <w:shd w:val="clear" w:color="auto" w:fill="FFFFFF" w:themeFill="background1"/>
            <w:vAlign w:val="center"/>
          </w:tcPr>
          <w:p w:rsidRPr="00AE0971" w:rsidR="009D7842" w:rsidP="00C60772" w:rsidRDefault="009D7842" w14:paraId="357F6F91"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1.6</w:t>
            </w:r>
          </w:p>
        </w:tc>
        <w:tc>
          <w:tcPr>
            <w:tcW w:w="1304" w:type="pct"/>
            <w:vAlign w:val="center"/>
          </w:tcPr>
          <w:p w:rsidRPr="00AE0971" w:rsidR="009D7842" w:rsidP="00C60772" w:rsidRDefault="009D7842" w14:paraId="74E7EC3B" w14:textId="77777777">
            <w:pPr>
              <w:spacing w:before="60" w:after="60"/>
              <w:rPr>
                <w:rFonts w:ascii="Times New Roman" w:hAnsi="Times New Roman" w:cs="Times New Roman"/>
                <w:color w:val="000000"/>
              </w:rPr>
            </w:pPr>
            <w:r w:rsidRPr="00AE0971">
              <w:rPr>
                <w:rFonts w:ascii="Times New Roman" w:hAnsi="Times New Roman" w:cs="Times New Roman"/>
                <w:color w:val="000000"/>
              </w:rPr>
              <w:t>Check for Conflicts</w:t>
            </w:r>
          </w:p>
        </w:tc>
        <w:tc>
          <w:tcPr>
            <w:tcW w:w="2930" w:type="pct"/>
            <w:vAlign w:val="center"/>
          </w:tcPr>
          <w:p w:rsidRPr="00AE0971" w:rsidR="009D7842" w:rsidP="00C60772" w:rsidRDefault="009D7842" w14:paraId="005E9C7B" w14:textId="77777777">
            <w:pPr>
              <w:pStyle w:val="SNCTableCellBullet1"/>
              <w:rPr>
                <w:rFonts w:ascii="Times New Roman" w:hAnsi="Times New Roman"/>
                <w:sz w:val="18"/>
                <w:szCs w:val="18"/>
              </w:rPr>
            </w:pPr>
            <w:r w:rsidRPr="00AE0971">
              <w:rPr>
                <w:rFonts w:ascii="Times New Roman" w:hAnsi="Times New Roman"/>
                <w:sz w:val="18"/>
                <w:szCs w:val="18"/>
              </w:rPr>
              <w:t>Ensure there are no conflicts identified in the Change Record, otherwise have all conflicts identified resolved.</w:t>
            </w:r>
          </w:p>
        </w:tc>
      </w:tr>
      <w:tr w:rsidRPr="00AE0971" w:rsidR="009D7842" w:rsidTr="00FE4D20" w14:paraId="7FB3703E" w14:textId="77777777">
        <w:trPr>
          <w:trHeight w:val="320"/>
        </w:trPr>
        <w:tc>
          <w:tcPr>
            <w:tcW w:w="766" w:type="pct"/>
            <w:shd w:val="clear" w:color="auto" w:fill="FFFFFF" w:themeFill="background1"/>
            <w:vAlign w:val="center"/>
          </w:tcPr>
          <w:p w:rsidRPr="00AE0971" w:rsidR="009D7842" w:rsidP="00C60772" w:rsidRDefault="009D7842" w14:paraId="1D2A7DD4"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1.7</w:t>
            </w:r>
          </w:p>
        </w:tc>
        <w:tc>
          <w:tcPr>
            <w:tcW w:w="1304" w:type="pct"/>
            <w:vAlign w:val="center"/>
          </w:tcPr>
          <w:p w:rsidRPr="00AE0971" w:rsidR="009D7842" w:rsidP="00C60772" w:rsidRDefault="009D7842" w14:paraId="0229E5FE" w14:textId="77777777">
            <w:pPr>
              <w:spacing w:before="60" w:after="60"/>
              <w:rPr>
                <w:rFonts w:ascii="Times New Roman" w:hAnsi="Times New Roman" w:cs="Times New Roman"/>
                <w:color w:val="000000"/>
              </w:rPr>
            </w:pPr>
            <w:r w:rsidRPr="00AE0971">
              <w:rPr>
                <w:rFonts w:ascii="Times New Roman" w:hAnsi="Times New Roman" w:cs="Times New Roman"/>
                <w:color w:val="000000"/>
              </w:rPr>
              <w:t>Identify Implementation Build Team</w:t>
            </w:r>
          </w:p>
        </w:tc>
        <w:tc>
          <w:tcPr>
            <w:tcW w:w="2930" w:type="pct"/>
            <w:vAlign w:val="center"/>
          </w:tcPr>
          <w:p w:rsidRPr="00AE0971" w:rsidR="009D7842" w:rsidP="00C60772" w:rsidRDefault="009D7842" w14:paraId="1C68E8B0" w14:textId="77777777">
            <w:pPr>
              <w:spacing w:before="60" w:after="60"/>
              <w:rPr>
                <w:rFonts w:ascii="Times New Roman" w:hAnsi="Times New Roman" w:cs="Times New Roman"/>
              </w:rPr>
            </w:pPr>
            <w:r w:rsidRPr="00AE0971">
              <w:rPr>
                <w:rFonts w:ascii="Times New Roman" w:hAnsi="Times New Roman" w:cs="Times New Roman"/>
              </w:rPr>
              <w:t>Assign the change to the appropriate implementation team.</w:t>
            </w:r>
          </w:p>
        </w:tc>
      </w:tr>
      <w:tr w:rsidRPr="00AE0971" w:rsidR="009D7842" w:rsidTr="00FE4D20" w14:paraId="333E0EF5" w14:textId="77777777">
        <w:trPr>
          <w:trHeight w:val="540"/>
        </w:trPr>
        <w:tc>
          <w:tcPr>
            <w:tcW w:w="766" w:type="pct"/>
            <w:shd w:val="clear" w:color="auto" w:fill="FFFFFF" w:themeFill="background1"/>
            <w:vAlign w:val="center"/>
          </w:tcPr>
          <w:p w:rsidRPr="00AE0971" w:rsidR="009D7842" w:rsidP="00C60772" w:rsidRDefault="009D7842" w14:paraId="21E5F63B"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1.8</w:t>
            </w:r>
          </w:p>
        </w:tc>
        <w:tc>
          <w:tcPr>
            <w:tcW w:w="1304" w:type="pct"/>
            <w:vAlign w:val="center"/>
          </w:tcPr>
          <w:p w:rsidRPr="00AE0971" w:rsidR="009D7842" w:rsidP="00C60772" w:rsidRDefault="009D7842" w14:paraId="0E240B14" w14:textId="77777777">
            <w:pPr>
              <w:spacing w:before="60" w:after="60"/>
              <w:rPr>
                <w:rFonts w:ascii="Times New Roman" w:hAnsi="Times New Roman" w:cs="Times New Roman"/>
              </w:rPr>
            </w:pPr>
            <w:r w:rsidRPr="00AE0971">
              <w:rPr>
                <w:rFonts w:ascii="Times New Roman" w:hAnsi="Times New Roman" w:cs="Times New Roman"/>
              </w:rPr>
              <w:t>Conduct Risk Assessment</w:t>
            </w:r>
          </w:p>
        </w:tc>
        <w:tc>
          <w:tcPr>
            <w:tcW w:w="2930" w:type="pct"/>
            <w:vAlign w:val="center"/>
          </w:tcPr>
          <w:p w:rsidRPr="00AE0971" w:rsidR="009D7842" w:rsidP="00C60772" w:rsidRDefault="009D7842" w14:paraId="17C9C959" w14:textId="6EE7FA16">
            <w:pPr>
              <w:spacing w:before="60" w:after="60"/>
              <w:rPr>
                <w:rFonts w:ascii="Times New Roman" w:hAnsi="Times New Roman" w:cs="Times New Roman"/>
              </w:rPr>
            </w:pPr>
            <w:r w:rsidRPr="00AE0971">
              <w:rPr>
                <w:rFonts w:ascii="Times New Roman" w:hAnsi="Times New Roman" w:cs="Times New Roman"/>
              </w:rPr>
              <w:t>Complete all questions in the risk assessment to allow ServiceNow to categorize the risk level.</w:t>
            </w:r>
          </w:p>
        </w:tc>
      </w:tr>
      <w:tr w:rsidRPr="00AE0971" w:rsidR="009D7842" w:rsidTr="00FE4D20" w14:paraId="24983D4E" w14:textId="77777777">
        <w:trPr>
          <w:trHeight w:val="523"/>
        </w:trPr>
        <w:tc>
          <w:tcPr>
            <w:tcW w:w="766" w:type="pct"/>
            <w:shd w:val="clear" w:color="auto" w:fill="FFFFFF" w:themeFill="background1"/>
            <w:vAlign w:val="center"/>
          </w:tcPr>
          <w:p w:rsidRPr="00AE0971" w:rsidR="009D7842" w:rsidP="00C60772" w:rsidRDefault="009D7842" w14:paraId="6ED0AC9C"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1.9</w:t>
            </w:r>
          </w:p>
        </w:tc>
        <w:tc>
          <w:tcPr>
            <w:tcW w:w="1304" w:type="pct"/>
            <w:shd w:val="clear" w:color="auto" w:fill="auto"/>
            <w:vAlign w:val="center"/>
          </w:tcPr>
          <w:p w:rsidRPr="00AE0971" w:rsidR="009D7842" w:rsidP="00C60772" w:rsidRDefault="009D7842" w14:paraId="567AD42E" w14:textId="77777777">
            <w:pPr>
              <w:spacing w:before="60" w:after="60"/>
              <w:rPr>
                <w:rFonts w:ascii="Times New Roman" w:hAnsi="Times New Roman" w:cs="Times New Roman"/>
              </w:rPr>
            </w:pPr>
            <w:r w:rsidRPr="00AE0971">
              <w:rPr>
                <w:rFonts w:ascii="Times New Roman" w:hAnsi="Times New Roman" w:cs="Times New Roman"/>
              </w:rPr>
              <w:t>Set Normal Change Type to Minor</w:t>
            </w:r>
          </w:p>
        </w:tc>
        <w:tc>
          <w:tcPr>
            <w:tcW w:w="2930" w:type="pct"/>
            <w:shd w:val="clear" w:color="auto" w:fill="auto"/>
            <w:vAlign w:val="center"/>
          </w:tcPr>
          <w:p w:rsidRPr="00AE0971" w:rsidR="009D7842" w:rsidP="00C60772" w:rsidRDefault="009D7842" w14:paraId="412ADE20" w14:textId="77777777">
            <w:pPr>
              <w:spacing w:before="60" w:after="60"/>
              <w:rPr>
                <w:rFonts w:ascii="Times New Roman" w:hAnsi="Times New Roman" w:cs="Times New Roman"/>
              </w:rPr>
            </w:pPr>
            <w:r w:rsidRPr="00AE0971">
              <w:rPr>
                <w:rFonts w:ascii="Times New Roman" w:hAnsi="Times New Roman" w:cs="Times New Roman"/>
              </w:rPr>
              <w:t>ServiceNow categorization of risk that is dependent on the selected CI, planned start date and risk assessment.</w:t>
            </w:r>
          </w:p>
        </w:tc>
      </w:tr>
      <w:tr w:rsidRPr="00AE0971" w:rsidR="009D7842" w:rsidTr="00FE4D20" w14:paraId="34A7CB1C" w14:textId="77777777">
        <w:trPr>
          <w:trHeight w:val="523"/>
        </w:trPr>
        <w:tc>
          <w:tcPr>
            <w:tcW w:w="766" w:type="pct"/>
            <w:shd w:val="clear" w:color="auto" w:fill="FFFFFF" w:themeFill="background1"/>
            <w:vAlign w:val="center"/>
          </w:tcPr>
          <w:p w:rsidRPr="00AE0971" w:rsidR="009D7842" w:rsidP="00C60772" w:rsidRDefault="009D7842" w14:paraId="7F749E57"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1.10</w:t>
            </w:r>
          </w:p>
        </w:tc>
        <w:tc>
          <w:tcPr>
            <w:tcW w:w="1304" w:type="pct"/>
            <w:shd w:val="clear" w:color="auto" w:fill="auto"/>
            <w:vAlign w:val="center"/>
          </w:tcPr>
          <w:p w:rsidRPr="00AE0971" w:rsidR="009D7842" w:rsidP="00C60772" w:rsidRDefault="009D7842" w14:paraId="37EB7AF9" w14:textId="77777777">
            <w:pPr>
              <w:spacing w:before="60" w:after="60"/>
              <w:rPr>
                <w:rFonts w:ascii="Times New Roman" w:hAnsi="Times New Roman" w:cs="Times New Roman"/>
              </w:rPr>
            </w:pPr>
            <w:r w:rsidRPr="00AE0971">
              <w:rPr>
                <w:rFonts w:ascii="Times New Roman" w:hAnsi="Times New Roman" w:cs="Times New Roman"/>
              </w:rPr>
              <w:t>Set Normal Change Type to Significant</w:t>
            </w:r>
          </w:p>
        </w:tc>
        <w:tc>
          <w:tcPr>
            <w:tcW w:w="2930" w:type="pct"/>
            <w:shd w:val="clear" w:color="auto" w:fill="auto"/>
            <w:vAlign w:val="center"/>
          </w:tcPr>
          <w:p w:rsidRPr="00AE0971" w:rsidR="009D7842" w:rsidP="00C60772" w:rsidRDefault="009D7842" w14:paraId="5FD9769A" w14:textId="77777777">
            <w:pPr>
              <w:spacing w:before="60" w:after="60"/>
              <w:rPr>
                <w:rFonts w:ascii="Times New Roman" w:hAnsi="Times New Roman" w:cs="Times New Roman"/>
              </w:rPr>
            </w:pPr>
            <w:r w:rsidRPr="00AE0971">
              <w:rPr>
                <w:rFonts w:ascii="Times New Roman" w:hAnsi="Times New Roman" w:cs="Times New Roman"/>
              </w:rPr>
              <w:t>ServiceNow categorization of risk that is dependent on the selected CI, planned start date and risk assessment.</w:t>
            </w:r>
          </w:p>
        </w:tc>
      </w:tr>
      <w:tr w:rsidRPr="00AE0971" w:rsidR="009D7842" w:rsidTr="00FE4D20" w14:paraId="1A47FA7A" w14:textId="77777777">
        <w:trPr>
          <w:trHeight w:val="540"/>
        </w:trPr>
        <w:tc>
          <w:tcPr>
            <w:tcW w:w="766" w:type="pct"/>
            <w:shd w:val="clear" w:color="auto" w:fill="FFFFFF" w:themeFill="background1"/>
            <w:vAlign w:val="center"/>
          </w:tcPr>
          <w:p w:rsidRPr="00AE0971" w:rsidR="009D7842" w:rsidP="00C60772" w:rsidRDefault="009D7842" w14:paraId="2427D0DB"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1.11</w:t>
            </w:r>
          </w:p>
        </w:tc>
        <w:tc>
          <w:tcPr>
            <w:tcW w:w="1304" w:type="pct"/>
            <w:shd w:val="clear" w:color="auto" w:fill="auto"/>
            <w:vAlign w:val="center"/>
          </w:tcPr>
          <w:p w:rsidRPr="00AE0971" w:rsidR="009D7842" w:rsidP="00C60772" w:rsidRDefault="009D7842" w14:paraId="268439AD" w14:textId="77777777">
            <w:pPr>
              <w:spacing w:before="60" w:after="60"/>
              <w:rPr>
                <w:rFonts w:ascii="Times New Roman" w:hAnsi="Times New Roman" w:cs="Times New Roman"/>
              </w:rPr>
            </w:pPr>
            <w:r w:rsidRPr="00AE0971">
              <w:rPr>
                <w:rFonts w:ascii="Times New Roman" w:hAnsi="Times New Roman" w:cs="Times New Roman"/>
              </w:rPr>
              <w:t>Set Normal Change Type to Expedited</w:t>
            </w:r>
          </w:p>
        </w:tc>
        <w:tc>
          <w:tcPr>
            <w:tcW w:w="2930" w:type="pct"/>
            <w:shd w:val="clear" w:color="auto" w:fill="auto"/>
            <w:vAlign w:val="center"/>
          </w:tcPr>
          <w:p w:rsidRPr="00AE0971" w:rsidR="009D7842" w:rsidP="00C60772" w:rsidRDefault="009D7842" w14:paraId="39A56CB4" w14:textId="77777777">
            <w:pPr>
              <w:spacing w:before="60" w:after="60"/>
              <w:rPr>
                <w:rFonts w:ascii="Times New Roman" w:hAnsi="Times New Roman" w:cs="Times New Roman"/>
              </w:rPr>
            </w:pPr>
            <w:r w:rsidRPr="00AE0971">
              <w:rPr>
                <w:rFonts w:ascii="Times New Roman" w:hAnsi="Times New Roman" w:cs="Times New Roman"/>
              </w:rPr>
              <w:t>ServiceNow categorization of risk that is dependent on the selected CI, planned start date and risk assessment.</w:t>
            </w:r>
          </w:p>
        </w:tc>
      </w:tr>
      <w:tr w:rsidRPr="00AE0971" w:rsidR="009D7842" w:rsidTr="00FE4D20" w14:paraId="742071A7" w14:textId="77777777">
        <w:trPr>
          <w:trHeight w:val="523"/>
        </w:trPr>
        <w:tc>
          <w:tcPr>
            <w:tcW w:w="766" w:type="pct"/>
            <w:shd w:val="clear" w:color="auto" w:fill="FFFFFF" w:themeFill="background1"/>
            <w:vAlign w:val="center"/>
          </w:tcPr>
          <w:p w:rsidRPr="00AE0971" w:rsidR="009D7842" w:rsidP="00C60772" w:rsidRDefault="009D7842" w14:paraId="5660DFED"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1.12</w:t>
            </w:r>
          </w:p>
        </w:tc>
        <w:tc>
          <w:tcPr>
            <w:tcW w:w="1304" w:type="pct"/>
            <w:vAlign w:val="center"/>
          </w:tcPr>
          <w:p w:rsidRPr="00AE0971" w:rsidR="009D7842" w:rsidP="00C60772" w:rsidRDefault="009D7842" w14:paraId="5D7B7D7C" w14:textId="77777777">
            <w:pPr>
              <w:spacing w:before="60" w:after="60"/>
              <w:rPr>
                <w:rFonts w:ascii="Times New Roman" w:hAnsi="Times New Roman" w:cs="Times New Roman"/>
              </w:rPr>
            </w:pPr>
            <w:r w:rsidRPr="00AE0971">
              <w:rPr>
                <w:rFonts w:ascii="Times New Roman" w:hAnsi="Times New Roman" w:cs="Times New Roman"/>
              </w:rPr>
              <w:t>Provide Expedited Reason</w:t>
            </w:r>
          </w:p>
        </w:tc>
        <w:tc>
          <w:tcPr>
            <w:tcW w:w="2930" w:type="pct"/>
            <w:vAlign w:val="center"/>
          </w:tcPr>
          <w:p w:rsidRPr="00AE0971" w:rsidR="009D7842" w:rsidP="00C60772" w:rsidRDefault="009D7842" w14:paraId="6589D796" w14:textId="77777777">
            <w:pPr>
              <w:pStyle w:val="TableParagraph"/>
              <w:spacing w:before="60" w:after="60"/>
              <w:rPr>
                <w:rFonts w:ascii="Times New Roman" w:hAnsi="Times New Roman" w:cs="Times New Roman"/>
                <w:w w:val="105"/>
              </w:rPr>
            </w:pPr>
            <w:r w:rsidRPr="00AE0971">
              <w:rPr>
                <w:rFonts w:ascii="Times New Roman" w:hAnsi="Times New Roman" w:cs="Times New Roman"/>
                <w:w w:val="105"/>
              </w:rPr>
              <w:t>For Normal Change Requests that are categorized as “Expedited”, must provide a justification to why it needs to be.</w:t>
            </w:r>
          </w:p>
        </w:tc>
      </w:tr>
      <w:tr w:rsidRPr="00AE0971" w:rsidR="009D7842" w:rsidTr="00FE4D20" w14:paraId="447AE46C" w14:textId="77777777">
        <w:trPr>
          <w:trHeight w:val="337"/>
        </w:trPr>
        <w:tc>
          <w:tcPr>
            <w:tcW w:w="766" w:type="pct"/>
            <w:shd w:val="clear" w:color="auto" w:fill="FFFFFF" w:themeFill="background1"/>
            <w:vAlign w:val="center"/>
          </w:tcPr>
          <w:p w:rsidRPr="00AE0971" w:rsidR="009D7842" w:rsidP="00C60772" w:rsidRDefault="009D7842" w14:paraId="1BB4FD8B"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1.13</w:t>
            </w:r>
          </w:p>
        </w:tc>
        <w:tc>
          <w:tcPr>
            <w:tcW w:w="1304" w:type="pct"/>
            <w:vAlign w:val="center"/>
          </w:tcPr>
          <w:p w:rsidRPr="00AE0971" w:rsidR="009D7842" w:rsidP="00C60772" w:rsidRDefault="009D7842" w14:paraId="096F8A4D" w14:textId="77777777">
            <w:pPr>
              <w:spacing w:before="60" w:after="60"/>
              <w:rPr>
                <w:rFonts w:ascii="Times New Roman" w:hAnsi="Times New Roman" w:cs="Times New Roman"/>
              </w:rPr>
            </w:pPr>
            <w:r w:rsidRPr="00AE0971">
              <w:rPr>
                <w:rFonts w:ascii="Times New Roman" w:hAnsi="Times New Roman" w:cs="Times New Roman"/>
              </w:rPr>
              <w:t>Submit Change for Assessment</w:t>
            </w:r>
          </w:p>
        </w:tc>
        <w:tc>
          <w:tcPr>
            <w:tcW w:w="2930" w:type="pct"/>
            <w:vAlign w:val="center"/>
          </w:tcPr>
          <w:p w:rsidRPr="00AE0971" w:rsidR="009D7842" w:rsidP="00C60772" w:rsidRDefault="009D7842" w14:paraId="1719666B" w14:textId="77777777">
            <w:pPr>
              <w:pStyle w:val="TableParagraph"/>
              <w:spacing w:before="60" w:after="60"/>
              <w:rPr>
                <w:rFonts w:ascii="Times New Roman" w:hAnsi="Times New Roman" w:cs="Times New Roman"/>
                <w:w w:val="105"/>
              </w:rPr>
            </w:pPr>
            <w:r w:rsidRPr="00AE0971">
              <w:rPr>
                <w:rFonts w:ascii="Times New Roman" w:hAnsi="Times New Roman" w:cs="Times New Roman"/>
                <w:w w:val="105"/>
              </w:rPr>
              <w:t>Submit the RFC for Change Management to assess and provide feedback.</w:t>
            </w:r>
          </w:p>
        </w:tc>
      </w:tr>
      <w:bookmarkEnd w:id="2357"/>
    </w:tbl>
    <w:p w:rsidR="00C60772" w:rsidP="009D7842" w:rsidRDefault="00C60772" w14:paraId="103D07A9" w14:textId="77777777">
      <w:pPr>
        <w:pStyle w:val="Heading2"/>
        <w:ind w:left="533"/>
        <w:rPr>
          <w:rFonts w:ascii="Times New Roman" w:hAnsi="Times New Roman" w:cs="Times New Roman"/>
          <w:sz w:val="24"/>
          <w:szCs w:val="24"/>
        </w:rPr>
      </w:pPr>
    </w:p>
    <w:p w:rsidRPr="00AE0971" w:rsidR="009D7842" w:rsidP="00C6543C" w:rsidRDefault="00C6543C" w14:paraId="23767FD6" w14:textId="42FF5B9F">
      <w:pPr>
        <w:pStyle w:val="Heading2"/>
        <w:ind w:left="0" w:firstLine="0"/>
        <w:rPr>
          <w:rFonts w:ascii="Times New Roman" w:hAnsi="Times New Roman" w:cs="Times New Roman"/>
          <w:sz w:val="24"/>
          <w:szCs w:val="24"/>
        </w:rPr>
      </w:pPr>
      <w:bookmarkStart w:name="_Hlk71642925" w:id="2358"/>
      <w:r>
        <w:rPr>
          <w:rFonts w:ascii="Times New Roman" w:hAnsi="Times New Roman" w:cs="Times New Roman"/>
          <w:sz w:val="24"/>
          <w:szCs w:val="24"/>
        </w:rPr>
        <w:t xml:space="preserve"> </w:t>
      </w:r>
      <w:bookmarkStart w:name="_Toc73446226" w:id="2359"/>
      <w:r>
        <w:rPr>
          <w:rFonts w:ascii="Times New Roman" w:hAnsi="Times New Roman" w:cs="Times New Roman"/>
          <w:sz w:val="24"/>
          <w:szCs w:val="24"/>
        </w:rPr>
        <w:t xml:space="preserve">7.34 </w:t>
      </w:r>
      <w:r w:rsidRPr="00AE0971" w:rsidR="009D7842">
        <w:rPr>
          <w:rFonts w:ascii="Times New Roman" w:hAnsi="Times New Roman" w:cs="Times New Roman"/>
          <w:sz w:val="24"/>
          <w:szCs w:val="24"/>
        </w:rPr>
        <w:t>Normal Change: Assessment</w:t>
      </w:r>
      <w:bookmarkEnd w:id="2359"/>
    </w:p>
    <w:p w:rsidRPr="00AE0971" w:rsidR="009D7842" w:rsidP="00C60772" w:rsidRDefault="009D7842" w14:paraId="02A1A727" w14:textId="0E9634B3">
      <w:pPr>
        <w:pStyle w:val="NoSpacing"/>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59"/>
        <w:gridCol w:w="2712"/>
        <w:gridCol w:w="5479"/>
      </w:tblGrid>
      <w:tr w:rsidRPr="00AE0971" w:rsidR="009D7842" w:rsidTr="00E66059" w14:paraId="50A953FF" w14:textId="77777777">
        <w:trPr>
          <w:trHeight w:val="320"/>
          <w:tblHeader/>
        </w:trPr>
        <w:tc>
          <w:tcPr>
            <w:tcW w:w="620" w:type="pct"/>
            <w:shd w:val="clear" w:color="auto" w:fill="012169"/>
          </w:tcPr>
          <w:p w:rsidRPr="00AE0971" w:rsidR="009D7842" w:rsidP="00C60772" w:rsidRDefault="009D7842" w14:paraId="55F58991" w14:textId="77777777">
            <w:pPr>
              <w:pStyle w:val="SNCTableHeading"/>
              <w:spacing w:before="60" w:after="60"/>
              <w:jc w:val="left"/>
              <w:rPr>
                <w:rFonts w:ascii="Times New Roman" w:hAnsi="Times New Roman"/>
                <w:sz w:val="18"/>
              </w:rPr>
            </w:pPr>
            <w:r w:rsidRPr="00AE0971">
              <w:rPr>
                <w:rFonts w:ascii="Times New Roman" w:hAnsi="Times New Roman"/>
                <w:sz w:val="18"/>
              </w:rPr>
              <w:t>ID</w:t>
            </w:r>
          </w:p>
        </w:tc>
        <w:tc>
          <w:tcPr>
            <w:tcW w:w="1450" w:type="pct"/>
            <w:shd w:val="clear" w:color="auto" w:fill="012169"/>
          </w:tcPr>
          <w:p w:rsidRPr="00AE0971" w:rsidR="009D7842" w:rsidP="00C60772" w:rsidRDefault="009D7842" w14:paraId="47AB5671" w14:textId="77777777">
            <w:pPr>
              <w:pStyle w:val="SNCTableHeading"/>
              <w:spacing w:before="60" w:after="60"/>
              <w:jc w:val="left"/>
              <w:rPr>
                <w:rFonts w:ascii="Times New Roman" w:hAnsi="Times New Roman"/>
                <w:sz w:val="18"/>
              </w:rPr>
            </w:pPr>
            <w:r w:rsidRPr="00AE0971">
              <w:rPr>
                <w:rFonts w:ascii="Times New Roman" w:hAnsi="Times New Roman"/>
                <w:sz w:val="18"/>
              </w:rPr>
              <w:t>Activity</w:t>
            </w:r>
          </w:p>
        </w:tc>
        <w:tc>
          <w:tcPr>
            <w:tcW w:w="2930" w:type="pct"/>
            <w:shd w:val="clear" w:color="auto" w:fill="012169"/>
          </w:tcPr>
          <w:p w:rsidRPr="00AE0971" w:rsidR="009D7842" w:rsidP="00C60772" w:rsidRDefault="009D7842" w14:paraId="132013EE" w14:textId="77777777">
            <w:pPr>
              <w:pStyle w:val="SNCTableHeading"/>
              <w:spacing w:before="60" w:after="60"/>
              <w:jc w:val="left"/>
              <w:rPr>
                <w:rFonts w:ascii="Times New Roman" w:hAnsi="Times New Roman"/>
                <w:sz w:val="18"/>
              </w:rPr>
            </w:pPr>
            <w:r w:rsidRPr="00AE0971">
              <w:rPr>
                <w:rFonts w:ascii="Times New Roman" w:hAnsi="Times New Roman"/>
                <w:sz w:val="18"/>
              </w:rPr>
              <w:t>Description</w:t>
            </w:r>
          </w:p>
        </w:tc>
      </w:tr>
      <w:tr w:rsidRPr="00AE0971" w:rsidR="009D7842" w:rsidTr="00E66059" w14:paraId="56FA0155" w14:textId="77777777">
        <w:trPr>
          <w:trHeight w:val="320"/>
        </w:trPr>
        <w:tc>
          <w:tcPr>
            <w:tcW w:w="5000" w:type="pct"/>
            <w:gridSpan w:val="3"/>
            <w:shd w:val="clear" w:color="auto" w:fill="62B5E5"/>
          </w:tcPr>
          <w:p w:rsidRPr="00AE0971" w:rsidR="009D7842" w:rsidP="00C60772" w:rsidRDefault="009D7842" w14:paraId="0B0842DE" w14:textId="77777777">
            <w:pPr>
              <w:pStyle w:val="TableParagraph"/>
              <w:spacing w:before="60" w:after="60"/>
              <w:rPr>
                <w:rFonts w:ascii="Times New Roman" w:hAnsi="Times New Roman" w:cs="Times New Roman"/>
                <w:color w:val="FFFFFF" w:themeColor="background1"/>
                <w:w w:val="105"/>
              </w:rPr>
            </w:pPr>
            <w:r w:rsidRPr="00AE0971">
              <w:rPr>
                <w:rFonts w:ascii="Times New Roman" w:hAnsi="Times New Roman" w:cs="Times New Roman"/>
                <w:b/>
                <w:color w:val="FFFFFF" w:themeColor="background1"/>
              </w:rPr>
              <w:t>Assessment</w:t>
            </w:r>
          </w:p>
        </w:tc>
      </w:tr>
      <w:tr w:rsidRPr="00AE0971" w:rsidR="009D7842" w:rsidTr="00E66059" w14:paraId="4858A2BB" w14:textId="77777777">
        <w:trPr>
          <w:trHeight w:val="320"/>
        </w:trPr>
        <w:tc>
          <w:tcPr>
            <w:tcW w:w="620" w:type="pct"/>
            <w:shd w:val="clear" w:color="auto" w:fill="FFFFFF" w:themeFill="background1"/>
            <w:vAlign w:val="center"/>
          </w:tcPr>
          <w:p w:rsidRPr="00AE0971" w:rsidR="009D7842" w:rsidP="00C60772" w:rsidRDefault="009D7842" w14:paraId="50120D0B"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2.1</w:t>
            </w:r>
          </w:p>
        </w:tc>
        <w:tc>
          <w:tcPr>
            <w:tcW w:w="1450" w:type="pct"/>
            <w:vAlign w:val="center"/>
          </w:tcPr>
          <w:p w:rsidRPr="00AE0971" w:rsidR="009D7842" w:rsidP="00C60772" w:rsidRDefault="009D7842" w14:paraId="5F8B3FCD" w14:textId="77777777">
            <w:pPr>
              <w:spacing w:before="60" w:after="60"/>
              <w:rPr>
                <w:rFonts w:ascii="Times New Roman" w:hAnsi="Times New Roman" w:cs="Times New Roman"/>
                <w:color w:val="000000"/>
              </w:rPr>
            </w:pPr>
            <w:r w:rsidRPr="00AE0971">
              <w:rPr>
                <w:rFonts w:ascii="Times New Roman" w:hAnsi="Times New Roman" w:cs="Times New Roman"/>
                <w:color w:val="000000"/>
              </w:rPr>
              <w:t>Validate Business Justification and Criticality</w:t>
            </w:r>
          </w:p>
        </w:tc>
        <w:tc>
          <w:tcPr>
            <w:tcW w:w="2930" w:type="pct"/>
          </w:tcPr>
          <w:p w:rsidRPr="00AE0971" w:rsidR="009D7842" w:rsidP="00C60772" w:rsidRDefault="009D7842" w14:paraId="7C1B8F62" w14:textId="1A22839C">
            <w:pPr>
              <w:spacing w:before="60" w:after="60"/>
              <w:rPr>
                <w:rFonts w:ascii="Times New Roman" w:hAnsi="Times New Roman" w:cs="Times New Roman"/>
              </w:rPr>
            </w:pPr>
            <w:r w:rsidRPr="00AE0971">
              <w:rPr>
                <w:rFonts w:ascii="Times New Roman" w:hAnsi="Times New Roman" w:cs="Times New Roman"/>
              </w:rPr>
              <w:t>Project Chief Engineer and NOC-M to validate if expedited change request is business critical.</w:t>
            </w:r>
          </w:p>
        </w:tc>
      </w:tr>
      <w:tr w:rsidRPr="00AE0971" w:rsidR="009D7842" w:rsidTr="00E66059" w14:paraId="6AE9E3E9" w14:textId="77777777">
        <w:trPr>
          <w:trHeight w:val="523"/>
        </w:trPr>
        <w:tc>
          <w:tcPr>
            <w:tcW w:w="620" w:type="pct"/>
            <w:shd w:val="clear" w:color="auto" w:fill="FFFFFF" w:themeFill="background1"/>
            <w:vAlign w:val="center"/>
          </w:tcPr>
          <w:p w:rsidRPr="00AE0971" w:rsidR="009D7842" w:rsidP="00C60772" w:rsidRDefault="009D7842" w14:paraId="0B67AACA" w14:textId="77777777">
            <w:pPr>
              <w:spacing w:before="60" w:after="60"/>
              <w:rPr>
                <w:rFonts w:ascii="Times New Roman" w:hAnsi="Times New Roman" w:cs="Times New Roman"/>
                <w:color w:val="000000"/>
              </w:rPr>
            </w:pPr>
            <w:r w:rsidRPr="00AE0971">
              <w:rPr>
                <w:rFonts w:ascii="Times New Roman" w:hAnsi="Times New Roman" w:cs="Times New Roman"/>
                <w:color w:val="000000"/>
              </w:rPr>
              <w:lastRenderedPageBreak/>
              <w:t>NCHG 2.2</w:t>
            </w:r>
          </w:p>
        </w:tc>
        <w:tc>
          <w:tcPr>
            <w:tcW w:w="1450" w:type="pct"/>
            <w:vAlign w:val="center"/>
          </w:tcPr>
          <w:p w:rsidRPr="00AE0971" w:rsidR="009D7842" w:rsidP="00C60772" w:rsidRDefault="009D7842" w14:paraId="230FCC78" w14:textId="391FBF3B">
            <w:pPr>
              <w:spacing w:before="60" w:after="60"/>
              <w:rPr>
                <w:rFonts w:ascii="Times New Roman" w:hAnsi="Times New Roman" w:cs="Times New Roman"/>
                <w:color w:val="000000"/>
              </w:rPr>
            </w:pPr>
            <w:r w:rsidRPr="00AE0971">
              <w:rPr>
                <w:rFonts w:ascii="Times New Roman" w:hAnsi="Times New Roman" w:cs="Times New Roman"/>
                <w:color w:val="000000"/>
              </w:rPr>
              <w:t>Verify RFC Details (Type of Change, Risk, impact, conflicts, scheduling)</w:t>
            </w:r>
          </w:p>
        </w:tc>
        <w:tc>
          <w:tcPr>
            <w:tcW w:w="2930" w:type="pct"/>
          </w:tcPr>
          <w:p w:rsidRPr="00AE0971" w:rsidR="009D7842" w:rsidP="00C60772" w:rsidRDefault="009D7842" w14:paraId="3023DD34" w14:textId="77777777">
            <w:pPr>
              <w:spacing w:before="60" w:after="60"/>
              <w:rPr>
                <w:rFonts w:ascii="Times New Roman" w:hAnsi="Times New Roman" w:cs="Times New Roman"/>
              </w:rPr>
            </w:pPr>
            <w:r w:rsidRPr="00AE0971">
              <w:rPr>
                <w:rFonts w:ascii="Times New Roman" w:hAnsi="Times New Roman" w:cs="Times New Roman"/>
              </w:rPr>
              <w:t>Change Management to confirm the RFC is of the correct change type, the risks associated to the change, and that there are no conflicts.</w:t>
            </w:r>
          </w:p>
        </w:tc>
      </w:tr>
      <w:tr w:rsidRPr="00AE0971" w:rsidR="009D7842" w:rsidTr="00E66059" w14:paraId="2ECDD5EB" w14:textId="77777777">
        <w:trPr>
          <w:trHeight w:val="540"/>
        </w:trPr>
        <w:tc>
          <w:tcPr>
            <w:tcW w:w="620" w:type="pct"/>
            <w:shd w:val="clear" w:color="auto" w:fill="FFFFFF" w:themeFill="background1"/>
            <w:vAlign w:val="center"/>
          </w:tcPr>
          <w:p w:rsidRPr="000C3F77" w:rsidR="009D7842" w:rsidP="00C60772" w:rsidRDefault="009D7842" w14:paraId="29D9618C" w14:textId="77777777">
            <w:pPr>
              <w:spacing w:before="60" w:after="60"/>
              <w:rPr>
                <w:rFonts w:ascii="Times New Roman" w:hAnsi="Times New Roman" w:cs="Times New Roman"/>
                <w:color w:val="000000"/>
              </w:rPr>
            </w:pPr>
            <w:r w:rsidRPr="000C3F77">
              <w:rPr>
                <w:rFonts w:ascii="Times New Roman" w:hAnsi="Times New Roman" w:cs="Times New Roman"/>
                <w:color w:val="000000"/>
              </w:rPr>
              <w:t>NCHG 2.3</w:t>
            </w:r>
          </w:p>
        </w:tc>
        <w:tc>
          <w:tcPr>
            <w:tcW w:w="1450" w:type="pct"/>
            <w:vAlign w:val="center"/>
          </w:tcPr>
          <w:p w:rsidRPr="000C3F77" w:rsidR="009D7842" w:rsidP="00C60772" w:rsidRDefault="009D7842" w14:paraId="13801419" w14:textId="77777777">
            <w:pPr>
              <w:spacing w:before="60" w:after="60"/>
              <w:rPr>
                <w:rFonts w:ascii="Times New Roman" w:hAnsi="Times New Roman" w:cs="Times New Roman"/>
                <w:color w:val="000000"/>
              </w:rPr>
            </w:pPr>
            <w:r w:rsidRPr="000C3F77">
              <w:rPr>
                <w:rFonts w:ascii="Times New Roman" w:hAnsi="Times New Roman" w:cs="Times New Roman"/>
                <w:color w:val="000000"/>
              </w:rPr>
              <w:t>Provide PAC/OAC/MOR Guidelines</w:t>
            </w:r>
          </w:p>
        </w:tc>
        <w:tc>
          <w:tcPr>
            <w:tcW w:w="2930" w:type="pct"/>
            <w:vAlign w:val="center"/>
          </w:tcPr>
          <w:p w:rsidRPr="00AE0971" w:rsidR="009D7842" w:rsidP="00C60772" w:rsidRDefault="009D7842" w14:paraId="338FCD90" w14:textId="77777777">
            <w:pPr>
              <w:pStyle w:val="SNCTableCellBullet1"/>
              <w:rPr>
                <w:rFonts w:ascii="Times New Roman" w:hAnsi="Times New Roman"/>
                <w:sz w:val="18"/>
                <w:szCs w:val="18"/>
              </w:rPr>
            </w:pPr>
            <w:r w:rsidRPr="00AE0971">
              <w:rPr>
                <w:rFonts w:ascii="Times New Roman" w:hAnsi="Times New Roman"/>
                <w:sz w:val="18"/>
                <w:szCs w:val="18"/>
              </w:rPr>
              <w:t>Change Management to determine and provide list of artifacts from the PAC/OAC and MOR guidelines for Change Requester to complete.</w:t>
            </w:r>
          </w:p>
        </w:tc>
      </w:tr>
      <w:tr w:rsidRPr="00AE0971" w:rsidR="009D7842" w:rsidTr="00E66059" w14:paraId="5A4D37AB" w14:textId="77777777">
        <w:trPr>
          <w:trHeight w:val="523"/>
        </w:trPr>
        <w:tc>
          <w:tcPr>
            <w:tcW w:w="620" w:type="pct"/>
            <w:shd w:val="clear" w:color="auto" w:fill="FFFFFF" w:themeFill="background1"/>
            <w:vAlign w:val="center"/>
          </w:tcPr>
          <w:p w:rsidRPr="00AE0971" w:rsidR="009D7842" w:rsidP="00C60772" w:rsidRDefault="009D7842" w14:paraId="29947296"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2.4</w:t>
            </w:r>
          </w:p>
        </w:tc>
        <w:tc>
          <w:tcPr>
            <w:tcW w:w="1450" w:type="pct"/>
            <w:vAlign w:val="center"/>
          </w:tcPr>
          <w:p w:rsidRPr="00AE0971" w:rsidR="009D7842" w:rsidP="00C60772" w:rsidRDefault="009D7842" w14:paraId="3EFCB2A5" w14:textId="77777777">
            <w:pPr>
              <w:spacing w:before="60" w:after="60"/>
              <w:rPr>
                <w:rFonts w:ascii="Times New Roman" w:hAnsi="Times New Roman" w:cs="Times New Roman"/>
                <w:color w:val="000000"/>
              </w:rPr>
            </w:pPr>
            <w:r w:rsidRPr="00AE0971">
              <w:rPr>
                <w:rFonts w:ascii="Times New Roman" w:hAnsi="Times New Roman" w:cs="Times New Roman"/>
                <w:color w:val="000000"/>
              </w:rPr>
              <w:t>Select Target CAB Date</w:t>
            </w:r>
          </w:p>
        </w:tc>
        <w:tc>
          <w:tcPr>
            <w:tcW w:w="2930" w:type="pct"/>
            <w:vAlign w:val="center"/>
          </w:tcPr>
          <w:p w:rsidRPr="00AE0971" w:rsidR="009D7842" w:rsidP="00C60772" w:rsidRDefault="009D7842" w14:paraId="7F5E28B9" w14:textId="77777777">
            <w:pPr>
              <w:pStyle w:val="SNCTableCellBullet1"/>
              <w:rPr>
                <w:rFonts w:ascii="Times New Roman" w:hAnsi="Times New Roman"/>
                <w:sz w:val="18"/>
                <w:szCs w:val="18"/>
              </w:rPr>
            </w:pPr>
            <w:r w:rsidRPr="00AE0971">
              <w:rPr>
                <w:rFonts w:ascii="Times New Roman" w:hAnsi="Times New Roman"/>
                <w:sz w:val="18"/>
                <w:szCs w:val="18"/>
              </w:rPr>
              <w:t>Change Management to select the type of CAB required to review and approve/reject the change request, as well the date to present the change in CAB.</w:t>
            </w:r>
          </w:p>
        </w:tc>
      </w:tr>
      <w:tr w:rsidRPr="00AE0971" w:rsidR="009D7842" w:rsidTr="00E66059" w14:paraId="4DF6E6A7" w14:textId="77777777">
        <w:trPr>
          <w:trHeight w:val="540"/>
        </w:trPr>
        <w:tc>
          <w:tcPr>
            <w:tcW w:w="620" w:type="pct"/>
            <w:shd w:val="clear" w:color="auto" w:fill="FFFFFF" w:themeFill="background1"/>
            <w:vAlign w:val="center"/>
          </w:tcPr>
          <w:p w:rsidRPr="00AE0971" w:rsidR="009D7842" w:rsidP="00C60772" w:rsidRDefault="009D7842" w14:paraId="5F5D7BB4"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2.5</w:t>
            </w:r>
          </w:p>
        </w:tc>
        <w:tc>
          <w:tcPr>
            <w:tcW w:w="1450" w:type="pct"/>
            <w:vAlign w:val="center"/>
          </w:tcPr>
          <w:p w:rsidRPr="00AE0971" w:rsidR="009D7842" w:rsidP="00C60772" w:rsidRDefault="009D7842" w14:paraId="205F8767" w14:textId="77777777">
            <w:pPr>
              <w:spacing w:before="60" w:after="60"/>
              <w:rPr>
                <w:rFonts w:ascii="Times New Roman" w:hAnsi="Times New Roman" w:cs="Times New Roman"/>
                <w:color w:val="000000"/>
              </w:rPr>
            </w:pPr>
            <w:r w:rsidRPr="00AE0971">
              <w:rPr>
                <w:rFonts w:ascii="Times New Roman" w:hAnsi="Times New Roman" w:cs="Times New Roman"/>
                <w:color w:val="000000"/>
              </w:rPr>
              <w:t>Validate Testing and Close Testing Task</w:t>
            </w:r>
          </w:p>
        </w:tc>
        <w:tc>
          <w:tcPr>
            <w:tcW w:w="2930" w:type="pct"/>
            <w:vAlign w:val="center"/>
          </w:tcPr>
          <w:p w:rsidRPr="00AE0971" w:rsidR="009D7842" w:rsidP="00C60772" w:rsidRDefault="009D7842" w14:paraId="0BDA3A2F" w14:textId="77777777">
            <w:pPr>
              <w:pStyle w:val="SNCTableCellBullet1"/>
              <w:rPr>
                <w:rFonts w:ascii="Times New Roman" w:hAnsi="Times New Roman"/>
                <w:sz w:val="18"/>
                <w:szCs w:val="18"/>
              </w:rPr>
            </w:pPr>
            <w:r w:rsidRPr="00AE0971">
              <w:rPr>
                <w:rFonts w:ascii="Times New Roman" w:hAnsi="Times New Roman"/>
                <w:sz w:val="18"/>
                <w:szCs w:val="18"/>
              </w:rPr>
              <w:t>Conduct all testing and close the testing task before submitting the Change Request for approvals.</w:t>
            </w:r>
          </w:p>
        </w:tc>
      </w:tr>
      <w:tr w:rsidRPr="00AE0971" w:rsidR="009D7842" w:rsidTr="00E66059" w14:paraId="48357AAA" w14:textId="77777777">
        <w:trPr>
          <w:trHeight w:val="523"/>
        </w:trPr>
        <w:tc>
          <w:tcPr>
            <w:tcW w:w="620" w:type="pct"/>
            <w:shd w:val="clear" w:color="auto" w:fill="FFFFFF" w:themeFill="background1"/>
            <w:vAlign w:val="center"/>
          </w:tcPr>
          <w:p w:rsidRPr="00AE0971" w:rsidR="009D7842" w:rsidP="00C60772" w:rsidRDefault="009D7842" w14:paraId="13FB7CBF"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2.6</w:t>
            </w:r>
          </w:p>
        </w:tc>
        <w:tc>
          <w:tcPr>
            <w:tcW w:w="1450" w:type="pct"/>
            <w:vAlign w:val="center"/>
          </w:tcPr>
          <w:p w:rsidRPr="00AE0971" w:rsidR="009D7842" w:rsidP="00C60772" w:rsidRDefault="009D7842" w14:paraId="31ED6A54" w14:textId="77777777">
            <w:pPr>
              <w:spacing w:before="60" w:after="60"/>
              <w:rPr>
                <w:rFonts w:ascii="Times New Roman" w:hAnsi="Times New Roman" w:cs="Times New Roman"/>
                <w:color w:val="000000"/>
              </w:rPr>
            </w:pPr>
            <w:r w:rsidRPr="00AE0971">
              <w:rPr>
                <w:rFonts w:ascii="Times New Roman" w:hAnsi="Times New Roman" w:cs="Times New Roman"/>
                <w:color w:val="000000"/>
              </w:rPr>
              <w:t>Coordinate Design, Build, Test Activities, Confirm Implementation Plan and Resources</w:t>
            </w:r>
          </w:p>
        </w:tc>
        <w:tc>
          <w:tcPr>
            <w:tcW w:w="2930" w:type="pct"/>
          </w:tcPr>
          <w:p w:rsidRPr="00AE0971" w:rsidR="009D7842" w:rsidP="00C60772" w:rsidRDefault="009D7842" w14:paraId="7C14E22B" w14:textId="77777777">
            <w:pPr>
              <w:spacing w:before="60" w:after="60"/>
              <w:rPr>
                <w:rFonts w:ascii="Times New Roman" w:hAnsi="Times New Roman" w:cs="Times New Roman"/>
              </w:rPr>
            </w:pPr>
            <w:r w:rsidRPr="00AE0971">
              <w:rPr>
                <w:rFonts w:ascii="Times New Roman" w:hAnsi="Times New Roman" w:cs="Times New Roman"/>
              </w:rPr>
              <w:t>Requester to plan the design, build and test activities with the implementation groups and propose any CI changes as necessary.</w:t>
            </w:r>
          </w:p>
        </w:tc>
      </w:tr>
      <w:tr w:rsidRPr="00AE0971" w:rsidR="009D7842" w:rsidTr="00E66059" w14:paraId="63E553DD" w14:textId="77777777">
        <w:trPr>
          <w:trHeight w:val="320"/>
        </w:trPr>
        <w:tc>
          <w:tcPr>
            <w:tcW w:w="620" w:type="pct"/>
            <w:shd w:val="clear" w:color="auto" w:fill="FFFFFF" w:themeFill="background1"/>
            <w:vAlign w:val="center"/>
          </w:tcPr>
          <w:p w:rsidRPr="00AE0971" w:rsidR="009D7842" w:rsidP="00C60772" w:rsidRDefault="009D7842" w14:paraId="46AFAD17"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2.7</w:t>
            </w:r>
          </w:p>
        </w:tc>
        <w:tc>
          <w:tcPr>
            <w:tcW w:w="1450" w:type="pct"/>
            <w:vAlign w:val="center"/>
          </w:tcPr>
          <w:p w:rsidRPr="00AE0971" w:rsidR="009D7842" w:rsidP="00C60772" w:rsidRDefault="009D7842" w14:paraId="5C902352" w14:textId="77777777">
            <w:pPr>
              <w:spacing w:before="60" w:after="60"/>
              <w:rPr>
                <w:rFonts w:ascii="Times New Roman" w:hAnsi="Times New Roman" w:cs="Times New Roman"/>
                <w:color w:val="000000"/>
              </w:rPr>
            </w:pPr>
            <w:r w:rsidRPr="00AE0971">
              <w:rPr>
                <w:rFonts w:ascii="Times New Roman" w:hAnsi="Times New Roman" w:cs="Times New Roman"/>
                <w:color w:val="000000"/>
              </w:rPr>
              <w:t>Complete All PAC/OAC/MOR Requirements</w:t>
            </w:r>
          </w:p>
        </w:tc>
        <w:tc>
          <w:tcPr>
            <w:tcW w:w="2930" w:type="pct"/>
          </w:tcPr>
          <w:p w:rsidRPr="00AE0971" w:rsidR="009D7842" w:rsidP="00C60772" w:rsidRDefault="009D7842" w14:paraId="20A7E412" w14:textId="77777777">
            <w:pPr>
              <w:spacing w:before="60" w:after="60"/>
              <w:rPr>
                <w:rFonts w:ascii="Times New Roman" w:hAnsi="Times New Roman" w:cs="Times New Roman"/>
              </w:rPr>
            </w:pPr>
            <w:r w:rsidRPr="00AE0971">
              <w:rPr>
                <w:rFonts w:ascii="Times New Roman" w:hAnsi="Times New Roman" w:cs="Times New Roman"/>
              </w:rPr>
              <w:t>Complete all required artifacts from the PAC/OAC list provided by Change Management.</w:t>
            </w:r>
          </w:p>
        </w:tc>
      </w:tr>
      <w:tr w:rsidRPr="00AE0971" w:rsidR="009D7842" w:rsidTr="00E66059" w14:paraId="7A184614" w14:textId="77777777">
        <w:trPr>
          <w:trHeight w:val="320"/>
        </w:trPr>
        <w:tc>
          <w:tcPr>
            <w:tcW w:w="620" w:type="pct"/>
            <w:shd w:val="clear" w:color="auto" w:fill="FFFFFF" w:themeFill="background1"/>
            <w:vAlign w:val="center"/>
          </w:tcPr>
          <w:p w:rsidRPr="00AE0971" w:rsidR="009D7842" w:rsidP="00C60772" w:rsidRDefault="009D7842" w14:paraId="6FCF3081"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2.8</w:t>
            </w:r>
          </w:p>
        </w:tc>
        <w:tc>
          <w:tcPr>
            <w:tcW w:w="1450" w:type="pct"/>
            <w:vAlign w:val="center"/>
          </w:tcPr>
          <w:p w:rsidRPr="00AE0971" w:rsidR="009D7842" w:rsidP="00C60772" w:rsidRDefault="009D7842" w14:paraId="7A84C24A" w14:textId="77777777">
            <w:pPr>
              <w:spacing w:before="60" w:after="60"/>
              <w:rPr>
                <w:rFonts w:ascii="Times New Roman" w:hAnsi="Times New Roman" w:cs="Times New Roman"/>
                <w:color w:val="000000"/>
              </w:rPr>
            </w:pPr>
            <w:r w:rsidRPr="00AE0971">
              <w:rPr>
                <w:rFonts w:ascii="Times New Roman" w:hAnsi="Times New Roman" w:cs="Times New Roman"/>
                <w:color w:val="000000"/>
              </w:rPr>
              <w:t>Submit Change for Approval</w:t>
            </w:r>
          </w:p>
        </w:tc>
        <w:tc>
          <w:tcPr>
            <w:tcW w:w="2930" w:type="pct"/>
          </w:tcPr>
          <w:p w:rsidRPr="00AE0971" w:rsidR="009D7842" w:rsidP="00C60772" w:rsidRDefault="009D7842" w14:paraId="521E93C8" w14:textId="77777777">
            <w:pPr>
              <w:spacing w:before="60" w:after="60"/>
              <w:rPr>
                <w:rFonts w:ascii="Times New Roman" w:hAnsi="Times New Roman" w:cs="Times New Roman"/>
              </w:rPr>
            </w:pPr>
            <w:r w:rsidRPr="00AE0971">
              <w:rPr>
                <w:rFonts w:ascii="Times New Roman" w:hAnsi="Times New Roman" w:cs="Times New Roman"/>
              </w:rPr>
              <w:t>Submit completed RFC for approval.</w:t>
            </w:r>
          </w:p>
        </w:tc>
      </w:tr>
      <w:bookmarkEnd w:id="2358"/>
    </w:tbl>
    <w:p w:rsidRPr="00AE0971" w:rsidR="009D7842" w:rsidP="009D7842" w:rsidRDefault="009D7842" w14:paraId="33706CFB" w14:textId="77777777">
      <w:pPr>
        <w:pStyle w:val="NoSpacing"/>
        <w:rPr>
          <w:rFonts w:ascii="Times New Roman" w:hAnsi="Times New Roman" w:cs="Times New Roman"/>
        </w:rPr>
      </w:pPr>
    </w:p>
    <w:p w:rsidRPr="00AE0971" w:rsidR="009D7842" w:rsidP="009D7842" w:rsidRDefault="009D7842" w14:paraId="4826F118" w14:textId="77777777">
      <w:pPr>
        <w:pStyle w:val="NoSpacing"/>
        <w:rPr>
          <w:rFonts w:ascii="Times New Roman" w:hAnsi="Times New Roman" w:cs="Times New Roman"/>
        </w:rPr>
      </w:pPr>
    </w:p>
    <w:p w:rsidRPr="00AE0971" w:rsidR="00742236" w:rsidP="00C6543C" w:rsidRDefault="00C6543C" w14:paraId="2BDBBD33" w14:textId="3586BD0C">
      <w:pPr>
        <w:pStyle w:val="Heading2"/>
        <w:ind w:left="0" w:firstLine="0"/>
        <w:rPr>
          <w:rFonts w:ascii="Times New Roman" w:hAnsi="Times New Roman" w:cs="Times New Roman"/>
          <w:sz w:val="24"/>
          <w:szCs w:val="24"/>
        </w:rPr>
      </w:pPr>
      <w:bookmarkStart w:name="_Hlk71643005" w:id="2360"/>
      <w:r>
        <w:rPr>
          <w:rFonts w:ascii="Times New Roman" w:hAnsi="Times New Roman" w:cs="Times New Roman"/>
          <w:sz w:val="24"/>
          <w:szCs w:val="24"/>
        </w:rPr>
        <w:t xml:space="preserve"> </w:t>
      </w:r>
      <w:bookmarkStart w:name="_Toc73446227" w:id="2361"/>
      <w:r>
        <w:rPr>
          <w:rFonts w:ascii="Times New Roman" w:hAnsi="Times New Roman" w:cs="Times New Roman"/>
          <w:sz w:val="24"/>
          <w:szCs w:val="24"/>
        </w:rPr>
        <w:t xml:space="preserve">7.35 </w:t>
      </w:r>
      <w:r w:rsidRPr="00AE0971" w:rsidR="00742236">
        <w:rPr>
          <w:rFonts w:ascii="Times New Roman" w:hAnsi="Times New Roman" w:cs="Times New Roman"/>
          <w:sz w:val="24"/>
          <w:szCs w:val="24"/>
        </w:rPr>
        <w:t xml:space="preserve">Normal Change: </w:t>
      </w:r>
      <w:bookmarkStart w:name="_Hlk71642983" w:id="2362"/>
      <w:r w:rsidRPr="00AE0971" w:rsidR="00742236">
        <w:rPr>
          <w:rFonts w:ascii="Times New Roman" w:hAnsi="Times New Roman" w:cs="Times New Roman"/>
          <w:sz w:val="24"/>
          <w:szCs w:val="24"/>
        </w:rPr>
        <w:t>Authorization and Scheduling</w:t>
      </w:r>
      <w:bookmarkEnd w:id="2361"/>
    </w:p>
    <w:p w:rsidRPr="00AE0971" w:rsidR="00742236" w:rsidP="00742236" w:rsidRDefault="00742236" w14:paraId="2F67BFBB" w14:textId="3A33300B">
      <w:pPr>
        <w:pStyle w:val="NoSpacing"/>
        <w:rPr>
          <w:rFonts w:ascii="Times New Roman" w:hAnsi="Times New Roman" w:cs="Times New Roman"/>
        </w:rPr>
      </w:pPr>
    </w:p>
    <w:tbl>
      <w:tblPr>
        <w:tblW w:w="94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147"/>
        <w:gridCol w:w="2681"/>
        <w:gridCol w:w="5588"/>
      </w:tblGrid>
      <w:tr w:rsidRPr="00AE0971" w:rsidR="00742236" w:rsidTr="00E66059" w14:paraId="6C0FC6E1" w14:textId="77777777">
        <w:trPr>
          <w:trHeight w:val="320"/>
          <w:tblHeader/>
        </w:trPr>
        <w:tc>
          <w:tcPr>
            <w:tcW w:w="1147" w:type="dxa"/>
            <w:shd w:val="clear" w:color="auto" w:fill="012169"/>
          </w:tcPr>
          <w:p w:rsidRPr="00AE0971" w:rsidR="00742236" w:rsidP="00C60772" w:rsidRDefault="00742236" w14:paraId="6E3D10CF" w14:textId="77777777">
            <w:pPr>
              <w:pStyle w:val="SNCTableHeading"/>
              <w:spacing w:before="60" w:after="60"/>
              <w:jc w:val="left"/>
              <w:rPr>
                <w:rFonts w:ascii="Times New Roman" w:hAnsi="Times New Roman"/>
                <w:sz w:val="18"/>
              </w:rPr>
            </w:pPr>
            <w:r w:rsidRPr="00AE0971">
              <w:rPr>
                <w:rFonts w:ascii="Times New Roman" w:hAnsi="Times New Roman"/>
                <w:sz w:val="18"/>
              </w:rPr>
              <w:t>ID</w:t>
            </w:r>
          </w:p>
        </w:tc>
        <w:tc>
          <w:tcPr>
            <w:tcW w:w="2681" w:type="dxa"/>
            <w:shd w:val="clear" w:color="auto" w:fill="012169"/>
          </w:tcPr>
          <w:p w:rsidRPr="00AE0971" w:rsidR="00742236" w:rsidP="00C60772" w:rsidRDefault="00742236" w14:paraId="37BAB662" w14:textId="77777777">
            <w:pPr>
              <w:pStyle w:val="SNCTableHeading"/>
              <w:spacing w:before="60" w:after="60"/>
              <w:jc w:val="left"/>
              <w:rPr>
                <w:rFonts w:ascii="Times New Roman" w:hAnsi="Times New Roman"/>
                <w:sz w:val="18"/>
              </w:rPr>
            </w:pPr>
            <w:r w:rsidRPr="00AE0971">
              <w:rPr>
                <w:rFonts w:ascii="Times New Roman" w:hAnsi="Times New Roman"/>
                <w:sz w:val="18"/>
              </w:rPr>
              <w:t>Activity</w:t>
            </w:r>
          </w:p>
        </w:tc>
        <w:tc>
          <w:tcPr>
            <w:tcW w:w="5588" w:type="dxa"/>
            <w:shd w:val="clear" w:color="auto" w:fill="012169"/>
          </w:tcPr>
          <w:p w:rsidRPr="00AE0971" w:rsidR="00742236" w:rsidP="00C60772" w:rsidRDefault="00742236" w14:paraId="10F397B5" w14:textId="77777777">
            <w:pPr>
              <w:pStyle w:val="SNCTableHeading"/>
              <w:spacing w:before="60" w:after="60"/>
              <w:jc w:val="left"/>
              <w:rPr>
                <w:rFonts w:ascii="Times New Roman" w:hAnsi="Times New Roman"/>
                <w:sz w:val="18"/>
              </w:rPr>
            </w:pPr>
            <w:r w:rsidRPr="00AE0971">
              <w:rPr>
                <w:rFonts w:ascii="Times New Roman" w:hAnsi="Times New Roman"/>
                <w:sz w:val="18"/>
              </w:rPr>
              <w:t>Description</w:t>
            </w:r>
          </w:p>
        </w:tc>
      </w:tr>
      <w:tr w:rsidRPr="00AE0971" w:rsidR="00742236" w:rsidTr="00E66059" w14:paraId="1F48FE4E" w14:textId="77777777">
        <w:trPr>
          <w:trHeight w:val="320"/>
        </w:trPr>
        <w:tc>
          <w:tcPr>
            <w:tcW w:w="9416" w:type="dxa"/>
            <w:gridSpan w:val="3"/>
            <w:shd w:val="clear" w:color="auto" w:fill="62B5E5"/>
          </w:tcPr>
          <w:p w:rsidRPr="00AE0971" w:rsidR="00742236" w:rsidP="00C60772" w:rsidRDefault="00742236" w14:paraId="344D948F" w14:textId="77777777">
            <w:pPr>
              <w:pStyle w:val="TableParagraph"/>
              <w:tabs>
                <w:tab w:val="left" w:pos="465"/>
                <w:tab w:val="left" w:pos="466"/>
              </w:tabs>
              <w:spacing w:before="60" w:after="60"/>
              <w:rPr>
                <w:rFonts w:ascii="Times New Roman" w:hAnsi="Times New Roman" w:cs="Times New Roman"/>
                <w:color w:val="FFFFFF" w:themeColor="background1"/>
              </w:rPr>
            </w:pPr>
            <w:r w:rsidRPr="00AE0971">
              <w:rPr>
                <w:rFonts w:ascii="Times New Roman" w:hAnsi="Times New Roman" w:cs="Times New Roman"/>
                <w:b/>
                <w:color w:val="FFFFFF" w:themeColor="background1"/>
              </w:rPr>
              <w:t>Authorization and Scheduling</w:t>
            </w:r>
          </w:p>
        </w:tc>
      </w:tr>
      <w:tr w:rsidRPr="00AE0971" w:rsidR="00742236" w:rsidTr="00E66059" w14:paraId="33DDC632" w14:textId="77777777">
        <w:trPr>
          <w:trHeight w:val="743"/>
        </w:trPr>
        <w:tc>
          <w:tcPr>
            <w:tcW w:w="1147" w:type="dxa"/>
            <w:shd w:val="clear" w:color="auto" w:fill="FFFFFF" w:themeFill="background1"/>
            <w:vAlign w:val="center"/>
          </w:tcPr>
          <w:p w:rsidRPr="00AE0971" w:rsidR="00742236" w:rsidP="00C60772" w:rsidRDefault="00742236" w14:paraId="4E50AD55" w14:textId="77777777">
            <w:pPr>
              <w:spacing w:before="60" w:after="60"/>
              <w:rPr>
                <w:rFonts w:ascii="Times New Roman" w:hAnsi="Times New Roman" w:cs="Times New Roman"/>
              </w:rPr>
            </w:pPr>
            <w:r w:rsidRPr="00AE0971">
              <w:rPr>
                <w:rFonts w:ascii="Times New Roman" w:hAnsi="Times New Roman" w:cs="Times New Roman"/>
              </w:rPr>
              <w:t>NCHG 3.1</w:t>
            </w:r>
          </w:p>
        </w:tc>
        <w:tc>
          <w:tcPr>
            <w:tcW w:w="2681" w:type="dxa"/>
            <w:vAlign w:val="center"/>
          </w:tcPr>
          <w:p w:rsidRPr="00AE0971" w:rsidR="00742236" w:rsidP="00C60772" w:rsidRDefault="00742236" w14:paraId="08167C29" w14:textId="77777777">
            <w:pPr>
              <w:spacing w:before="60" w:after="60"/>
              <w:rPr>
                <w:rFonts w:ascii="Times New Roman" w:hAnsi="Times New Roman" w:cs="Times New Roman"/>
              </w:rPr>
            </w:pPr>
            <w:r w:rsidRPr="00AE0971">
              <w:rPr>
                <w:rFonts w:ascii="Times New Roman" w:hAnsi="Times New Roman" w:cs="Times New Roman"/>
              </w:rPr>
              <w:t>Review and Approve PAC Requirements, Validate Risk and Implementation Plan, and Proposed CI Changes</w:t>
            </w:r>
          </w:p>
        </w:tc>
        <w:tc>
          <w:tcPr>
            <w:tcW w:w="5588" w:type="dxa"/>
          </w:tcPr>
          <w:p w:rsidRPr="00AE0971" w:rsidR="00742236" w:rsidP="00C60772" w:rsidRDefault="00742236" w14:paraId="61A5E20C" w14:textId="77777777">
            <w:pPr>
              <w:spacing w:before="60" w:after="60"/>
              <w:rPr>
                <w:rFonts w:ascii="Times New Roman" w:hAnsi="Times New Roman" w:cs="Times New Roman"/>
              </w:rPr>
            </w:pPr>
            <w:r w:rsidRPr="00AE0971">
              <w:rPr>
                <w:rFonts w:ascii="Times New Roman" w:hAnsi="Times New Roman" w:cs="Times New Roman"/>
              </w:rPr>
              <w:t>Technical approver to review the artifacts from the PAC and proposed CI changes, as well validate the risk and implementation plan.</w:t>
            </w:r>
          </w:p>
        </w:tc>
      </w:tr>
      <w:tr w:rsidRPr="00AE0971" w:rsidR="00742236" w:rsidTr="00E66059" w14:paraId="2AD60ADB" w14:textId="77777777">
        <w:trPr>
          <w:trHeight w:val="540"/>
        </w:trPr>
        <w:tc>
          <w:tcPr>
            <w:tcW w:w="1147" w:type="dxa"/>
            <w:shd w:val="clear" w:color="auto" w:fill="FFFFFF" w:themeFill="background1"/>
            <w:vAlign w:val="center"/>
          </w:tcPr>
          <w:p w:rsidRPr="00AE0971" w:rsidR="00742236" w:rsidP="00C60772" w:rsidRDefault="00742236" w14:paraId="5E092BDA" w14:textId="77777777">
            <w:pPr>
              <w:spacing w:before="60" w:after="60"/>
              <w:rPr>
                <w:rFonts w:ascii="Times New Roman" w:hAnsi="Times New Roman" w:cs="Times New Roman"/>
              </w:rPr>
            </w:pPr>
            <w:r w:rsidRPr="00AE0971">
              <w:rPr>
                <w:rFonts w:ascii="Times New Roman" w:hAnsi="Times New Roman" w:cs="Times New Roman"/>
              </w:rPr>
              <w:t>NCHG 3.2</w:t>
            </w:r>
          </w:p>
        </w:tc>
        <w:tc>
          <w:tcPr>
            <w:tcW w:w="2681" w:type="dxa"/>
            <w:vAlign w:val="center"/>
          </w:tcPr>
          <w:p w:rsidRPr="00AE0971" w:rsidR="00742236" w:rsidP="00C60772" w:rsidRDefault="00742236" w14:paraId="20E4332C" w14:textId="77777777">
            <w:pPr>
              <w:spacing w:before="60" w:after="60"/>
              <w:rPr>
                <w:rFonts w:ascii="Times New Roman" w:hAnsi="Times New Roman" w:cs="Times New Roman"/>
              </w:rPr>
            </w:pPr>
            <w:r w:rsidRPr="00AE0971">
              <w:rPr>
                <w:rFonts w:ascii="Times New Roman" w:hAnsi="Times New Roman" w:cs="Times New Roman"/>
              </w:rPr>
              <w:t>Review and Approve Transition and OAC Requirements</w:t>
            </w:r>
          </w:p>
        </w:tc>
        <w:tc>
          <w:tcPr>
            <w:tcW w:w="5588" w:type="dxa"/>
          </w:tcPr>
          <w:p w:rsidRPr="00AE0971" w:rsidR="00742236" w:rsidP="00C60772" w:rsidRDefault="00742236" w14:paraId="6D8BE4D1" w14:textId="4C2170D1">
            <w:pPr>
              <w:spacing w:before="60" w:after="60"/>
              <w:rPr>
                <w:rFonts w:ascii="Times New Roman" w:hAnsi="Times New Roman" w:cs="Times New Roman"/>
              </w:rPr>
            </w:pPr>
            <w:r w:rsidRPr="00AE0971">
              <w:rPr>
                <w:rFonts w:ascii="Times New Roman" w:hAnsi="Times New Roman" w:cs="Times New Roman"/>
              </w:rPr>
              <w:t>Support Team approver to review and approve the artifacts from the OAC and validate transition.</w:t>
            </w:r>
          </w:p>
        </w:tc>
      </w:tr>
      <w:tr w:rsidRPr="00AE0971" w:rsidR="00742236" w:rsidTr="00E66059" w14:paraId="45C08C45" w14:textId="77777777">
        <w:trPr>
          <w:trHeight w:val="523"/>
        </w:trPr>
        <w:tc>
          <w:tcPr>
            <w:tcW w:w="1147" w:type="dxa"/>
            <w:shd w:val="clear" w:color="auto" w:fill="FFFFFF" w:themeFill="background1"/>
            <w:vAlign w:val="center"/>
          </w:tcPr>
          <w:p w:rsidRPr="00AE0971" w:rsidR="00742236" w:rsidP="00C60772" w:rsidRDefault="00742236" w14:paraId="706B40CF" w14:textId="77777777">
            <w:pPr>
              <w:spacing w:before="60" w:after="60"/>
              <w:rPr>
                <w:rFonts w:ascii="Times New Roman" w:hAnsi="Times New Roman" w:cs="Times New Roman"/>
              </w:rPr>
            </w:pPr>
            <w:r w:rsidRPr="00AE0971">
              <w:rPr>
                <w:rFonts w:ascii="Times New Roman" w:hAnsi="Times New Roman" w:cs="Times New Roman"/>
              </w:rPr>
              <w:t>NCHG 3.3</w:t>
            </w:r>
          </w:p>
        </w:tc>
        <w:tc>
          <w:tcPr>
            <w:tcW w:w="2681" w:type="dxa"/>
            <w:vAlign w:val="center"/>
          </w:tcPr>
          <w:p w:rsidRPr="00AE0971" w:rsidR="00742236" w:rsidP="00C60772" w:rsidRDefault="00742236" w14:paraId="5DA22974" w14:textId="77777777">
            <w:pPr>
              <w:spacing w:before="60" w:after="60"/>
              <w:rPr>
                <w:rFonts w:ascii="Times New Roman" w:hAnsi="Times New Roman" w:cs="Times New Roman"/>
              </w:rPr>
            </w:pPr>
            <w:r w:rsidRPr="00AE0971">
              <w:rPr>
                <w:rFonts w:ascii="Times New Roman" w:hAnsi="Times New Roman" w:cs="Times New Roman"/>
              </w:rPr>
              <w:t>Review and Approve Business Impacts and PAC Requirements</w:t>
            </w:r>
          </w:p>
        </w:tc>
        <w:tc>
          <w:tcPr>
            <w:tcW w:w="5588" w:type="dxa"/>
          </w:tcPr>
          <w:p w:rsidRPr="00AE0971" w:rsidR="00742236" w:rsidP="00C60772" w:rsidRDefault="00742236" w14:paraId="311D227B" w14:textId="77777777">
            <w:pPr>
              <w:spacing w:before="60" w:after="60"/>
              <w:rPr>
                <w:rFonts w:ascii="Times New Roman" w:hAnsi="Times New Roman" w:cs="Times New Roman"/>
              </w:rPr>
            </w:pPr>
            <w:r w:rsidRPr="00AE0971">
              <w:rPr>
                <w:rFonts w:ascii="Times New Roman" w:hAnsi="Times New Roman" w:cs="Times New Roman"/>
              </w:rPr>
              <w:t>Business approver to validate and approve change based on business impacts</w:t>
            </w:r>
          </w:p>
        </w:tc>
      </w:tr>
      <w:tr w:rsidRPr="00AE0971" w:rsidR="00742236" w:rsidTr="00E66059" w14:paraId="07230B82" w14:textId="77777777">
        <w:trPr>
          <w:trHeight w:val="540"/>
        </w:trPr>
        <w:tc>
          <w:tcPr>
            <w:tcW w:w="1147" w:type="dxa"/>
            <w:shd w:val="clear" w:color="auto" w:fill="FFFFFF" w:themeFill="background1"/>
            <w:vAlign w:val="center"/>
          </w:tcPr>
          <w:p w:rsidRPr="00AE0971" w:rsidR="00742236" w:rsidP="00C60772" w:rsidRDefault="00742236" w14:paraId="06D206C4" w14:textId="77777777">
            <w:pPr>
              <w:spacing w:before="60" w:after="60"/>
              <w:rPr>
                <w:rFonts w:ascii="Times New Roman" w:hAnsi="Times New Roman" w:cs="Times New Roman"/>
              </w:rPr>
            </w:pPr>
            <w:r w:rsidRPr="00AE0971">
              <w:rPr>
                <w:rFonts w:ascii="Times New Roman" w:hAnsi="Times New Roman" w:cs="Times New Roman"/>
              </w:rPr>
              <w:t>NCHG 3.4</w:t>
            </w:r>
          </w:p>
        </w:tc>
        <w:tc>
          <w:tcPr>
            <w:tcW w:w="2681" w:type="dxa"/>
            <w:vAlign w:val="center"/>
          </w:tcPr>
          <w:p w:rsidRPr="00AE0971" w:rsidR="00742236" w:rsidP="00C60772" w:rsidRDefault="00742236" w14:paraId="425A3C8F" w14:textId="77777777">
            <w:pPr>
              <w:spacing w:before="60" w:after="60"/>
              <w:rPr>
                <w:rFonts w:ascii="Times New Roman" w:hAnsi="Times New Roman" w:cs="Times New Roman"/>
              </w:rPr>
            </w:pPr>
            <w:r w:rsidRPr="00AE0971">
              <w:rPr>
                <w:rFonts w:ascii="Times New Roman" w:hAnsi="Times New Roman" w:cs="Times New Roman"/>
              </w:rPr>
              <w:t>Review Change in CAB Meeting</w:t>
            </w:r>
          </w:p>
        </w:tc>
        <w:tc>
          <w:tcPr>
            <w:tcW w:w="5588" w:type="dxa"/>
          </w:tcPr>
          <w:p w:rsidRPr="00AE0971" w:rsidR="00742236" w:rsidP="00C60772" w:rsidRDefault="00742236" w14:paraId="1AD20C00" w14:textId="77777777">
            <w:pPr>
              <w:spacing w:before="60" w:after="60"/>
              <w:rPr>
                <w:rFonts w:ascii="Times New Roman" w:hAnsi="Times New Roman" w:cs="Times New Roman"/>
              </w:rPr>
            </w:pPr>
            <w:r w:rsidRPr="00AE0971">
              <w:rPr>
                <w:rFonts w:ascii="Times New Roman" w:hAnsi="Times New Roman" w:cs="Times New Roman"/>
              </w:rPr>
              <w:t>The RFC is presented and discussed in the CAB. The CAB will either approve/reject the RFC.</w:t>
            </w:r>
          </w:p>
        </w:tc>
      </w:tr>
      <w:bookmarkEnd w:id="2360"/>
      <w:bookmarkEnd w:id="2362"/>
    </w:tbl>
    <w:p w:rsidRPr="00AE0971" w:rsidR="00742236" w:rsidP="00742236" w:rsidRDefault="00742236" w14:paraId="58C6D7EF" w14:textId="77777777">
      <w:pPr>
        <w:pStyle w:val="NoSpacing"/>
        <w:rPr>
          <w:rFonts w:ascii="Times New Roman" w:hAnsi="Times New Roman" w:cs="Times New Roman"/>
        </w:rPr>
      </w:pPr>
    </w:p>
    <w:p w:rsidRPr="00AE0971" w:rsidR="00742236" w:rsidRDefault="00742236" w14:paraId="22F5B43D" w14:textId="77777777">
      <w:pPr>
        <w:rPr>
          <w:rFonts w:ascii="Times New Roman" w:hAnsi="Times New Roman" w:eastAsia="Arial" w:cs="Times New Roman"/>
          <w:b/>
          <w:bCs/>
          <w:sz w:val="24"/>
          <w:szCs w:val="24"/>
        </w:rPr>
      </w:pPr>
      <w:r w:rsidRPr="00AE0971">
        <w:rPr>
          <w:rFonts w:ascii="Times New Roman" w:hAnsi="Times New Roman" w:cs="Times New Roman"/>
          <w:sz w:val="24"/>
          <w:szCs w:val="24"/>
        </w:rPr>
        <w:br w:type="page"/>
      </w:r>
    </w:p>
    <w:p w:rsidRPr="00AE0971" w:rsidR="00742236" w:rsidP="00923869" w:rsidRDefault="00923869" w14:paraId="102F4CDE" w14:textId="6807527C">
      <w:pPr>
        <w:pStyle w:val="Heading2"/>
        <w:ind w:left="0" w:firstLine="0"/>
        <w:rPr>
          <w:rFonts w:ascii="Times New Roman" w:hAnsi="Times New Roman" w:cs="Times New Roman"/>
          <w:sz w:val="24"/>
          <w:szCs w:val="24"/>
        </w:rPr>
      </w:pPr>
      <w:bookmarkStart w:name="_Toc73446228" w:id="2363"/>
      <w:bookmarkStart w:name="_Hlk71643073" w:id="2364"/>
      <w:proofErr w:type="gramStart"/>
      <w:r>
        <w:rPr>
          <w:rFonts w:ascii="Times New Roman" w:hAnsi="Times New Roman" w:cs="Times New Roman"/>
          <w:sz w:val="24"/>
          <w:szCs w:val="24"/>
        </w:rPr>
        <w:lastRenderedPageBreak/>
        <w:t xml:space="preserve">7.36  </w:t>
      </w:r>
      <w:r w:rsidRPr="00AE0971" w:rsidR="00742236">
        <w:rPr>
          <w:rFonts w:ascii="Times New Roman" w:hAnsi="Times New Roman" w:cs="Times New Roman"/>
          <w:sz w:val="24"/>
          <w:szCs w:val="24"/>
        </w:rPr>
        <w:t>Normal</w:t>
      </w:r>
      <w:proofErr w:type="gramEnd"/>
      <w:r w:rsidRPr="00AE0971" w:rsidR="00742236">
        <w:rPr>
          <w:rFonts w:ascii="Times New Roman" w:hAnsi="Times New Roman" w:cs="Times New Roman"/>
          <w:sz w:val="24"/>
          <w:szCs w:val="24"/>
        </w:rPr>
        <w:t xml:space="preserve"> Change: Implementation</w:t>
      </w:r>
      <w:bookmarkEnd w:id="2363"/>
    </w:p>
    <w:p w:rsidRPr="00AE0971" w:rsidR="00742236" w:rsidP="00742236" w:rsidRDefault="00742236" w14:paraId="6D149321" w14:textId="0F5E16CD">
      <w:pPr>
        <w:pStyle w:val="NoSpacing"/>
        <w:rPr>
          <w:rFonts w:ascii="Times New Roman" w:hAnsi="Times New Roman" w:cs="Times New Roman"/>
        </w:rPr>
      </w:pPr>
    </w:p>
    <w:tbl>
      <w:tblPr>
        <w:tblW w:w="915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147"/>
        <w:gridCol w:w="2681"/>
        <w:gridCol w:w="5329"/>
      </w:tblGrid>
      <w:tr w:rsidRPr="00AE0971" w:rsidR="00742236" w:rsidTr="00E66059" w14:paraId="3B4E8925" w14:textId="77777777">
        <w:trPr>
          <w:trHeight w:val="320"/>
          <w:tblHeader/>
        </w:trPr>
        <w:tc>
          <w:tcPr>
            <w:tcW w:w="1147" w:type="dxa"/>
            <w:shd w:val="clear" w:color="auto" w:fill="012169"/>
          </w:tcPr>
          <w:p w:rsidRPr="00AE0971" w:rsidR="00742236" w:rsidP="00C60772" w:rsidRDefault="00742236" w14:paraId="1DD46BE1" w14:textId="77777777">
            <w:pPr>
              <w:pStyle w:val="SNCTableHeading"/>
              <w:spacing w:before="60" w:after="60"/>
              <w:jc w:val="left"/>
              <w:rPr>
                <w:rFonts w:ascii="Times New Roman" w:hAnsi="Times New Roman"/>
                <w:sz w:val="18"/>
              </w:rPr>
            </w:pPr>
            <w:r w:rsidRPr="00AE0971">
              <w:rPr>
                <w:rFonts w:ascii="Times New Roman" w:hAnsi="Times New Roman"/>
                <w:sz w:val="18"/>
              </w:rPr>
              <w:t>ID</w:t>
            </w:r>
          </w:p>
        </w:tc>
        <w:tc>
          <w:tcPr>
            <w:tcW w:w="2681" w:type="dxa"/>
            <w:shd w:val="clear" w:color="auto" w:fill="012169"/>
          </w:tcPr>
          <w:p w:rsidRPr="00AE0971" w:rsidR="00742236" w:rsidP="00C60772" w:rsidRDefault="00742236" w14:paraId="793B4783" w14:textId="77777777">
            <w:pPr>
              <w:pStyle w:val="SNCTableHeading"/>
              <w:spacing w:before="60" w:after="60"/>
              <w:jc w:val="left"/>
              <w:rPr>
                <w:rFonts w:ascii="Times New Roman" w:hAnsi="Times New Roman"/>
                <w:sz w:val="18"/>
              </w:rPr>
            </w:pPr>
            <w:r w:rsidRPr="00AE0971">
              <w:rPr>
                <w:rFonts w:ascii="Times New Roman" w:hAnsi="Times New Roman"/>
                <w:sz w:val="18"/>
              </w:rPr>
              <w:t>Activity</w:t>
            </w:r>
          </w:p>
        </w:tc>
        <w:tc>
          <w:tcPr>
            <w:tcW w:w="5329" w:type="dxa"/>
            <w:shd w:val="clear" w:color="auto" w:fill="012169"/>
          </w:tcPr>
          <w:p w:rsidRPr="00AE0971" w:rsidR="00742236" w:rsidP="00C60772" w:rsidRDefault="00742236" w14:paraId="7233764E" w14:textId="77777777">
            <w:pPr>
              <w:pStyle w:val="SNCTableHeading"/>
              <w:spacing w:before="60" w:after="60"/>
              <w:jc w:val="left"/>
              <w:rPr>
                <w:rFonts w:ascii="Times New Roman" w:hAnsi="Times New Roman"/>
                <w:sz w:val="18"/>
              </w:rPr>
            </w:pPr>
            <w:r w:rsidRPr="00AE0971">
              <w:rPr>
                <w:rFonts w:ascii="Times New Roman" w:hAnsi="Times New Roman"/>
                <w:sz w:val="18"/>
              </w:rPr>
              <w:t>Description</w:t>
            </w:r>
          </w:p>
        </w:tc>
      </w:tr>
      <w:tr w:rsidRPr="00AE0971" w:rsidR="00742236" w:rsidTr="00E66059" w14:paraId="6CE970F7" w14:textId="77777777">
        <w:trPr>
          <w:trHeight w:val="320"/>
        </w:trPr>
        <w:tc>
          <w:tcPr>
            <w:tcW w:w="9157" w:type="dxa"/>
            <w:gridSpan w:val="3"/>
            <w:shd w:val="clear" w:color="auto" w:fill="62B5E5"/>
          </w:tcPr>
          <w:p w:rsidRPr="00AE0971" w:rsidR="00742236" w:rsidP="00C60772" w:rsidRDefault="00742236" w14:paraId="4EF01F31" w14:textId="77777777">
            <w:pPr>
              <w:pStyle w:val="TableParagraph"/>
              <w:spacing w:before="60" w:after="60"/>
              <w:rPr>
                <w:rFonts w:ascii="Times New Roman" w:hAnsi="Times New Roman" w:cs="Times New Roman"/>
                <w:color w:val="FFFFFF" w:themeColor="background1"/>
                <w:w w:val="105"/>
              </w:rPr>
            </w:pPr>
            <w:r w:rsidRPr="00AE0971">
              <w:rPr>
                <w:rFonts w:ascii="Times New Roman" w:hAnsi="Times New Roman" w:cs="Times New Roman"/>
                <w:b/>
                <w:color w:val="FFFFFF" w:themeColor="background1"/>
              </w:rPr>
              <w:t>Implementation</w:t>
            </w:r>
          </w:p>
        </w:tc>
      </w:tr>
      <w:tr w:rsidRPr="00AE0971" w:rsidR="00742236" w:rsidTr="00E66059" w14:paraId="68D7B565" w14:textId="77777777">
        <w:trPr>
          <w:trHeight w:val="320"/>
        </w:trPr>
        <w:tc>
          <w:tcPr>
            <w:tcW w:w="1147" w:type="dxa"/>
            <w:shd w:val="clear" w:color="auto" w:fill="FFFFFF" w:themeFill="background1"/>
            <w:vAlign w:val="center"/>
          </w:tcPr>
          <w:p w:rsidRPr="00AE0971" w:rsidR="00742236" w:rsidP="00C60772" w:rsidRDefault="00742236" w14:paraId="529FAF96"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4.1</w:t>
            </w:r>
          </w:p>
        </w:tc>
        <w:tc>
          <w:tcPr>
            <w:tcW w:w="2681" w:type="dxa"/>
            <w:vAlign w:val="center"/>
          </w:tcPr>
          <w:p w:rsidRPr="00AE0971" w:rsidR="00742236" w:rsidP="00C60772" w:rsidRDefault="00742236" w14:paraId="531FF112" w14:textId="77777777">
            <w:pPr>
              <w:spacing w:before="60" w:after="60"/>
              <w:rPr>
                <w:rFonts w:ascii="Times New Roman" w:hAnsi="Times New Roman" w:cs="Times New Roman"/>
                <w:color w:val="000000"/>
              </w:rPr>
            </w:pPr>
            <w:r w:rsidRPr="00AE0971">
              <w:rPr>
                <w:rFonts w:ascii="Times New Roman" w:hAnsi="Times New Roman" w:cs="Times New Roman"/>
                <w:color w:val="000000"/>
              </w:rPr>
              <w:t>Indicate Start of Implementation</w:t>
            </w:r>
          </w:p>
        </w:tc>
        <w:tc>
          <w:tcPr>
            <w:tcW w:w="5329" w:type="dxa"/>
            <w:vAlign w:val="center"/>
          </w:tcPr>
          <w:p w:rsidRPr="00AE0971" w:rsidR="00742236" w:rsidP="00C60772" w:rsidRDefault="00742236" w14:paraId="0B7028BE" w14:textId="77777777">
            <w:pPr>
              <w:spacing w:before="60" w:after="60"/>
              <w:rPr>
                <w:rFonts w:ascii="Times New Roman" w:hAnsi="Times New Roman" w:cs="Times New Roman"/>
              </w:rPr>
            </w:pPr>
            <w:r w:rsidRPr="00AE0971">
              <w:rPr>
                <w:rFonts w:ascii="Times New Roman" w:hAnsi="Times New Roman" w:cs="Times New Roman"/>
              </w:rPr>
              <w:t>Implementation team must indicate when they are starting a task in ServiceNow.</w:t>
            </w:r>
          </w:p>
        </w:tc>
      </w:tr>
      <w:tr w:rsidRPr="00AE0971" w:rsidR="00742236" w:rsidTr="00E66059" w14:paraId="219843A1" w14:textId="77777777">
        <w:trPr>
          <w:trHeight w:val="523"/>
        </w:trPr>
        <w:tc>
          <w:tcPr>
            <w:tcW w:w="1147" w:type="dxa"/>
            <w:shd w:val="clear" w:color="auto" w:fill="FFFFFF" w:themeFill="background1"/>
            <w:vAlign w:val="center"/>
          </w:tcPr>
          <w:p w:rsidRPr="00AE0971" w:rsidR="00742236" w:rsidP="00C60772" w:rsidRDefault="00742236" w14:paraId="3656E29F"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4.2</w:t>
            </w:r>
          </w:p>
        </w:tc>
        <w:tc>
          <w:tcPr>
            <w:tcW w:w="2681" w:type="dxa"/>
            <w:vAlign w:val="center"/>
          </w:tcPr>
          <w:p w:rsidRPr="00AE0971" w:rsidR="00742236" w:rsidP="00C60772" w:rsidRDefault="00742236" w14:paraId="3E40BC10" w14:textId="43F83306">
            <w:pPr>
              <w:spacing w:before="60" w:after="60"/>
              <w:rPr>
                <w:rFonts w:ascii="Times New Roman" w:hAnsi="Times New Roman" w:cs="Times New Roman"/>
                <w:color w:val="000000"/>
              </w:rPr>
            </w:pPr>
            <w:r w:rsidRPr="00AE0971">
              <w:rPr>
                <w:rFonts w:ascii="Times New Roman" w:hAnsi="Times New Roman" w:cs="Times New Roman"/>
                <w:color w:val="000000"/>
              </w:rPr>
              <w:t>Perform Deployment Tasks as Per Implementation Plan</w:t>
            </w:r>
          </w:p>
        </w:tc>
        <w:tc>
          <w:tcPr>
            <w:tcW w:w="5329" w:type="dxa"/>
            <w:vAlign w:val="center"/>
          </w:tcPr>
          <w:p w:rsidRPr="00AE0971" w:rsidR="00742236" w:rsidP="00C60772" w:rsidRDefault="00742236" w14:paraId="547B8488" w14:textId="40E79E17">
            <w:pPr>
              <w:spacing w:before="60" w:after="60"/>
              <w:rPr>
                <w:rFonts w:ascii="Times New Roman" w:hAnsi="Times New Roman" w:cs="Times New Roman"/>
              </w:rPr>
            </w:pPr>
            <w:r w:rsidRPr="00AE0971">
              <w:rPr>
                <w:rFonts w:ascii="Times New Roman" w:hAnsi="Times New Roman" w:cs="Times New Roman"/>
              </w:rPr>
              <w:t>Change tasks in the implementation plan are completed by the implementation team.</w:t>
            </w:r>
            <w:r w:rsidR="00BE533A">
              <w:rPr>
                <w:rFonts w:ascii="Times New Roman" w:hAnsi="Times New Roman" w:cs="Times New Roman"/>
              </w:rPr>
              <w:t xml:space="preserve">  A system review will be completed in order to verify that no new ports, services, or anything else is configured on the system.  To be completed using the </w:t>
            </w:r>
            <w:proofErr w:type="spellStart"/>
            <w:r w:rsidR="00BE533A">
              <w:rPr>
                <w:rFonts w:ascii="Times New Roman" w:hAnsi="Times New Roman" w:cs="Times New Roman"/>
              </w:rPr>
              <w:t>Tennable</w:t>
            </w:r>
            <w:proofErr w:type="spellEnd"/>
            <w:r w:rsidR="00BE533A">
              <w:rPr>
                <w:rFonts w:ascii="Times New Roman" w:hAnsi="Times New Roman" w:cs="Times New Roman"/>
              </w:rPr>
              <w:t xml:space="preserve"> System Scans.</w:t>
            </w:r>
          </w:p>
        </w:tc>
      </w:tr>
      <w:tr w:rsidRPr="00AE0971" w:rsidR="00742236" w:rsidTr="00E66059" w14:paraId="42DA0E80" w14:textId="77777777">
        <w:trPr>
          <w:trHeight w:val="540"/>
        </w:trPr>
        <w:tc>
          <w:tcPr>
            <w:tcW w:w="1147" w:type="dxa"/>
            <w:shd w:val="clear" w:color="auto" w:fill="FFFFFF" w:themeFill="background1"/>
            <w:vAlign w:val="center"/>
          </w:tcPr>
          <w:p w:rsidRPr="00AE0971" w:rsidR="00742236" w:rsidP="00C60772" w:rsidRDefault="00742236" w14:paraId="69673261"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4.3</w:t>
            </w:r>
          </w:p>
        </w:tc>
        <w:tc>
          <w:tcPr>
            <w:tcW w:w="2681" w:type="dxa"/>
            <w:vAlign w:val="center"/>
          </w:tcPr>
          <w:p w:rsidRPr="00AE0971" w:rsidR="00742236" w:rsidP="00C60772" w:rsidRDefault="00742236" w14:paraId="3704AA9A" w14:textId="77777777">
            <w:pPr>
              <w:spacing w:before="60" w:after="60"/>
              <w:rPr>
                <w:rFonts w:ascii="Times New Roman" w:hAnsi="Times New Roman" w:cs="Times New Roman"/>
                <w:color w:val="000000"/>
              </w:rPr>
            </w:pPr>
            <w:r w:rsidRPr="00AE0971">
              <w:rPr>
                <w:rFonts w:ascii="Times New Roman" w:hAnsi="Times New Roman" w:cs="Times New Roman"/>
                <w:color w:val="000000"/>
              </w:rPr>
              <w:t>Validate Implementation Results</w:t>
            </w:r>
          </w:p>
        </w:tc>
        <w:tc>
          <w:tcPr>
            <w:tcW w:w="5329" w:type="dxa"/>
            <w:vAlign w:val="center"/>
          </w:tcPr>
          <w:p w:rsidRPr="00AE0971" w:rsidR="00742236" w:rsidP="00C60772" w:rsidRDefault="00742236" w14:paraId="491196FC" w14:textId="1D5D1F80">
            <w:pPr>
              <w:spacing w:before="60" w:after="60"/>
              <w:rPr>
                <w:rFonts w:ascii="Times New Roman" w:hAnsi="Times New Roman" w:cs="Times New Roman"/>
              </w:rPr>
            </w:pPr>
            <w:r w:rsidRPr="00AE0971">
              <w:rPr>
                <w:rFonts w:ascii="Times New Roman" w:hAnsi="Times New Roman" w:cs="Times New Roman"/>
              </w:rPr>
              <w:t>Once a task is performed, the implementation team will verify the task has been completed successfully.</w:t>
            </w:r>
            <w:r w:rsidR="00BE533A">
              <w:rPr>
                <w:rFonts w:ascii="Times New Roman" w:hAnsi="Times New Roman" w:cs="Times New Roman"/>
              </w:rPr>
              <w:t xml:space="preserve">  </w:t>
            </w:r>
          </w:p>
        </w:tc>
      </w:tr>
      <w:tr w:rsidRPr="00AE0971" w:rsidR="00742236" w:rsidTr="00E66059" w14:paraId="6738CC0D" w14:textId="77777777">
        <w:trPr>
          <w:trHeight w:val="523"/>
        </w:trPr>
        <w:tc>
          <w:tcPr>
            <w:tcW w:w="1147" w:type="dxa"/>
            <w:shd w:val="clear" w:color="auto" w:fill="FFFFFF" w:themeFill="background1"/>
            <w:vAlign w:val="center"/>
          </w:tcPr>
          <w:p w:rsidRPr="00AE0971" w:rsidR="00742236" w:rsidP="00C60772" w:rsidRDefault="00742236" w14:paraId="426B0CE2"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4.4</w:t>
            </w:r>
          </w:p>
        </w:tc>
        <w:tc>
          <w:tcPr>
            <w:tcW w:w="2681" w:type="dxa"/>
            <w:vAlign w:val="center"/>
          </w:tcPr>
          <w:p w:rsidRPr="00AE0971" w:rsidR="00742236" w:rsidP="00C60772" w:rsidRDefault="00742236" w14:paraId="1FD9FF6A" w14:textId="77777777">
            <w:pPr>
              <w:spacing w:before="60" w:after="60"/>
              <w:rPr>
                <w:rFonts w:ascii="Times New Roman" w:hAnsi="Times New Roman" w:cs="Times New Roman"/>
                <w:color w:val="000000"/>
              </w:rPr>
            </w:pPr>
            <w:r w:rsidRPr="00AE0971">
              <w:rPr>
                <w:rFonts w:ascii="Times New Roman" w:hAnsi="Times New Roman" w:cs="Times New Roman"/>
                <w:color w:val="000000"/>
              </w:rPr>
              <w:t>Initiate Backout Plan</w:t>
            </w:r>
          </w:p>
        </w:tc>
        <w:tc>
          <w:tcPr>
            <w:tcW w:w="5329" w:type="dxa"/>
            <w:vAlign w:val="center"/>
          </w:tcPr>
          <w:p w:rsidRPr="00AE0971" w:rsidR="00742236" w:rsidP="00C60772" w:rsidRDefault="00742236" w14:paraId="092839A9" w14:textId="77777777">
            <w:pPr>
              <w:spacing w:before="60" w:after="60"/>
              <w:rPr>
                <w:rFonts w:ascii="Times New Roman" w:hAnsi="Times New Roman" w:cs="Times New Roman"/>
              </w:rPr>
            </w:pPr>
            <w:r w:rsidRPr="00AE0971">
              <w:rPr>
                <w:rFonts w:ascii="Times New Roman" w:hAnsi="Times New Roman" w:cs="Times New Roman"/>
              </w:rPr>
              <w:t>If any change tasks performed created a disruption to the business service or application, the specified rollback plan will be initiated.</w:t>
            </w:r>
          </w:p>
        </w:tc>
      </w:tr>
      <w:tr w:rsidRPr="00AE0971" w:rsidR="00742236" w:rsidTr="00E66059" w14:paraId="24522076" w14:textId="77777777">
        <w:trPr>
          <w:trHeight w:val="540"/>
        </w:trPr>
        <w:tc>
          <w:tcPr>
            <w:tcW w:w="1147" w:type="dxa"/>
            <w:shd w:val="clear" w:color="auto" w:fill="FFFFFF" w:themeFill="background1"/>
            <w:vAlign w:val="center"/>
          </w:tcPr>
          <w:p w:rsidRPr="00AE0971" w:rsidR="00742236" w:rsidP="00C60772" w:rsidRDefault="00742236" w14:paraId="08F90FC1"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4.5</w:t>
            </w:r>
          </w:p>
        </w:tc>
        <w:tc>
          <w:tcPr>
            <w:tcW w:w="2681" w:type="dxa"/>
            <w:vAlign w:val="center"/>
          </w:tcPr>
          <w:p w:rsidRPr="00AE0971" w:rsidR="00742236" w:rsidP="00C60772" w:rsidRDefault="00742236" w14:paraId="55DE0A59" w14:textId="77777777">
            <w:pPr>
              <w:spacing w:before="60" w:after="60"/>
              <w:rPr>
                <w:rFonts w:ascii="Times New Roman" w:hAnsi="Times New Roman" w:cs="Times New Roman"/>
                <w:color w:val="000000"/>
              </w:rPr>
            </w:pPr>
            <w:r w:rsidRPr="00AE0971">
              <w:rPr>
                <w:rFonts w:ascii="Times New Roman" w:hAnsi="Times New Roman" w:cs="Times New Roman"/>
                <w:color w:val="000000"/>
              </w:rPr>
              <w:t>Update CMDB</w:t>
            </w:r>
          </w:p>
        </w:tc>
        <w:tc>
          <w:tcPr>
            <w:tcW w:w="5329" w:type="dxa"/>
            <w:vAlign w:val="center"/>
          </w:tcPr>
          <w:p w:rsidRPr="00AE0971" w:rsidR="00742236" w:rsidP="00C60772" w:rsidRDefault="00742236" w14:paraId="423FCAC1" w14:textId="77777777">
            <w:pPr>
              <w:spacing w:before="60" w:after="60"/>
              <w:rPr>
                <w:rFonts w:ascii="Times New Roman" w:hAnsi="Times New Roman" w:cs="Times New Roman"/>
              </w:rPr>
            </w:pPr>
            <w:r w:rsidRPr="00AE0971">
              <w:rPr>
                <w:rFonts w:ascii="Times New Roman" w:hAnsi="Times New Roman" w:cs="Times New Roman"/>
              </w:rPr>
              <w:t>If necessary, the CMDB will be updated to reflect the changes made to one/multiple affected Configuration Items.</w:t>
            </w:r>
          </w:p>
        </w:tc>
      </w:tr>
      <w:tr w:rsidRPr="00AE0971" w:rsidR="00742236" w:rsidTr="00E66059" w14:paraId="1728D7E0" w14:textId="77777777">
        <w:trPr>
          <w:trHeight w:val="743"/>
        </w:trPr>
        <w:tc>
          <w:tcPr>
            <w:tcW w:w="1147" w:type="dxa"/>
            <w:shd w:val="clear" w:color="auto" w:fill="FFFFFF" w:themeFill="background1"/>
            <w:vAlign w:val="center"/>
          </w:tcPr>
          <w:p w:rsidRPr="00AE0971" w:rsidR="00742236" w:rsidP="00C60772" w:rsidRDefault="00742236" w14:paraId="7DB41A3E"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4.6</w:t>
            </w:r>
          </w:p>
        </w:tc>
        <w:tc>
          <w:tcPr>
            <w:tcW w:w="2681" w:type="dxa"/>
            <w:vAlign w:val="center"/>
          </w:tcPr>
          <w:p w:rsidRPr="00AE0971" w:rsidR="00742236" w:rsidP="00C60772" w:rsidRDefault="00742236" w14:paraId="015FB264" w14:textId="77777777">
            <w:pPr>
              <w:spacing w:before="60" w:after="60"/>
              <w:rPr>
                <w:rFonts w:ascii="Times New Roman" w:hAnsi="Times New Roman" w:cs="Times New Roman"/>
                <w:color w:val="000000"/>
              </w:rPr>
            </w:pPr>
            <w:r w:rsidRPr="00AE0971">
              <w:rPr>
                <w:rFonts w:ascii="Times New Roman" w:hAnsi="Times New Roman" w:cs="Times New Roman"/>
                <w:color w:val="000000"/>
              </w:rPr>
              <w:t>Document Implementation Results</w:t>
            </w:r>
          </w:p>
        </w:tc>
        <w:tc>
          <w:tcPr>
            <w:tcW w:w="5329" w:type="dxa"/>
            <w:vAlign w:val="center"/>
          </w:tcPr>
          <w:p w:rsidRPr="00AE0971" w:rsidR="00742236" w:rsidP="00C60772" w:rsidRDefault="00742236" w14:paraId="4F4B4F2A" w14:textId="77777777">
            <w:pPr>
              <w:spacing w:before="60" w:after="60"/>
              <w:rPr>
                <w:rFonts w:ascii="Times New Roman" w:hAnsi="Times New Roman" w:cs="Times New Roman"/>
              </w:rPr>
            </w:pPr>
            <w:r w:rsidRPr="00AE0971">
              <w:rPr>
                <w:rFonts w:ascii="Times New Roman" w:hAnsi="Times New Roman" w:cs="Times New Roman"/>
              </w:rPr>
              <w:t>The state of the task and implementation notes will be updated by the implementation team. Once all the tasks have been marked as complete, the change request will go into “Review” state.</w:t>
            </w:r>
          </w:p>
        </w:tc>
      </w:tr>
      <w:bookmarkEnd w:id="2364"/>
    </w:tbl>
    <w:p w:rsidRPr="00AE0971" w:rsidR="00742236" w:rsidP="00742236" w:rsidRDefault="00742236" w14:paraId="279D67A1" w14:textId="77777777">
      <w:pPr>
        <w:pStyle w:val="NoSpacing"/>
        <w:rPr>
          <w:rFonts w:ascii="Times New Roman" w:hAnsi="Times New Roman" w:cs="Times New Roman"/>
        </w:rPr>
      </w:pPr>
    </w:p>
    <w:p w:rsidRPr="00AE0971" w:rsidR="00742236" w:rsidP="00923869" w:rsidRDefault="00923869" w14:paraId="23412EE9" w14:textId="2ADFFAC2">
      <w:pPr>
        <w:pStyle w:val="Heading2"/>
        <w:ind w:left="0" w:firstLine="0"/>
        <w:rPr>
          <w:rFonts w:ascii="Times New Roman" w:hAnsi="Times New Roman" w:cs="Times New Roman"/>
          <w:sz w:val="24"/>
          <w:szCs w:val="24"/>
        </w:rPr>
      </w:pPr>
      <w:bookmarkStart w:name="_Toc73446229" w:id="2365"/>
      <w:bookmarkStart w:name="_Hlk71643173" w:id="2366"/>
      <w:proofErr w:type="gramStart"/>
      <w:r>
        <w:rPr>
          <w:rFonts w:ascii="Times New Roman" w:hAnsi="Times New Roman" w:cs="Times New Roman"/>
          <w:sz w:val="24"/>
          <w:szCs w:val="24"/>
        </w:rPr>
        <w:t xml:space="preserve">7.37  </w:t>
      </w:r>
      <w:r w:rsidRPr="00AE0971" w:rsidR="00742236">
        <w:rPr>
          <w:rFonts w:ascii="Times New Roman" w:hAnsi="Times New Roman" w:cs="Times New Roman"/>
          <w:sz w:val="24"/>
          <w:szCs w:val="24"/>
        </w:rPr>
        <w:t>Normal</w:t>
      </w:r>
      <w:proofErr w:type="gramEnd"/>
      <w:r w:rsidRPr="00AE0971" w:rsidR="00742236">
        <w:rPr>
          <w:rFonts w:ascii="Times New Roman" w:hAnsi="Times New Roman" w:cs="Times New Roman"/>
          <w:sz w:val="24"/>
          <w:szCs w:val="24"/>
        </w:rPr>
        <w:t xml:space="preserve"> Change: Review and Closure</w:t>
      </w:r>
      <w:bookmarkEnd w:id="2365"/>
    </w:p>
    <w:p w:rsidRPr="00AE0971" w:rsidR="00742236" w:rsidP="00742236" w:rsidRDefault="00742236" w14:paraId="11E8F3C0" w14:textId="30DBBBE2">
      <w:pPr>
        <w:pStyle w:val="Heading2"/>
        <w:ind w:left="533"/>
        <w:rPr>
          <w:rFonts w:ascii="Times New Roman" w:hAnsi="Times New Roman" w:cs="Times New Roman"/>
          <w:sz w:val="24"/>
          <w:szCs w:val="24"/>
        </w:rPr>
      </w:pPr>
    </w:p>
    <w:tbl>
      <w:tblPr>
        <w:tblW w:w="94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147"/>
        <w:gridCol w:w="2681"/>
        <w:gridCol w:w="5588"/>
      </w:tblGrid>
      <w:tr w:rsidRPr="00AE0971" w:rsidR="00742236" w:rsidTr="00E66059" w14:paraId="3D9ADD76" w14:textId="77777777">
        <w:trPr>
          <w:trHeight w:val="320"/>
          <w:tblHeader/>
        </w:trPr>
        <w:tc>
          <w:tcPr>
            <w:tcW w:w="1147" w:type="dxa"/>
            <w:shd w:val="clear" w:color="auto" w:fill="012169"/>
          </w:tcPr>
          <w:p w:rsidRPr="00AE0971" w:rsidR="00742236" w:rsidP="00C60772" w:rsidRDefault="00742236" w14:paraId="2D8DFBCC" w14:textId="77777777">
            <w:pPr>
              <w:pStyle w:val="SNCTableHeading"/>
              <w:spacing w:before="60" w:after="60"/>
              <w:jc w:val="left"/>
              <w:rPr>
                <w:rFonts w:ascii="Times New Roman" w:hAnsi="Times New Roman"/>
                <w:sz w:val="18"/>
              </w:rPr>
            </w:pPr>
            <w:r w:rsidRPr="00AE0971">
              <w:rPr>
                <w:rFonts w:ascii="Times New Roman" w:hAnsi="Times New Roman"/>
                <w:sz w:val="18"/>
              </w:rPr>
              <w:t>ID</w:t>
            </w:r>
          </w:p>
        </w:tc>
        <w:tc>
          <w:tcPr>
            <w:tcW w:w="2681" w:type="dxa"/>
            <w:shd w:val="clear" w:color="auto" w:fill="012169"/>
          </w:tcPr>
          <w:p w:rsidRPr="00AE0971" w:rsidR="00742236" w:rsidP="00C60772" w:rsidRDefault="00742236" w14:paraId="3B019242" w14:textId="77777777">
            <w:pPr>
              <w:pStyle w:val="SNCTableHeading"/>
              <w:spacing w:before="60" w:after="60"/>
              <w:jc w:val="left"/>
              <w:rPr>
                <w:rFonts w:ascii="Times New Roman" w:hAnsi="Times New Roman"/>
                <w:sz w:val="18"/>
              </w:rPr>
            </w:pPr>
            <w:r w:rsidRPr="00AE0971">
              <w:rPr>
                <w:rFonts w:ascii="Times New Roman" w:hAnsi="Times New Roman"/>
                <w:sz w:val="18"/>
              </w:rPr>
              <w:t>Activity</w:t>
            </w:r>
          </w:p>
        </w:tc>
        <w:tc>
          <w:tcPr>
            <w:tcW w:w="5588" w:type="dxa"/>
            <w:shd w:val="clear" w:color="auto" w:fill="012169"/>
          </w:tcPr>
          <w:p w:rsidRPr="00AE0971" w:rsidR="00742236" w:rsidP="00C60772" w:rsidRDefault="00742236" w14:paraId="4654C874" w14:textId="77777777">
            <w:pPr>
              <w:pStyle w:val="SNCTableHeading"/>
              <w:spacing w:before="60" w:after="60"/>
              <w:jc w:val="left"/>
              <w:rPr>
                <w:rFonts w:ascii="Times New Roman" w:hAnsi="Times New Roman"/>
                <w:sz w:val="18"/>
              </w:rPr>
            </w:pPr>
            <w:r w:rsidRPr="00AE0971">
              <w:rPr>
                <w:rFonts w:ascii="Times New Roman" w:hAnsi="Times New Roman"/>
                <w:sz w:val="18"/>
              </w:rPr>
              <w:t>Description</w:t>
            </w:r>
          </w:p>
        </w:tc>
      </w:tr>
      <w:tr w:rsidRPr="00AE0971" w:rsidR="00742236" w:rsidTr="00E66059" w14:paraId="1418DF77" w14:textId="77777777">
        <w:trPr>
          <w:trHeight w:val="320"/>
        </w:trPr>
        <w:tc>
          <w:tcPr>
            <w:tcW w:w="9416" w:type="dxa"/>
            <w:gridSpan w:val="3"/>
            <w:shd w:val="clear" w:color="auto" w:fill="62B5E5"/>
          </w:tcPr>
          <w:p w:rsidRPr="00AE0971" w:rsidR="00742236" w:rsidP="00C60772" w:rsidRDefault="00742236" w14:paraId="792ED11B" w14:textId="77777777">
            <w:pPr>
              <w:pStyle w:val="TableParagraph"/>
              <w:spacing w:before="60" w:after="60"/>
              <w:rPr>
                <w:rFonts w:ascii="Times New Roman" w:hAnsi="Times New Roman" w:cs="Times New Roman"/>
                <w:color w:val="FFFFFF" w:themeColor="background1"/>
                <w:w w:val="105"/>
              </w:rPr>
            </w:pPr>
            <w:r w:rsidRPr="00AE0971">
              <w:rPr>
                <w:rFonts w:ascii="Times New Roman" w:hAnsi="Times New Roman" w:cs="Times New Roman"/>
                <w:b/>
                <w:color w:val="FFFFFF" w:themeColor="background1"/>
              </w:rPr>
              <w:t>Review and Closure</w:t>
            </w:r>
          </w:p>
        </w:tc>
      </w:tr>
      <w:tr w:rsidRPr="00AE0971" w:rsidR="00742236" w:rsidTr="00E66059" w14:paraId="31218EBB" w14:textId="77777777">
        <w:trPr>
          <w:trHeight w:val="523"/>
        </w:trPr>
        <w:tc>
          <w:tcPr>
            <w:tcW w:w="1147" w:type="dxa"/>
            <w:shd w:val="clear" w:color="auto" w:fill="FFFFFF" w:themeFill="background1"/>
            <w:vAlign w:val="center"/>
          </w:tcPr>
          <w:p w:rsidRPr="00AE0971" w:rsidR="00742236" w:rsidP="00C60772" w:rsidRDefault="00742236" w14:paraId="19418604"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5.1</w:t>
            </w:r>
          </w:p>
        </w:tc>
        <w:tc>
          <w:tcPr>
            <w:tcW w:w="2681" w:type="dxa"/>
            <w:vAlign w:val="center"/>
          </w:tcPr>
          <w:p w:rsidRPr="00AE0971" w:rsidR="00742236" w:rsidP="00C60772" w:rsidRDefault="00742236" w14:paraId="01BEFA42" w14:textId="77777777">
            <w:pPr>
              <w:spacing w:before="60" w:after="60"/>
              <w:rPr>
                <w:rFonts w:ascii="Times New Roman" w:hAnsi="Times New Roman" w:cs="Times New Roman"/>
                <w:color w:val="000000"/>
              </w:rPr>
            </w:pPr>
            <w:r w:rsidRPr="00AE0971">
              <w:rPr>
                <w:rFonts w:ascii="Times New Roman" w:hAnsi="Times New Roman" w:cs="Times New Roman"/>
                <w:color w:val="000000"/>
              </w:rPr>
              <w:t>Review Change Outcome</w:t>
            </w:r>
          </w:p>
        </w:tc>
        <w:tc>
          <w:tcPr>
            <w:tcW w:w="5588" w:type="dxa"/>
            <w:vAlign w:val="center"/>
          </w:tcPr>
          <w:p w:rsidRPr="00AE0971" w:rsidR="00742236" w:rsidP="00C60772" w:rsidRDefault="00742236" w14:paraId="16936F4D" w14:textId="77777777">
            <w:pPr>
              <w:spacing w:before="60" w:after="60"/>
              <w:rPr>
                <w:rFonts w:ascii="Times New Roman" w:hAnsi="Times New Roman" w:cs="Times New Roman"/>
              </w:rPr>
            </w:pPr>
            <w:r w:rsidRPr="00AE0971">
              <w:rPr>
                <w:rFonts w:ascii="Times New Roman" w:hAnsi="Times New Roman" w:cs="Times New Roman"/>
              </w:rPr>
              <w:t>Change management will review and validate the Normal change in “Review” state. This is to ensure the change has been implemented successfully.</w:t>
            </w:r>
          </w:p>
        </w:tc>
      </w:tr>
      <w:tr w:rsidRPr="00AE0971" w:rsidR="00742236" w:rsidTr="00E66059" w14:paraId="29CD3638" w14:textId="77777777">
        <w:trPr>
          <w:trHeight w:val="946"/>
        </w:trPr>
        <w:tc>
          <w:tcPr>
            <w:tcW w:w="1147" w:type="dxa"/>
            <w:shd w:val="clear" w:color="auto" w:fill="FFFFFF" w:themeFill="background1"/>
            <w:vAlign w:val="center"/>
          </w:tcPr>
          <w:p w:rsidRPr="00AE0971" w:rsidR="00742236" w:rsidP="00C60772" w:rsidRDefault="00742236" w14:paraId="6F6D576D"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5.2</w:t>
            </w:r>
          </w:p>
        </w:tc>
        <w:tc>
          <w:tcPr>
            <w:tcW w:w="2681" w:type="dxa"/>
            <w:vAlign w:val="center"/>
          </w:tcPr>
          <w:p w:rsidRPr="00AE0971" w:rsidR="00742236" w:rsidP="00C60772" w:rsidRDefault="00742236" w14:paraId="50BFD2FA" w14:textId="77777777">
            <w:pPr>
              <w:spacing w:before="60" w:after="60"/>
              <w:rPr>
                <w:rFonts w:ascii="Times New Roman" w:hAnsi="Times New Roman" w:cs="Times New Roman"/>
                <w:color w:val="000000"/>
              </w:rPr>
            </w:pPr>
            <w:r w:rsidRPr="00AE0971">
              <w:rPr>
                <w:rFonts w:ascii="Times New Roman" w:hAnsi="Times New Roman" w:cs="Times New Roman"/>
                <w:color w:val="000000"/>
              </w:rPr>
              <w:t>Conduct Post Implementation Review</w:t>
            </w:r>
          </w:p>
        </w:tc>
        <w:tc>
          <w:tcPr>
            <w:tcW w:w="5588" w:type="dxa"/>
            <w:vAlign w:val="center"/>
          </w:tcPr>
          <w:p w:rsidRPr="00AE0971" w:rsidR="00742236" w:rsidP="00C60772" w:rsidRDefault="00742236" w14:paraId="6A0DADB0" w14:textId="77777777">
            <w:pPr>
              <w:spacing w:before="60" w:after="60"/>
              <w:rPr>
                <w:rFonts w:ascii="Times New Roman" w:hAnsi="Times New Roman" w:cs="Times New Roman"/>
              </w:rPr>
            </w:pPr>
            <w:r w:rsidRPr="00AE0971">
              <w:rPr>
                <w:rFonts w:ascii="Times New Roman" w:hAnsi="Times New Roman" w:cs="Times New Roman"/>
              </w:rPr>
              <w:t>If the Normal change has been completed as “Successful with issues” or “Unsuccessful”, a Post-Implementation Review will be conducted to investigate the handling process of the change through the entirety of its life cycle, and reasons for failure. This documents the opportunities to improve similar future implementations.</w:t>
            </w:r>
          </w:p>
        </w:tc>
      </w:tr>
      <w:tr w:rsidRPr="00AE0971" w:rsidR="00742236" w:rsidTr="00E66059" w14:paraId="66DCA1B2" w14:textId="77777777">
        <w:trPr>
          <w:trHeight w:val="540"/>
        </w:trPr>
        <w:tc>
          <w:tcPr>
            <w:tcW w:w="1147" w:type="dxa"/>
            <w:shd w:val="clear" w:color="auto" w:fill="FFFFFF" w:themeFill="background1"/>
            <w:vAlign w:val="center"/>
          </w:tcPr>
          <w:p w:rsidRPr="00AE0971" w:rsidR="00742236" w:rsidP="00C60772" w:rsidRDefault="00742236" w14:paraId="40A5D0CB" w14:textId="77777777">
            <w:pPr>
              <w:spacing w:before="60" w:after="60"/>
              <w:rPr>
                <w:rFonts w:ascii="Times New Roman" w:hAnsi="Times New Roman" w:cs="Times New Roman"/>
                <w:color w:val="000000"/>
              </w:rPr>
            </w:pPr>
            <w:r w:rsidRPr="00AE0971">
              <w:rPr>
                <w:rFonts w:ascii="Times New Roman" w:hAnsi="Times New Roman" w:cs="Times New Roman"/>
                <w:color w:val="000000"/>
              </w:rPr>
              <w:t>NCHG 5.3</w:t>
            </w:r>
          </w:p>
        </w:tc>
        <w:tc>
          <w:tcPr>
            <w:tcW w:w="2681" w:type="dxa"/>
            <w:vAlign w:val="center"/>
          </w:tcPr>
          <w:p w:rsidRPr="00AE0971" w:rsidR="00742236" w:rsidP="00C60772" w:rsidRDefault="00742236" w14:paraId="3447DC68" w14:textId="77777777">
            <w:pPr>
              <w:spacing w:before="60" w:after="60"/>
              <w:rPr>
                <w:rFonts w:ascii="Times New Roman" w:hAnsi="Times New Roman" w:cs="Times New Roman"/>
                <w:color w:val="000000"/>
              </w:rPr>
            </w:pPr>
            <w:r w:rsidRPr="00AE0971">
              <w:rPr>
                <w:rFonts w:ascii="Times New Roman" w:hAnsi="Times New Roman" w:cs="Times New Roman"/>
                <w:color w:val="000000"/>
              </w:rPr>
              <w:t>Notify Stakeholders on PIR Report</w:t>
            </w:r>
          </w:p>
        </w:tc>
        <w:tc>
          <w:tcPr>
            <w:tcW w:w="5588" w:type="dxa"/>
            <w:vAlign w:val="center"/>
          </w:tcPr>
          <w:p w:rsidRPr="00AE0971" w:rsidR="00742236" w:rsidP="00C60772" w:rsidRDefault="00742236" w14:paraId="43DF4165" w14:textId="77777777">
            <w:pPr>
              <w:spacing w:before="60" w:after="60"/>
              <w:rPr>
                <w:rFonts w:ascii="Times New Roman" w:hAnsi="Times New Roman" w:cs="Times New Roman"/>
              </w:rPr>
            </w:pPr>
            <w:r w:rsidRPr="00AE0971">
              <w:rPr>
                <w:rFonts w:ascii="Times New Roman" w:hAnsi="Times New Roman" w:cs="Times New Roman"/>
              </w:rPr>
              <w:t>Report of the investigation and findings will be documented and sent to the affected/impacted stakeholders of the change request.</w:t>
            </w:r>
          </w:p>
        </w:tc>
      </w:tr>
      <w:tr w:rsidRPr="00AE0971" w:rsidR="00742236" w:rsidTr="00E66059" w14:paraId="63AF11F3" w14:textId="77777777">
        <w:trPr>
          <w:trHeight w:val="492"/>
        </w:trPr>
        <w:tc>
          <w:tcPr>
            <w:tcW w:w="1147" w:type="dxa"/>
            <w:shd w:val="clear" w:color="auto" w:fill="FFFFFF" w:themeFill="background1"/>
            <w:vAlign w:val="center"/>
          </w:tcPr>
          <w:p w:rsidRPr="00AE0971" w:rsidR="00742236" w:rsidP="00C60772" w:rsidRDefault="00742236" w14:paraId="393419FB" w14:textId="77777777">
            <w:pPr>
              <w:spacing w:before="60" w:after="60"/>
              <w:rPr>
                <w:rFonts w:ascii="Times New Roman" w:hAnsi="Times New Roman" w:cs="Times New Roman"/>
                <w:color w:val="000000"/>
              </w:rPr>
            </w:pPr>
            <w:r w:rsidRPr="00AE0971">
              <w:rPr>
                <w:rFonts w:ascii="Times New Roman" w:hAnsi="Times New Roman" w:cs="Times New Roman"/>
                <w:color w:val="000000"/>
              </w:rPr>
              <w:lastRenderedPageBreak/>
              <w:t>NCHG 5.4</w:t>
            </w:r>
          </w:p>
        </w:tc>
        <w:tc>
          <w:tcPr>
            <w:tcW w:w="2681" w:type="dxa"/>
            <w:vAlign w:val="center"/>
          </w:tcPr>
          <w:p w:rsidRPr="00AE0971" w:rsidR="00742236" w:rsidP="00C60772" w:rsidRDefault="00742236" w14:paraId="1ED596BD" w14:textId="77777777">
            <w:pPr>
              <w:spacing w:before="60" w:after="60"/>
              <w:rPr>
                <w:rFonts w:ascii="Times New Roman" w:hAnsi="Times New Roman" w:cs="Times New Roman"/>
                <w:color w:val="000000"/>
              </w:rPr>
            </w:pPr>
            <w:r w:rsidRPr="00AE0971">
              <w:rPr>
                <w:rFonts w:ascii="Times New Roman" w:hAnsi="Times New Roman" w:cs="Times New Roman"/>
                <w:color w:val="000000"/>
              </w:rPr>
              <w:t>Close RFC</w:t>
            </w:r>
          </w:p>
        </w:tc>
        <w:tc>
          <w:tcPr>
            <w:tcW w:w="5588" w:type="dxa"/>
            <w:vAlign w:val="center"/>
          </w:tcPr>
          <w:p w:rsidRPr="00AE0971" w:rsidR="00742236" w:rsidP="00C60772" w:rsidRDefault="00742236" w14:paraId="0304A15D" w14:textId="77777777">
            <w:pPr>
              <w:spacing w:before="60" w:after="60"/>
              <w:rPr>
                <w:rFonts w:ascii="Times New Roman" w:hAnsi="Times New Roman" w:cs="Times New Roman"/>
              </w:rPr>
            </w:pPr>
            <w:r w:rsidRPr="00AE0971">
              <w:rPr>
                <w:rFonts w:ascii="Times New Roman" w:hAnsi="Times New Roman" w:cs="Times New Roman"/>
              </w:rPr>
              <w:t>If the Normal change has been completed as “Successful”, the Change management team will close the change request, or it will automatically close after 7 days as per Change Process Guidelines.</w:t>
            </w:r>
          </w:p>
        </w:tc>
      </w:tr>
      <w:bookmarkEnd w:id="2366"/>
    </w:tbl>
    <w:p w:rsidRPr="00AE0971" w:rsidR="00742236" w:rsidP="00742236" w:rsidRDefault="00742236" w14:paraId="78C38A3D" w14:textId="77777777">
      <w:pPr>
        <w:pStyle w:val="NoSpacing"/>
        <w:rPr>
          <w:rFonts w:ascii="Times New Roman" w:hAnsi="Times New Roman" w:cs="Times New Roman"/>
        </w:rPr>
      </w:pPr>
    </w:p>
    <w:p w:rsidRPr="00AE0971" w:rsidR="00742236" w:rsidRDefault="00742236" w14:paraId="77598791" w14:textId="77777777">
      <w:pPr>
        <w:rPr>
          <w:rFonts w:ascii="Times New Roman" w:hAnsi="Times New Roman" w:eastAsia="Arial" w:cs="Times New Roman"/>
          <w:b/>
          <w:bCs/>
          <w:sz w:val="24"/>
          <w:szCs w:val="24"/>
        </w:rPr>
      </w:pPr>
      <w:r w:rsidRPr="00AE0971">
        <w:rPr>
          <w:rFonts w:ascii="Times New Roman" w:hAnsi="Times New Roman" w:cs="Times New Roman"/>
          <w:sz w:val="24"/>
          <w:szCs w:val="24"/>
        </w:rPr>
        <w:br w:type="page"/>
      </w:r>
    </w:p>
    <w:p w:rsidRPr="00AE0971" w:rsidR="00742236" w:rsidP="000A7784" w:rsidRDefault="000A7784" w14:paraId="3698E75A" w14:textId="224EFE16">
      <w:pPr>
        <w:pStyle w:val="Heading2"/>
        <w:ind w:left="0" w:firstLine="0"/>
        <w:rPr>
          <w:rFonts w:ascii="Times New Roman" w:hAnsi="Times New Roman" w:cs="Times New Roman"/>
          <w:sz w:val="24"/>
          <w:szCs w:val="24"/>
        </w:rPr>
      </w:pPr>
      <w:r>
        <w:rPr>
          <w:rFonts w:ascii="Times New Roman" w:hAnsi="Times New Roman" w:cs="Times New Roman"/>
          <w:sz w:val="24"/>
          <w:szCs w:val="24"/>
        </w:rPr>
        <w:lastRenderedPageBreak/>
        <w:t xml:space="preserve"> </w:t>
      </w:r>
      <w:bookmarkStart w:name="_Toc73446230" w:id="2367"/>
      <w:r>
        <w:rPr>
          <w:rFonts w:ascii="Times New Roman" w:hAnsi="Times New Roman" w:cs="Times New Roman"/>
          <w:sz w:val="24"/>
          <w:szCs w:val="24"/>
        </w:rPr>
        <w:t xml:space="preserve">7.38 </w:t>
      </w:r>
      <w:r w:rsidRPr="00AE0971" w:rsidR="00742236">
        <w:rPr>
          <w:rFonts w:ascii="Times New Roman" w:hAnsi="Times New Roman" w:cs="Times New Roman"/>
          <w:sz w:val="24"/>
          <w:szCs w:val="24"/>
        </w:rPr>
        <w:t>Emergency Change</w:t>
      </w:r>
      <w:bookmarkEnd w:id="2367"/>
    </w:p>
    <w:p w:rsidRPr="00AE0971" w:rsidR="00742236" w:rsidP="00742236" w:rsidRDefault="00742236" w14:paraId="6B2E4737" w14:textId="0299904C">
      <w:pPr>
        <w:pStyle w:val="NoSpacing"/>
        <w:rPr>
          <w:rFonts w:ascii="Times New Roman" w:hAnsi="Times New Roman" w:cs="Times New Roman"/>
        </w:rPr>
      </w:pPr>
    </w:p>
    <w:p w:rsidRPr="00AE0971" w:rsidR="00222B7D" w:rsidP="00222B7D" w:rsidRDefault="00222B7D" w14:paraId="1772827A" w14:textId="77777777">
      <w:pPr>
        <w:rPr>
          <w:rFonts w:ascii="Times New Roman" w:hAnsi="Times New Roman" w:cs="Times New Roman"/>
          <w:sz w:val="20"/>
        </w:rPr>
      </w:pPr>
      <w:r w:rsidRPr="00AE0971">
        <w:rPr>
          <w:rFonts w:ascii="Times New Roman" w:hAnsi="Times New Roman" w:cs="Times New Roman"/>
          <w:sz w:val="20"/>
        </w:rPr>
        <w:t xml:space="preserve">Emergency changes are initiated from an incident record. They introduce unanticipated risk into the environment by circumventing </w:t>
      </w:r>
      <w:proofErr w:type="gramStart"/>
      <w:r w:rsidRPr="00AE0971">
        <w:rPr>
          <w:rFonts w:ascii="Times New Roman" w:hAnsi="Times New Roman" w:cs="Times New Roman"/>
          <w:sz w:val="20"/>
        </w:rPr>
        <w:t>the majority of</w:t>
      </w:r>
      <w:proofErr w:type="gramEnd"/>
      <w:r w:rsidRPr="00AE0971">
        <w:rPr>
          <w:rFonts w:ascii="Times New Roman" w:hAnsi="Times New Roman" w:cs="Times New Roman"/>
          <w:sz w:val="20"/>
        </w:rPr>
        <w:t xml:space="preserve"> the Change Management process.  As such, they should only be used for critical or high priority incidents that are causing impact or imminently will.</w:t>
      </w:r>
    </w:p>
    <w:p w:rsidRPr="00AE0971" w:rsidR="00222B7D" w:rsidP="000A7784" w:rsidRDefault="000A7784" w14:paraId="709E8437" w14:textId="0D413476">
      <w:pPr>
        <w:pStyle w:val="Heading2"/>
        <w:ind w:left="0" w:firstLine="0"/>
        <w:rPr>
          <w:rFonts w:ascii="Times New Roman" w:hAnsi="Times New Roman" w:cs="Times New Roman"/>
          <w:sz w:val="24"/>
          <w:szCs w:val="24"/>
        </w:rPr>
      </w:pPr>
      <w:bookmarkStart w:name="_Toc73446231" w:id="2368"/>
      <w:bookmarkStart w:name="_Hlk71642845" w:id="2369"/>
      <w:proofErr w:type="gramStart"/>
      <w:r>
        <w:rPr>
          <w:rFonts w:ascii="Times New Roman" w:hAnsi="Times New Roman" w:cs="Times New Roman"/>
          <w:sz w:val="24"/>
          <w:szCs w:val="24"/>
        </w:rPr>
        <w:t xml:space="preserve">7.38.1  </w:t>
      </w:r>
      <w:r w:rsidRPr="00AE0971" w:rsidR="00222B7D">
        <w:rPr>
          <w:rFonts w:ascii="Times New Roman" w:hAnsi="Times New Roman" w:cs="Times New Roman"/>
          <w:sz w:val="24"/>
          <w:szCs w:val="24"/>
        </w:rPr>
        <w:t>Emergency</w:t>
      </w:r>
      <w:proofErr w:type="gramEnd"/>
      <w:r w:rsidRPr="00AE0971" w:rsidR="00222B7D">
        <w:rPr>
          <w:rFonts w:ascii="Times New Roman" w:hAnsi="Times New Roman" w:cs="Times New Roman"/>
          <w:sz w:val="24"/>
          <w:szCs w:val="24"/>
        </w:rPr>
        <w:t xml:space="preserve"> Change: Planning and Submission</w:t>
      </w:r>
      <w:bookmarkEnd w:id="2368"/>
    </w:p>
    <w:p w:rsidRPr="00AE0971" w:rsidR="00222B7D" w:rsidP="00222B7D" w:rsidRDefault="00222B7D" w14:paraId="23EB2CC5" w14:textId="10214109">
      <w:pPr>
        <w:pStyle w:val="NoSpacing"/>
        <w:rPr>
          <w:rFonts w:ascii="Times New Roman" w:hAnsi="Times New Roman" w:cs="Times New Roman"/>
        </w:rPr>
      </w:pPr>
    </w:p>
    <w:tbl>
      <w:tblPr>
        <w:tblW w:w="92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327"/>
        <w:gridCol w:w="2555"/>
        <w:gridCol w:w="5416"/>
      </w:tblGrid>
      <w:tr w:rsidRPr="00AE0971" w:rsidR="00222B7D" w:rsidTr="00E66059" w14:paraId="31F5A96B" w14:textId="77777777">
        <w:trPr>
          <w:trHeight w:val="313"/>
          <w:tblHeader/>
        </w:trPr>
        <w:tc>
          <w:tcPr>
            <w:tcW w:w="1327" w:type="dxa"/>
            <w:shd w:val="clear" w:color="auto" w:fill="012169"/>
            <w:vAlign w:val="center"/>
          </w:tcPr>
          <w:p w:rsidRPr="00AE0971" w:rsidR="00222B7D" w:rsidP="00C60772" w:rsidRDefault="00222B7D" w14:paraId="51831E05" w14:textId="77777777">
            <w:pPr>
              <w:pStyle w:val="SNCTableHeading"/>
              <w:spacing w:before="60" w:after="60"/>
              <w:jc w:val="left"/>
              <w:rPr>
                <w:rFonts w:ascii="Times New Roman" w:hAnsi="Times New Roman"/>
                <w:sz w:val="18"/>
              </w:rPr>
            </w:pPr>
            <w:r w:rsidRPr="00AE0971">
              <w:rPr>
                <w:rFonts w:ascii="Times New Roman" w:hAnsi="Times New Roman"/>
                <w:sz w:val="18"/>
              </w:rPr>
              <w:t>ID</w:t>
            </w:r>
          </w:p>
        </w:tc>
        <w:tc>
          <w:tcPr>
            <w:tcW w:w="2555" w:type="dxa"/>
            <w:shd w:val="clear" w:color="auto" w:fill="012169"/>
            <w:vAlign w:val="center"/>
          </w:tcPr>
          <w:p w:rsidRPr="00AE0971" w:rsidR="00222B7D" w:rsidP="00C60772" w:rsidRDefault="00222B7D" w14:paraId="2E2374F1" w14:textId="77777777">
            <w:pPr>
              <w:pStyle w:val="SNCTableHeading"/>
              <w:spacing w:before="60" w:after="60"/>
              <w:jc w:val="left"/>
              <w:rPr>
                <w:rFonts w:ascii="Times New Roman" w:hAnsi="Times New Roman"/>
                <w:sz w:val="18"/>
              </w:rPr>
            </w:pPr>
            <w:r w:rsidRPr="00AE0971">
              <w:rPr>
                <w:rFonts w:ascii="Times New Roman" w:hAnsi="Times New Roman"/>
                <w:sz w:val="18"/>
              </w:rPr>
              <w:t>Activity</w:t>
            </w:r>
          </w:p>
        </w:tc>
        <w:tc>
          <w:tcPr>
            <w:tcW w:w="5416" w:type="dxa"/>
            <w:shd w:val="clear" w:color="auto" w:fill="012169"/>
            <w:vAlign w:val="center"/>
          </w:tcPr>
          <w:p w:rsidRPr="00AE0971" w:rsidR="00222B7D" w:rsidP="00C60772" w:rsidRDefault="00222B7D" w14:paraId="214A1433" w14:textId="77777777">
            <w:pPr>
              <w:pStyle w:val="SNCTableHeading"/>
              <w:spacing w:before="60" w:after="60"/>
              <w:jc w:val="left"/>
              <w:rPr>
                <w:rFonts w:ascii="Times New Roman" w:hAnsi="Times New Roman"/>
                <w:sz w:val="18"/>
              </w:rPr>
            </w:pPr>
            <w:r w:rsidRPr="00AE0971">
              <w:rPr>
                <w:rFonts w:ascii="Times New Roman" w:hAnsi="Times New Roman"/>
                <w:sz w:val="18"/>
              </w:rPr>
              <w:t>Description</w:t>
            </w:r>
          </w:p>
        </w:tc>
      </w:tr>
      <w:tr w:rsidRPr="00AE0971" w:rsidR="00222B7D" w:rsidTr="00E66059" w14:paraId="68D3D116" w14:textId="77777777">
        <w:trPr>
          <w:trHeight w:val="329"/>
        </w:trPr>
        <w:tc>
          <w:tcPr>
            <w:tcW w:w="9298" w:type="dxa"/>
            <w:gridSpan w:val="3"/>
            <w:shd w:val="clear" w:color="auto" w:fill="62B5E5"/>
            <w:vAlign w:val="center"/>
          </w:tcPr>
          <w:p w:rsidRPr="00AE0971" w:rsidR="00222B7D" w:rsidP="00C60772" w:rsidRDefault="00222B7D" w14:paraId="38712CE3" w14:textId="77777777">
            <w:pPr>
              <w:pStyle w:val="TableParagraph"/>
              <w:tabs>
                <w:tab w:val="left" w:pos="460"/>
                <w:tab w:val="left" w:pos="461"/>
              </w:tabs>
              <w:spacing w:before="60" w:after="60" w:line="254" w:lineRule="auto"/>
              <w:rPr>
                <w:rFonts w:ascii="Times New Roman" w:hAnsi="Times New Roman" w:cs="Times New Roman"/>
                <w:color w:val="FFFFFF" w:themeColor="background1"/>
              </w:rPr>
            </w:pPr>
            <w:r w:rsidRPr="00AE0971">
              <w:rPr>
                <w:rFonts w:ascii="Times New Roman" w:hAnsi="Times New Roman" w:cs="Times New Roman"/>
                <w:b/>
                <w:color w:val="FFFFFF" w:themeColor="background1"/>
                <w:w w:val="105"/>
              </w:rPr>
              <w:t>Planning and Submission</w:t>
            </w:r>
          </w:p>
        </w:tc>
      </w:tr>
      <w:tr w:rsidRPr="00AE0971" w:rsidR="00222B7D" w:rsidTr="00E66059" w14:paraId="03977012" w14:textId="77777777">
        <w:trPr>
          <w:trHeight w:val="510"/>
        </w:trPr>
        <w:tc>
          <w:tcPr>
            <w:tcW w:w="1327" w:type="dxa"/>
            <w:shd w:val="clear" w:color="auto" w:fill="FFFFFF" w:themeFill="background1"/>
            <w:vAlign w:val="center"/>
          </w:tcPr>
          <w:p w:rsidRPr="00AE0971" w:rsidR="00222B7D" w:rsidP="00C60772" w:rsidRDefault="00222B7D" w14:paraId="210923EB" w14:textId="77777777">
            <w:pPr>
              <w:spacing w:before="60" w:after="60"/>
              <w:rPr>
                <w:rFonts w:ascii="Times New Roman" w:hAnsi="Times New Roman" w:cs="Times New Roman"/>
                <w:color w:val="000000"/>
              </w:rPr>
            </w:pPr>
            <w:r w:rsidRPr="00AE0971">
              <w:rPr>
                <w:rFonts w:ascii="Times New Roman" w:hAnsi="Times New Roman" w:cs="Times New Roman"/>
                <w:color w:val="000000"/>
              </w:rPr>
              <w:t>ECHG 1.1</w:t>
            </w:r>
          </w:p>
        </w:tc>
        <w:tc>
          <w:tcPr>
            <w:tcW w:w="2555" w:type="dxa"/>
            <w:vAlign w:val="center"/>
          </w:tcPr>
          <w:p w:rsidRPr="00AE0971" w:rsidR="00222B7D" w:rsidP="00C60772" w:rsidRDefault="00222B7D" w14:paraId="76B3A990" w14:textId="77777777">
            <w:pPr>
              <w:spacing w:before="60" w:after="60"/>
              <w:rPr>
                <w:rFonts w:ascii="Times New Roman" w:hAnsi="Times New Roman" w:cs="Times New Roman"/>
                <w:color w:val="000000"/>
              </w:rPr>
            </w:pPr>
            <w:r w:rsidRPr="00AE0971">
              <w:rPr>
                <w:rFonts w:ascii="Times New Roman" w:hAnsi="Times New Roman" w:cs="Times New Roman"/>
                <w:color w:val="000000"/>
              </w:rPr>
              <w:t>Draft Emergency Change from a P1 or P2 Incident</w:t>
            </w:r>
          </w:p>
        </w:tc>
        <w:tc>
          <w:tcPr>
            <w:tcW w:w="5416" w:type="dxa"/>
            <w:vAlign w:val="center"/>
          </w:tcPr>
          <w:p w:rsidRPr="00AE0971" w:rsidR="00222B7D" w:rsidP="00C60772" w:rsidRDefault="00222B7D" w14:paraId="657CE62E" w14:textId="77777777">
            <w:pPr>
              <w:pStyle w:val="SNCTableCellText"/>
              <w:spacing w:before="60" w:after="60"/>
              <w:rPr>
                <w:rFonts w:ascii="Times New Roman" w:hAnsi="Times New Roman"/>
                <w:sz w:val="18"/>
                <w:szCs w:val="18"/>
              </w:rPr>
            </w:pPr>
            <w:r w:rsidRPr="00AE0971">
              <w:rPr>
                <w:rFonts w:ascii="Times New Roman" w:hAnsi="Times New Roman"/>
                <w:sz w:val="18"/>
                <w:szCs w:val="18"/>
              </w:rPr>
              <w:t>Create an Emergency Change record via right-click option in ServiceNow on a Major Incident or a Priority 1 or 2 incident record.</w:t>
            </w:r>
          </w:p>
        </w:tc>
      </w:tr>
      <w:tr w:rsidRPr="00AE0971" w:rsidR="00222B7D" w:rsidTr="00E66059" w14:paraId="44954DB7" w14:textId="77777777">
        <w:trPr>
          <w:trHeight w:val="527"/>
        </w:trPr>
        <w:tc>
          <w:tcPr>
            <w:tcW w:w="1327" w:type="dxa"/>
            <w:shd w:val="clear" w:color="auto" w:fill="FFFFFF" w:themeFill="background1"/>
            <w:vAlign w:val="center"/>
          </w:tcPr>
          <w:p w:rsidRPr="00AE0971" w:rsidR="00222B7D" w:rsidP="00C60772" w:rsidRDefault="00222B7D" w14:paraId="63B31198" w14:textId="77777777">
            <w:pPr>
              <w:spacing w:before="60" w:after="60"/>
              <w:rPr>
                <w:rFonts w:ascii="Times New Roman" w:hAnsi="Times New Roman" w:cs="Times New Roman"/>
                <w:color w:val="000000"/>
              </w:rPr>
            </w:pPr>
            <w:r w:rsidRPr="00AE0971">
              <w:rPr>
                <w:rFonts w:ascii="Times New Roman" w:hAnsi="Times New Roman" w:cs="Times New Roman"/>
                <w:color w:val="000000"/>
              </w:rPr>
              <w:t>ECHG 1.2</w:t>
            </w:r>
          </w:p>
        </w:tc>
        <w:tc>
          <w:tcPr>
            <w:tcW w:w="2555" w:type="dxa"/>
            <w:vAlign w:val="center"/>
          </w:tcPr>
          <w:p w:rsidRPr="00AE0971" w:rsidR="00222B7D" w:rsidP="00C60772" w:rsidRDefault="00222B7D" w14:paraId="67B6D0C1" w14:textId="77777777">
            <w:pPr>
              <w:spacing w:before="60" w:after="60"/>
              <w:rPr>
                <w:rFonts w:ascii="Times New Roman" w:hAnsi="Times New Roman" w:cs="Times New Roman"/>
                <w:color w:val="000000"/>
              </w:rPr>
            </w:pPr>
            <w:r w:rsidRPr="00AE0971">
              <w:rPr>
                <w:rFonts w:ascii="Times New Roman" w:hAnsi="Times New Roman" w:cs="Times New Roman"/>
                <w:color w:val="000000"/>
              </w:rPr>
              <w:t>Convene Emergency CAB</w:t>
            </w:r>
          </w:p>
        </w:tc>
        <w:tc>
          <w:tcPr>
            <w:tcW w:w="5416" w:type="dxa"/>
            <w:vAlign w:val="center"/>
          </w:tcPr>
          <w:p w:rsidRPr="00AE0971" w:rsidR="00222B7D" w:rsidP="00C60772" w:rsidRDefault="00222B7D" w14:paraId="6B736277" w14:textId="77777777">
            <w:pPr>
              <w:pStyle w:val="SNCTableCellBullet1"/>
              <w:rPr>
                <w:rFonts w:ascii="Times New Roman" w:hAnsi="Times New Roman"/>
                <w:sz w:val="18"/>
                <w:szCs w:val="18"/>
              </w:rPr>
            </w:pPr>
            <w:r w:rsidRPr="00AE0971">
              <w:rPr>
                <w:rFonts w:ascii="Times New Roman" w:hAnsi="Times New Roman"/>
                <w:sz w:val="18"/>
                <w:szCs w:val="18"/>
              </w:rPr>
              <w:t>Verbal or email approval from a business executive is required in order to perform the Emergency Change.</w:t>
            </w:r>
          </w:p>
        </w:tc>
      </w:tr>
      <w:bookmarkEnd w:id="2369"/>
    </w:tbl>
    <w:p w:rsidRPr="00AE0971" w:rsidR="00222B7D" w:rsidP="00222B7D" w:rsidRDefault="00222B7D" w14:paraId="66C8A3F9" w14:textId="77777777">
      <w:pPr>
        <w:pStyle w:val="NoSpacing"/>
        <w:rPr>
          <w:rFonts w:ascii="Times New Roman" w:hAnsi="Times New Roman" w:cs="Times New Roman"/>
        </w:rPr>
      </w:pPr>
    </w:p>
    <w:p w:rsidRPr="00AE0971" w:rsidR="00222B7D" w:rsidP="000A7784" w:rsidRDefault="000A7784" w14:paraId="281BAD8D" w14:textId="0178D8A4">
      <w:pPr>
        <w:pStyle w:val="Heading2"/>
        <w:ind w:left="0" w:firstLine="0"/>
        <w:rPr>
          <w:rFonts w:ascii="Times New Roman" w:hAnsi="Times New Roman" w:cs="Times New Roman"/>
          <w:sz w:val="24"/>
          <w:szCs w:val="24"/>
        </w:rPr>
      </w:pPr>
      <w:bookmarkStart w:name="_Toc73446232" w:id="2370"/>
      <w:bookmarkStart w:name="_Hlk71643030" w:id="2371"/>
      <w:proofErr w:type="gramStart"/>
      <w:r>
        <w:rPr>
          <w:rFonts w:ascii="Times New Roman" w:hAnsi="Times New Roman" w:cs="Times New Roman"/>
          <w:sz w:val="24"/>
          <w:szCs w:val="24"/>
        </w:rPr>
        <w:t xml:space="preserve">7.38.2  </w:t>
      </w:r>
      <w:r w:rsidRPr="00AE0971" w:rsidR="00222B7D">
        <w:rPr>
          <w:rFonts w:ascii="Times New Roman" w:hAnsi="Times New Roman" w:cs="Times New Roman"/>
          <w:sz w:val="24"/>
          <w:szCs w:val="24"/>
        </w:rPr>
        <w:t>Emergency</w:t>
      </w:r>
      <w:proofErr w:type="gramEnd"/>
      <w:r w:rsidRPr="00AE0971" w:rsidR="00222B7D">
        <w:rPr>
          <w:rFonts w:ascii="Times New Roman" w:hAnsi="Times New Roman" w:cs="Times New Roman"/>
          <w:sz w:val="24"/>
          <w:szCs w:val="24"/>
        </w:rPr>
        <w:t xml:space="preserve"> Change: Authorization and Scheduling</w:t>
      </w:r>
      <w:bookmarkEnd w:id="2370"/>
    </w:p>
    <w:p w:rsidRPr="00AE0971" w:rsidR="00222B7D" w:rsidP="00222B7D" w:rsidRDefault="00222B7D" w14:paraId="511A677E" w14:textId="7D012509">
      <w:pPr>
        <w:pStyle w:val="NoSpacing"/>
        <w:rPr>
          <w:rFonts w:ascii="Times New Roman" w:hAnsi="Times New Roman" w:cs="Times New Roman"/>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36"/>
        <w:gridCol w:w="2569"/>
        <w:gridCol w:w="5445"/>
      </w:tblGrid>
      <w:tr w:rsidRPr="00AE0971" w:rsidR="00222B7D" w:rsidTr="00E66059" w14:paraId="27374016" w14:textId="77777777">
        <w:trPr>
          <w:trHeight w:val="313"/>
          <w:tblHeader/>
        </w:trPr>
        <w:tc>
          <w:tcPr>
            <w:tcW w:w="714" w:type="pct"/>
            <w:shd w:val="clear" w:color="auto" w:fill="012169"/>
            <w:vAlign w:val="center"/>
          </w:tcPr>
          <w:p w:rsidRPr="00AE0971" w:rsidR="00222B7D" w:rsidP="00C60772" w:rsidRDefault="00222B7D" w14:paraId="7B84E647" w14:textId="77777777">
            <w:pPr>
              <w:pStyle w:val="SNCTableHeading"/>
              <w:spacing w:before="60" w:after="60"/>
              <w:jc w:val="left"/>
              <w:rPr>
                <w:rFonts w:ascii="Times New Roman" w:hAnsi="Times New Roman"/>
                <w:sz w:val="18"/>
              </w:rPr>
            </w:pPr>
            <w:r w:rsidRPr="00AE0971">
              <w:rPr>
                <w:rFonts w:ascii="Times New Roman" w:hAnsi="Times New Roman"/>
                <w:sz w:val="18"/>
              </w:rPr>
              <w:t>ID</w:t>
            </w:r>
          </w:p>
        </w:tc>
        <w:tc>
          <w:tcPr>
            <w:tcW w:w="1374" w:type="pct"/>
            <w:shd w:val="clear" w:color="auto" w:fill="012169"/>
            <w:vAlign w:val="center"/>
          </w:tcPr>
          <w:p w:rsidRPr="00AE0971" w:rsidR="00222B7D" w:rsidP="00C60772" w:rsidRDefault="00222B7D" w14:paraId="34833299" w14:textId="77777777">
            <w:pPr>
              <w:pStyle w:val="SNCTableHeading"/>
              <w:spacing w:before="60" w:after="60"/>
              <w:jc w:val="left"/>
              <w:rPr>
                <w:rFonts w:ascii="Times New Roman" w:hAnsi="Times New Roman"/>
                <w:sz w:val="18"/>
              </w:rPr>
            </w:pPr>
            <w:r w:rsidRPr="00AE0971">
              <w:rPr>
                <w:rFonts w:ascii="Times New Roman" w:hAnsi="Times New Roman"/>
                <w:sz w:val="18"/>
              </w:rPr>
              <w:t>Activity</w:t>
            </w:r>
          </w:p>
        </w:tc>
        <w:tc>
          <w:tcPr>
            <w:tcW w:w="2912" w:type="pct"/>
            <w:shd w:val="clear" w:color="auto" w:fill="012169"/>
            <w:vAlign w:val="center"/>
          </w:tcPr>
          <w:p w:rsidRPr="00AE0971" w:rsidR="00222B7D" w:rsidP="00C60772" w:rsidRDefault="00222B7D" w14:paraId="2838D45A" w14:textId="77777777">
            <w:pPr>
              <w:pStyle w:val="SNCTableHeading"/>
              <w:spacing w:before="60" w:after="60"/>
              <w:jc w:val="left"/>
              <w:rPr>
                <w:rFonts w:ascii="Times New Roman" w:hAnsi="Times New Roman"/>
                <w:sz w:val="18"/>
              </w:rPr>
            </w:pPr>
            <w:r w:rsidRPr="00AE0971">
              <w:rPr>
                <w:rFonts w:ascii="Times New Roman" w:hAnsi="Times New Roman"/>
                <w:sz w:val="18"/>
              </w:rPr>
              <w:t>Description</w:t>
            </w:r>
          </w:p>
        </w:tc>
      </w:tr>
      <w:tr w:rsidRPr="00AE0971" w:rsidR="00222B7D" w:rsidTr="00E66059" w14:paraId="2840C40A" w14:textId="77777777">
        <w:trPr>
          <w:trHeight w:val="313"/>
        </w:trPr>
        <w:tc>
          <w:tcPr>
            <w:tcW w:w="5000" w:type="pct"/>
            <w:gridSpan w:val="3"/>
            <w:shd w:val="clear" w:color="auto" w:fill="62B5E5"/>
            <w:vAlign w:val="center"/>
          </w:tcPr>
          <w:p w:rsidRPr="00AE0971" w:rsidR="00222B7D" w:rsidP="00C60772" w:rsidRDefault="00222B7D" w14:paraId="0DA25919" w14:textId="77777777">
            <w:pPr>
              <w:pStyle w:val="SNCTableCellBullet1"/>
              <w:rPr>
                <w:rFonts w:ascii="Times New Roman" w:hAnsi="Times New Roman"/>
                <w:color w:val="FFFFFF" w:themeColor="background1"/>
                <w:sz w:val="18"/>
                <w:szCs w:val="18"/>
              </w:rPr>
            </w:pPr>
            <w:r w:rsidRPr="00AE0971">
              <w:rPr>
                <w:rFonts w:ascii="Times New Roman" w:hAnsi="Times New Roman"/>
                <w:b/>
                <w:color w:val="FFFFFF" w:themeColor="background1"/>
                <w:w w:val="105"/>
                <w:sz w:val="18"/>
                <w:szCs w:val="18"/>
              </w:rPr>
              <w:t>Authorization and Scheduling</w:t>
            </w:r>
          </w:p>
        </w:tc>
      </w:tr>
      <w:tr w:rsidRPr="00AE0971" w:rsidR="00222B7D" w:rsidTr="00E66059" w14:paraId="775A3919" w14:textId="77777777">
        <w:trPr>
          <w:trHeight w:val="527"/>
        </w:trPr>
        <w:tc>
          <w:tcPr>
            <w:tcW w:w="714" w:type="pct"/>
            <w:shd w:val="clear" w:color="auto" w:fill="FFFFFF" w:themeFill="background1"/>
            <w:vAlign w:val="center"/>
          </w:tcPr>
          <w:p w:rsidRPr="00AE0971" w:rsidR="00222B7D" w:rsidP="00C60772" w:rsidRDefault="00222B7D" w14:paraId="57AD70B3" w14:textId="77777777">
            <w:pPr>
              <w:spacing w:before="60" w:after="60"/>
              <w:rPr>
                <w:rFonts w:ascii="Times New Roman" w:hAnsi="Times New Roman" w:cs="Times New Roman"/>
              </w:rPr>
            </w:pPr>
            <w:r w:rsidRPr="00AE0971">
              <w:rPr>
                <w:rFonts w:ascii="Times New Roman" w:hAnsi="Times New Roman" w:cs="Times New Roman"/>
              </w:rPr>
              <w:t>ECHG 2.1</w:t>
            </w:r>
          </w:p>
        </w:tc>
        <w:tc>
          <w:tcPr>
            <w:tcW w:w="1374" w:type="pct"/>
            <w:vAlign w:val="center"/>
          </w:tcPr>
          <w:p w:rsidRPr="00AE0971" w:rsidR="00222B7D" w:rsidP="00C60772" w:rsidRDefault="00222B7D" w14:paraId="33C95E4B" w14:textId="77777777">
            <w:pPr>
              <w:spacing w:before="60" w:after="60"/>
              <w:rPr>
                <w:rFonts w:ascii="Times New Roman" w:hAnsi="Times New Roman" w:cs="Times New Roman"/>
              </w:rPr>
            </w:pPr>
            <w:r w:rsidRPr="00AE0971">
              <w:rPr>
                <w:rFonts w:ascii="Times New Roman" w:hAnsi="Times New Roman" w:cs="Times New Roman"/>
              </w:rPr>
              <w:t>Review Emergency Change</w:t>
            </w:r>
          </w:p>
        </w:tc>
        <w:tc>
          <w:tcPr>
            <w:tcW w:w="2912" w:type="pct"/>
            <w:vAlign w:val="center"/>
          </w:tcPr>
          <w:p w:rsidR="00222B7D" w:rsidP="00C60772" w:rsidRDefault="00222B7D" w14:paraId="6DBDCECA" w14:textId="77777777">
            <w:pPr>
              <w:pStyle w:val="SNCTableCellBullet1"/>
              <w:rPr>
                <w:rFonts w:ascii="Times New Roman" w:hAnsi="Times New Roman"/>
                <w:sz w:val="18"/>
                <w:szCs w:val="18"/>
              </w:rPr>
            </w:pPr>
            <w:r w:rsidRPr="00AE0971">
              <w:rPr>
                <w:rFonts w:ascii="Times New Roman" w:hAnsi="Times New Roman"/>
                <w:sz w:val="18"/>
                <w:szCs w:val="18"/>
              </w:rPr>
              <w:t>The RFC is presented and discussed in the Emergency CAB. The Emergency CAB will either approve/reject the RFC.</w:t>
            </w:r>
          </w:p>
          <w:p w:rsidRPr="00AE0971" w:rsidR="00CC780E" w:rsidP="00C60772" w:rsidRDefault="00CC780E" w14:paraId="4F331FDD" w14:textId="25B31CA3">
            <w:pPr>
              <w:pStyle w:val="SNCTableCellBullet1"/>
              <w:rPr>
                <w:rFonts w:ascii="Times New Roman" w:hAnsi="Times New Roman"/>
                <w:sz w:val="18"/>
                <w:szCs w:val="18"/>
              </w:rPr>
            </w:pPr>
            <w:r w:rsidRPr="00AE0971">
              <w:rPr>
                <w:rFonts w:ascii="Times New Roman" w:hAnsi="Times New Roman"/>
              </w:rPr>
              <w:t>Committee consists of Chief Engineer, duty NOC manager, QA Lead, Customer Designate (for customer impacting changes)</w:t>
            </w:r>
          </w:p>
        </w:tc>
      </w:tr>
      <w:tr w:rsidRPr="00AE0971" w:rsidR="00222B7D" w:rsidTr="00E66059" w14:paraId="0E1826C1" w14:textId="77777777">
        <w:trPr>
          <w:trHeight w:val="527"/>
        </w:trPr>
        <w:tc>
          <w:tcPr>
            <w:tcW w:w="714" w:type="pct"/>
            <w:shd w:val="clear" w:color="auto" w:fill="FFFFFF" w:themeFill="background1"/>
            <w:vAlign w:val="bottom"/>
          </w:tcPr>
          <w:p w:rsidRPr="00AE0971" w:rsidR="00222B7D" w:rsidP="00C60772" w:rsidRDefault="00222B7D" w14:paraId="5B4D6FCA" w14:textId="77777777">
            <w:pPr>
              <w:spacing w:before="60" w:after="60"/>
              <w:rPr>
                <w:rFonts w:ascii="Times New Roman" w:hAnsi="Times New Roman" w:cs="Times New Roman"/>
              </w:rPr>
            </w:pPr>
            <w:r w:rsidRPr="00AE0971">
              <w:rPr>
                <w:rFonts w:ascii="Times New Roman" w:hAnsi="Times New Roman" w:cs="Times New Roman"/>
              </w:rPr>
              <w:t>ECHG 4.3</w:t>
            </w:r>
          </w:p>
        </w:tc>
        <w:tc>
          <w:tcPr>
            <w:tcW w:w="1374" w:type="pct"/>
            <w:vAlign w:val="bottom"/>
          </w:tcPr>
          <w:p w:rsidRPr="00AE0971" w:rsidR="00222B7D" w:rsidP="00C60772" w:rsidRDefault="00222B7D" w14:paraId="44C66E07" w14:textId="635E596D">
            <w:pPr>
              <w:spacing w:before="60" w:after="60"/>
              <w:rPr>
                <w:rFonts w:ascii="Times New Roman" w:hAnsi="Times New Roman" w:cs="Times New Roman"/>
                <w:color w:val="000000"/>
              </w:rPr>
            </w:pPr>
            <w:r w:rsidRPr="00AE0971">
              <w:rPr>
                <w:rFonts w:ascii="Times New Roman" w:hAnsi="Times New Roman" w:cs="Times New Roman"/>
                <w:color w:val="000000"/>
              </w:rPr>
              <w:t xml:space="preserve">Notify Stakeholders </w:t>
            </w:r>
          </w:p>
        </w:tc>
        <w:tc>
          <w:tcPr>
            <w:tcW w:w="2912" w:type="pct"/>
            <w:vAlign w:val="center"/>
          </w:tcPr>
          <w:p w:rsidRPr="00AE0971" w:rsidR="00222B7D" w:rsidP="00C60772" w:rsidRDefault="00222B7D" w14:paraId="0B77CDA0" w14:textId="77777777">
            <w:pPr>
              <w:spacing w:before="60" w:after="60"/>
              <w:rPr>
                <w:rFonts w:ascii="Times New Roman" w:hAnsi="Times New Roman" w:cs="Times New Roman"/>
              </w:rPr>
            </w:pPr>
            <w:r w:rsidRPr="00AE0971">
              <w:rPr>
                <w:rFonts w:ascii="Times New Roman" w:hAnsi="Times New Roman" w:cs="Times New Roman"/>
              </w:rPr>
              <w:t>Report of the investigation and findings will be documented and sent to the affected/impacted stakeholders of the change request.</w:t>
            </w:r>
          </w:p>
        </w:tc>
      </w:tr>
      <w:tr w:rsidRPr="00AE0971" w:rsidR="00222B7D" w:rsidTr="00E66059" w14:paraId="77157729" w14:textId="77777777">
        <w:trPr>
          <w:trHeight w:val="510"/>
        </w:trPr>
        <w:tc>
          <w:tcPr>
            <w:tcW w:w="714" w:type="pct"/>
            <w:shd w:val="clear" w:color="auto" w:fill="FFFFFF" w:themeFill="background1"/>
            <w:vAlign w:val="bottom"/>
          </w:tcPr>
          <w:p w:rsidRPr="00AE0971" w:rsidR="00222B7D" w:rsidP="00C60772" w:rsidRDefault="00222B7D" w14:paraId="4F93735C" w14:textId="77777777">
            <w:pPr>
              <w:spacing w:before="60" w:after="60"/>
              <w:rPr>
                <w:rFonts w:ascii="Times New Roman" w:hAnsi="Times New Roman" w:cs="Times New Roman"/>
                <w:color w:val="000000"/>
              </w:rPr>
            </w:pPr>
            <w:r w:rsidRPr="00AE0971">
              <w:rPr>
                <w:rFonts w:ascii="Times New Roman" w:hAnsi="Times New Roman" w:cs="Times New Roman"/>
                <w:color w:val="000000"/>
              </w:rPr>
              <w:t>ECHG 4.4</w:t>
            </w:r>
          </w:p>
        </w:tc>
        <w:tc>
          <w:tcPr>
            <w:tcW w:w="1374" w:type="pct"/>
            <w:vAlign w:val="bottom"/>
          </w:tcPr>
          <w:p w:rsidRPr="00AE0971" w:rsidR="00222B7D" w:rsidP="00C60772" w:rsidRDefault="00222B7D" w14:paraId="66BD6191" w14:textId="77777777">
            <w:pPr>
              <w:spacing w:before="60" w:after="60"/>
              <w:rPr>
                <w:rFonts w:ascii="Times New Roman" w:hAnsi="Times New Roman" w:cs="Times New Roman"/>
                <w:color w:val="000000"/>
              </w:rPr>
            </w:pPr>
            <w:r w:rsidRPr="00AE0971">
              <w:rPr>
                <w:rFonts w:ascii="Times New Roman" w:hAnsi="Times New Roman" w:cs="Times New Roman"/>
                <w:color w:val="000000"/>
              </w:rPr>
              <w:t>Close RFC</w:t>
            </w:r>
          </w:p>
        </w:tc>
        <w:tc>
          <w:tcPr>
            <w:tcW w:w="2912" w:type="pct"/>
            <w:vAlign w:val="center"/>
          </w:tcPr>
          <w:p w:rsidRPr="00AE0971" w:rsidR="00222B7D" w:rsidP="00C60772" w:rsidRDefault="00222B7D" w14:paraId="0A54ED04" w14:textId="77777777">
            <w:pPr>
              <w:spacing w:before="60" w:after="60"/>
              <w:rPr>
                <w:rFonts w:ascii="Times New Roman" w:hAnsi="Times New Roman" w:cs="Times New Roman"/>
              </w:rPr>
            </w:pPr>
            <w:r w:rsidRPr="00AE0971">
              <w:rPr>
                <w:rFonts w:ascii="Times New Roman" w:hAnsi="Times New Roman" w:cs="Times New Roman"/>
              </w:rPr>
              <w:t>If the Emergency change has been completed as “Successful”, the change request will automatically close immediately.</w:t>
            </w:r>
          </w:p>
        </w:tc>
      </w:tr>
      <w:bookmarkEnd w:id="2371"/>
    </w:tbl>
    <w:p w:rsidRPr="00AE0971" w:rsidR="00222B7D" w:rsidP="00222B7D" w:rsidRDefault="00222B7D" w14:paraId="2FF6C96D" w14:textId="77777777">
      <w:pPr>
        <w:pStyle w:val="NoSpacing"/>
        <w:rPr>
          <w:rFonts w:ascii="Times New Roman" w:hAnsi="Times New Roman" w:cs="Times New Roman"/>
        </w:rPr>
      </w:pPr>
    </w:p>
    <w:p w:rsidRPr="00AE0971" w:rsidR="00C31B00" w:rsidP="000A7784" w:rsidRDefault="000A7784" w14:paraId="39A1AB3C" w14:textId="157B0DB4">
      <w:pPr>
        <w:pStyle w:val="Heading2"/>
        <w:ind w:left="0" w:firstLine="0"/>
        <w:rPr>
          <w:rFonts w:ascii="Times New Roman" w:hAnsi="Times New Roman" w:cs="Times New Roman"/>
          <w:sz w:val="24"/>
          <w:szCs w:val="24"/>
        </w:rPr>
      </w:pPr>
      <w:bookmarkStart w:name="_Toc73446233" w:id="2372"/>
      <w:bookmarkStart w:name="_Hlk71643103" w:id="2373"/>
      <w:proofErr w:type="gramStart"/>
      <w:r>
        <w:rPr>
          <w:rFonts w:ascii="Times New Roman" w:hAnsi="Times New Roman" w:cs="Times New Roman"/>
          <w:sz w:val="24"/>
          <w:szCs w:val="24"/>
        </w:rPr>
        <w:t xml:space="preserve">7.38.3  </w:t>
      </w:r>
      <w:r w:rsidRPr="00AE0971" w:rsidR="00C31B00">
        <w:rPr>
          <w:rFonts w:ascii="Times New Roman" w:hAnsi="Times New Roman" w:cs="Times New Roman"/>
          <w:sz w:val="24"/>
          <w:szCs w:val="24"/>
        </w:rPr>
        <w:t>Emergency</w:t>
      </w:r>
      <w:proofErr w:type="gramEnd"/>
      <w:r w:rsidRPr="00AE0971" w:rsidR="00C31B00">
        <w:rPr>
          <w:rFonts w:ascii="Times New Roman" w:hAnsi="Times New Roman" w:cs="Times New Roman"/>
          <w:sz w:val="24"/>
          <w:szCs w:val="24"/>
        </w:rPr>
        <w:t xml:space="preserve"> Change: Implementation</w:t>
      </w:r>
      <w:bookmarkEnd w:id="2372"/>
    </w:p>
    <w:p w:rsidRPr="00AE0971" w:rsidR="00C31B00" w:rsidP="00C31B00" w:rsidRDefault="00C31B00" w14:paraId="07B58830" w14:textId="5A365CF2">
      <w:pPr>
        <w:pStyle w:val="NoSpacing"/>
        <w:rPr>
          <w:rFonts w:ascii="Times New Roman" w:hAnsi="Times New Roman" w:cs="Times New Roman"/>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36"/>
        <w:gridCol w:w="2569"/>
        <w:gridCol w:w="5445"/>
      </w:tblGrid>
      <w:tr w:rsidRPr="00AE0971" w:rsidR="00C31B00" w:rsidTr="00E66059" w14:paraId="1750F565" w14:textId="77777777">
        <w:trPr>
          <w:trHeight w:val="313"/>
          <w:tblHeader/>
        </w:trPr>
        <w:tc>
          <w:tcPr>
            <w:tcW w:w="714" w:type="pct"/>
            <w:shd w:val="clear" w:color="auto" w:fill="012169"/>
            <w:vAlign w:val="center"/>
          </w:tcPr>
          <w:p w:rsidRPr="00AE0971" w:rsidR="00C31B00" w:rsidP="00C60772" w:rsidRDefault="00C31B00" w14:paraId="5CF0CE04" w14:textId="77777777">
            <w:pPr>
              <w:pStyle w:val="SNCTableHeading"/>
              <w:spacing w:before="60" w:after="60"/>
              <w:jc w:val="left"/>
              <w:rPr>
                <w:rFonts w:ascii="Times New Roman" w:hAnsi="Times New Roman"/>
                <w:sz w:val="18"/>
              </w:rPr>
            </w:pPr>
            <w:r w:rsidRPr="00AE0971">
              <w:rPr>
                <w:rFonts w:ascii="Times New Roman" w:hAnsi="Times New Roman"/>
                <w:sz w:val="18"/>
              </w:rPr>
              <w:t>ID</w:t>
            </w:r>
          </w:p>
        </w:tc>
        <w:tc>
          <w:tcPr>
            <w:tcW w:w="1374" w:type="pct"/>
            <w:shd w:val="clear" w:color="auto" w:fill="012169"/>
            <w:vAlign w:val="center"/>
          </w:tcPr>
          <w:p w:rsidRPr="00AE0971" w:rsidR="00C31B00" w:rsidP="00C60772" w:rsidRDefault="00C31B00" w14:paraId="1D1C55E2" w14:textId="77777777">
            <w:pPr>
              <w:pStyle w:val="SNCTableHeading"/>
              <w:spacing w:before="60" w:after="60"/>
              <w:jc w:val="left"/>
              <w:rPr>
                <w:rFonts w:ascii="Times New Roman" w:hAnsi="Times New Roman"/>
                <w:sz w:val="18"/>
              </w:rPr>
            </w:pPr>
            <w:r w:rsidRPr="00AE0971">
              <w:rPr>
                <w:rFonts w:ascii="Times New Roman" w:hAnsi="Times New Roman"/>
                <w:sz w:val="18"/>
              </w:rPr>
              <w:t>Activity</w:t>
            </w:r>
          </w:p>
        </w:tc>
        <w:tc>
          <w:tcPr>
            <w:tcW w:w="2912" w:type="pct"/>
            <w:shd w:val="clear" w:color="auto" w:fill="012169"/>
            <w:vAlign w:val="center"/>
          </w:tcPr>
          <w:p w:rsidRPr="00AE0971" w:rsidR="00C31B00" w:rsidP="00C60772" w:rsidRDefault="00C31B00" w14:paraId="63177E30" w14:textId="77777777">
            <w:pPr>
              <w:pStyle w:val="SNCTableHeading"/>
              <w:spacing w:before="60" w:after="60"/>
              <w:jc w:val="left"/>
              <w:rPr>
                <w:rFonts w:ascii="Times New Roman" w:hAnsi="Times New Roman"/>
                <w:sz w:val="18"/>
              </w:rPr>
            </w:pPr>
            <w:r w:rsidRPr="00AE0971">
              <w:rPr>
                <w:rFonts w:ascii="Times New Roman" w:hAnsi="Times New Roman"/>
                <w:sz w:val="18"/>
              </w:rPr>
              <w:t>Description</w:t>
            </w:r>
          </w:p>
        </w:tc>
      </w:tr>
      <w:tr w:rsidRPr="00AE0971" w:rsidR="00C31B00" w:rsidTr="00E66059" w14:paraId="7656A7EB" w14:textId="77777777">
        <w:trPr>
          <w:trHeight w:val="313"/>
        </w:trPr>
        <w:tc>
          <w:tcPr>
            <w:tcW w:w="5000" w:type="pct"/>
            <w:gridSpan w:val="3"/>
            <w:shd w:val="clear" w:color="auto" w:fill="62B5E5"/>
            <w:vAlign w:val="center"/>
          </w:tcPr>
          <w:p w:rsidRPr="00AE0971" w:rsidR="00C31B00" w:rsidP="00C60772" w:rsidRDefault="00C31B00" w14:paraId="17E2E422" w14:textId="77777777">
            <w:pPr>
              <w:pStyle w:val="SNCTableCellBullet1"/>
              <w:rPr>
                <w:rFonts w:ascii="Times New Roman" w:hAnsi="Times New Roman"/>
                <w:sz w:val="18"/>
                <w:szCs w:val="18"/>
              </w:rPr>
            </w:pPr>
            <w:r w:rsidRPr="00AE0971">
              <w:rPr>
                <w:rFonts w:ascii="Times New Roman" w:hAnsi="Times New Roman"/>
                <w:b/>
                <w:color w:val="FFFFFF" w:themeColor="background1"/>
                <w:w w:val="105"/>
                <w:sz w:val="18"/>
                <w:szCs w:val="18"/>
              </w:rPr>
              <w:t>Implementation</w:t>
            </w:r>
          </w:p>
        </w:tc>
      </w:tr>
      <w:tr w:rsidRPr="00AE0971" w:rsidR="00C31B00" w:rsidTr="00E66059" w14:paraId="0445A649" w14:textId="77777777">
        <w:trPr>
          <w:trHeight w:val="313"/>
        </w:trPr>
        <w:tc>
          <w:tcPr>
            <w:tcW w:w="714" w:type="pct"/>
            <w:shd w:val="clear" w:color="auto" w:fill="FFFFFF" w:themeFill="background1"/>
          </w:tcPr>
          <w:p w:rsidRPr="00AE0971" w:rsidR="00C31B00" w:rsidP="00C60772" w:rsidRDefault="00C31B00" w14:paraId="7574CBB8" w14:textId="77777777">
            <w:pPr>
              <w:rPr>
                <w:rFonts w:ascii="Times New Roman" w:hAnsi="Times New Roman" w:cs="Times New Roman"/>
                <w:color w:val="000000"/>
              </w:rPr>
            </w:pPr>
            <w:r w:rsidRPr="00AE0971">
              <w:rPr>
                <w:rFonts w:ascii="Times New Roman" w:hAnsi="Times New Roman" w:cs="Times New Roman"/>
                <w:color w:val="000000"/>
              </w:rPr>
              <w:t>ECHG 3.1</w:t>
            </w:r>
          </w:p>
        </w:tc>
        <w:tc>
          <w:tcPr>
            <w:tcW w:w="1374" w:type="pct"/>
          </w:tcPr>
          <w:p w:rsidRPr="00AE0971" w:rsidR="00C31B00" w:rsidP="00C60772" w:rsidRDefault="00C31B00" w14:paraId="1CB83AAC" w14:textId="77777777">
            <w:pPr>
              <w:rPr>
                <w:rFonts w:ascii="Times New Roman" w:hAnsi="Times New Roman" w:cs="Times New Roman"/>
                <w:color w:val="000000"/>
              </w:rPr>
            </w:pPr>
            <w:r w:rsidRPr="00AE0971">
              <w:rPr>
                <w:rFonts w:ascii="Times New Roman" w:hAnsi="Times New Roman" w:cs="Times New Roman"/>
                <w:color w:val="000000"/>
              </w:rPr>
              <w:t>Indicate Start of Implementation</w:t>
            </w:r>
          </w:p>
        </w:tc>
        <w:tc>
          <w:tcPr>
            <w:tcW w:w="2912" w:type="pct"/>
          </w:tcPr>
          <w:p w:rsidRPr="00AE0971" w:rsidR="00C31B00" w:rsidP="00C60772" w:rsidRDefault="00C31B00" w14:paraId="62AF9074" w14:textId="77777777">
            <w:pPr>
              <w:spacing w:before="60" w:after="60"/>
              <w:rPr>
                <w:rFonts w:ascii="Times New Roman" w:hAnsi="Times New Roman" w:cs="Times New Roman"/>
              </w:rPr>
            </w:pPr>
            <w:r w:rsidRPr="00AE0971">
              <w:rPr>
                <w:rFonts w:ascii="Times New Roman" w:hAnsi="Times New Roman" w:cs="Times New Roman"/>
              </w:rPr>
              <w:t>Implementation team must indicate when the task started in ServiceNow.</w:t>
            </w:r>
          </w:p>
        </w:tc>
      </w:tr>
      <w:tr w:rsidRPr="00AE0971" w:rsidR="00C31B00" w:rsidTr="00E66059" w14:paraId="33D4DE22" w14:textId="77777777">
        <w:trPr>
          <w:trHeight w:val="510"/>
        </w:trPr>
        <w:tc>
          <w:tcPr>
            <w:tcW w:w="714" w:type="pct"/>
            <w:shd w:val="clear" w:color="auto" w:fill="FFFFFF" w:themeFill="background1"/>
          </w:tcPr>
          <w:p w:rsidRPr="00AE0971" w:rsidR="00C31B00" w:rsidP="00C60772" w:rsidRDefault="00C31B00" w14:paraId="7F08E075" w14:textId="77777777">
            <w:pPr>
              <w:rPr>
                <w:rFonts w:ascii="Times New Roman" w:hAnsi="Times New Roman" w:cs="Times New Roman"/>
                <w:color w:val="000000"/>
              </w:rPr>
            </w:pPr>
            <w:r w:rsidRPr="00AE0971">
              <w:rPr>
                <w:rFonts w:ascii="Times New Roman" w:hAnsi="Times New Roman" w:cs="Times New Roman"/>
                <w:color w:val="000000"/>
              </w:rPr>
              <w:t>ECHG 3.2</w:t>
            </w:r>
          </w:p>
        </w:tc>
        <w:tc>
          <w:tcPr>
            <w:tcW w:w="1374" w:type="pct"/>
          </w:tcPr>
          <w:p w:rsidRPr="00AE0971" w:rsidR="00C31B00" w:rsidP="00C60772" w:rsidRDefault="00C31B00" w14:paraId="1297F393" w14:textId="77777777">
            <w:pPr>
              <w:rPr>
                <w:rFonts w:ascii="Times New Roman" w:hAnsi="Times New Roman" w:cs="Times New Roman"/>
                <w:color w:val="000000"/>
              </w:rPr>
            </w:pPr>
            <w:r w:rsidRPr="00AE0971">
              <w:rPr>
                <w:rFonts w:ascii="Times New Roman" w:hAnsi="Times New Roman" w:cs="Times New Roman"/>
                <w:color w:val="000000"/>
              </w:rPr>
              <w:t xml:space="preserve">Perform Deployment Tasks </w:t>
            </w:r>
            <w:proofErr w:type="gramStart"/>
            <w:r w:rsidRPr="00AE0971">
              <w:rPr>
                <w:rFonts w:ascii="Times New Roman" w:hAnsi="Times New Roman" w:cs="Times New Roman"/>
                <w:color w:val="000000"/>
              </w:rPr>
              <w:t>As</w:t>
            </w:r>
            <w:proofErr w:type="gramEnd"/>
            <w:r w:rsidRPr="00AE0971">
              <w:rPr>
                <w:rFonts w:ascii="Times New Roman" w:hAnsi="Times New Roman" w:cs="Times New Roman"/>
                <w:color w:val="000000"/>
              </w:rPr>
              <w:t xml:space="preserve"> Per Implementation Plan</w:t>
            </w:r>
          </w:p>
        </w:tc>
        <w:tc>
          <w:tcPr>
            <w:tcW w:w="2912" w:type="pct"/>
          </w:tcPr>
          <w:p w:rsidRPr="00AE0971" w:rsidR="00C31B00" w:rsidP="00C60772" w:rsidRDefault="00C31B00" w14:paraId="6A6806AC" w14:textId="11AE7D9F">
            <w:pPr>
              <w:spacing w:before="60" w:after="60"/>
              <w:rPr>
                <w:rFonts w:ascii="Times New Roman" w:hAnsi="Times New Roman" w:cs="Times New Roman"/>
              </w:rPr>
            </w:pPr>
            <w:r w:rsidRPr="00AE0971">
              <w:rPr>
                <w:rFonts w:ascii="Times New Roman" w:hAnsi="Times New Roman" w:cs="Times New Roman"/>
              </w:rPr>
              <w:t>Change tasks are completed by the implementation team.</w:t>
            </w:r>
            <w:r w:rsidR="00BE533A">
              <w:rPr>
                <w:rFonts w:ascii="Times New Roman" w:hAnsi="Times New Roman" w:cs="Times New Roman"/>
              </w:rPr>
              <w:t xml:space="preserve">  A system review will be completed in order to verify that no new ports, services, or anything else is configured on the system.  To be completed using the </w:t>
            </w:r>
            <w:proofErr w:type="spellStart"/>
            <w:r w:rsidR="00BE533A">
              <w:rPr>
                <w:rFonts w:ascii="Times New Roman" w:hAnsi="Times New Roman" w:cs="Times New Roman"/>
              </w:rPr>
              <w:t>Tennable</w:t>
            </w:r>
            <w:proofErr w:type="spellEnd"/>
            <w:r w:rsidR="00BE533A">
              <w:rPr>
                <w:rFonts w:ascii="Times New Roman" w:hAnsi="Times New Roman" w:cs="Times New Roman"/>
              </w:rPr>
              <w:t xml:space="preserve"> System Scans.</w:t>
            </w:r>
          </w:p>
        </w:tc>
      </w:tr>
      <w:tr w:rsidRPr="00AE0971" w:rsidR="00C31B00" w:rsidTr="00E66059" w14:paraId="4285A851" w14:textId="77777777">
        <w:trPr>
          <w:trHeight w:val="527"/>
        </w:trPr>
        <w:tc>
          <w:tcPr>
            <w:tcW w:w="714" w:type="pct"/>
            <w:shd w:val="clear" w:color="auto" w:fill="FFFFFF" w:themeFill="background1"/>
          </w:tcPr>
          <w:p w:rsidRPr="00AE0971" w:rsidR="00C31B00" w:rsidP="00C60772" w:rsidRDefault="00C31B00" w14:paraId="085A9C8A" w14:textId="77777777">
            <w:pPr>
              <w:rPr>
                <w:rFonts w:ascii="Times New Roman" w:hAnsi="Times New Roman" w:cs="Times New Roman"/>
                <w:color w:val="000000"/>
              </w:rPr>
            </w:pPr>
            <w:r w:rsidRPr="00AE0971">
              <w:rPr>
                <w:rFonts w:ascii="Times New Roman" w:hAnsi="Times New Roman" w:cs="Times New Roman"/>
                <w:color w:val="000000"/>
              </w:rPr>
              <w:t>ECHG 3.3</w:t>
            </w:r>
          </w:p>
        </w:tc>
        <w:tc>
          <w:tcPr>
            <w:tcW w:w="1374" w:type="pct"/>
          </w:tcPr>
          <w:p w:rsidRPr="00AE0971" w:rsidR="00C31B00" w:rsidP="00C60772" w:rsidRDefault="00C31B00" w14:paraId="173419F9" w14:textId="77777777">
            <w:pPr>
              <w:rPr>
                <w:rFonts w:ascii="Times New Roman" w:hAnsi="Times New Roman" w:cs="Times New Roman"/>
                <w:color w:val="000000"/>
              </w:rPr>
            </w:pPr>
            <w:r w:rsidRPr="00AE0971">
              <w:rPr>
                <w:rFonts w:ascii="Times New Roman" w:hAnsi="Times New Roman" w:cs="Times New Roman"/>
                <w:color w:val="000000"/>
              </w:rPr>
              <w:t>Validate Implementation Results</w:t>
            </w:r>
          </w:p>
        </w:tc>
        <w:tc>
          <w:tcPr>
            <w:tcW w:w="2912" w:type="pct"/>
          </w:tcPr>
          <w:p w:rsidRPr="00AE0971" w:rsidR="00C31B00" w:rsidP="00C60772" w:rsidRDefault="00C31B00" w14:paraId="44D53601" w14:textId="77777777">
            <w:pPr>
              <w:spacing w:before="60" w:after="60"/>
              <w:rPr>
                <w:rFonts w:ascii="Times New Roman" w:hAnsi="Times New Roman" w:cs="Times New Roman"/>
              </w:rPr>
            </w:pPr>
            <w:r w:rsidRPr="00AE0971">
              <w:rPr>
                <w:rFonts w:ascii="Times New Roman" w:hAnsi="Times New Roman" w:cs="Times New Roman"/>
              </w:rPr>
              <w:t>Once a task is performed, the implementation team will verify the task has been completed successfully.</w:t>
            </w:r>
          </w:p>
        </w:tc>
      </w:tr>
      <w:tr w:rsidRPr="00AE0971" w:rsidR="00C31B00" w:rsidTr="00E66059" w14:paraId="7162F5F6" w14:textId="77777777">
        <w:trPr>
          <w:trHeight w:val="510"/>
        </w:trPr>
        <w:tc>
          <w:tcPr>
            <w:tcW w:w="714" w:type="pct"/>
            <w:shd w:val="clear" w:color="auto" w:fill="FFFFFF" w:themeFill="background1"/>
          </w:tcPr>
          <w:p w:rsidRPr="00AE0971" w:rsidR="00C31B00" w:rsidP="00C60772" w:rsidRDefault="00C31B00" w14:paraId="1C97111B" w14:textId="77777777">
            <w:pPr>
              <w:rPr>
                <w:rFonts w:ascii="Times New Roman" w:hAnsi="Times New Roman" w:cs="Times New Roman"/>
                <w:color w:val="000000"/>
              </w:rPr>
            </w:pPr>
            <w:r w:rsidRPr="00AE0971">
              <w:rPr>
                <w:rFonts w:ascii="Times New Roman" w:hAnsi="Times New Roman" w:cs="Times New Roman"/>
                <w:color w:val="000000"/>
              </w:rPr>
              <w:lastRenderedPageBreak/>
              <w:t>ECHG 3.4</w:t>
            </w:r>
          </w:p>
        </w:tc>
        <w:tc>
          <w:tcPr>
            <w:tcW w:w="1374" w:type="pct"/>
          </w:tcPr>
          <w:p w:rsidRPr="00AE0971" w:rsidR="00C31B00" w:rsidP="00C60772" w:rsidRDefault="00C31B00" w14:paraId="6A77FEF0" w14:textId="77777777">
            <w:pPr>
              <w:rPr>
                <w:rFonts w:ascii="Times New Roman" w:hAnsi="Times New Roman" w:cs="Times New Roman"/>
                <w:color w:val="000000"/>
              </w:rPr>
            </w:pPr>
            <w:r w:rsidRPr="00AE0971">
              <w:rPr>
                <w:rFonts w:ascii="Times New Roman" w:hAnsi="Times New Roman" w:cs="Times New Roman"/>
                <w:color w:val="000000"/>
              </w:rPr>
              <w:t>Initiate Backout Plan</w:t>
            </w:r>
          </w:p>
        </w:tc>
        <w:tc>
          <w:tcPr>
            <w:tcW w:w="2912" w:type="pct"/>
          </w:tcPr>
          <w:p w:rsidRPr="00AE0971" w:rsidR="00C31B00" w:rsidP="00C60772" w:rsidRDefault="00C31B00" w14:paraId="187C3DFE" w14:textId="77777777">
            <w:pPr>
              <w:spacing w:before="60" w:after="60"/>
              <w:rPr>
                <w:rFonts w:ascii="Times New Roman" w:hAnsi="Times New Roman" w:cs="Times New Roman"/>
              </w:rPr>
            </w:pPr>
            <w:r w:rsidRPr="00AE0971">
              <w:rPr>
                <w:rFonts w:ascii="Times New Roman" w:hAnsi="Times New Roman" w:cs="Times New Roman"/>
              </w:rPr>
              <w:t>If any change tasks performed created a disruption to the business service or application, the specified rollback plan will be initiated.</w:t>
            </w:r>
          </w:p>
        </w:tc>
      </w:tr>
      <w:tr w:rsidRPr="00AE0971" w:rsidR="00C31B00" w:rsidTr="00E66059" w14:paraId="14E99B99" w14:textId="77777777">
        <w:trPr>
          <w:trHeight w:val="527"/>
        </w:trPr>
        <w:tc>
          <w:tcPr>
            <w:tcW w:w="714" w:type="pct"/>
            <w:shd w:val="clear" w:color="auto" w:fill="FFFFFF" w:themeFill="background1"/>
          </w:tcPr>
          <w:p w:rsidRPr="00AE0971" w:rsidR="00C31B00" w:rsidP="00C60772" w:rsidRDefault="00C31B00" w14:paraId="7C82E383" w14:textId="77777777">
            <w:pPr>
              <w:rPr>
                <w:rFonts w:ascii="Times New Roman" w:hAnsi="Times New Roman" w:cs="Times New Roman"/>
                <w:color w:val="000000"/>
              </w:rPr>
            </w:pPr>
            <w:r w:rsidRPr="00AE0971">
              <w:rPr>
                <w:rFonts w:ascii="Times New Roman" w:hAnsi="Times New Roman" w:cs="Times New Roman"/>
                <w:color w:val="000000"/>
              </w:rPr>
              <w:t>ECHG 3.5</w:t>
            </w:r>
          </w:p>
        </w:tc>
        <w:tc>
          <w:tcPr>
            <w:tcW w:w="1374" w:type="pct"/>
          </w:tcPr>
          <w:p w:rsidRPr="00AE0971" w:rsidR="00C31B00" w:rsidP="00C60772" w:rsidRDefault="00C31B00" w14:paraId="445F1040" w14:textId="77777777">
            <w:pPr>
              <w:rPr>
                <w:rFonts w:ascii="Times New Roman" w:hAnsi="Times New Roman" w:cs="Times New Roman"/>
                <w:color w:val="000000"/>
              </w:rPr>
            </w:pPr>
            <w:r w:rsidRPr="00AE0971">
              <w:rPr>
                <w:rFonts w:ascii="Times New Roman" w:hAnsi="Times New Roman" w:cs="Times New Roman"/>
                <w:color w:val="000000"/>
              </w:rPr>
              <w:t>Update CMDB</w:t>
            </w:r>
          </w:p>
        </w:tc>
        <w:tc>
          <w:tcPr>
            <w:tcW w:w="2912" w:type="pct"/>
          </w:tcPr>
          <w:p w:rsidRPr="00AE0971" w:rsidR="00C31B00" w:rsidP="00C60772" w:rsidRDefault="00C31B00" w14:paraId="0DFF443D" w14:textId="77777777">
            <w:pPr>
              <w:pStyle w:val="SNCTableCellBullet1"/>
              <w:rPr>
                <w:rFonts w:ascii="Times New Roman" w:hAnsi="Times New Roman"/>
                <w:sz w:val="18"/>
                <w:szCs w:val="18"/>
              </w:rPr>
            </w:pPr>
            <w:r w:rsidRPr="002152E6">
              <w:rPr>
                <w:rFonts w:ascii="Times New Roman" w:hAnsi="Times New Roman" w:eastAsiaTheme="minorHAnsi"/>
                <w:sz w:val="22"/>
                <w:szCs w:val="22"/>
              </w:rPr>
              <w:t>If necessary, the CMDB will be updated to reflect the changes made to one/multiple affected configuration items.</w:t>
            </w:r>
          </w:p>
        </w:tc>
      </w:tr>
      <w:tr w:rsidRPr="00AE0971" w:rsidR="00C31B00" w:rsidTr="00E66059" w14:paraId="3BE1155E" w14:textId="77777777">
        <w:trPr>
          <w:trHeight w:val="510"/>
        </w:trPr>
        <w:tc>
          <w:tcPr>
            <w:tcW w:w="714" w:type="pct"/>
            <w:shd w:val="clear" w:color="auto" w:fill="FFFFFF" w:themeFill="background1"/>
          </w:tcPr>
          <w:p w:rsidRPr="00AE0971" w:rsidR="00C31B00" w:rsidP="00C60772" w:rsidRDefault="00C31B00" w14:paraId="61030257" w14:textId="77777777">
            <w:pPr>
              <w:rPr>
                <w:rFonts w:ascii="Times New Roman" w:hAnsi="Times New Roman" w:cs="Times New Roman"/>
                <w:color w:val="000000"/>
              </w:rPr>
            </w:pPr>
            <w:r w:rsidRPr="00AE0971">
              <w:rPr>
                <w:rFonts w:ascii="Times New Roman" w:hAnsi="Times New Roman" w:cs="Times New Roman"/>
                <w:color w:val="000000"/>
              </w:rPr>
              <w:t>ECHG 3.6</w:t>
            </w:r>
          </w:p>
        </w:tc>
        <w:tc>
          <w:tcPr>
            <w:tcW w:w="1374" w:type="pct"/>
          </w:tcPr>
          <w:p w:rsidRPr="00AE0971" w:rsidR="00C31B00" w:rsidP="00C60772" w:rsidRDefault="00C31B00" w14:paraId="4B7DA191" w14:textId="77777777">
            <w:pPr>
              <w:rPr>
                <w:rFonts w:ascii="Times New Roman" w:hAnsi="Times New Roman" w:cs="Times New Roman"/>
                <w:color w:val="000000"/>
              </w:rPr>
            </w:pPr>
            <w:r w:rsidRPr="00AE0971">
              <w:rPr>
                <w:rFonts w:ascii="Times New Roman" w:hAnsi="Times New Roman" w:cs="Times New Roman"/>
                <w:color w:val="000000"/>
              </w:rPr>
              <w:t>Complete Emergency Change Details</w:t>
            </w:r>
          </w:p>
        </w:tc>
        <w:tc>
          <w:tcPr>
            <w:tcW w:w="2912" w:type="pct"/>
          </w:tcPr>
          <w:p w:rsidRPr="00AE0971" w:rsidR="00C31B00" w:rsidP="00C60772" w:rsidRDefault="00C31B00" w14:paraId="2DAC08F9" w14:textId="77777777">
            <w:pPr>
              <w:pStyle w:val="SNCTableCellBullet1"/>
              <w:rPr>
                <w:rFonts w:ascii="Times New Roman" w:hAnsi="Times New Roman"/>
                <w:sz w:val="18"/>
                <w:szCs w:val="18"/>
              </w:rPr>
            </w:pPr>
            <w:r w:rsidRPr="002152E6">
              <w:rPr>
                <w:rFonts w:ascii="Times New Roman" w:hAnsi="Times New Roman" w:eastAsiaTheme="minorHAnsi"/>
                <w:sz w:val="22"/>
                <w:szCs w:val="22"/>
              </w:rPr>
              <w:t>The Emergency Change record is completed in full, documenting all tasks completed, and overall change details.</w:t>
            </w:r>
          </w:p>
        </w:tc>
      </w:tr>
      <w:bookmarkEnd w:id="2373"/>
    </w:tbl>
    <w:p w:rsidR="00C60772" w:rsidRDefault="00C60772" w14:paraId="09D7CB1F" w14:textId="77777777">
      <w:pPr>
        <w:rPr>
          <w:rFonts w:ascii="Times New Roman" w:hAnsi="Times New Roman" w:eastAsia="Arial" w:cs="Times New Roman"/>
          <w:b/>
          <w:bCs/>
          <w:sz w:val="24"/>
          <w:szCs w:val="24"/>
        </w:rPr>
      </w:pPr>
      <w:r>
        <w:rPr>
          <w:rFonts w:ascii="Times New Roman" w:hAnsi="Times New Roman" w:cs="Times New Roman"/>
          <w:sz w:val="24"/>
          <w:szCs w:val="24"/>
        </w:rPr>
        <w:br w:type="page"/>
      </w:r>
    </w:p>
    <w:p w:rsidRPr="00AE0971" w:rsidR="00C31B00" w:rsidP="00F67F8E" w:rsidRDefault="00F67F8E" w14:paraId="30B350E0" w14:textId="38CC16E5">
      <w:pPr>
        <w:pStyle w:val="Heading2"/>
        <w:ind w:left="0" w:firstLine="0"/>
        <w:rPr>
          <w:rFonts w:ascii="Times New Roman" w:hAnsi="Times New Roman" w:cs="Times New Roman"/>
          <w:sz w:val="24"/>
          <w:szCs w:val="24"/>
        </w:rPr>
      </w:pPr>
      <w:bookmarkStart w:name="_Toc73446234" w:id="2374"/>
      <w:bookmarkStart w:name="_Hlk71643192" w:id="2375"/>
      <w:proofErr w:type="gramStart"/>
      <w:r>
        <w:rPr>
          <w:rFonts w:ascii="Times New Roman" w:hAnsi="Times New Roman" w:cs="Times New Roman"/>
          <w:sz w:val="24"/>
          <w:szCs w:val="24"/>
        </w:rPr>
        <w:lastRenderedPageBreak/>
        <w:t xml:space="preserve">7.38.4  </w:t>
      </w:r>
      <w:r w:rsidRPr="00AE0971" w:rsidR="00C31B00">
        <w:rPr>
          <w:rFonts w:ascii="Times New Roman" w:hAnsi="Times New Roman" w:cs="Times New Roman"/>
          <w:sz w:val="24"/>
          <w:szCs w:val="24"/>
        </w:rPr>
        <w:t>Emergency</w:t>
      </w:r>
      <w:proofErr w:type="gramEnd"/>
      <w:r w:rsidRPr="00AE0971" w:rsidR="00C31B00">
        <w:rPr>
          <w:rFonts w:ascii="Times New Roman" w:hAnsi="Times New Roman" w:cs="Times New Roman"/>
          <w:sz w:val="24"/>
          <w:szCs w:val="24"/>
        </w:rPr>
        <w:t xml:space="preserve"> Change: Review and Closure</w:t>
      </w:r>
      <w:bookmarkEnd w:id="2374"/>
    </w:p>
    <w:p w:rsidRPr="00AE0971" w:rsidR="00C31B00" w:rsidP="00C60772" w:rsidRDefault="00C31B00" w14:paraId="294CC6C3" w14:textId="77777777">
      <w:pPr>
        <w:pStyle w:val="NoSpacing"/>
      </w:pPr>
    </w:p>
    <w:tbl>
      <w:tblPr>
        <w:tblW w:w="92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327"/>
        <w:gridCol w:w="2555"/>
        <w:gridCol w:w="5416"/>
      </w:tblGrid>
      <w:tr w:rsidRPr="00AE0971" w:rsidR="00C31B00" w:rsidTr="00E66059" w14:paraId="799A19AA" w14:textId="77777777">
        <w:trPr>
          <w:trHeight w:val="313"/>
          <w:tblHeader/>
        </w:trPr>
        <w:tc>
          <w:tcPr>
            <w:tcW w:w="1327" w:type="dxa"/>
            <w:shd w:val="clear" w:color="auto" w:fill="012169"/>
            <w:vAlign w:val="center"/>
          </w:tcPr>
          <w:p w:rsidRPr="00AE0971" w:rsidR="00C31B00" w:rsidP="00C60772" w:rsidRDefault="00C31B00" w14:paraId="50C419C7" w14:textId="77777777">
            <w:pPr>
              <w:pStyle w:val="SNCTableHeading"/>
              <w:spacing w:before="60" w:after="60"/>
              <w:jc w:val="left"/>
              <w:rPr>
                <w:rFonts w:ascii="Times New Roman" w:hAnsi="Times New Roman"/>
                <w:sz w:val="18"/>
              </w:rPr>
            </w:pPr>
            <w:r w:rsidRPr="00AE0971">
              <w:rPr>
                <w:rFonts w:ascii="Times New Roman" w:hAnsi="Times New Roman"/>
                <w:sz w:val="18"/>
              </w:rPr>
              <w:t>ID</w:t>
            </w:r>
          </w:p>
        </w:tc>
        <w:tc>
          <w:tcPr>
            <w:tcW w:w="2555" w:type="dxa"/>
            <w:shd w:val="clear" w:color="auto" w:fill="012169"/>
            <w:vAlign w:val="center"/>
          </w:tcPr>
          <w:p w:rsidRPr="00AE0971" w:rsidR="00C31B00" w:rsidP="00C60772" w:rsidRDefault="00C31B00" w14:paraId="0E1DC9FA" w14:textId="77777777">
            <w:pPr>
              <w:pStyle w:val="SNCTableHeading"/>
              <w:spacing w:before="60" w:after="60"/>
              <w:jc w:val="left"/>
              <w:rPr>
                <w:rFonts w:ascii="Times New Roman" w:hAnsi="Times New Roman"/>
                <w:sz w:val="18"/>
              </w:rPr>
            </w:pPr>
            <w:r w:rsidRPr="00AE0971">
              <w:rPr>
                <w:rFonts w:ascii="Times New Roman" w:hAnsi="Times New Roman"/>
                <w:sz w:val="18"/>
              </w:rPr>
              <w:t>Activity</w:t>
            </w:r>
          </w:p>
        </w:tc>
        <w:tc>
          <w:tcPr>
            <w:tcW w:w="5416" w:type="dxa"/>
            <w:shd w:val="clear" w:color="auto" w:fill="012169"/>
            <w:vAlign w:val="center"/>
          </w:tcPr>
          <w:p w:rsidRPr="00AE0971" w:rsidR="00C31B00" w:rsidP="00C60772" w:rsidRDefault="00C31B00" w14:paraId="27DA37C4" w14:textId="77777777">
            <w:pPr>
              <w:pStyle w:val="SNCTableHeading"/>
              <w:spacing w:before="60" w:after="60"/>
              <w:jc w:val="left"/>
              <w:rPr>
                <w:rFonts w:ascii="Times New Roman" w:hAnsi="Times New Roman"/>
                <w:sz w:val="18"/>
              </w:rPr>
            </w:pPr>
            <w:r w:rsidRPr="00AE0971">
              <w:rPr>
                <w:rFonts w:ascii="Times New Roman" w:hAnsi="Times New Roman"/>
                <w:sz w:val="18"/>
              </w:rPr>
              <w:t>Description</w:t>
            </w:r>
          </w:p>
        </w:tc>
      </w:tr>
      <w:tr w:rsidRPr="00AE0971" w:rsidR="00C31B00" w:rsidTr="00E66059" w14:paraId="12B6EF26" w14:textId="77777777">
        <w:trPr>
          <w:trHeight w:val="329"/>
        </w:trPr>
        <w:tc>
          <w:tcPr>
            <w:tcW w:w="9298" w:type="dxa"/>
            <w:gridSpan w:val="3"/>
            <w:shd w:val="clear" w:color="auto" w:fill="62B5E5"/>
            <w:vAlign w:val="center"/>
          </w:tcPr>
          <w:p w:rsidRPr="00AE0971" w:rsidR="00C31B00" w:rsidP="00C60772" w:rsidRDefault="00C31B00" w14:paraId="27D78931" w14:textId="77777777">
            <w:pPr>
              <w:pStyle w:val="SNCTableCellBullet1"/>
              <w:rPr>
                <w:rFonts w:ascii="Times New Roman" w:hAnsi="Times New Roman"/>
                <w:sz w:val="18"/>
                <w:szCs w:val="18"/>
              </w:rPr>
            </w:pPr>
            <w:r w:rsidRPr="00AE0971">
              <w:rPr>
                <w:rFonts w:ascii="Times New Roman" w:hAnsi="Times New Roman"/>
                <w:b/>
                <w:color w:val="FFFFFF" w:themeColor="background1"/>
                <w:w w:val="105"/>
                <w:sz w:val="18"/>
                <w:szCs w:val="18"/>
              </w:rPr>
              <w:t>Review and Closure</w:t>
            </w:r>
          </w:p>
        </w:tc>
      </w:tr>
      <w:tr w:rsidRPr="00AE0971" w:rsidR="00C31B00" w:rsidTr="00E66059" w14:paraId="749B85B0" w14:textId="77777777">
        <w:trPr>
          <w:trHeight w:val="510"/>
        </w:trPr>
        <w:tc>
          <w:tcPr>
            <w:tcW w:w="1327" w:type="dxa"/>
            <w:shd w:val="clear" w:color="auto" w:fill="FFFFFF" w:themeFill="background1"/>
          </w:tcPr>
          <w:p w:rsidRPr="00AE0971" w:rsidR="00C31B00" w:rsidP="00C60772" w:rsidRDefault="00C31B00" w14:paraId="0F015030" w14:textId="77777777">
            <w:pPr>
              <w:spacing w:before="60" w:after="60"/>
              <w:rPr>
                <w:rFonts w:ascii="Times New Roman" w:hAnsi="Times New Roman" w:cs="Times New Roman"/>
              </w:rPr>
            </w:pPr>
            <w:r w:rsidRPr="00AE0971">
              <w:rPr>
                <w:rFonts w:ascii="Times New Roman" w:hAnsi="Times New Roman" w:cs="Times New Roman"/>
              </w:rPr>
              <w:t>ECHG 4.1</w:t>
            </w:r>
          </w:p>
        </w:tc>
        <w:tc>
          <w:tcPr>
            <w:tcW w:w="2555" w:type="dxa"/>
          </w:tcPr>
          <w:p w:rsidRPr="00AE0971" w:rsidR="00C31B00" w:rsidP="00C60772" w:rsidRDefault="00C31B00" w14:paraId="406DEA93" w14:textId="77777777">
            <w:pPr>
              <w:spacing w:before="60" w:after="60"/>
              <w:rPr>
                <w:rFonts w:ascii="Times New Roman" w:hAnsi="Times New Roman" w:cs="Times New Roman"/>
                <w:color w:val="000000"/>
              </w:rPr>
            </w:pPr>
            <w:r w:rsidRPr="00AE0971">
              <w:rPr>
                <w:rFonts w:ascii="Times New Roman" w:hAnsi="Times New Roman" w:cs="Times New Roman"/>
                <w:color w:val="000000"/>
              </w:rPr>
              <w:t>Review Change Outcome</w:t>
            </w:r>
          </w:p>
        </w:tc>
        <w:tc>
          <w:tcPr>
            <w:tcW w:w="5416" w:type="dxa"/>
          </w:tcPr>
          <w:p w:rsidRPr="00AE0971" w:rsidR="00C31B00" w:rsidP="00C60772" w:rsidRDefault="00C31B00" w14:paraId="53CCD887" w14:textId="77777777">
            <w:pPr>
              <w:spacing w:before="60" w:after="60"/>
              <w:rPr>
                <w:rFonts w:ascii="Times New Roman" w:hAnsi="Times New Roman" w:cs="Times New Roman"/>
              </w:rPr>
            </w:pPr>
            <w:r w:rsidRPr="00AE0971">
              <w:rPr>
                <w:rFonts w:ascii="Times New Roman" w:hAnsi="Times New Roman" w:cs="Times New Roman"/>
              </w:rPr>
              <w:t>Change Management will review and validate the Emergency change in “Review” state. This is to ensure the change has been implemented successfully.</w:t>
            </w:r>
          </w:p>
        </w:tc>
      </w:tr>
      <w:tr w:rsidRPr="00AE0971" w:rsidR="00C31B00" w:rsidTr="00E66059" w14:paraId="067D5191" w14:textId="77777777">
        <w:trPr>
          <w:trHeight w:val="923"/>
        </w:trPr>
        <w:tc>
          <w:tcPr>
            <w:tcW w:w="1327" w:type="dxa"/>
            <w:shd w:val="clear" w:color="auto" w:fill="FFFFFF" w:themeFill="background1"/>
          </w:tcPr>
          <w:p w:rsidRPr="00AE0971" w:rsidR="00C31B00" w:rsidP="00C60772" w:rsidRDefault="00C31B00" w14:paraId="0D649831" w14:textId="77777777">
            <w:pPr>
              <w:spacing w:before="60" w:after="60"/>
              <w:rPr>
                <w:rFonts w:ascii="Times New Roman" w:hAnsi="Times New Roman" w:cs="Times New Roman"/>
              </w:rPr>
            </w:pPr>
            <w:r w:rsidRPr="00AE0971">
              <w:rPr>
                <w:rFonts w:ascii="Times New Roman" w:hAnsi="Times New Roman" w:cs="Times New Roman"/>
              </w:rPr>
              <w:t>ECHG 4.2</w:t>
            </w:r>
          </w:p>
        </w:tc>
        <w:tc>
          <w:tcPr>
            <w:tcW w:w="2555" w:type="dxa"/>
          </w:tcPr>
          <w:p w:rsidRPr="00AE0971" w:rsidR="00C31B00" w:rsidP="00C60772" w:rsidRDefault="00C31B00" w14:paraId="672F4EF7" w14:textId="77777777">
            <w:pPr>
              <w:spacing w:before="60" w:after="60"/>
              <w:rPr>
                <w:rFonts w:ascii="Times New Roman" w:hAnsi="Times New Roman" w:cs="Times New Roman"/>
                <w:color w:val="000000"/>
              </w:rPr>
            </w:pPr>
            <w:r w:rsidRPr="00AE0971">
              <w:rPr>
                <w:rFonts w:ascii="Times New Roman" w:hAnsi="Times New Roman" w:cs="Times New Roman"/>
                <w:color w:val="000000"/>
              </w:rPr>
              <w:t>Conduct Post Implementation Review</w:t>
            </w:r>
          </w:p>
        </w:tc>
        <w:tc>
          <w:tcPr>
            <w:tcW w:w="5416" w:type="dxa"/>
          </w:tcPr>
          <w:p w:rsidRPr="00AE0971" w:rsidR="00C31B00" w:rsidP="00C60772" w:rsidRDefault="00C31B00" w14:paraId="1CF5384B" w14:textId="77777777">
            <w:pPr>
              <w:spacing w:before="60" w:after="60"/>
              <w:rPr>
                <w:rFonts w:ascii="Times New Roman" w:hAnsi="Times New Roman" w:cs="Times New Roman"/>
              </w:rPr>
            </w:pPr>
            <w:r w:rsidRPr="00AE0971">
              <w:rPr>
                <w:rFonts w:ascii="Times New Roman" w:hAnsi="Times New Roman" w:cs="Times New Roman"/>
              </w:rPr>
              <w:t>If the Emergency change has been completed as “Successful with issues” or “Unsuccessful”, a Post-Implementation Review will be conducted to investigate the handling process of the change through the entirety of its life cycle, and reasons for failure. This documents the opportunities to improve similar future implementations.</w:t>
            </w:r>
          </w:p>
        </w:tc>
      </w:tr>
      <w:tr w:rsidRPr="00AE0971" w:rsidR="00C31B00" w:rsidTr="00E66059" w14:paraId="2EA26247" w14:textId="77777777">
        <w:trPr>
          <w:trHeight w:val="527"/>
        </w:trPr>
        <w:tc>
          <w:tcPr>
            <w:tcW w:w="1327" w:type="dxa"/>
            <w:shd w:val="clear" w:color="auto" w:fill="FFFFFF" w:themeFill="background1"/>
          </w:tcPr>
          <w:p w:rsidRPr="00AE0971" w:rsidR="00C31B00" w:rsidP="00C60772" w:rsidRDefault="00C31B00" w14:paraId="10AEE39F" w14:textId="77777777">
            <w:pPr>
              <w:spacing w:before="60" w:after="60"/>
              <w:rPr>
                <w:rFonts w:ascii="Times New Roman" w:hAnsi="Times New Roman" w:cs="Times New Roman"/>
              </w:rPr>
            </w:pPr>
            <w:r w:rsidRPr="00AE0971">
              <w:rPr>
                <w:rFonts w:ascii="Times New Roman" w:hAnsi="Times New Roman" w:cs="Times New Roman"/>
              </w:rPr>
              <w:t>ECHG 4.3</w:t>
            </w:r>
          </w:p>
        </w:tc>
        <w:tc>
          <w:tcPr>
            <w:tcW w:w="2555" w:type="dxa"/>
          </w:tcPr>
          <w:p w:rsidRPr="00AE0971" w:rsidR="00C31B00" w:rsidP="00C60772" w:rsidRDefault="00C31B00" w14:paraId="205F0A3A" w14:textId="77777777">
            <w:pPr>
              <w:spacing w:before="60" w:after="60"/>
              <w:rPr>
                <w:rFonts w:ascii="Times New Roman" w:hAnsi="Times New Roman" w:cs="Times New Roman"/>
                <w:color w:val="000000"/>
              </w:rPr>
            </w:pPr>
            <w:r w:rsidRPr="00AE0971">
              <w:rPr>
                <w:rFonts w:ascii="Times New Roman" w:hAnsi="Times New Roman" w:cs="Times New Roman"/>
                <w:color w:val="000000"/>
              </w:rPr>
              <w:t>Notify Stakeholders on PIR Report</w:t>
            </w:r>
          </w:p>
        </w:tc>
        <w:tc>
          <w:tcPr>
            <w:tcW w:w="5416" w:type="dxa"/>
          </w:tcPr>
          <w:p w:rsidRPr="00AE0971" w:rsidR="00C31B00" w:rsidP="00C60772" w:rsidRDefault="00C31B00" w14:paraId="79182723" w14:textId="77777777">
            <w:pPr>
              <w:spacing w:before="60" w:after="60"/>
              <w:rPr>
                <w:rFonts w:ascii="Times New Roman" w:hAnsi="Times New Roman" w:cs="Times New Roman"/>
              </w:rPr>
            </w:pPr>
            <w:r w:rsidRPr="00AE0971">
              <w:rPr>
                <w:rFonts w:ascii="Times New Roman" w:hAnsi="Times New Roman" w:cs="Times New Roman"/>
              </w:rPr>
              <w:t>Report of the investigation and findings will be documented and sent to the affected/impacted stakeholders of the change request.</w:t>
            </w:r>
          </w:p>
        </w:tc>
      </w:tr>
      <w:tr w:rsidRPr="00AE0971" w:rsidR="00C31B00" w:rsidTr="00E66059" w14:paraId="25A0D51F" w14:textId="77777777">
        <w:trPr>
          <w:trHeight w:val="510"/>
        </w:trPr>
        <w:tc>
          <w:tcPr>
            <w:tcW w:w="1327" w:type="dxa"/>
            <w:shd w:val="clear" w:color="auto" w:fill="FFFFFF" w:themeFill="background1"/>
          </w:tcPr>
          <w:p w:rsidRPr="00AE0971" w:rsidR="00C31B00" w:rsidP="00C60772" w:rsidRDefault="00C31B00" w14:paraId="26A0FB50" w14:textId="77777777">
            <w:pPr>
              <w:spacing w:before="60" w:after="60"/>
              <w:rPr>
                <w:rFonts w:ascii="Times New Roman" w:hAnsi="Times New Roman" w:cs="Times New Roman"/>
                <w:color w:val="000000"/>
              </w:rPr>
            </w:pPr>
            <w:r w:rsidRPr="00AE0971">
              <w:rPr>
                <w:rFonts w:ascii="Times New Roman" w:hAnsi="Times New Roman" w:cs="Times New Roman"/>
                <w:color w:val="000000"/>
              </w:rPr>
              <w:t>ECHG 4.4</w:t>
            </w:r>
          </w:p>
        </w:tc>
        <w:tc>
          <w:tcPr>
            <w:tcW w:w="2555" w:type="dxa"/>
          </w:tcPr>
          <w:p w:rsidRPr="00AE0971" w:rsidR="00C31B00" w:rsidP="00C60772" w:rsidRDefault="00C31B00" w14:paraId="08D5E46A" w14:textId="77777777">
            <w:pPr>
              <w:spacing w:before="60" w:after="60"/>
              <w:rPr>
                <w:rFonts w:ascii="Times New Roman" w:hAnsi="Times New Roman" w:cs="Times New Roman"/>
                <w:color w:val="000000"/>
              </w:rPr>
            </w:pPr>
            <w:r w:rsidRPr="00AE0971">
              <w:rPr>
                <w:rFonts w:ascii="Times New Roman" w:hAnsi="Times New Roman" w:cs="Times New Roman"/>
                <w:color w:val="000000"/>
              </w:rPr>
              <w:t>Close RFC</w:t>
            </w:r>
          </w:p>
        </w:tc>
        <w:tc>
          <w:tcPr>
            <w:tcW w:w="5416" w:type="dxa"/>
          </w:tcPr>
          <w:p w:rsidRPr="00AE0971" w:rsidR="00C31B00" w:rsidP="00C60772" w:rsidRDefault="00C31B00" w14:paraId="10A85A67" w14:textId="77777777">
            <w:pPr>
              <w:spacing w:before="60" w:after="60"/>
              <w:rPr>
                <w:rFonts w:ascii="Times New Roman" w:hAnsi="Times New Roman" w:cs="Times New Roman"/>
              </w:rPr>
            </w:pPr>
            <w:r w:rsidRPr="00AE0971">
              <w:rPr>
                <w:rFonts w:ascii="Times New Roman" w:hAnsi="Times New Roman" w:cs="Times New Roman"/>
              </w:rPr>
              <w:t>If the Emergency change has been completed as “Successful”, the change request will automatically close immediately.</w:t>
            </w:r>
          </w:p>
        </w:tc>
      </w:tr>
      <w:bookmarkEnd w:id="2375"/>
    </w:tbl>
    <w:p w:rsidRPr="00AE0971" w:rsidR="00C31B00" w:rsidP="00C31B00" w:rsidRDefault="00C31B00" w14:paraId="2B34E0A3" w14:textId="77777777">
      <w:pPr>
        <w:pStyle w:val="NoSpacing"/>
        <w:rPr>
          <w:rFonts w:ascii="Times New Roman" w:hAnsi="Times New Roman" w:cs="Times New Roman"/>
        </w:rPr>
      </w:pPr>
    </w:p>
    <w:p w:rsidRPr="00AE0971" w:rsidR="00C31B00" w:rsidP="00F67F8E" w:rsidRDefault="00F67F8E" w14:paraId="447C9575" w14:textId="049AB751">
      <w:pPr>
        <w:pStyle w:val="Heading2"/>
        <w:ind w:left="0" w:firstLine="0"/>
        <w:rPr>
          <w:rFonts w:ascii="Times New Roman" w:hAnsi="Times New Roman" w:cs="Times New Roman"/>
          <w:sz w:val="24"/>
          <w:szCs w:val="24"/>
        </w:rPr>
      </w:pPr>
      <w:r>
        <w:rPr>
          <w:rFonts w:ascii="Times New Roman" w:hAnsi="Times New Roman" w:cs="Times New Roman"/>
          <w:sz w:val="24"/>
          <w:szCs w:val="24"/>
        </w:rPr>
        <w:t xml:space="preserve"> </w:t>
      </w:r>
      <w:bookmarkStart w:name="_Toc73446235" w:id="2376"/>
      <w:r>
        <w:rPr>
          <w:rFonts w:ascii="Times New Roman" w:hAnsi="Times New Roman" w:cs="Times New Roman"/>
          <w:sz w:val="24"/>
          <w:szCs w:val="24"/>
        </w:rPr>
        <w:t xml:space="preserve">7.39 </w:t>
      </w:r>
      <w:r w:rsidRPr="00AE0971" w:rsidR="00C31B00">
        <w:rPr>
          <w:rFonts w:ascii="Times New Roman" w:hAnsi="Times New Roman" w:cs="Times New Roman"/>
          <w:sz w:val="24"/>
          <w:szCs w:val="24"/>
        </w:rPr>
        <w:t>Standard Change</w:t>
      </w:r>
      <w:bookmarkEnd w:id="2376"/>
    </w:p>
    <w:p w:rsidRPr="00AE0971" w:rsidR="00C31B00" w:rsidP="00C31B00" w:rsidRDefault="00C31B00" w14:paraId="68570A0F" w14:textId="77777777">
      <w:pPr>
        <w:pStyle w:val="NoSpacing"/>
        <w:rPr>
          <w:rFonts w:ascii="Times New Roman" w:hAnsi="Times New Roman" w:cs="Times New Roman"/>
        </w:rPr>
      </w:pPr>
    </w:p>
    <w:p w:rsidRPr="00C60772" w:rsidR="00C31B00" w:rsidP="00C31B00" w:rsidRDefault="00C31B00" w14:paraId="2CBB3460" w14:textId="77777777">
      <w:pPr>
        <w:rPr>
          <w:rFonts w:ascii="Times New Roman" w:hAnsi="Times New Roman" w:cs="Times New Roman"/>
        </w:rPr>
      </w:pPr>
      <w:r w:rsidRPr="00C60772">
        <w:rPr>
          <w:rFonts w:ascii="Times New Roman" w:hAnsi="Times New Roman" w:cs="Times New Roman"/>
        </w:rPr>
        <w:t>Standard changes are often known as routine changes. This is a change that is frequently implemented, is considered low risk with repeatable implementation steps and has a proven history of success. Standard changes are pre‐approved by the Change Advisory Board (CAB) so that they can be raised and implemented as quickly as possible.</w:t>
      </w:r>
    </w:p>
    <w:p w:rsidRPr="00AE0971" w:rsidR="00C31B00" w:rsidP="00F67F8E" w:rsidRDefault="00F67F8E" w14:paraId="5552D167" w14:textId="5FD73A7F">
      <w:pPr>
        <w:pStyle w:val="Heading2"/>
        <w:ind w:left="0" w:firstLine="0"/>
        <w:rPr>
          <w:rFonts w:ascii="Times New Roman" w:hAnsi="Times New Roman" w:cs="Times New Roman"/>
          <w:sz w:val="24"/>
          <w:szCs w:val="24"/>
        </w:rPr>
      </w:pPr>
      <w:bookmarkStart w:name="_Toc73446236" w:id="2377"/>
      <w:bookmarkStart w:name="_Hlk71642869" w:id="2378"/>
      <w:r>
        <w:rPr>
          <w:rFonts w:ascii="Times New Roman" w:hAnsi="Times New Roman" w:cs="Times New Roman"/>
          <w:sz w:val="24"/>
          <w:szCs w:val="24"/>
        </w:rPr>
        <w:t xml:space="preserve">7.39.1 </w:t>
      </w:r>
      <w:r w:rsidRPr="00AE0971" w:rsidR="00C31B00">
        <w:rPr>
          <w:rFonts w:ascii="Times New Roman" w:hAnsi="Times New Roman" w:cs="Times New Roman"/>
          <w:sz w:val="24"/>
          <w:szCs w:val="24"/>
        </w:rPr>
        <w:t>Standard Change: Planning and Submission</w:t>
      </w:r>
      <w:bookmarkEnd w:id="2377"/>
    </w:p>
    <w:p w:rsidRPr="00AE0971" w:rsidR="00C31B00" w:rsidP="00C31B00" w:rsidRDefault="00C31B00" w14:paraId="0F84801E" w14:textId="2FD0B963">
      <w:pPr>
        <w:pStyle w:val="NoSpacing"/>
        <w:rPr>
          <w:rFonts w:ascii="Times New Roman" w:hAnsi="Times New Roman" w:cs="Times New Roman"/>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25"/>
        <w:gridCol w:w="1782"/>
        <w:gridCol w:w="6336"/>
        <w:gridCol w:w="7"/>
      </w:tblGrid>
      <w:tr w:rsidRPr="00AE0971" w:rsidR="00C31B00" w:rsidTr="00E66059" w14:paraId="21A9DC62" w14:textId="77777777">
        <w:trPr>
          <w:gridAfter w:val="1"/>
          <w:wAfter w:w="4" w:type="pct"/>
          <w:trHeight w:val="313"/>
          <w:tblHeader/>
        </w:trPr>
        <w:tc>
          <w:tcPr>
            <w:tcW w:w="655" w:type="pct"/>
            <w:shd w:val="clear" w:color="auto" w:fill="012169"/>
          </w:tcPr>
          <w:p w:rsidRPr="00AE0971" w:rsidR="00C31B00" w:rsidP="00C60772" w:rsidRDefault="00C31B00" w14:paraId="39519407" w14:textId="77777777">
            <w:pPr>
              <w:pStyle w:val="SNCTableHeading"/>
              <w:spacing w:before="60" w:after="60"/>
              <w:jc w:val="left"/>
              <w:rPr>
                <w:rFonts w:ascii="Times New Roman" w:hAnsi="Times New Roman"/>
                <w:sz w:val="18"/>
              </w:rPr>
            </w:pPr>
            <w:r w:rsidRPr="00AE0971">
              <w:rPr>
                <w:rFonts w:ascii="Times New Roman" w:hAnsi="Times New Roman"/>
                <w:sz w:val="18"/>
              </w:rPr>
              <w:t>ID</w:t>
            </w:r>
          </w:p>
        </w:tc>
        <w:tc>
          <w:tcPr>
            <w:tcW w:w="953" w:type="pct"/>
            <w:shd w:val="clear" w:color="auto" w:fill="012169"/>
          </w:tcPr>
          <w:p w:rsidRPr="00AE0971" w:rsidR="00C31B00" w:rsidP="00C60772" w:rsidRDefault="00C31B00" w14:paraId="09A8A5E4" w14:textId="77777777">
            <w:pPr>
              <w:pStyle w:val="SNCTableHeading"/>
              <w:spacing w:before="60" w:after="60"/>
              <w:jc w:val="left"/>
              <w:rPr>
                <w:rFonts w:ascii="Times New Roman" w:hAnsi="Times New Roman"/>
                <w:sz w:val="18"/>
              </w:rPr>
            </w:pPr>
            <w:r w:rsidRPr="00AE0971">
              <w:rPr>
                <w:rFonts w:ascii="Times New Roman" w:hAnsi="Times New Roman"/>
                <w:sz w:val="18"/>
              </w:rPr>
              <w:t>Activity</w:t>
            </w:r>
          </w:p>
        </w:tc>
        <w:tc>
          <w:tcPr>
            <w:tcW w:w="3388" w:type="pct"/>
            <w:shd w:val="clear" w:color="auto" w:fill="012169"/>
          </w:tcPr>
          <w:p w:rsidRPr="00AE0971" w:rsidR="00C31B00" w:rsidP="00C60772" w:rsidRDefault="00C31B00" w14:paraId="25F0CB09" w14:textId="77777777">
            <w:pPr>
              <w:pStyle w:val="SNCTableHeading"/>
              <w:spacing w:before="60" w:after="60"/>
              <w:jc w:val="left"/>
              <w:rPr>
                <w:rFonts w:ascii="Times New Roman" w:hAnsi="Times New Roman"/>
                <w:sz w:val="18"/>
              </w:rPr>
            </w:pPr>
            <w:r w:rsidRPr="00AE0971">
              <w:rPr>
                <w:rFonts w:ascii="Times New Roman" w:hAnsi="Times New Roman"/>
                <w:sz w:val="18"/>
              </w:rPr>
              <w:t>Description</w:t>
            </w:r>
          </w:p>
        </w:tc>
      </w:tr>
      <w:tr w:rsidRPr="00AE0971" w:rsidR="00C31B00" w:rsidTr="00E66059" w14:paraId="7F225C90" w14:textId="77777777">
        <w:trPr>
          <w:trHeight w:val="313"/>
        </w:trPr>
        <w:tc>
          <w:tcPr>
            <w:tcW w:w="5000" w:type="pct"/>
            <w:gridSpan w:val="4"/>
            <w:shd w:val="clear" w:color="auto" w:fill="62B5E5"/>
          </w:tcPr>
          <w:p w:rsidRPr="00AE0971" w:rsidR="00C31B00" w:rsidP="00C60772" w:rsidRDefault="00C31B00" w14:paraId="0C78535A" w14:textId="77777777">
            <w:pPr>
              <w:pStyle w:val="TableParagraph"/>
              <w:spacing w:before="60" w:after="60"/>
              <w:rPr>
                <w:rFonts w:ascii="Times New Roman" w:hAnsi="Times New Roman" w:cs="Times New Roman"/>
                <w:color w:val="FFFFFF" w:themeColor="background1"/>
                <w:w w:val="105"/>
              </w:rPr>
            </w:pPr>
            <w:r w:rsidRPr="00AE0971">
              <w:rPr>
                <w:rFonts w:ascii="Times New Roman" w:hAnsi="Times New Roman" w:cs="Times New Roman"/>
                <w:b/>
                <w:color w:val="FFFFFF" w:themeColor="background1"/>
              </w:rPr>
              <w:t>Planning &amp; Submission</w:t>
            </w:r>
          </w:p>
        </w:tc>
      </w:tr>
      <w:tr w:rsidRPr="00AE0971" w:rsidR="00C31B00" w:rsidTr="00E66059" w14:paraId="11B9941F" w14:textId="77777777">
        <w:trPr>
          <w:gridAfter w:val="1"/>
          <w:wAfter w:w="4" w:type="pct"/>
          <w:trHeight w:val="528"/>
        </w:trPr>
        <w:tc>
          <w:tcPr>
            <w:tcW w:w="655" w:type="pct"/>
            <w:shd w:val="clear" w:color="auto" w:fill="FFFFFF" w:themeFill="background1"/>
            <w:vAlign w:val="center"/>
          </w:tcPr>
          <w:p w:rsidRPr="00AE0971" w:rsidR="00C31B00" w:rsidP="00C60772" w:rsidRDefault="00C31B00" w14:paraId="6445FB58" w14:textId="77777777">
            <w:pPr>
              <w:spacing w:before="60" w:after="60"/>
              <w:rPr>
                <w:rFonts w:ascii="Times New Roman" w:hAnsi="Times New Roman" w:cs="Times New Roman"/>
                <w:color w:val="000000"/>
              </w:rPr>
            </w:pPr>
            <w:r w:rsidRPr="00AE0971">
              <w:rPr>
                <w:rFonts w:ascii="Times New Roman" w:hAnsi="Times New Roman" w:cs="Times New Roman"/>
                <w:color w:val="000000"/>
              </w:rPr>
              <w:t>STCHG 1.1</w:t>
            </w:r>
          </w:p>
        </w:tc>
        <w:tc>
          <w:tcPr>
            <w:tcW w:w="953" w:type="pct"/>
            <w:vAlign w:val="center"/>
          </w:tcPr>
          <w:p w:rsidRPr="00AE0971" w:rsidR="00C31B00" w:rsidP="00C60772" w:rsidRDefault="00C31B00" w14:paraId="6BC842B2" w14:textId="77777777">
            <w:pPr>
              <w:spacing w:before="60" w:after="60"/>
              <w:rPr>
                <w:rFonts w:ascii="Times New Roman" w:hAnsi="Times New Roman" w:cs="Times New Roman"/>
                <w:color w:val="000000"/>
              </w:rPr>
            </w:pPr>
            <w:r w:rsidRPr="00AE0971">
              <w:rPr>
                <w:rFonts w:ascii="Times New Roman" w:hAnsi="Times New Roman" w:cs="Times New Roman"/>
                <w:color w:val="000000"/>
              </w:rPr>
              <w:t>Identify Standard Change via Standard Change Catalog</w:t>
            </w:r>
          </w:p>
        </w:tc>
        <w:tc>
          <w:tcPr>
            <w:tcW w:w="3388" w:type="pct"/>
          </w:tcPr>
          <w:p w:rsidRPr="00AE0971" w:rsidR="00C31B00" w:rsidP="00C60772" w:rsidRDefault="00C31B00" w14:paraId="7CB39DCC" w14:textId="77777777">
            <w:pPr>
              <w:pStyle w:val="SNCTableCellText"/>
              <w:spacing w:before="60" w:after="60"/>
              <w:rPr>
                <w:rFonts w:ascii="Times New Roman" w:hAnsi="Times New Roman"/>
                <w:sz w:val="18"/>
                <w:szCs w:val="18"/>
              </w:rPr>
            </w:pPr>
            <w:r w:rsidRPr="002152E6">
              <w:rPr>
                <w:rFonts w:ascii="Times New Roman" w:hAnsi="Times New Roman" w:eastAsiaTheme="minorHAnsi"/>
                <w:sz w:val="22"/>
                <w:szCs w:val="22"/>
              </w:rPr>
              <w:t>Identify whether the Standard Change template already exists in the Catalog.</w:t>
            </w:r>
          </w:p>
        </w:tc>
      </w:tr>
      <w:tr w:rsidRPr="00AE0971" w:rsidR="00C31B00" w:rsidTr="00E66059" w14:paraId="5F54D7CA" w14:textId="77777777">
        <w:trPr>
          <w:gridAfter w:val="1"/>
          <w:wAfter w:w="4" w:type="pct"/>
          <w:trHeight w:val="511"/>
        </w:trPr>
        <w:tc>
          <w:tcPr>
            <w:tcW w:w="655" w:type="pct"/>
            <w:shd w:val="clear" w:color="auto" w:fill="FFFFFF" w:themeFill="background1"/>
            <w:vAlign w:val="center"/>
          </w:tcPr>
          <w:p w:rsidRPr="00AE0971" w:rsidR="00C31B00" w:rsidP="00C60772" w:rsidRDefault="00C31B00" w14:paraId="17742A3A" w14:textId="77777777">
            <w:pPr>
              <w:spacing w:before="60" w:after="60"/>
              <w:rPr>
                <w:rFonts w:ascii="Times New Roman" w:hAnsi="Times New Roman" w:cs="Times New Roman"/>
                <w:color w:val="000000"/>
              </w:rPr>
            </w:pPr>
            <w:r w:rsidRPr="00AE0971">
              <w:rPr>
                <w:rFonts w:ascii="Times New Roman" w:hAnsi="Times New Roman" w:cs="Times New Roman"/>
                <w:color w:val="000000"/>
              </w:rPr>
              <w:t>STCHG 1.2</w:t>
            </w:r>
          </w:p>
        </w:tc>
        <w:tc>
          <w:tcPr>
            <w:tcW w:w="953" w:type="pct"/>
            <w:vAlign w:val="center"/>
          </w:tcPr>
          <w:p w:rsidRPr="00AE0971" w:rsidR="00C31B00" w:rsidP="00C60772" w:rsidRDefault="00C31B00" w14:paraId="5E84B90D" w14:textId="77777777">
            <w:pPr>
              <w:spacing w:before="60" w:after="60"/>
              <w:rPr>
                <w:rFonts w:ascii="Times New Roman" w:hAnsi="Times New Roman" w:cs="Times New Roman"/>
                <w:color w:val="000000"/>
              </w:rPr>
            </w:pPr>
            <w:r w:rsidRPr="00AE0971">
              <w:rPr>
                <w:rFonts w:ascii="Times New Roman" w:hAnsi="Times New Roman" w:cs="Times New Roman"/>
                <w:color w:val="000000"/>
              </w:rPr>
              <w:t>Select Standard Change Template</w:t>
            </w:r>
          </w:p>
        </w:tc>
        <w:tc>
          <w:tcPr>
            <w:tcW w:w="3388" w:type="pct"/>
          </w:tcPr>
          <w:p w:rsidRPr="00AE0971" w:rsidR="00C31B00" w:rsidP="00C60772" w:rsidRDefault="00C31B00" w14:paraId="24BC1A97" w14:textId="77777777">
            <w:pPr>
              <w:pStyle w:val="TableParagraph"/>
              <w:tabs>
                <w:tab w:val="left" w:pos="465"/>
                <w:tab w:val="left" w:pos="466"/>
              </w:tabs>
              <w:spacing w:before="60" w:after="60"/>
              <w:rPr>
                <w:rFonts w:ascii="Times New Roman" w:hAnsi="Times New Roman" w:cs="Times New Roman"/>
              </w:rPr>
            </w:pPr>
            <w:r w:rsidRPr="00AE0971">
              <w:rPr>
                <w:rFonts w:ascii="Times New Roman" w:hAnsi="Times New Roman" w:cs="Times New Roman"/>
              </w:rPr>
              <w:t>Select from a list of pre-approved list of standard changes in the Standard Change Template Library. The list will be categorized based on the specificity of the change.</w:t>
            </w:r>
          </w:p>
        </w:tc>
      </w:tr>
      <w:tr w:rsidRPr="00AE0971" w:rsidR="00C31B00" w:rsidTr="00E66059" w14:paraId="05DA7212" w14:textId="77777777">
        <w:trPr>
          <w:gridAfter w:val="1"/>
          <w:wAfter w:w="4" w:type="pct"/>
          <w:trHeight w:val="528"/>
        </w:trPr>
        <w:tc>
          <w:tcPr>
            <w:tcW w:w="655" w:type="pct"/>
            <w:shd w:val="clear" w:color="auto" w:fill="FFFFFF" w:themeFill="background1"/>
            <w:vAlign w:val="center"/>
          </w:tcPr>
          <w:p w:rsidRPr="00AE0971" w:rsidR="00C31B00" w:rsidP="00C60772" w:rsidRDefault="00C31B00" w14:paraId="54E73E6B" w14:textId="77777777">
            <w:pPr>
              <w:spacing w:before="60" w:after="60"/>
              <w:rPr>
                <w:rFonts w:ascii="Times New Roman" w:hAnsi="Times New Roman" w:cs="Times New Roman"/>
                <w:color w:val="000000"/>
              </w:rPr>
            </w:pPr>
            <w:r w:rsidRPr="00AE0971">
              <w:rPr>
                <w:rFonts w:ascii="Times New Roman" w:hAnsi="Times New Roman" w:cs="Times New Roman"/>
                <w:color w:val="000000"/>
              </w:rPr>
              <w:t>STCHG 1.3</w:t>
            </w:r>
          </w:p>
        </w:tc>
        <w:tc>
          <w:tcPr>
            <w:tcW w:w="953" w:type="pct"/>
            <w:vAlign w:val="center"/>
          </w:tcPr>
          <w:p w:rsidRPr="00AE0971" w:rsidR="00C31B00" w:rsidP="00C60772" w:rsidRDefault="00C31B00" w14:paraId="46526723" w14:textId="77777777">
            <w:pPr>
              <w:spacing w:before="60" w:after="60"/>
              <w:rPr>
                <w:rFonts w:ascii="Times New Roman" w:hAnsi="Times New Roman" w:cs="Times New Roman"/>
                <w:color w:val="000000"/>
              </w:rPr>
            </w:pPr>
            <w:r w:rsidRPr="00AE0971">
              <w:rPr>
                <w:rFonts w:ascii="Times New Roman" w:hAnsi="Times New Roman" w:cs="Times New Roman"/>
                <w:color w:val="000000"/>
              </w:rPr>
              <w:t>Complete Standard Change Form Details</w:t>
            </w:r>
          </w:p>
        </w:tc>
        <w:tc>
          <w:tcPr>
            <w:tcW w:w="3388" w:type="pct"/>
          </w:tcPr>
          <w:p w:rsidRPr="00AE0971" w:rsidR="00C31B00" w:rsidP="00C60772" w:rsidRDefault="00C31B00" w14:paraId="624B8281" w14:textId="77777777">
            <w:pPr>
              <w:pStyle w:val="TableParagraph"/>
              <w:tabs>
                <w:tab w:val="left" w:pos="465"/>
                <w:tab w:val="left" w:pos="466"/>
              </w:tabs>
              <w:spacing w:before="60" w:after="60"/>
              <w:rPr>
                <w:rFonts w:ascii="Times New Roman" w:hAnsi="Times New Roman" w:cs="Times New Roman"/>
              </w:rPr>
            </w:pPr>
            <w:r w:rsidRPr="00AE0971">
              <w:rPr>
                <w:rFonts w:ascii="Times New Roman" w:hAnsi="Times New Roman" w:cs="Times New Roman"/>
              </w:rPr>
              <w:t xml:space="preserve">Provide all necessary details into the Standard Change RFC </w:t>
            </w:r>
            <w:proofErr w:type="gramStart"/>
            <w:r w:rsidRPr="00AE0971">
              <w:rPr>
                <w:rFonts w:ascii="Times New Roman" w:hAnsi="Times New Roman" w:cs="Times New Roman"/>
              </w:rPr>
              <w:t>in order for</w:t>
            </w:r>
            <w:proofErr w:type="gramEnd"/>
            <w:r w:rsidRPr="00AE0971">
              <w:rPr>
                <w:rFonts w:ascii="Times New Roman" w:hAnsi="Times New Roman" w:cs="Times New Roman"/>
              </w:rPr>
              <w:t xml:space="preserve"> the implementation team to successfully implement change.</w:t>
            </w:r>
          </w:p>
        </w:tc>
      </w:tr>
      <w:tr w:rsidRPr="00AE0971" w:rsidR="00C31B00" w:rsidTr="00E66059" w14:paraId="54CD5EC6" w14:textId="77777777">
        <w:trPr>
          <w:gridAfter w:val="1"/>
          <w:wAfter w:w="4" w:type="pct"/>
          <w:trHeight w:val="511"/>
        </w:trPr>
        <w:tc>
          <w:tcPr>
            <w:tcW w:w="655" w:type="pct"/>
            <w:shd w:val="clear" w:color="auto" w:fill="FFFFFF" w:themeFill="background1"/>
            <w:vAlign w:val="center"/>
          </w:tcPr>
          <w:p w:rsidRPr="00AE0971" w:rsidR="00C31B00" w:rsidP="00C60772" w:rsidRDefault="00C31B00" w14:paraId="2856E2E6" w14:textId="77777777">
            <w:pPr>
              <w:spacing w:before="60" w:after="60"/>
              <w:rPr>
                <w:rFonts w:ascii="Times New Roman" w:hAnsi="Times New Roman" w:cs="Times New Roman"/>
                <w:color w:val="000000"/>
              </w:rPr>
            </w:pPr>
            <w:r w:rsidRPr="00AE0971">
              <w:rPr>
                <w:rFonts w:ascii="Times New Roman" w:hAnsi="Times New Roman" w:cs="Times New Roman"/>
                <w:color w:val="000000"/>
              </w:rPr>
              <w:lastRenderedPageBreak/>
              <w:t>STCHG 1.4</w:t>
            </w:r>
          </w:p>
        </w:tc>
        <w:tc>
          <w:tcPr>
            <w:tcW w:w="953" w:type="pct"/>
            <w:vAlign w:val="center"/>
          </w:tcPr>
          <w:p w:rsidRPr="00AE0971" w:rsidR="00C31B00" w:rsidP="00C60772" w:rsidRDefault="00C31B00" w14:paraId="284B5A89" w14:textId="77777777">
            <w:pPr>
              <w:spacing w:before="60" w:after="60"/>
              <w:rPr>
                <w:rFonts w:ascii="Times New Roman" w:hAnsi="Times New Roman" w:cs="Times New Roman"/>
                <w:color w:val="000000"/>
              </w:rPr>
            </w:pPr>
            <w:r w:rsidRPr="00AE0971">
              <w:rPr>
                <w:rFonts w:ascii="Times New Roman" w:hAnsi="Times New Roman" w:cs="Times New Roman"/>
                <w:color w:val="000000"/>
              </w:rPr>
              <w:t>Submit Change for Implementation</w:t>
            </w:r>
          </w:p>
        </w:tc>
        <w:tc>
          <w:tcPr>
            <w:tcW w:w="3388" w:type="pct"/>
          </w:tcPr>
          <w:p w:rsidRPr="00AE0971" w:rsidR="00C31B00" w:rsidP="00C60772" w:rsidRDefault="00C31B00" w14:paraId="6DDD1076" w14:textId="77777777">
            <w:pPr>
              <w:pStyle w:val="TableParagraph"/>
              <w:tabs>
                <w:tab w:val="left" w:pos="465"/>
                <w:tab w:val="left" w:pos="466"/>
              </w:tabs>
              <w:spacing w:before="60" w:after="60"/>
              <w:rPr>
                <w:rFonts w:ascii="Times New Roman" w:hAnsi="Times New Roman" w:cs="Times New Roman"/>
              </w:rPr>
            </w:pPr>
            <w:r w:rsidRPr="00AE0971">
              <w:rPr>
                <w:rFonts w:ascii="Times New Roman" w:hAnsi="Times New Roman" w:cs="Times New Roman"/>
              </w:rPr>
              <w:t>Submit the standard change request to be implemented by the implementation team at the designated implementation start date. The requester is responsible to ensure that all the information in the change request is correct, and all necessary change tasks have been created.</w:t>
            </w:r>
          </w:p>
        </w:tc>
      </w:tr>
      <w:bookmarkEnd w:id="2378"/>
    </w:tbl>
    <w:p w:rsidRPr="00AE0971" w:rsidR="00C31B00" w:rsidP="00C31B00" w:rsidRDefault="00C31B00" w14:paraId="7564DBCF" w14:textId="77777777">
      <w:pPr>
        <w:pStyle w:val="NoSpacing"/>
        <w:rPr>
          <w:rFonts w:ascii="Times New Roman" w:hAnsi="Times New Roman" w:cs="Times New Roman"/>
        </w:rPr>
      </w:pPr>
    </w:p>
    <w:p w:rsidRPr="00AE0971" w:rsidR="00C31B00" w:rsidP="00C31B00" w:rsidRDefault="00C31B00" w14:paraId="1A796752" w14:textId="77777777">
      <w:pPr>
        <w:pStyle w:val="NoSpacing"/>
        <w:rPr>
          <w:rFonts w:ascii="Times New Roman" w:hAnsi="Times New Roman" w:cs="Times New Roman"/>
        </w:rPr>
      </w:pPr>
    </w:p>
    <w:p w:rsidRPr="00AE0971" w:rsidR="00C31B00" w:rsidP="00F67F8E" w:rsidRDefault="00F67F8E" w14:paraId="7CAEB25A" w14:textId="7613F02F">
      <w:pPr>
        <w:pStyle w:val="Heading2"/>
        <w:ind w:left="0" w:firstLine="0"/>
        <w:rPr>
          <w:rFonts w:ascii="Times New Roman" w:hAnsi="Times New Roman" w:cs="Times New Roman"/>
          <w:sz w:val="24"/>
          <w:szCs w:val="24"/>
        </w:rPr>
      </w:pPr>
      <w:bookmarkStart w:name="_Toc73446237" w:id="2379"/>
      <w:bookmarkStart w:name="_Hlk71643147" w:id="2380"/>
      <w:proofErr w:type="gramStart"/>
      <w:r>
        <w:rPr>
          <w:rFonts w:ascii="Times New Roman" w:hAnsi="Times New Roman" w:cs="Times New Roman"/>
          <w:sz w:val="24"/>
          <w:szCs w:val="24"/>
        </w:rPr>
        <w:t>7.39.2</w:t>
      </w:r>
      <w:r w:rsidR="00C03286">
        <w:rPr>
          <w:rFonts w:ascii="Times New Roman" w:hAnsi="Times New Roman" w:cs="Times New Roman"/>
          <w:sz w:val="24"/>
          <w:szCs w:val="24"/>
        </w:rPr>
        <w:t xml:space="preserve">  </w:t>
      </w:r>
      <w:r w:rsidRPr="00AE0971" w:rsidR="00C31B00">
        <w:rPr>
          <w:rFonts w:ascii="Times New Roman" w:hAnsi="Times New Roman" w:cs="Times New Roman"/>
          <w:sz w:val="24"/>
          <w:szCs w:val="24"/>
        </w:rPr>
        <w:t>Standard</w:t>
      </w:r>
      <w:proofErr w:type="gramEnd"/>
      <w:r w:rsidRPr="00AE0971" w:rsidR="00C31B00">
        <w:rPr>
          <w:rFonts w:ascii="Times New Roman" w:hAnsi="Times New Roman" w:cs="Times New Roman"/>
          <w:sz w:val="24"/>
          <w:szCs w:val="24"/>
        </w:rPr>
        <w:t xml:space="preserve"> Change: Implementation</w:t>
      </w:r>
      <w:bookmarkEnd w:id="2379"/>
    </w:p>
    <w:p w:rsidRPr="00AE0971" w:rsidR="00C31B00" w:rsidP="00C31B00" w:rsidRDefault="00C31B00" w14:paraId="3931F033" w14:textId="77777777">
      <w:pPr>
        <w:rPr>
          <w:rFonts w:ascii="Times New Roman" w:hAnsi="Times New Roman" w:cs="Times New Roman"/>
        </w:rPr>
      </w:pPr>
    </w:p>
    <w:tbl>
      <w:tblPr>
        <w:tblW w:w="944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37"/>
        <w:gridCol w:w="2160"/>
        <w:gridCol w:w="6041"/>
        <w:gridCol w:w="8"/>
      </w:tblGrid>
      <w:tr w:rsidRPr="00AE0971" w:rsidR="00C31B00" w:rsidTr="00E66059" w14:paraId="0F7C709F" w14:textId="77777777">
        <w:trPr>
          <w:gridAfter w:val="1"/>
          <w:wAfter w:w="8" w:type="dxa"/>
          <w:trHeight w:val="313"/>
          <w:tblHeader/>
        </w:trPr>
        <w:tc>
          <w:tcPr>
            <w:tcW w:w="1237" w:type="dxa"/>
            <w:shd w:val="clear" w:color="auto" w:fill="012169"/>
          </w:tcPr>
          <w:p w:rsidRPr="00AE0971" w:rsidR="00C31B00" w:rsidP="00C60772" w:rsidRDefault="00C31B00" w14:paraId="4BD8B33C" w14:textId="77777777">
            <w:pPr>
              <w:pStyle w:val="SNCTableHeading"/>
              <w:spacing w:before="60" w:after="60"/>
              <w:jc w:val="left"/>
              <w:rPr>
                <w:rFonts w:ascii="Times New Roman" w:hAnsi="Times New Roman"/>
                <w:sz w:val="18"/>
              </w:rPr>
            </w:pPr>
            <w:r w:rsidRPr="00AE0971">
              <w:rPr>
                <w:rFonts w:ascii="Times New Roman" w:hAnsi="Times New Roman"/>
                <w:sz w:val="18"/>
              </w:rPr>
              <w:t>ID</w:t>
            </w:r>
          </w:p>
        </w:tc>
        <w:tc>
          <w:tcPr>
            <w:tcW w:w="2160" w:type="dxa"/>
            <w:shd w:val="clear" w:color="auto" w:fill="012169"/>
          </w:tcPr>
          <w:p w:rsidRPr="00AE0971" w:rsidR="00C31B00" w:rsidP="00C60772" w:rsidRDefault="00C31B00" w14:paraId="5360F56A" w14:textId="77777777">
            <w:pPr>
              <w:pStyle w:val="SNCTableHeading"/>
              <w:spacing w:before="60" w:after="60"/>
              <w:jc w:val="left"/>
              <w:rPr>
                <w:rFonts w:ascii="Times New Roman" w:hAnsi="Times New Roman"/>
                <w:sz w:val="18"/>
              </w:rPr>
            </w:pPr>
            <w:r w:rsidRPr="00AE0971">
              <w:rPr>
                <w:rFonts w:ascii="Times New Roman" w:hAnsi="Times New Roman"/>
                <w:sz w:val="18"/>
              </w:rPr>
              <w:t>Activity</w:t>
            </w:r>
          </w:p>
        </w:tc>
        <w:tc>
          <w:tcPr>
            <w:tcW w:w="6041" w:type="dxa"/>
            <w:shd w:val="clear" w:color="auto" w:fill="012169"/>
          </w:tcPr>
          <w:p w:rsidRPr="00AE0971" w:rsidR="00C31B00" w:rsidP="00C60772" w:rsidRDefault="00C31B00" w14:paraId="49B3BD92" w14:textId="77777777">
            <w:pPr>
              <w:pStyle w:val="SNCTableHeading"/>
              <w:spacing w:before="60" w:after="60"/>
              <w:jc w:val="left"/>
              <w:rPr>
                <w:rFonts w:ascii="Times New Roman" w:hAnsi="Times New Roman"/>
                <w:sz w:val="18"/>
              </w:rPr>
            </w:pPr>
            <w:r w:rsidRPr="00AE0971">
              <w:rPr>
                <w:rFonts w:ascii="Times New Roman" w:hAnsi="Times New Roman"/>
                <w:sz w:val="18"/>
              </w:rPr>
              <w:t>Description</w:t>
            </w:r>
          </w:p>
        </w:tc>
      </w:tr>
      <w:tr w:rsidRPr="00AE0971" w:rsidR="00C31B00" w:rsidTr="00E66059" w14:paraId="78DD66F2" w14:textId="77777777">
        <w:trPr>
          <w:trHeight w:val="313"/>
        </w:trPr>
        <w:tc>
          <w:tcPr>
            <w:tcW w:w="9446" w:type="dxa"/>
            <w:gridSpan w:val="4"/>
            <w:shd w:val="clear" w:color="auto" w:fill="62B5E5"/>
          </w:tcPr>
          <w:p w:rsidRPr="00AE0971" w:rsidR="00C31B00" w:rsidP="00C60772" w:rsidRDefault="00C31B00" w14:paraId="33F92A6D" w14:textId="77777777">
            <w:pPr>
              <w:pStyle w:val="TableParagraph"/>
              <w:tabs>
                <w:tab w:val="left" w:pos="465"/>
                <w:tab w:val="left" w:pos="466"/>
              </w:tabs>
              <w:spacing w:before="60" w:after="60"/>
              <w:rPr>
                <w:rFonts w:ascii="Times New Roman" w:hAnsi="Times New Roman" w:cs="Times New Roman"/>
                <w:color w:val="FFFFFF" w:themeColor="background1"/>
              </w:rPr>
            </w:pPr>
            <w:r w:rsidRPr="00AE0971">
              <w:rPr>
                <w:rFonts w:ascii="Times New Roman" w:hAnsi="Times New Roman" w:cs="Times New Roman"/>
                <w:b/>
                <w:color w:val="FFFFFF" w:themeColor="background1"/>
              </w:rPr>
              <w:t>Implementation</w:t>
            </w:r>
          </w:p>
        </w:tc>
      </w:tr>
      <w:tr w:rsidRPr="00AE0971" w:rsidR="00C31B00" w:rsidTr="00E66059" w14:paraId="08590743" w14:textId="77777777">
        <w:trPr>
          <w:gridAfter w:val="1"/>
          <w:wAfter w:w="8" w:type="dxa"/>
          <w:trHeight w:val="511"/>
        </w:trPr>
        <w:tc>
          <w:tcPr>
            <w:tcW w:w="1237" w:type="dxa"/>
            <w:shd w:val="clear" w:color="auto" w:fill="FFFFFF" w:themeFill="background1"/>
            <w:vAlign w:val="bottom"/>
          </w:tcPr>
          <w:p w:rsidRPr="00AE0971" w:rsidR="00C31B00" w:rsidP="00C60772" w:rsidRDefault="00C31B00" w14:paraId="60C33977" w14:textId="77777777">
            <w:pPr>
              <w:spacing w:before="60" w:after="60"/>
              <w:rPr>
                <w:rFonts w:ascii="Times New Roman" w:hAnsi="Times New Roman" w:cs="Times New Roman"/>
                <w:color w:val="000000"/>
              </w:rPr>
            </w:pPr>
            <w:r w:rsidRPr="00AE0971">
              <w:rPr>
                <w:rFonts w:ascii="Times New Roman" w:hAnsi="Times New Roman" w:cs="Times New Roman"/>
                <w:color w:val="000000"/>
              </w:rPr>
              <w:t>STCHG 3.1</w:t>
            </w:r>
          </w:p>
        </w:tc>
        <w:tc>
          <w:tcPr>
            <w:tcW w:w="2160" w:type="dxa"/>
            <w:vAlign w:val="bottom"/>
          </w:tcPr>
          <w:p w:rsidRPr="00AE0971" w:rsidR="00C31B00" w:rsidP="00C60772" w:rsidRDefault="00C31B00" w14:paraId="3C806545" w14:textId="77777777">
            <w:pPr>
              <w:spacing w:before="60" w:after="60"/>
              <w:rPr>
                <w:rFonts w:ascii="Times New Roman" w:hAnsi="Times New Roman" w:cs="Times New Roman"/>
                <w:color w:val="000000"/>
              </w:rPr>
            </w:pPr>
            <w:r w:rsidRPr="00AE0971">
              <w:rPr>
                <w:rFonts w:ascii="Times New Roman" w:hAnsi="Times New Roman" w:cs="Times New Roman"/>
                <w:color w:val="000000"/>
              </w:rPr>
              <w:t>Indicate Start of Implementation</w:t>
            </w:r>
          </w:p>
        </w:tc>
        <w:tc>
          <w:tcPr>
            <w:tcW w:w="6041" w:type="dxa"/>
            <w:vAlign w:val="center"/>
          </w:tcPr>
          <w:p w:rsidRPr="00AE0971" w:rsidR="00C31B00" w:rsidP="00C60772" w:rsidRDefault="00C31B00" w14:paraId="24B9D625" w14:textId="77777777">
            <w:pPr>
              <w:spacing w:before="60" w:after="60"/>
              <w:rPr>
                <w:rFonts w:ascii="Times New Roman" w:hAnsi="Times New Roman" w:cs="Times New Roman"/>
              </w:rPr>
            </w:pPr>
            <w:r w:rsidRPr="00AE0971">
              <w:rPr>
                <w:rFonts w:ascii="Times New Roman" w:hAnsi="Times New Roman" w:cs="Times New Roman"/>
              </w:rPr>
              <w:t>Implementation team must indicate when they are starting a task in ServiceNow.</w:t>
            </w:r>
          </w:p>
        </w:tc>
      </w:tr>
      <w:tr w:rsidRPr="00AE0971" w:rsidR="00C31B00" w:rsidTr="00E66059" w14:paraId="6C517079" w14:textId="77777777">
        <w:trPr>
          <w:gridAfter w:val="1"/>
          <w:wAfter w:w="8" w:type="dxa"/>
          <w:trHeight w:val="528"/>
        </w:trPr>
        <w:tc>
          <w:tcPr>
            <w:tcW w:w="1237" w:type="dxa"/>
            <w:shd w:val="clear" w:color="auto" w:fill="FFFFFF" w:themeFill="background1"/>
            <w:vAlign w:val="bottom"/>
          </w:tcPr>
          <w:p w:rsidRPr="00AE0971" w:rsidR="00C31B00" w:rsidP="00C60772" w:rsidRDefault="00C31B00" w14:paraId="5A784332" w14:textId="77777777">
            <w:pPr>
              <w:spacing w:before="60" w:after="60"/>
              <w:rPr>
                <w:rFonts w:ascii="Times New Roman" w:hAnsi="Times New Roman" w:cs="Times New Roman"/>
                <w:color w:val="000000"/>
              </w:rPr>
            </w:pPr>
            <w:r w:rsidRPr="00AE0971">
              <w:rPr>
                <w:rFonts w:ascii="Times New Roman" w:hAnsi="Times New Roman" w:cs="Times New Roman"/>
                <w:color w:val="000000"/>
              </w:rPr>
              <w:t>STCHG 3.2</w:t>
            </w:r>
          </w:p>
        </w:tc>
        <w:tc>
          <w:tcPr>
            <w:tcW w:w="2160" w:type="dxa"/>
            <w:vAlign w:val="bottom"/>
          </w:tcPr>
          <w:p w:rsidRPr="00AE0971" w:rsidR="00C31B00" w:rsidP="00C60772" w:rsidRDefault="00C31B00" w14:paraId="52B6B54C" w14:textId="0E11BCDB">
            <w:pPr>
              <w:spacing w:before="60" w:after="60"/>
              <w:rPr>
                <w:rFonts w:ascii="Times New Roman" w:hAnsi="Times New Roman" w:cs="Times New Roman"/>
                <w:color w:val="000000"/>
              </w:rPr>
            </w:pPr>
            <w:r w:rsidRPr="00AE0971">
              <w:rPr>
                <w:rFonts w:ascii="Times New Roman" w:hAnsi="Times New Roman" w:cs="Times New Roman"/>
                <w:color w:val="000000"/>
              </w:rPr>
              <w:t>Perform Deployment Tasks as Per Implementation Plan</w:t>
            </w:r>
          </w:p>
        </w:tc>
        <w:tc>
          <w:tcPr>
            <w:tcW w:w="6041" w:type="dxa"/>
          </w:tcPr>
          <w:p w:rsidRPr="00AE0971" w:rsidR="00C31B00" w:rsidP="00C60772" w:rsidRDefault="00C31B00" w14:paraId="4656002C" w14:textId="77777777">
            <w:pPr>
              <w:spacing w:before="60" w:after="60"/>
              <w:rPr>
                <w:rFonts w:ascii="Times New Roman" w:hAnsi="Times New Roman" w:cs="Times New Roman"/>
              </w:rPr>
            </w:pPr>
            <w:r w:rsidRPr="00AE0971">
              <w:rPr>
                <w:rFonts w:ascii="Times New Roman" w:hAnsi="Times New Roman" w:cs="Times New Roman"/>
              </w:rPr>
              <w:t>Change tasks in the implementation plan are initiated and completed by the implementation team.</w:t>
            </w:r>
          </w:p>
        </w:tc>
      </w:tr>
      <w:tr w:rsidRPr="00AE0971" w:rsidR="00C31B00" w:rsidTr="00E66059" w14:paraId="482EFC51" w14:textId="77777777">
        <w:trPr>
          <w:gridAfter w:val="1"/>
          <w:wAfter w:w="8" w:type="dxa"/>
          <w:trHeight w:val="511"/>
        </w:trPr>
        <w:tc>
          <w:tcPr>
            <w:tcW w:w="1237" w:type="dxa"/>
            <w:shd w:val="clear" w:color="auto" w:fill="FFFFFF" w:themeFill="background1"/>
            <w:vAlign w:val="bottom"/>
          </w:tcPr>
          <w:p w:rsidRPr="00AE0971" w:rsidR="00C31B00" w:rsidP="00C60772" w:rsidRDefault="00C31B00" w14:paraId="0B54BFA8" w14:textId="77777777">
            <w:pPr>
              <w:spacing w:before="60" w:after="60"/>
              <w:rPr>
                <w:rFonts w:ascii="Times New Roman" w:hAnsi="Times New Roman" w:cs="Times New Roman"/>
                <w:color w:val="000000"/>
              </w:rPr>
            </w:pPr>
            <w:r w:rsidRPr="00AE0971">
              <w:rPr>
                <w:rFonts w:ascii="Times New Roman" w:hAnsi="Times New Roman" w:cs="Times New Roman"/>
                <w:color w:val="000000"/>
              </w:rPr>
              <w:t>STCHG 3.3</w:t>
            </w:r>
          </w:p>
        </w:tc>
        <w:tc>
          <w:tcPr>
            <w:tcW w:w="2160" w:type="dxa"/>
            <w:vAlign w:val="bottom"/>
          </w:tcPr>
          <w:p w:rsidRPr="00AE0971" w:rsidR="00C31B00" w:rsidP="00C60772" w:rsidRDefault="00C31B00" w14:paraId="4D494082" w14:textId="77777777">
            <w:pPr>
              <w:spacing w:before="60" w:after="60"/>
              <w:rPr>
                <w:rFonts w:ascii="Times New Roman" w:hAnsi="Times New Roman" w:cs="Times New Roman"/>
                <w:color w:val="000000"/>
              </w:rPr>
            </w:pPr>
            <w:r w:rsidRPr="00AE0971">
              <w:rPr>
                <w:rFonts w:ascii="Times New Roman" w:hAnsi="Times New Roman" w:cs="Times New Roman"/>
                <w:color w:val="000000"/>
              </w:rPr>
              <w:t>Validate Implementation Results</w:t>
            </w:r>
          </w:p>
        </w:tc>
        <w:tc>
          <w:tcPr>
            <w:tcW w:w="6041" w:type="dxa"/>
          </w:tcPr>
          <w:p w:rsidRPr="00AE0971" w:rsidR="00C31B00" w:rsidP="00C60772" w:rsidRDefault="00C31B00" w14:paraId="0E3CA913" w14:textId="77777777">
            <w:pPr>
              <w:spacing w:before="60" w:after="60"/>
              <w:rPr>
                <w:rFonts w:ascii="Times New Roman" w:hAnsi="Times New Roman" w:cs="Times New Roman"/>
              </w:rPr>
            </w:pPr>
            <w:r w:rsidRPr="00AE0971">
              <w:rPr>
                <w:rFonts w:ascii="Times New Roman" w:hAnsi="Times New Roman" w:cs="Times New Roman"/>
              </w:rPr>
              <w:t>Once a task is performed, the implementation team will verify the task has been completed successfully.</w:t>
            </w:r>
          </w:p>
        </w:tc>
      </w:tr>
      <w:tr w:rsidRPr="00AE0971" w:rsidR="00C31B00" w:rsidTr="00E66059" w14:paraId="2E2039C4" w14:textId="77777777">
        <w:trPr>
          <w:gridAfter w:val="1"/>
          <w:wAfter w:w="8" w:type="dxa"/>
          <w:trHeight w:val="528"/>
        </w:trPr>
        <w:tc>
          <w:tcPr>
            <w:tcW w:w="1237" w:type="dxa"/>
            <w:shd w:val="clear" w:color="auto" w:fill="FFFFFF" w:themeFill="background1"/>
            <w:vAlign w:val="bottom"/>
          </w:tcPr>
          <w:p w:rsidRPr="00AE0971" w:rsidR="00C31B00" w:rsidP="00C60772" w:rsidRDefault="00C31B00" w14:paraId="4D929507" w14:textId="77777777">
            <w:pPr>
              <w:spacing w:before="60" w:after="60"/>
              <w:rPr>
                <w:rFonts w:ascii="Times New Roman" w:hAnsi="Times New Roman" w:cs="Times New Roman"/>
                <w:color w:val="000000"/>
              </w:rPr>
            </w:pPr>
            <w:r w:rsidRPr="00AE0971">
              <w:rPr>
                <w:rFonts w:ascii="Times New Roman" w:hAnsi="Times New Roman" w:cs="Times New Roman"/>
                <w:color w:val="000000"/>
              </w:rPr>
              <w:t>STCHG 3.4</w:t>
            </w:r>
          </w:p>
        </w:tc>
        <w:tc>
          <w:tcPr>
            <w:tcW w:w="2160" w:type="dxa"/>
            <w:vAlign w:val="bottom"/>
          </w:tcPr>
          <w:p w:rsidRPr="00AE0971" w:rsidR="00C31B00" w:rsidP="00C60772" w:rsidRDefault="00C31B00" w14:paraId="0B6C1313" w14:textId="77777777">
            <w:pPr>
              <w:spacing w:before="60" w:after="60"/>
              <w:rPr>
                <w:rFonts w:ascii="Times New Roman" w:hAnsi="Times New Roman" w:cs="Times New Roman"/>
                <w:color w:val="000000"/>
              </w:rPr>
            </w:pPr>
            <w:r w:rsidRPr="00AE0971">
              <w:rPr>
                <w:rFonts w:ascii="Times New Roman" w:hAnsi="Times New Roman" w:cs="Times New Roman"/>
                <w:color w:val="000000"/>
              </w:rPr>
              <w:t>Initiate Backout Plan</w:t>
            </w:r>
          </w:p>
        </w:tc>
        <w:tc>
          <w:tcPr>
            <w:tcW w:w="6041" w:type="dxa"/>
          </w:tcPr>
          <w:p w:rsidRPr="00AE0971" w:rsidR="00C31B00" w:rsidP="00C60772" w:rsidRDefault="00C31B00" w14:paraId="4C247819" w14:textId="77777777">
            <w:pPr>
              <w:spacing w:before="60" w:after="60"/>
              <w:rPr>
                <w:rFonts w:ascii="Times New Roman" w:hAnsi="Times New Roman" w:cs="Times New Roman"/>
              </w:rPr>
            </w:pPr>
            <w:r w:rsidRPr="00AE0971">
              <w:rPr>
                <w:rFonts w:ascii="Times New Roman" w:hAnsi="Times New Roman" w:cs="Times New Roman"/>
              </w:rPr>
              <w:t>If any change tasks performed created a disruption to the business service or application, the specified rollback plan will be initiated.</w:t>
            </w:r>
          </w:p>
        </w:tc>
      </w:tr>
      <w:tr w:rsidRPr="00AE0971" w:rsidR="00C31B00" w:rsidTr="00E66059" w14:paraId="7DEE78E8" w14:textId="77777777">
        <w:trPr>
          <w:gridAfter w:val="1"/>
          <w:wAfter w:w="8" w:type="dxa"/>
          <w:trHeight w:val="511"/>
        </w:trPr>
        <w:tc>
          <w:tcPr>
            <w:tcW w:w="1237" w:type="dxa"/>
            <w:shd w:val="clear" w:color="auto" w:fill="FFFFFF" w:themeFill="background1"/>
            <w:vAlign w:val="bottom"/>
          </w:tcPr>
          <w:p w:rsidRPr="00AE0971" w:rsidR="00C31B00" w:rsidP="00C60772" w:rsidRDefault="00C31B00" w14:paraId="2554D026" w14:textId="77777777">
            <w:pPr>
              <w:spacing w:before="60" w:after="60"/>
              <w:rPr>
                <w:rFonts w:ascii="Times New Roman" w:hAnsi="Times New Roman" w:cs="Times New Roman"/>
                <w:color w:val="000000"/>
              </w:rPr>
            </w:pPr>
            <w:r w:rsidRPr="00AE0971">
              <w:rPr>
                <w:rFonts w:ascii="Times New Roman" w:hAnsi="Times New Roman" w:cs="Times New Roman"/>
                <w:color w:val="000000"/>
              </w:rPr>
              <w:t>STCHG 3.5</w:t>
            </w:r>
          </w:p>
        </w:tc>
        <w:tc>
          <w:tcPr>
            <w:tcW w:w="2160" w:type="dxa"/>
            <w:vAlign w:val="bottom"/>
          </w:tcPr>
          <w:p w:rsidRPr="00AE0971" w:rsidR="00C31B00" w:rsidP="00C60772" w:rsidRDefault="00C31B00" w14:paraId="41C20145" w14:textId="77777777">
            <w:pPr>
              <w:spacing w:before="60" w:after="60"/>
              <w:rPr>
                <w:rFonts w:ascii="Times New Roman" w:hAnsi="Times New Roman" w:cs="Times New Roman"/>
                <w:color w:val="000000"/>
              </w:rPr>
            </w:pPr>
            <w:r w:rsidRPr="00AE0971">
              <w:rPr>
                <w:rFonts w:ascii="Times New Roman" w:hAnsi="Times New Roman" w:cs="Times New Roman"/>
                <w:color w:val="000000"/>
              </w:rPr>
              <w:t>Update CMDB</w:t>
            </w:r>
          </w:p>
        </w:tc>
        <w:tc>
          <w:tcPr>
            <w:tcW w:w="6041" w:type="dxa"/>
          </w:tcPr>
          <w:p w:rsidRPr="00AE0971" w:rsidR="00C31B00" w:rsidP="00C60772" w:rsidRDefault="00C31B00" w14:paraId="4AB78823" w14:textId="77777777">
            <w:pPr>
              <w:spacing w:before="60" w:after="60"/>
              <w:rPr>
                <w:rFonts w:ascii="Times New Roman" w:hAnsi="Times New Roman" w:cs="Times New Roman"/>
              </w:rPr>
            </w:pPr>
            <w:r w:rsidRPr="00AE0971">
              <w:rPr>
                <w:rFonts w:ascii="Times New Roman" w:hAnsi="Times New Roman" w:cs="Times New Roman"/>
              </w:rPr>
              <w:t>If necessary, the CMDB will be updated to reflect the changes made to one/multiple affected Configuration Items.</w:t>
            </w:r>
          </w:p>
        </w:tc>
      </w:tr>
      <w:tr w:rsidRPr="00AE0971" w:rsidR="00C31B00" w:rsidTr="00E66059" w14:paraId="6A6E94FD" w14:textId="77777777">
        <w:trPr>
          <w:gridAfter w:val="1"/>
          <w:wAfter w:w="8" w:type="dxa"/>
          <w:trHeight w:val="528"/>
        </w:trPr>
        <w:tc>
          <w:tcPr>
            <w:tcW w:w="1237" w:type="dxa"/>
            <w:shd w:val="clear" w:color="auto" w:fill="FFFFFF" w:themeFill="background1"/>
            <w:vAlign w:val="bottom"/>
          </w:tcPr>
          <w:p w:rsidRPr="00AE0971" w:rsidR="00C31B00" w:rsidP="00C60772" w:rsidRDefault="00C31B00" w14:paraId="40A16673" w14:textId="77777777">
            <w:pPr>
              <w:spacing w:before="60" w:after="60"/>
              <w:rPr>
                <w:rFonts w:ascii="Times New Roman" w:hAnsi="Times New Roman" w:cs="Times New Roman"/>
                <w:color w:val="000000"/>
              </w:rPr>
            </w:pPr>
            <w:r w:rsidRPr="00AE0971">
              <w:rPr>
                <w:rFonts w:ascii="Times New Roman" w:hAnsi="Times New Roman" w:cs="Times New Roman"/>
                <w:color w:val="000000"/>
              </w:rPr>
              <w:t>STCHG 3.6</w:t>
            </w:r>
          </w:p>
        </w:tc>
        <w:tc>
          <w:tcPr>
            <w:tcW w:w="2160" w:type="dxa"/>
            <w:vAlign w:val="bottom"/>
          </w:tcPr>
          <w:p w:rsidRPr="00AE0971" w:rsidR="00C31B00" w:rsidP="00C60772" w:rsidRDefault="00C31B00" w14:paraId="0AE42186" w14:textId="77777777">
            <w:pPr>
              <w:spacing w:before="60" w:after="60"/>
              <w:rPr>
                <w:rFonts w:ascii="Times New Roman" w:hAnsi="Times New Roman" w:cs="Times New Roman"/>
                <w:color w:val="000000"/>
              </w:rPr>
            </w:pPr>
            <w:r w:rsidRPr="00AE0971">
              <w:rPr>
                <w:rFonts w:ascii="Times New Roman" w:hAnsi="Times New Roman" w:cs="Times New Roman"/>
                <w:color w:val="000000"/>
              </w:rPr>
              <w:t>Document Implementation Results</w:t>
            </w:r>
          </w:p>
        </w:tc>
        <w:tc>
          <w:tcPr>
            <w:tcW w:w="6041" w:type="dxa"/>
            <w:vAlign w:val="center"/>
          </w:tcPr>
          <w:p w:rsidRPr="00AE0971" w:rsidR="00C31B00" w:rsidP="00C60772" w:rsidRDefault="00C31B00" w14:paraId="6CE6B9B0" w14:textId="77777777">
            <w:pPr>
              <w:spacing w:before="60" w:after="60"/>
              <w:rPr>
                <w:rFonts w:ascii="Times New Roman" w:hAnsi="Times New Roman" w:cs="Times New Roman"/>
              </w:rPr>
            </w:pPr>
            <w:r w:rsidRPr="00AE0971">
              <w:rPr>
                <w:rFonts w:ascii="Times New Roman" w:hAnsi="Times New Roman" w:cs="Times New Roman"/>
              </w:rPr>
              <w:t>The state of the task and implementation notes will be updated by the implementation team. Once all the tasks have been marked as complete, the change request will go into “Review” state.</w:t>
            </w:r>
          </w:p>
        </w:tc>
      </w:tr>
      <w:bookmarkEnd w:id="2380"/>
    </w:tbl>
    <w:p w:rsidRPr="00AE0971" w:rsidR="00C31B00" w:rsidP="00C31B00" w:rsidRDefault="00C31B00" w14:paraId="2393058D" w14:textId="77777777">
      <w:pPr>
        <w:pStyle w:val="NoSpacing"/>
        <w:rPr>
          <w:rFonts w:ascii="Times New Roman" w:hAnsi="Times New Roman" w:cs="Times New Roman"/>
        </w:rPr>
      </w:pPr>
    </w:p>
    <w:p w:rsidRPr="00AE0971" w:rsidR="00C31B00" w:rsidP="00C03286" w:rsidRDefault="00C03286" w14:paraId="2732F3BB" w14:textId="1C4B00A7">
      <w:pPr>
        <w:pStyle w:val="Heading2"/>
        <w:ind w:left="0" w:firstLine="0"/>
        <w:rPr>
          <w:rFonts w:ascii="Times New Roman" w:hAnsi="Times New Roman" w:cs="Times New Roman"/>
          <w:sz w:val="24"/>
          <w:szCs w:val="24"/>
        </w:rPr>
      </w:pPr>
      <w:bookmarkStart w:name="_Toc73446238" w:id="2381"/>
      <w:bookmarkStart w:name="_Hlk71643212" w:id="2382"/>
      <w:r>
        <w:rPr>
          <w:rFonts w:ascii="Times New Roman" w:hAnsi="Times New Roman" w:cs="Times New Roman"/>
          <w:sz w:val="24"/>
          <w:szCs w:val="24"/>
        </w:rPr>
        <w:t xml:space="preserve">7.39.3 </w:t>
      </w:r>
      <w:r w:rsidRPr="00AE0971" w:rsidR="00C31B00">
        <w:rPr>
          <w:rFonts w:ascii="Times New Roman" w:hAnsi="Times New Roman" w:cs="Times New Roman"/>
          <w:sz w:val="24"/>
          <w:szCs w:val="24"/>
        </w:rPr>
        <w:t>Standard Change: Review and Closure</w:t>
      </w:r>
      <w:bookmarkEnd w:id="2381"/>
    </w:p>
    <w:p w:rsidRPr="00AE0971" w:rsidR="00C31B00" w:rsidP="00C31B00" w:rsidRDefault="00C31B00" w14:paraId="755678B2" w14:textId="1161312A">
      <w:pPr>
        <w:pStyle w:val="Heading2"/>
        <w:ind w:left="533"/>
        <w:rPr>
          <w:rFonts w:ascii="Times New Roman" w:hAnsi="Times New Roman" w:cs="Times New Roman"/>
          <w:sz w:val="24"/>
          <w:szCs w:val="24"/>
        </w:rPr>
      </w:pPr>
    </w:p>
    <w:tbl>
      <w:tblPr>
        <w:tblW w:w="929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37"/>
        <w:gridCol w:w="1653"/>
        <w:gridCol w:w="6401"/>
      </w:tblGrid>
      <w:tr w:rsidRPr="00AE0971" w:rsidR="00C31B00" w:rsidTr="00E66059" w14:paraId="475BCAA0" w14:textId="77777777">
        <w:trPr>
          <w:trHeight w:val="313"/>
          <w:tblHeader/>
        </w:trPr>
        <w:tc>
          <w:tcPr>
            <w:tcW w:w="1237" w:type="dxa"/>
            <w:shd w:val="clear" w:color="auto" w:fill="012169"/>
          </w:tcPr>
          <w:p w:rsidRPr="00AE0971" w:rsidR="00C31B00" w:rsidP="00C60772" w:rsidRDefault="00C31B00" w14:paraId="29A431A3" w14:textId="77777777">
            <w:pPr>
              <w:pStyle w:val="SNCTableHeading"/>
              <w:spacing w:before="60" w:after="60"/>
              <w:jc w:val="left"/>
              <w:rPr>
                <w:rFonts w:ascii="Times New Roman" w:hAnsi="Times New Roman"/>
                <w:sz w:val="18"/>
              </w:rPr>
            </w:pPr>
            <w:r w:rsidRPr="00AE0971">
              <w:rPr>
                <w:rFonts w:ascii="Times New Roman" w:hAnsi="Times New Roman"/>
                <w:sz w:val="18"/>
              </w:rPr>
              <w:t>ID</w:t>
            </w:r>
          </w:p>
        </w:tc>
        <w:tc>
          <w:tcPr>
            <w:tcW w:w="1653" w:type="dxa"/>
            <w:shd w:val="clear" w:color="auto" w:fill="012169"/>
          </w:tcPr>
          <w:p w:rsidRPr="00AE0971" w:rsidR="00C31B00" w:rsidP="00C60772" w:rsidRDefault="00C31B00" w14:paraId="1B1109F1" w14:textId="77777777">
            <w:pPr>
              <w:pStyle w:val="SNCTableHeading"/>
              <w:spacing w:before="60" w:after="60"/>
              <w:jc w:val="left"/>
              <w:rPr>
                <w:rFonts w:ascii="Times New Roman" w:hAnsi="Times New Roman"/>
                <w:sz w:val="18"/>
              </w:rPr>
            </w:pPr>
            <w:r w:rsidRPr="00AE0971">
              <w:rPr>
                <w:rFonts w:ascii="Times New Roman" w:hAnsi="Times New Roman"/>
                <w:sz w:val="18"/>
              </w:rPr>
              <w:t>Activity</w:t>
            </w:r>
          </w:p>
        </w:tc>
        <w:tc>
          <w:tcPr>
            <w:tcW w:w="6401" w:type="dxa"/>
            <w:shd w:val="clear" w:color="auto" w:fill="012169"/>
          </w:tcPr>
          <w:p w:rsidRPr="00AE0971" w:rsidR="00C31B00" w:rsidP="00C60772" w:rsidRDefault="00C31B00" w14:paraId="77B72037" w14:textId="77777777">
            <w:pPr>
              <w:pStyle w:val="SNCTableHeading"/>
              <w:spacing w:before="60" w:after="60"/>
              <w:jc w:val="left"/>
              <w:rPr>
                <w:rFonts w:ascii="Times New Roman" w:hAnsi="Times New Roman"/>
                <w:sz w:val="18"/>
              </w:rPr>
            </w:pPr>
            <w:r w:rsidRPr="00AE0971">
              <w:rPr>
                <w:rFonts w:ascii="Times New Roman" w:hAnsi="Times New Roman"/>
                <w:sz w:val="18"/>
              </w:rPr>
              <w:t>Description</w:t>
            </w:r>
          </w:p>
        </w:tc>
      </w:tr>
      <w:tr w:rsidRPr="00AE0971" w:rsidR="00C31B00" w:rsidTr="00E66059" w14:paraId="724B7D0D" w14:textId="77777777">
        <w:trPr>
          <w:trHeight w:val="313"/>
        </w:trPr>
        <w:tc>
          <w:tcPr>
            <w:tcW w:w="9291" w:type="dxa"/>
            <w:gridSpan w:val="3"/>
            <w:shd w:val="clear" w:color="auto" w:fill="62B5E5"/>
          </w:tcPr>
          <w:p w:rsidRPr="00AE0971" w:rsidR="00C31B00" w:rsidP="00C60772" w:rsidRDefault="00C31B00" w14:paraId="277944A7" w14:textId="77777777">
            <w:pPr>
              <w:pStyle w:val="TableParagraph"/>
              <w:spacing w:before="60" w:after="60"/>
              <w:rPr>
                <w:rFonts w:ascii="Times New Roman" w:hAnsi="Times New Roman" w:cs="Times New Roman"/>
              </w:rPr>
            </w:pPr>
            <w:r w:rsidRPr="00AE0971">
              <w:rPr>
                <w:rFonts w:ascii="Times New Roman" w:hAnsi="Times New Roman" w:cs="Times New Roman"/>
                <w:b/>
                <w:color w:val="FFFFFF" w:themeColor="background1"/>
              </w:rPr>
              <w:t>Review and Closure</w:t>
            </w:r>
          </w:p>
        </w:tc>
      </w:tr>
      <w:tr w:rsidRPr="00AE0971" w:rsidR="00C31B00" w:rsidTr="00E66059" w14:paraId="2DA7F23A" w14:textId="77777777">
        <w:trPr>
          <w:trHeight w:val="511"/>
        </w:trPr>
        <w:tc>
          <w:tcPr>
            <w:tcW w:w="1237" w:type="dxa"/>
            <w:shd w:val="clear" w:color="auto" w:fill="FFFFFF" w:themeFill="background1"/>
            <w:vAlign w:val="bottom"/>
          </w:tcPr>
          <w:p w:rsidRPr="00AE0971" w:rsidR="00C31B00" w:rsidP="00C60772" w:rsidRDefault="00C31B00" w14:paraId="55095960" w14:textId="77777777">
            <w:pPr>
              <w:spacing w:before="60" w:after="60"/>
              <w:rPr>
                <w:rFonts w:ascii="Times New Roman" w:hAnsi="Times New Roman" w:cs="Times New Roman"/>
                <w:color w:val="000000"/>
              </w:rPr>
            </w:pPr>
            <w:r w:rsidRPr="00AE0971">
              <w:rPr>
                <w:rFonts w:ascii="Times New Roman" w:hAnsi="Times New Roman" w:cs="Times New Roman"/>
                <w:color w:val="000000"/>
              </w:rPr>
              <w:t>STCHG 4.1</w:t>
            </w:r>
          </w:p>
        </w:tc>
        <w:tc>
          <w:tcPr>
            <w:tcW w:w="1653" w:type="dxa"/>
            <w:vAlign w:val="bottom"/>
          </w:tcPr>
          <w:p w:rsidRPr="00AE0971" w:rsidR="00C31B00" w:rsidP="00C60772" w:rsidRDefault="00C31B00" w14:paraId="62B6A93D" w14:textId="77777777">
            <w:pPr>
              <w:spacing w:before="60" w:after="60"/>
              <w:rPr>
                <w:rFonts w:ascii="Times New Roman" w:hAnsi="Times New Roman" w:cs="Times New Roman"/>
                <w:color w:val="000000"/>
              </w:rPr>
            </w:pPr>
            <w:r w:rsidRPr="00AE0971">
              <w:rPr>
                <w:rFonts w:ascii="Times New Roman" w:hAnsi="Times New Roman" w:cs="Times New Roman"/>
                <w:color w:val="000000"/>
              </w:rPr>
              <w:t>Review Change Outcome</w:t>
            </w:r>
          </w:p>
        </w:tc>
        <w:tc>
          <w:tcPr>
            <w:tcW w:w="6401" w:type="dxa"/>
          </w:tcPr>
          <w:p w:rsidRPr="00AE0971" w:rsidR="00C31B00" w:rsidP="00C60772" w:rsidRDefault="00C31B00" w14:paraId="1487828C" w14:textId="77777777">
            <w:pPr>
              <w:spacing w:before="60" w:after="60"/>
              <w:rPr>
                <w:rFonts w:ascii="Times New Roman" w:hAnsi="Times New Roman" w:cs="Times New Roman"/>
              </w:rPr>
            </w:pPr>
            <w:r w:rsidRPr="00AE0971">
              <w:rPr>
                <w:rFonts w:ascii="Times New Roman" w:hAnsi="Times New Roman" w:cs="Times New Roman"/>
              </w:rPr>
              <w:t>Change requester will review and validate the Standard change in “Review” state. This is to ensure the change has been implemented successfully.</w:t>
            </w:r>
          </w:p>
        </w:tc>
      </w:tr>
      <w:tr w:rsidRPr="00AE0971" w:rsidR="00C31B00" w:rsidTr="00E66059" w14:paraId="2592A39E" w14:textId="77777777">
        <w:trPr>
          <w:trHeight w:val="924"/>
        </w:trPr>
        <w:tc>
          <w:tcPr>
            <w:tcW w:w="1237" w:type="dxa"/>
            <w:shd w:val="clear" w:color="auto" w:fill="FFFFFF" w:themeFill="background1"/>
            <w:vAlign w:val="bottom"/>
          </w:tcPr>
          <w:p w:rsidRPr="00AE0971" w:rsidR="00C31B00" w:rsidP="00C60772" w:rsidRDefault="00C31B00" w14:paraId="1F046BD8" w14:textId="77777777">
            <w:pPr>
              <w:spacing w:before="60" w:after="60"/>
              <w:rPr>
                <w:rFonts w:ascii="Times New Roman" w:hAnsi="Times New Roman" w:cs="Times New Roman"/>
                <w:color w:val="000000"/>
              </w:rPr>
            </w:pPr>
            <w:r w:rsidRPr="00AE0971">
              <w:rPr>
                <w:rFonts w:ascii="Times New Roman" w:hAnsi="Times New Roman" w:cs="Times New Roman"/>
                <w:color w:val="000000"/>
              </w:rPr>
              <w:t>STCHG 4.2</w:t>
            </w:r>
          </w:p>
        </w:tc>
        <w:tc>
          <w:tcPr>
            <w:tcW w:w="1653" w:type="dxa"/>
            <w:vAlign w:val="bottom"/>
          </w:tcPr>
          <w:p w:rsidRPr="00AE0971" w:rsidR="00C31B00" w:rsidP="00C60772" w:rsidRDefault="00C31B00" w14:paraId="07AA0FF8" w14:textId="77777777">
            <w:pPr>
              <w:spacing w:before="60" w:after="60"/>
              <w:rPr>
                <w:rFonts w:ascii="Times New Roman" w:hAnsi="Times New Roman" w:cs="Times New Roman"/>
                <w:color w:val="000000"/>
              </w:rPr>
            </w:pPr>
            <w:r w:rsidRPr="00AE0971">
              <w:rPr>
                <w:rFonts w:ascii="Times New Roman" w:hAnsi="Times New Roman" w:cs="Times New Roman"/>
                <w:color w:val="000000"/>
              </w:rPr>
              <w:t>Conduct Post Implementation Review (For Unsuccessful Changes)</w:t>
            </w:r>
          </w:p>
        </w:tc>
        <w:tc>
          <w:tcPr>
            <w:tcW w:w="6401" w:type="dxa"/>
          </w:tcPr>
          <w:p w:rsidRPr="00AE0971" w:rsidR="00C31B00" w:rsidP="00C60772" w:rsidRDefault="00C31B00" w14:paraId="2233500C" w14:textId="77777777">
            <w:pPr>
              <w:spacing w:before="60" w:after="60"/>
              <w:rPr>
                <w:rFonts w:ascii="Times New Roman" w:hAnsi="Times New Roman" w:cs="Times New Roman"/>
              </w:rPr>
            </w:pPr>
            <w:r w:rsidRPr="00AE0971">
              <w:rPr>
                <w:rFonts w:ascii="Times New Roman" w:hAnsi="Times New Roman" w:cs="Times New Roman"/>
              </w:rPr>
              <w:t>If a Standard change has been completed as “Successful with issues” or “Unsuccessful”, a Post-Implementation Review will be conducted by Change Management to investigate the handling process of the change through the entirety of its life cycle, and reasons for failure. This documents the opportunities to improve similar future implementations.</w:t>
            </w:r>
          </w:p>
        </w:tc>
      </w:tr>
      <w:tr w:rsidRPr="00AE0971" w:rsidR="00C31B00" w:rsidTr="00E66059" w14:paraId="1078EFD4" w14:textId="77777777">
        <w:trPr>
          <w:trHeight w:val="528"/>
        </w:trPr>
        <w:tc>
          <w:tcPr>
            <w:tcW w:w="1237" w:type="dxa"/>
            <w:shd w:val="clear" w:color="auto" w:fill="FFFFFF" w:themeFill="background1"/>
            <w:vAlign w:val="bottom"/>
          </w:tcPr>
          <w:p w:rsidRPr="00AE0971" w:rsidR="00C31B00" w:rsidP="00C60772" w:rsidRDefault="00C31B00" w14:paraId="059BB447" w14:textId="77777777">
            <w:pPr>
              <w:spacing w:before="60" w:after="60"/>
              <w:rPr>
                <w:rFonts w:ascii="Times New Roman" w:hAnsi="Times New Roman" w:cs="Times New Roman"/>
                <w:color w:val="000000"/>
              </w:rPr>
            </w:pPr>
            <w:r w:rsidRPr="00AE0971">
              <w:rPr>
                <w:rFonts w:ascii="Times New Roman" w:hAnsi="Times New Roman" w:cs="Times New Roman"/>
                <w:color w:val="000000"/>
              </w:rPr>
              <w:lastRenderedPageBreak/>
              <w:t>STCHG 4.3</w:t>
            </w:r>
          </w:p>
        </w:tc>
        <w:tc>
          <w:tcPr>
            <w:tcW w:w="1653" w:type="dxa"/>
            <w:vAlign w:val="bottom"/>
          </w:tcPr>
          <w:p w:rsidRPr="00AE0971" w:rsidR="00C31B00" w:rsidP="00C60772" w:rsidRDefault="00C31B00" w14:paraId="415FAD08" w14:textId="77777777">
            <w:pPr>
              <w:spacing w:before="60" w:after="60"/>
              <w:rPr>
                <w:rFonts w:ascii="Times New Roman" w:hAnsi="Times New Roman" w:cs="Times New Roman"/>
                <w:color w:val="000000"/>
              </w:rPr>
            </w:pPr>
            <w:r w:rsidRPr="00AE0971">
              <w:rPr>
                <w:rFonts w:ascii="Times New Roman" w:hAnsi="Times New Roman" w:cs="Times New Roman"/>
                <w:color w:val="000000"/>
              </w:rPr>
              <w:t>Notify Stakeholders on PIR Report</w:t>
            </w:r>
          </w:p>
        </w:tc>
        <w:tc>
          <w:tcPr>
            <w:tcW w:w="6401" w:type="dxa"/>
          </w:tcPr>
          <w:p w:rsidRPr="00AE0971" w:rsidR="00C31B00" w:rsidP="00C60772" w:rsidRDefault="00C31B00" w14:paraId="0E7DF050" w14:textId="77777777">
            <w:pPr>
              <w:spacing w:before="60" w:after="60"/>
              <w:rPr>
                <w:rFonts w:ascii="Times New Roman" w:hAnsi="Times New Roman" w:cs="Times New Roman"/>
              </w:rPr>
            </w:pPr>
            <w:r w:rsidRPr="00AE0971">
              <w:rPr>
                <w:rFonts w:ascii="Times New Roman" w:hAnsi="Times New Roman" w:cs="Times New Roman"/>
              </w:rPr>
              <w:t>Report of the investigation and findings will be documented and sent to the affected/impacted stakeholders of the change request.</w:t>
            </w:r>
          </w:p>
        </w:tc>
      </w:tr>
      <w:tr w:rsidRPr="00AE0971" w:rsidR="00C31B00" w:rsidTr="00E66059" w14:paraId="43C6C4A3" w14:textId="77777777">
        <w:trPr>
          <w:trHeight w:val="511"/>
        </w:trPr>
        <w:tc>
          <w:tcPr>
            <w:tcW w:w="1237" w:type="dxa"/>
            <w:shd w:val="clear" w:color="auto" w:fill="FFFFFF" w:themeFill="background1"/>
            <w:vAlign w:val="bottom"/>
          </w:tcPr>
          <w:p w:rsidRPr="00AE0971" w:rsidR="00C31B00" w:rsidP="00C60772" w:rsidRDefault="00C31B00" w14:paraId="0A95456D" w14:textId="77777777">
            <w:pPr>
              <w:spacing w:before="60" w:after="60"/>
              <w:rPr>
                <w:rFonts w:ascii="Times New Roman" w:hAnsi="Times New Roman" w:cs="Times New Roman"/>
                <w:color w:val="000000"/>
              </w:rPr>
            </w:pPr>
            <w:r w:rsidRPr="00AE0971">
              <w:rPr>
                <w:rFonts w:ascii="Times New Roman" w:hAnsi="Times New Roman" w:cs="Times New Roman"/>
                <w:color w:val="000000"/>
              </w:rPr>
              <w:t>STCHG 4.4</w:t>
            </w:r>
          </w:p>
        </w:tc>
        <w:tc>
          <w:tcPr>
            <w:tcW w:w="1653" w:type="dxa"/>
            <w:vAlign w:val="bottom"/>
          </w:tcPr>
          <w:p w:rsidRPr="00AE0971" w:rsidR="00C31B00" w:rsidP="00C60772" w:rsidRDefault="00C31B00" w14:paraId="1B951CEC" w14:textId="77777777">
            <w:pPr>
              <w:spacing w:before="60" w:after="60"/>
              <w:rPr>
                <w:rFonts w:ascii="Times New Roman" w:hAnsi="Times New Roman" w:cs="Times New Roman"/>
                <w:color w:val="000000"/>
              </w:rPr>
            </w:pPr>
            <w:r w:rsidRPr="00AE0971">
              <w:rPr>
                <w:rFonts w:ascii="Times New Roman" w:hAnsi="Times New Roman" w:cs="Times New Roman"/>
                <w:color w:val="000000"/>
              </w:rPr>
              <w:t>Close RFC</w:t>
            </w:r>
          </w:p>
        </w:tc>
        <w:tc>
          <w:tcPr>
            <w:tcW w:w="6401" w:type="dxa"/>
          </w:tcPr>
          <w:p w:rsidRPr="00AE0971" w:rsidR="00C31B00" w:rsidP="00C60772" w:rsidRDefault="00C31B00" w14:paraId="428357A9" w14:textId="77777777">
            <w:pPr>
              <w:spacing w:before="60" w:after="60"/>
              <w:rPr>
                <w:rFonts w:ascii="Times New Roman" w:hAnsi="Times New Roman" w:cs="Times New Roman"/>
              </w:rPr>
            </w:pPr>
            <w:r w:rsidRPr="00AE0971">
              <w:rPr>
                <w:rFonts w:ascii="Times New Roman" w:hAnsi="Times New Roman" w:cs="Times New Roman"/>
              </w:rPr>
              <w:t>If a Standard change has been completed as “Successful”, the change request will automatically close immediately.</w:t>
            </w:r>
          </w:p>
        </w:tc>
      </w:tr>
      <w:bookmarkEnd w:id="2382"/>
    </w:tbl>
    <w:p w:rsidRPr="00AE0971" w:rsidR="00C31B00" w:rsidP="00C31B00" w:rsidRDefault="00C31B00" w14:paraId="58A7CC55" w14:textId="77777777">
      <w:pPr>
        <w:pStyle w:val="NoSpacing"/>
        <w:rPr>
          <w:rFonts w:ascii="Times New Roman" w:hAnsi="Times New Roman" w:cs="Times New Roman"/>
        </w:rPr>
      </w:pPr>
    </w:p>
    <w:p w:rsidRPr="00AE0971" w:rsidR="00A06E73" w:rsidP="000760DF" w:rsidRDefault="00F66D64" w14:paraId="3F3AE47E" w14:textId="1E964EF4">
      <w:pPr>
        <w:rPr>
          <w:rFonts w:ascii="Times New Roman" w:hAnsi="Times New Roman" w:cs="Times New Roman"/>
        </w:rPr>
      </w:pPr>
      <w:r w:rsidRPr="00AE0971">
        <w:rPr>
          <w:rFonts w:ascii="Times New Roman" w:hAnsi="Times New Roman" w:cs="Times New Roman"/>
        </w:rPr>
        <w:br w:type="page"/>
      </w:r>
      <w:r w:rsidRPr="00AE0971" w:rsidR="00C27338">
        <w:rPr>
          <w:rFonts w:ascii="Times New Roman" w:hAnsi="Times New Roman" w:cs="Times New Roman"/>
        </w:rPr>
        <w:lastRenderedPageBreak/>
        <w:t xml:space="preserve">Table </w:t>
      </w:r>
      <w:r w:rsidRPr="00AE0971" w:rsidR="004857DB">
        <w:rPr>
          <w:rFonts w:ascii="Times New Roman" w:hAnsi="Times New Roman" w:cs="Times New Roman"/>
        </w:rPr>
        <w:t>3</w:t>
      </w:r>
      <w:r w:rsidRPr="00AE0971" w:rsidR="00C27338">
        <w:rPr>
          <w:rFonts w:ascii="Times New Roman" w:hAnsi="Times New Roman" w:cs="Times New Roman"/>
        </w:rPr>
        <w:t>: Change Request Flow Chart</w:t>
      </w:r>
    </w:p>
    <w:p w:rsidRPr="00AE0971" w:rsidR="003B3495" w:rsidP="006A0519" w:rsidRDefault="000C7467" w14:paraId="73CA8453" w14:textId="1DF541E2">
      <w:pPr>
        <w:pStyle w:val="NoSpacing"/>
        <w:rPr>
          <w:rFonts w:ascii="Times New Roman" w:hAnsi="Times New Roman" w:cs="Times New Roman"/>
        </w:rPr>
      </w:pPr>
      <w:r w:rsidRPr="000C7467">
        <w:rPr>
          <w:noProof/>
        </w:rPr>
        <w:drawing>
          <wp:inline distT="0" distB="0" distL="0" distR="0" wp14:anchorId="63F38289" wp14:editId="5C3CF950">
            <wp:extent cx="6519036" cy="532945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524113" cy="5333601"/>
                    </a:xfrm>
                    <a:prstGeom prst="rect">
                      <a:avLst/>
                    </a:prstGeom>
                    <a:noFill/>
                    <a:ln>
                      <a:noFill/>
                    </a:ln>
                  </pic:spPr>
                </pic:pic>
              </a:graphicData>
            </a:graphic>
          </wp:inline>
        </w:drawing>
      </w:r>
    </w:p>
    <w:p w:rsidRPr="00AE0971" w:rsidR="00AF16F1" w:rsidP="00956424" w:rsidRDefault="00AF16F1" w14:paraId="50F74E75" w14:textId="6286B592">
      <w:pPr>
        <w:pStyle w:val="NoSpacing"/>
        <w:rPr>
          <w:rFonts w:ascii="Times New Roman" w:hAnsi="Times New Roman" w:cs="Times New Roman"/>
          <w:b/>
          <w:bCs/>
        </w:rPr>
      </w:pPr>
    </w:p>
    <w:p w:rsidRPr="00AE0971" w:rsidR="00AF16F1" w:rsidP="00956424" w:rsidRDefault="00AF16F1" w14:paraId="6D1094EC" w14:textId="5A5C49AA">
      <w:pPr>
        <w:pStyle w:val="NoSpacing"/>
        <w:rPr>
          <w:rFonts w:ascii="Times New Roman" w:hAnsi="Times New Roman" w:cs="Times New Roman"/>
          <w:b/>
          <w:bCs/>
        </w:rPr>
      </w:pPr>
    </w:p>
    <w:p w:rsidRPr="00AE0971" w:rsidR="00A67AD4" w:rsidP="00956424" w:rsidRDefault="00A67AD4" w14:paraId="2182D980" w14:textId="5F1C04EA">
      <w:pPr>
        <w:pStyle w:val="NoSpacing"/>
        <w:rPr>
          <w:rFonts w:ascii="Times New Roman" w:hAnsi="Times New Roman" w:cs="Times New Roman"/>
          <w:b/>
          <w:bCs/>
        </w:rPr>
      </w:pPr>
    </w:p>
    <w:p w:rsidRPr="00AE0971" w:rsidR="009E54E2" w:rsidP="00956424" w:rsidRDefault="009E54E2" w14:paraId="50F575D9" w14:textId="73B6F4CC">
      <w:pPr>
        <w:pStyle w:val="NoSpacing"/>
        <w:rPr>
          <w:rFonts w:ascii="Times New Roman" w:hAnsi="Times New Roman" w:cs="Times New Roman"/>
          <w:b/>
          <w:bCs/>
        </w:rPr>
      </w:pPr>
    </w:p>
    <w:p w:rsidRPr="00AE0971" w:rsidR="009E54E2" w:rsidP="00956424" w:rsidRDefault="009E54E2" w14:paraId="4CDA36B0" w14:textId="6A70CC16">
      <w:pPr>
        <w:pStyle w:val="NoSpacing"/>
        <w:rPr>
          <w:rFonts w:ascii="Times New Roman" w:hAnsi="Times New Roman" w:cs="Times New Roman"/>
          <w:b/>
          <w:bCs/>
        </w:rPr>
      </w:pPr>
    </w:p>
    <w:p w:rsidRPr="00AE0971" w:rsidR="009E54E2" w:rsidP="00956424" w:rsidRDefault="009E54E2" w14:paraId="04525325" w14:textId="654C5C2D">
      <w:pPr>
        <w:pStyle w:val="NoSpacing"/>
        <w:rPr>
          <w:rFonts w:ascii="Times New Roman" w:hAnsi="Times New Roman" w:cs="Times New Roman"/>
          <w:b/>
          <w:bCs/>
        </w:rPr>
      </w:pPr>
    </w:p>
    <w:p w:rsidRPr="00AE0971" w:rsidR="009E54E2" w:rsidP="00956424" w:rsidRDefault="009E54E2" w14:paraId="3D790ADB" w14:textId="67A24B99">
      <w:pPr>
        <w:pStyle w:val="NoSpacing"/>
        <w:rPr>
          <w:rFonts w:ascii="Times New Roman" w:hAnsi="Times New Roman" w:cs="Times New Roman"/>
          <w:b/>
          <w:bCs/>
        </w:rPr>
      </w:pPr>
    </w:p>
    <w:p w:rsidRPr="00AE0971" w:rsidR="009E54E2" w:rsidP="00956424" w:rsidRDefault="009E54E2" w14:paraId="583B16D4" w14:textId="6DE7B295">
      <w:pPr>
        <w:pStyle w:val="NoSpacing"/>
        <w:rPr>
          <w:rFonts w:ascii="Times New Roman" w:hAnsi="Times New Roman" w:cs="Times New Roman"/>
          <w:b/>
          <w:bCs/>
        </w:rPr>
      </w:pPr>
    </w:p>
    <w:p w:rsidRPr="00AE0971" w:rsidR="009E54E2" w:rsidP="00956424" w:rsidRDefault="009E54E2" w14:paraId="6CBAE9B9" w14:textId="59A5581D">
      <w:pPr>
        <w:pStyle w:val="NoSpacing"/>
        <w:rPr>
          <w:rFonts w:ascii="Times New Roman" w:hAnsi="Times New Roman" w:cs="Times New Roman"/>
          <w:b/>
          <w:bCs/>
        </w:rPr>
      </w:pPr>
    </w:p>
    <w:p w:rsidRPr="00AE0971" w:rsidR="002644CC" w:rsidP="00956424" w:rsidRDefault="002644CC" w14:paraId="37C5C7F8" w14:textId="77777777">
      <w:pPr>
        <w:pStyle w:val="NoSpacing"/>
        <w:rPr>
          <w:rFonts w:ascii="Times New Roman" w:hAnsi="Times New Roman" w:cs="Times New Roman"/>
          <w:b/>
          <w:bCs/>
        </w:rPr>
      </w:pPr>
    </w:p>
    <w:p w:rsidRPr="00AE0971" w:rsidR="00046611" w:rsidP="00956424" w:rsidRDefault="00046611" w14:paraId="591BC652" w14:textId="19941886">
      <w:pPr>
        <w:pStyle w:val="NoSpacing"/>
        <w:rPr>
          <w:rFonts w:ascii="Times New Roman" w:hAnsi="Times New Roman" w:cs="Times New Roman"/>
          <w:b/>
          <w:bCs/>
        </w:rPr>
      </w:pPr>
    </w:p>
    <w:p w:rsidRPr="00AE0971" w:rsidR="00B537A8" w:rsidP="00956424" w:rsidRDefault="00B537A8" w14:paraId="6D7ED7AF" w14:textId="0791FBE1">
      <w:pPr>
        <w:pStyle w:val="NoSpacing"/>
        <w:rPr>
          <w:rFonts w:ascii="Times New Roman" w:hAnsi="Times New Roman" w:cs="Times New Roman"/>
          <w:b/>
          <w:bCs/>
        </w:rPr>
      </w:pPr>
    </w:p>
    <w:p w:rsidRPr="00AE0971" w:rsidR="002F42B9" w:rsidRDefault="002F42B9" w14:paraId="06788B4F" w14:textId="07E50ADC">
      <w:pPr>
        <w:rPr>
          <w:rFonts w:ascii="Times New Roman" w:hAnsi="Times New Roman" w:cs="Times New Roman"/>
          <w:b/>
          <w:bCs/>
        </w:rPr>
      </w:pPr>
      <w:r w:rsidRPr="00AE0971">
        <w:rPr>
          <w:rFonts w:ascii="Times New Roman" w:hAnsi="Times New Roman" w:cs="Times New Roman"/>
          <w:b/>
          <w:bCs/>
        </w:rPr>
        <w:br w:type="page"/>
      </w:r>
    </w:p>
    <w:p w:rsidRPr="00AE0971" w:rsidR="00463BC7" w:rsidP="00956424" w:rsidRDefault="00463BC7" w14:paraId="78DE4813" w14:textId="77777777">
      <w:pPr>
        <w:pStyle w:val="NoSpacing"/>
        <w:rPr>
          <w:rFonts w:ascii="Times New Roman" w:hAnsi="Times New Roman" w:cs="Times New Roman"/>
          <w:b/>
          <w:bCs/>
        </w:rPr>
      </w:pPr>
    </w:p>
    <w:p w:rsidRPr="00AE0971" w:rsidR="009E54E2" w:rsidP="00956424" w:rsidRDefault="009E54E2" w14:paraId="663A5B70" w14:textId="77777777">
      <w:pPr>
        <w:pStyle w:val="NoSpacing"/>
        <w:rPr>
          <w:rFonts w:ascii="Times New Roman" w:hAnsi="Times New Roman" w:cs="Times New Roman"/>
          <w:b/>
          <w:bCs/>
        </w:rPr>
      </w:pPr>
    </w:p>
    <w:p w:rsidRPr="00AE0971" w:rsidR="007A3F13" w:rsidP="007A3F13" w:rsidRDefault="007A3F13" w14:paraId="47E16DD8" w14:textId="25944EE0">
      <w:pPr>
        <w:pStyle w:val="NoSpacing"/>
        <w:rPr>
          <w:rFonts w:ascii="Times New Roman" w:hAnsi="Times New Roman" w:cs="Times New Roman"/>
        </w:rPr>
      </w:pPr>
      <w:r w:rsidRPr="00AE0971">
        <w:rPr>
          <w:rFonts w:ascii="Times New Roman" w:hAnsi="Times New Roman" w:cs="Times New Roman"/>
        </w:rPr>
        <w:t xml:space="preserve">Table 4: </w:t>
      </w:r>
      <w:r w:rsidRPr="00AE0971" w:rsidR="001B633E">
        <w:rPr>
          <w:rFonts w:ascii="Times New Roman" w:hAnsi="Times New Roman" w:cs="Times New Roman"/>
        </w:rPr>
        <w:t xml:space="preserve">GCP </w:t>
      </w:r>
      <w:r w:rsidRPr="00AE0971">
        <w:rPr>
          <w:rFonts w:ascii="Times New Roman" w:hAnsi="Times New Roman" w:cs="Times New Roman"/>
        </w:rPr>
        <w:t>Create Account Sub-Process</w:t>
      </w:r>
    </w:p>
    <w:p w:rsidRPr="00AE0971" w:rsidR="00731A23" w:rsidP="007A3F13" w:rsidRDefault="002644CC" w14:paraId="7A7E04F5" w14:textId="5BF23A53">
      <w:pPr>
        <w:pStyle w:val="NoSpacing"/>
        <w:rPr>
          <w:rFonts w:ascii="Times New Roman" w:hAnsi="Times New Roman" w:cs="Times New Roman"/>
        </w:rPr>
      </w:pPr>
      <w:r w:rsidRPr="00AE0971">
        <w:rPr>
          <w:rFonts w:ascii="Times New Roman" w:hAnsi="Times New Roman" w:cs="Times New Roman"/>
          <w:noProof/>
        </w:rPr>
        <w:object w:dxaOrig="4636" w:dyaOrig="14161" w14:anchorId="2F8382C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85.85pt;height:568.7pt;mso-width-percent:0;mso-height-percent:0;mso-width-percent:0;mso-height-percent:0" alt="" o:ole="" type="#_x0000_t75">
            <v:imagedata o:title="" r:id="rId28"/>
          </v:shape>
          <o:OLEObject Type="Embed" ProgID="Visio.Drawing.15" ShapeID="_x0000_i1025" DrawAspect="Content" ObjectID="_1684153734" r:id="rId29"/>
        </w:object>
      </w:r>
    </w:p>
    <w:p w:rsidRPr="00AE0971" w:rsidR="0021292A" w:rsidP="007A3F13" w:rsidRDefault="0021292A" w14:paraId="3F968ED8" w14:textId="77777777">
      <w:pPr>
        <w:pStyle w:val="NoSpacing"/>
        <w:rPr>
          <w:rFonts w:ascii="Times New Roman" w:hAnsi="Times New Roman" w:cs="Times New Roman"/>
        </w:rPr>
      </w:pPr>
    </w:p>
    <w:p w:rsidRPr="00AE0971" w:rsidR="00AB2989" w:rsidP="007A3F13" w:rsidRDefault="00AB2989" w14:paraId="47E2233D" w14:textId="77777777">
      <w:pPr>
        <w:pStyle w:val="NoSpacing"/>
        <w:rPr>
          <w:rFonts w:ascii="Times New Roman" w:hAnsi="Times New Roman" w:cs="Times New Roman"/>
        </w:rPr>
      </w:pPr>
    </w:p>
    <w:p w:rsidRPr="00AE0971" w:rsidR="00AB2989" w:rsidP="007A3F13" w:rsidRDefault="00AB2989" w14:paraId="1A8536ED" w14:textId="77777777">
      <w:pPr>
        <w:pStyle w:val="NoSpacing"/>
        <w:rPr>
          <w:rFonts w:ascii="Times New Roman" w:hAnsi="Times New Roman" w:cs="Times New Roman"/>
        </w:rPr>
      </w:pPr>
    </w:p>
    <w:p w:rsidRPr="00AE0971" w:rsidR="007A3F13" w:rsidP="007A3F13" w:rsidRDefault="007A3F13" w14:paraId="6128DE46" w14:textId="73BC513B">
      <w:pPr>
        <w:pStyle w:val="NoSpacing"/>
        <w:rPr>
          <w:rFonts w:ascii="Times New Roman" w:hAnsi="Times New Roman" w:cs="Times New Roman"/>
        </w:rPr>
      </w:pPr>
      <w:r w:rsidRPr="00AE0971">
        <w:rPr>
          <w:rFonts w:ascii="Times New Roman" w:hAnsi="Times New Roman" w:cs="Times New Roman"/>
        </w:rPr>
        <w:lastRenderedPageBreak/>
        <w:t>Table 5: Updates and Patches Sub-Process</w:t>
      </w:r>
    </w:p>
    <w:p w:rsidRPr="00AE0971" w:rsidR="00AE3097" w:rsidP="00956424" w:rsidRDefault="00AE3097" w14:paraId="3BC7B070" w14:textId="2D1653A3">
      <w:pPr>
        <w:pStyle w:val="NoSpacing"/>
        <w:rPr>
          <w:rFonts w:ascii="Times New Roman" w:hAnsi="Times New Roman" w:cs="Times New Roman"/>
        </w:rPr>
      </w:pPr>
      <w:r w:rsidRPr="0D2BEB61" w:rsidR="00AE3097">
        <w:rPr>
          <w:rFonts w:ascii="Times New Roman" w:hAnsi="Times New Roman" w:cs="Times New Roman"/>
        </w:rPr>
        <w:t xml:space="preserve"> </w:t>
      </w:r>
      <w:r w:rsidR="67B2869A">
        <w:drawing>
          <wp:inline wp14:editId="1DC466C6" wp14:anchorId="6B396E8E">
            <wp:extent cx="2592125" cy="7662544"/>
            <wp:effectExtent l="0" t="0" r="0" b="0"/>
            <wp:docPr id="592920272" name="Picture 592920272" title=""/>
            <wp:cNvGraphicFramePr>
              <a:graphicFrameLocks noChangeAspect="1"/>
            </wp:cNvGraphicFramePr>
            <a:graphic>
              <a:graphicData uri="http://schemas.openxmlformats.org/drawingml/2006/picture">
                <pic:pic>
                  <pic:nvPicPr>
                    <pic:cNvPr id="0" name="Picture 592920272"/>
                    <pic:cNvPicPr/>
                  </pic:nvPicPr>
                  <pic:blipFill>
                    <a:blip r:embed="Rb4fa208c5253477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92125" cy="7662544"/>
                    </a:xfrm>
                    <a:prstGeom prst="rect">
                      <a:avLst/>
                    </a:prstGeom>
                  </pic:spPr>
                </pic:pic>
              </a:graphicData>
            </a:graphic>
          </wp:inline>
        </w:drawing>
      </w:r>
    </w:p>
    <w:p w:rsidRPr="00AE0971" w:rsidR="0021292A" w:rsidP="00956424" w:rsidRDefault="0021292A" w14:paraId="5CFB021A" w14:textId="77777777">
      <w:pPr>
        <w:pStyle w:val="NoSpacing"/>
        <w:rPr>
          <w:rFonts w:ascii="Times New Roman" w:hAnsi="Times New Roman" w:cs="Times New Roman"/>
          <w:b/>
          <w:bCs/>
        </w:rPr>
      </w:pPr>
    </w:p>
    <w:p w:rsidRPr="00AE0971" w:rsidR="006260C3" w:rsidP="00956424" w:rsidRDefault="006260C3" w14:paraId="09C15CE3" w14:textId="5A152E5B">
      <w:pPr>
        <w:pStyle w:val="NoSpacing"/>
        <w:rPr>
          <w:rFonts w:ascii="Times New Roman" w:hAnsi="Times New Roman" w:cs="Times New Roman"/>
          <w:b/>
          <w:bCs/>
        </w:rPr>
      </w:pPr>
    </w:p>
    <w:p w:rsidRPr="00AE0971" w:rsidR="006260C3" w:rsidP="006260C3" w:rsidRDefault="006260C3" w14:paraId="120130E7" w14:textId="376A1145">
      <w:pPr>
        <w:pStyle w:val="NoSpacing"/>
        <w:rPr>
          <w:rFonts w:ascii="Times New Roman" w:hAnsi="Times New Roman" w:cs="Times New Roman"/>
        </w:rPr>
      </w:pPr>
      <w:r w:rsidRPr="00AE0971">
        <w:rPr>
          <w:rFonts w:ascii="Times New Roman" w:hAnsi="Times New Roman" w:cs="Times New Roman"/>
        </w:rPr>
        <w:lastRenderedPageBreak/>
        <w:t>Table 6: Admin Access Sub-Process</w:t>
      </w:r>
    </w:p>
    <w:p w:rsidRPr="00AE0971" w:rsidR="00911F9A" w:rsidP="00956424" w:rsidRDefault="00911F9A" w14:paraId="2BAA5214" w14:textId="77777777">
      <w:pPr>
        <w:pStyle w:val="NoSpacing"/>
        <w:rPr>
          <w:rFonts w:ascii="Times New Roman" w:hAnsi="Times New Roman" w:cs="Times New Roman"/>
          <w:noProof/>
        </w:rPr>
      </w:pPr>
    </w:p>
    <w:p w:rsidRPr="00AE0971" w:rsidR="00911F9A" w:rsidP="00956424" w:rsidRDefault="00911F9A" w14:paraId="7DC06653" w14:textId="77777777">
      <w:pPr>
        <w:pStyle w:val="NoSpacing"/>
        <w:rPr>
          <w:rFonts w:ascii="Times New Roman" w:hAnsi="Times New Roman" w:cs="Times New Roman"/>
          <w:noProof/>
        </w:rPr>
      </w:pPr>
    </w:p>
    <w:p w:rsidRPr="00AE0971" w:rsidR="00911F9A" w:rsidP="008605C3" w:rsidRDefault="004F7FDB" w14:paraId="00B536DD" w14:textId="012E45F5">
      <w:pPr>
        <w:pStyle w:val="NoSpacing"/>
        <w:rPr>
          <w:rFonts w:ascii="Times New Roman" w:hAnsi="Times New Roman" w:cs="Times New Roman"/>
        </w:rPr>
      </w:pPr>
      <w:r w:rsidRPr="00AE0971">
        <w:rPr>
          <w:rFonts w:ascii="Times New Roman" w:hAnsi="Times New Roman" w:cs="Times New Roman"/>
          <w:noProof/>
        </w:rPr>
        <w:object w:dxaOrig="4276" w:dyaOrig="12271" w14:anchorId="5C4F03A8">
          <v:shape id="_x0000_i1026" style="width:200.15pt;height:573.8pt;mso-width-percent:0;mso-height-percent:0;mso-width-percent:0;mso-height-percent:0" alt="" o:ole="" type="#_x0000_t75">
            <v:imagedata o:title="" r:id="rId31"/>
          </v:shape>
          <o:OLEObject Type="Embed" ProgID="Visio.Drawing.15" ShapeID="_x0000_i1026" DrawAspect="Content" ObjectID="_1684153735" r:id="rId32"/>
        </w:object>
      </w:r>
    </w:p>
    <w:p w:rsidRPr="00AE0971" w:rsidR="00AB2989" w:rsidP="007C4111" w:rsidRDefault="00AB2989" w14:paraId="0612AED1" w14:textId="77777777">
      <w:pPr>
        <w:pStyle w:val="NoSpacing"/>
        <w:rPr>
          <w:rFonts w:ascii="Times New Roman" w:hAnsi="Times New Roman" w:cs="Times New Roman"/>
        </w:rPr>
      </w:pPr>
    </w:p>
    <w:p w:rsidRPr="00AE0971" w:rsidR="00AB2989" w:rsidP="007C4111" w:rsidRDefault="00AB2989" w14:paraId="65E719D8" w14:textId="77777777">
      <w:pPr>
        <w:pStyle w:val="NoSpacing"/>
        <w:rPr>
          <w:rFonts w:ascii="Times New Roman" w:hAnsi="Times New Roman" w:cs="Times New Roman"/>
        </w:rPr>
      </w:pPr>
    </w:p>
    <w:p w:rsidRPr="00AE0971" w:rsidR="007C4111" w:rsidP="007C4111" w:rsidRDefault="007C4111" w14:paraId="0F46B172" w14:textId="15C9484B">
      <w:pPr>
        <w:pStyle w:val="NoSpacing"/>
        <w:rPr>
          <w:rFonts w:ascii="Times New Roman" w:hAnsi="Times New Roman" w:cs="Times New Roman"/>
        </w:rPr>
      </w:pPr>
      <w:r w:rsidRPr="00AE0971">
        <w:rPr>
          <w:rFonts w:ascii="Times New Roman" w:hAnsi="Times New Roman" w:cs="Times New Roman"/>
        </w:rPr>
        <w:lastRenderedPageBreak/>
        <w:t xml:space="preserve">Table 7: </w:t>
      </w:r>
      <w:r w:rsidRPr="00AE0971" w:rsidR="001B633E">
        <w:rPr>
          <w:rFonts w:ascii="Times New Roman" w:hAnsi="Times New Roman" w:cs="Times New Roman"/>
        </w:rPr>
        <w:t xml:space="preserve">Magneto </w:t>
      </w:r>
      <w:r w:rsidRPr="00AE0971">
        <w:rPr>
          <w:rFonts w:ascii="Times New Roman" w:hAnsi="Times New Roman" w:cs="Times New Roman"/>
        </w:rPr>
        <w:t>Create Account Sub-Process</w:t>
      </w:r>
    </w:p>
    <w:p w:rsidRPr="00AE0971" w:rsidR="007C4111" w:rsidP="00956424" w:rsidRDefault="007C4111" w14:paraId="47EAA19C" w14:textId="4F9117B9">
      <w:pPr>
        <w:pStyle w:val="NoSpacing"/>
        <w:rPr>
          <w:rFonts w:ascii="Times New Roman" w:hAnsi="Times New Roman" w:cs="Times New Roman"/>
          <w:b/>
          <w:bCs/>
        </w:rPr>
      </w:pPr>
      <w:r w:rsidRPr="00AE0971">
        <w:rPr>
          <w:rFonts w:ascii="Times New Roman" w:hAnsi="Times New Roman" w:cs="Times New Roman"/>
          <w:noProof/>
        </w:rPr>
        <w:drawing>
          <wp:inline distT="0" distB="0" distL="0" distR="0" wp14:anchorId="0F4F75D8" wp14:editId="6AB9E5CC">
            <wp:extent cx="3310532" cy="4675367"/>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22850" cy="4692763"/>
                    </a:xfrm>
                    <a:prstGeom prst="rect">
                      <a:avLst/>
                    </a:prstGeom>
                    <a:noFill/>
                    <a:ln>
                      <a:noFill/>
                    </a:ln>
                  </pic:spPr>
                </pic:pic>
              </a:graphicData>
            </a:graphic>
          </wp:inline>
        </w:drawing>
      </w:r>
    </w:p>
    <w:p w:rsidRPr="00AE0971" w:rsidR="00731A23" w:rsidP="00956424" w:rsidRDefault="00731A23" w14:paraId="0C4803A1" w14:textId="41BFEEC9">
      <w:pPr>
        <w:pStyle w:val="NoSpacing"/>
        <w:rPr>
          <w:rFonts w:ascii="Times New Roman" w:hAnsi="Times New Roman" w:cs="Times New Roman"/>
          <w:b/>
          <w:bCs/>
        </w:rPr>
      </w:pPr>
    </w:p>
    <w:p w:rsidRPr="00AE0971" w:rsidR="001B633E" w:rsidP="00956424" w:rsidRDefault="001B633E" w14:paraId="30B35297" w14:textId="77777777">
      <w:pPr>
        <w:pStyle w:val="NoSpacing"/>
        <w:rPr>
          <w:rFonts w:ascii="Times New Roman" w:hAnsi="Times New Roman" w:cs="Times New Roman"/>
        </w:rPr>
      </w:pPr>
    </w:p>
    <w:p w:rsidRPr="00AE0971" w:rsidR="001B633E" w:rsidP="00956424" w:rsidRDefault="001B633E" w14:paraId="09795278" w14:textId="77777777">
      <w:pPr>
        <w:pStyle w:val="NoSpacing"/>
        <w:rPr>
          <w:rFonts w:ascii="Times New Roman" w:hAnsi="Times New Roman" w:cs="Times New Roman"/>
        </w:rPr>
      </w:pPr>
    </w:p>
    <w:p w:rsidRPr="00AE0971" w:rsidR="001B633E" w:rsidP="00956424" w:rsidRDefault="001B633E" w14:paraId="338752E0" w14:textId="77777777">
      <w:pPr>
        <w:pStyle w:val="NoSpacing"/>
        <w:rPr>
          <w:rFonts w:ascii="Times New Roman" w:hAnsi="Times New Roman" w:cs="Times New Roman"/>
        </w:rPr>
      </w:pPr>
    </w:p>
    <w:p w:rsidRPr="00AE0971" w:rsidR="001B633E" w:rsidP="00956424" w:rsidRDefault="001B633E" w14:paraId="680802E3" w14:textId="77777777">
      <w:pPr>
        <w:pStyle w:val="NoSpacing"/>
        <w:rPr>
          <w:rFonts w:ascii="Times New Roman" w:hAnsi="Times New Roman" w:cs="Times New Roman"/>
        </w:rPr>
      </w:pPr>
    </w:p>
    <w:p w:rsidRPr="00AE0971" w:rsidR="001B633E" w:rsidP="00956424" w:rsidRDefault="001B633E" w14:paraId="069D1117" w14:textId="77777777">
      <w:pPr>
        <w:pStyle w:val="NoSpacing"/>
        <w:rPr>
          <w:rFonts w:ascii="Times New Roman" w:hAnsi="Times New Roman" w:cs="Times New Roman"/>
        </w:rPr>
      </w:pPr>
    </w:p>
    <w:p w:rsidRPr="00AE0971" w:rsidR="001B633E" w:rsidP="00956424" w:rsidRDefault="001B633E" w14:paraId="28F7C31E" w14:textId="77777777">
      <w:pPr>
        <w:pStyle w:val="NoSpacing"/>
        <w:rPr>
          <w:rFonts w:ascii="Times New Roman" w:hAnsi="Times New Roman" w:cs="Times New Roman"/>
        </w:rPr>
      </w:pPr>
    </w:p>
    <w:p w:rsidRPr="00AE0971" w:rsidR="001B633E" w:rsidP="00956424" w:rsidRDefault="001B633E" w14:paraId="11FD45C3" w14:textId="77777777">
      <w:pPr>
        <w:pStyle w:val="NoSpacing"/>
        <w:rPr>
          <w:rFonts w:ascii="Times New Roman" w:hAnsi="Times New Roman" w:cs="Times New Roman"/>
        </w:rPr>
      </w:pPr>
    </w:p>
    <w:p w:rsidRPr="00AE0971" w:rsidR="001B633E" w:rsidP="00956424" w:rsidRDefault="001B633E" w14:paraId="4C55597F" w14:textId="77777777">
      <w:pPr>
        <w:pStyle w:val="NoSpacing"/>
        <w:rPr>
          <w:rFonts w:ascii="Times New Roman" w:hAnsi="Times New Roman" w:cs="Times New Roman"/>
        </w:rPr>
      </w:pPr>
    </w:p>
    <w:p w:rsidRPr="00AE0971" w:rsidR="001B633E" w:rsidP="00956424" w:rsidRDefault="001B633E" w14:paraId="0D461F92" w14:textId="77777777">
      <w:pPr>
        <w:pStyle w:val="NoSpacing"/>
        <w:rPr>
          <w:rFonts w:ascii="Times New Roman" w:hAnsi="Times New Roman" w:cs="Times New Roman"/>
        </w:rPr>
      </w:pPr>
    </w:p>
    <w:p w:rsidRPr="00AE0971" w:rsidR="001B633E" w:rsidP="00956424" w:rsidRDefault="001B633E" w14:paraId="689CF704" w14:textId="77777777">
      <w:pPr>
        <w:pStyle w:val="NoSpacing"/>
        <w:rPr>
          <w:rFonts w:ascii="Times New Roman" w:hAnsi="Times New Roman" w:cs="Times New Roman"/>
        </w:rPr>
      </w:pPr>
    </w:p>
    <w:p w:rsidRPr="00AE0971" w:rsidR="001B633E" w:rsidP="00956424" w:rsidRDefault="001B633E" w14:paraId="3EDC0B71" w14:textId="77777777">
      <w:pPr>
        <w:pStyle w:val="NoSpacing"/>
        <w:rPr>
          <w:rFonts w:ascii="Times New Roman" w:hAnsi="Times New Roman" w:cs="Times New Roman"/>
        </w:rPr>
      </w:pPr>
    </w:p>
    <w:p w:rsidRPr="00AE0971" w:rsidR="001B633E" w:rsidP="00956424" w:rsidRDefault="001B633E" w14:paraId="63947302" w14:textId="77777777">
      <w:pPr>
        <w:pStyle w:val="NoSpacing"/>
        <w:rPr>
          <w:rFonts w:ascii="Times New Roman" w:hAnsi="Times New Roman" w:cs="Times New Roman"/>
        </w:rPr>
      </w:pPr>
    </w:p>
    <w:p w:rsidRPr="00AE0971" w:rsidR="001B633E" w:rsidP="00956424" w:rsidRDefault="001B633E" w14:paraId="7B2A6101" w14:textId="77777777">
      <w:pPr>
        <w:pStyle w:val="NoSpacing"/>
        <w:rPr>
          <w:rFonts w:ascii="Times New Roman" w:hAnsi="Times New Roman" w:cs="Times New Roman"/>
        </w:rPr>
      </w:pPr>
    </w:p>
    <w:p w:rsidRPr="00AE0971" w:rsidR="001B633E" w:rsidP="00956424" w:rsidRDefault="001B633E" w14:paraId="3E4E308F" w14:textId="77777777">
      <w:pPr>
        <w:pStyle w:val="NoSpacing"/>
        <w:rPr>
          <w:rFonts w:ascii="Times New Roman" w:hAnsi="Times New Roman" w:cs="Times New Roman"/>
        </w:rPr>
      </w:pPr>
    </w:p>
    <w:p w:rsidRPr="00AE0971" w:rsidR="001B633E" w:rsidP="00956424" w:rsidRDefault="001B633E" w14:paraId="0324A4BD" w14:textId="77777777">
      <w:pPr>
        <w:pStyle w:val="NoSpacing"/>
        <w:rPr>
          <w:rFonts w:ascii="Times New Roman" w:hAnsi="Times New Roman" w:cs="Times New Roman"/>
        </w:rPr>
      </w:pPr>
    </w:p>
    <w:p w:rsidRPr="00AE0971" w:rsidR="001B633E" w:rsidP="00956424" w:rsidRDefault="001B633E" w14:paraId="7045E76E" w14:textId="77777777">
      <w:pPr>
        <w:pStyle w:val="NoSpacing"/>
        <w:rPr>
          <w:rFonts w:ascii="Times New Roman" w:hAnsi="Times New Roman" w:cs="Times New Roman"/>
        </w:rPr>
      </w:pPr>
    </w:p>
    <w:p w:rsidRPr="00AE0971" w:rsidR="001B633E" w:rsidP="00956424" w:rsidRDefault="001B633E" w14:paraId="6F56D6BF" w14:textId="77777777">
      <w:pPr>
        <w:pStyle w:val="NoSpacing"/>
        <w:rPr>
          <w:rFonts w:ascii="Times New Roman" w:hAnsi="Times New Roman" w:cs="Times New Roman"/>
        </w:rPr>
      </w:pPr>
    </w:p>
    <w:p w:rsidRPr="00AE0971" w:rsidR="001B633E" w:rsidP="00956424" w:rsidRDefault="001B633E" w14:paraId="54ACC232" w14:textId="4BC44797">
      <w:pPr>
        <w:pStyle w:val="NoSpacing"/>
        <w:rPr>
          <w:rFonts w:ascii="Times New Roman" w:hAnsi="Times New Roman" w:cs="Times New Roman"/>
        </w:rPr>
      </w:pPr>
    </w:p>
    <w:p w:rsidRPr="00AE0971" w:rsidR="002644CC" w:rsidP="00956424" w:rsidRDefault="002644CC" w14:paraId="43FB3CEE" w14:textId="77777777">
      <w:pPr>
        <w:pStyle w:val="NoSpacing"/>
        <w:rPr>
          <w:rFonts w:ascii="Times New Roman" w:hAnsi="Times New Roman" w:cs="Times New Roman"/>
        </w:rPr>
      </w:pPr>
    </w:p>
    <w:p w:rsidRPr="00AE0971" w:rsidR="001B633E" w:rsidP="00956424" w:rsidRDefault="001B633E" w14:paraId="3C003ACB" w14:textId="77777777">
      <w:pPr>
        <w:pStyle w:val="NoSpacing"/>
        <w:rPr>
          <w:rFonts w:ascii="Times New Roman" w:hAnsi="Times New Roman" w:cs="Times New Roman"/>
        </w:rPr>
      </w:pPr>
    </w:p>
    <w:p w:rsidRPr="00AE0971" w:rsidR="001B633E" w:rsidP="00956424" w:rsidRDefault="001B633E" w14:paraId="19C2C8BE" w14:textId="455A4268">
      <w:pPr>
        <w:pStyle w:val="NoSpacing"/>
        <w:rPr>
          <w:rFonts w:ascii="Times New Roman" w:hAnsi="Times New Roman" w:cs="Times New Roman"/>
        </w:rPr>
      </w:pPr>
      <w:r w:rsidRPr="00AE0971">
        <w:rPr>
          <w:rFonts w:ascii="Times New Roman" w:hAnsi="Times New Roman" w:cs="Times New Roman"/>
        </w:rPr>
        <w:lastRenderedPageBreak/>
        <w:t xml:space="preserve">Table 8: Windows Create Account Sub Process </w:t>
      </w:r>
    </w:p>
    <w:p w:rsidRPr="00AE0971" w:rsidR="001B633E" w:rsidP="00956424" w:rsidRDefault="001B633E" w14:paraId="32B261FB" w14:textId="11CBD88B">
      <w:pPr>
        <w:pStyle w:val="NoSpacing"/>
        <w:rPr>
          <w:rFonts w:ascii="Times New Roman" w:hAnsi="Times New Roman" w:cs="Times New Roman"/>
        </w:rPr>
      </w:pPr>
      <w:r w:rsidRPr="00AE0971">
        <w:rPr>
          <w:rFonts w:ascii="Times New Roman" w:hAnsi="Times New Roman" w:cs="Times New Roman"/>
          <w:noProof/>
        </w:rPr>
        <w:drawing>
          <wp:inline distT="0" distB="0" distL="0" distR="0" wp14:anchorId="092604DC" wp14:editId="76B07527">
            <wp:extent cx="2655643" cy="6195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0001" cy="6206142"/>
                    </a:xfrm>
                    <a:prstGeom prst="rect">
                      <a:avLst/>
                    </a:prstGeom>
                    <a:noFill/>
                    <a:ln>
                      <a:noFill/>
                    </a:ln>
                  </pic:spPr>
                </pic:pic>
              </a:graphicData>
            </a:graphic>
          </wp:inline>
        </w:drawing>
      </w:r>
    </w:p>
    <w:p w:rsidRPr="00AE0971" w:rsidR="001B633E" w:rsidP="00956424" w:rsidRDefault="001B633E" w14:paraId="5467ED5A" w14:textId="77777777">
      <w:pPr>
        <w:pStyle w:val="NoSpacing"/>
        <w:rPr>
          <w:rFonts w:ascii="Times New Roman" w:hAnsi="Times New Roman" w:cs="Times New Roman"/>
        </w:rPr>
      </w:pPr>
    </w:p>
    <w:p w:rsidRPr="00AE0971" w:rsidR="001B633E" w:rsidP="00956424" w:rsidRDefault="001B633E" w14:paraId="329223B4" w14:textId="77777777">
      <w:pPr>
        <w:pStyle w:val="NoSpacing"/>
        <w:rPr>
          <w:rFonts w:ascii="Times New Roman" w:hAnsi="Times New Roman" w:cs="Times New Roman"/>
        </w:rPr>
      </w:pPr>
    </w:p>
    <w:p w:rsidRPr="00AE0971" w:rsidR="001B633E" w:rsidP="00956424" w:rsidRDefault="001B633E" w14:paraId="18512126" w14:textId="77777777">
      <w:pPr>
        <w:pStyle w:val="NoSpacing"/>
        <w:rPr>
          <w:rFonts w:ascii="Times New Roman" w:hAnsi="Times New Roman" w:cs="Times New Roman"/>
        </w:rPr>
      </w:pPr>
    </w:p>
    <w:p w:rsidRPr="00AE0971" w:rsidR="001B633E" w:rsidP="00956424" w:rsidRDefault="001B633E" w14:paraId="4BF3265D" w14:textId="77777777">
      <w:pPr>
        <w:pStyle w:val="NoSpacing"/>
        <w:rPr>
          <w:rFonts w:ascii="Times New Roman" w:hAnsi="Times New Roman" w:cs="Times New Roman"/>
        </w:rPr>
      </w:pPr>
    </w:p>
    <w:p w:rsidRPr="00AE0971" w:rsidR="001B633E" w:rsidP="00956424" w:rsidRDefault="001B633E" w14:paraId="6FEE414A" w14:textId="77777777">
      <w:pPr>
        <w:pStyle w:val="NoSpacing"/>
        <w:rPr>
          <w:rFonts w:ascii="Times New Roman" w:hAnsi="Times New Roman" w:cs="Times New Roman"/>
        </w:rPr>
      </w:pPr>
    </w:p>
    <w:p w:rsidRPr="00AE0971" w:rsidR="001B633E" w:rsidP="00956424" w:rsidRDefault="001B633E" w14:paraId="4C570C9A" w14:textId="77777777">
      <w:pPr>
        <w:pStyle w:val="NoSpacing"/>
        <w:rPr>
          <w:rFonts w:ascii="Times New Roman" w:hAnsi="Times New Roman" w:cs="Times New Roman"/>
        </w:rPr>
      </w:pPr>
    </w:p>
    <w:p w:rsidRPr="00AE0971" w:rsidR="001B633E" w:rsidP="00956424" w:rsidRDefault="001B633E" w14:paraId="75B708E3" w14:textId="77777777">
      <w:pPr>
        <w:pStyle w:val="NoSpacing"/>
        <w:rPr>
          <w:rFonts w:ascii="Times New Roman" w:hAnsi="Times New Roman" w:cs="Times New Roman"/>
        </w:rPr>
      </w:pPr>
    </w:p>
    <w:p w:rsidRPr="00AE0971" w:rsidR="001B633E" w:rsidP="00956424" w:rsidRDefault="001B633E" w14:paraId="77B8B899" w14:textId="77777777">
      <w:pPr>
        <w:pStyle w:val="NoSpacing"/>
        <w:rPr>
          <w:rFonts w:ascii="Times New Roman" w:hAnsi="Times New Roman" w:cs="Times New Roman"/>
        </w:rPr>
      </w:pPr>
    </w:p>
    <w:p w:rsidRPr="00AE0971" w:rsidR="001B633E" w:rsidP="00956424" w:rsidRDefault="001B633E" w14:paraId="71A8BFF9" w14:textId="77777777">
      <w:pPr>
        <w:pStyle w:val="NoSpacing"/>
        <w:rPr>
          <w:rFonts w:ascii="Times New Roman" w:hAnsi="Times New Roman" w:cs="Times New Roman"/>
        </w:rPr>
      </w:pPr>
    </w:p>
    <w:p w:rsidRPr="00AE0971" w:rsidR="001B633E" w:rsidRDefault="001B633E" w14:paraId="443EF536" w14:textId="77777777">
      <w:pPr>
        <w:rPr>
          <w:rFonts w:ascii="Times New Roman" w:hAnsi="Times New Roman" w:cs="Times New Roman"/>
        </w:rPr>
      </w:pPr>
      <w:r w:rsidRPr="00AE0971">
        <w:rPr>
          <w:rFonts w:ascii="Times New Roman" w:hAnsi="Times New Roman" w:cs="Times New Roman"/>
        </w:rPr>
        <w:br w:type="page"/>
      </w:r>
    </w:p>
    <w:p w:rsidRPr="00AE0971" w:rsidR="00F2214D" w:rsidP="00956424" w:rsidRDefault="00731A23" w14:paraId="3F27E684" w14:textId="673E7615">
      <w:pPr>
        <w:pStyle w:val="NoSpacing"/>
        <w:rPr>
          <w:rFonts w:ascii="Times New Roman" w:hAnsi="Times New Roman" w:cs="Times New Roman"/>
        </w:rPr>
      </w:pPr>
      <w:r w:rsidRPr="00AE0971">
        <w:rPr>
          <w:rFonts w:ascii="Times New Roman" w:hAnsi="Times New Roman" w:cs="Times New Roman"/>
        </w:rPr>
        <w:lastRenderedPageBreak/>
        <w:t xml:space="preserve">Table </w:t>
      </w:r>
      <w:r w:rsidRPr="00AE0971" w:rsidR="001B633E">
        <w:rPr>
          <w:rFonts w:ascii="Times New Roman" w:hAnsi="Times New Roman" w:cs="Times New Roman"/>
        </w:rPr>
        <w:t>9</w:t>
      </w:r>
      <w:r w:rsidRPr="00AE0971">
        <w:rPr>
          <w:rFonts w:ascii="Times New Roman" w:hAnsi="Times New Roman" w:cs="Times New Roman"/>
        </w:rPr>
        <w:t>: Customer Notification</w:t>
      </w:r>
      <w:r w:rsidRPr="00AE0971" w:rsidR="001B633E">
        <w:rPr>
          <w:rFonts w:ascii="Times New Roman" w:hAnsi="Times New Roman" w:cs="Times New Roman"/>
        </w:rPr>
        <w:t xml:space="preserve"> Sub Process </w:t>
      </w:r>
    </w:p>
    <w:p w:rsidRPr="00AE0971" w:rsidR="007C4111" w:rsidP="00956424" w:rsidRDefault="007C4111" w14:paraId="6DE1B0C2" w14:textId="0646E1DD">
      <w:pPr>
        <w:pStyle w:val="NoSpacing"/>
        <w:rPr>
          <w:rFonts w:ascii="Times New Roman" w:hAnsi="Times New Roman" w:cs="Times New Roman"/>
          <w:b/>
          <w:bCs/>
        </w:rPr>
      </w:pPr>
    </w:p>
    <w:p w:rsidRPr="00AE0971" w:rsidR="007C4111" w:rsidP="00956424" w:rsidRDefault="00F2214D" w14:paraId="6853979A" w14:textId="23054747">
      <w:pPr>
        <w:pStyle w:val="NoSpacing"/>
        <w:rPr>
          <w:rFonts w:ascii="Times New Roman" w:hAnsi="Times New Roman" w:cs="Times New Roman"/>
          <w:b/>
          <w:bCs/>
        </w:rPr>
      </w:pPr>
      <w:r w:rsidRPr="00AE0971">
        <w:rPr>
          <w:rFonts w:ascii="Times New Roman" w:hAnsi="Times New Roman" w:cs="Times New Roman"/>
          <w:noProof/>
        </w:rPr>
        <w:drawing>
          <wp:inline distT="0" distB="0" distL="0" distR="0" wp14:anchorId="28A3CE53" wp14:editId="2A92D381">
            <wp:extent cx="2789722" cy="40393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02268" cy="4057539"/>
                    </a:xfrm>
                    <a:prstGeom prst="rect">
                      <a:avLst/>
                    </a:prstGeom>
                    <a:noFill/>
                    <a:ln>
                      <a:noFill/>
                    </a:ln>
                  </pic:spPr>
                </pic:pic>
              </a:graphicData>
            </a:graphic>
          </wp:inline>
        </w:drawing>
      </w:r>
    </w:p>
    <w:p w:rsidRPr="00AE0971" w:rsidR="007C4111" w:rsidP="00956424" w:rsidRDefault="007C4111" w14:paraId="16C76A15" w14:textId="7B3D5555">
      <w:pPr>
        <w:pStyle w:val="NoSpacing"/>
        <w:rPr>
          <w:rFonts w:ascii="Times New Roman" w:hAnsi="Times New Roman" w:cs="Times New Roman"/>
          <w:b/>
          <w:bCs/>
        </w:rPr>
      </w:pPr>
    </w:p>
    <w:p w:rsidRPr="00AE0971" w:rsidR="007C4111" w:rsidP="00956424" w:rsidRDefault="007C4111" w14:paraId="7AFF966F" w14:textId="3A3B2A91">
      <w:pPr>
        <w:pStyle w:val="NoSpacing"/>
        <w:rPr>
          <w:rFonts w:ascii="Times New Roman" w:hAnsi="Times New Roman" w:cs="Times New Roman"/>
          <w:b/>
          <w:bCs/>
        </w:rPr>
      </w:pPr>
    </w:p>
    <w:p w:rsidRPr="00AE0971" w:rsidR="007C4111" w:rsidP="00315879" w:rsidRDefault="007C4111" w14:paraId="1E1C7209" w14:textId="54899A26">
      <w:pPr>
        <w:rPr>
          <w:rFonts w:ascii="Times New Roman" w:hAnsi="Times New Roman" w:cs="Times New Roman"/>
          <w:b/>
          <w:bCs/>
        </w:rPr>
      </w:pPr>
      <w:r w:rsidRPr="00AE0971">
        <w:rPr>
          <w:rFonts w:ascii="Times New Roman" w:hAnsi="Times New Roman" w:cs="Times New Roman"/>
          <w:b/>
          <w:bCs/>
        </w:rPr>
        <w:br w:type="page"/>
      </w:r>
    </w:p>
    <w:p w:rsidRPr="00AE0971" w:rsidR="00DF68EA" w:rsidP="00DF68EA" w:rsidRDefault="00DF68EA" w14:paraId="73200C50" w14:textId="33068BAE">
      <w:pPr>
        <w:pStyle w:val="NoSpacing"/>
        <w:rPr>
          <w:rFonts w:ascii="Times New Roman" w:hAnsi="Times New Roman" w:cs="Times New Roman"/>
          <w:b/>
          <w:bCs/>
        </w:rPr>
      </w:pPr>
      <w:r w:rsidRPr="00AE0971">
        <w:rPr>
          <w:rFonts w:ascii="Times New Roman" w:hAnsi="Times New Roman" w:cs="Times New Roman"/>
          <w:b/>
          <w:bCs/>
        </w:rPr>
        <w:lastRenderedPageBreak/>
        <w:t xml:space="preserve">Procedure </w:t>
      </w:r>
      <w:r w:rsidR="00820CDC">
        <w:rPr>
          <w:rFonts w:ascii="Times New Roman" w:hAnsi="Times New Roman" w:cs="Times New Roman"/>
          <w:b/>
          <w:bCs/>
        </w:rPr>
        <w:t>7</w:t>
      </w:r>
      <w:r w:rsidRPr="00AE0971">
        <w:rPr>
          <w:rFonts w:ascii="Times New Roman" w:hAnsi="Times New Roman" w:cs="Times New Roman"/>
          <w:b/>
          <w:bCs/>
        </w:rPr>
        <w:t>.</w:t>
      </w:r>
      <w:r w:rsidR="00DB6B4A">
        <w:rPr>
          <w:rFonts w:ascii="Times New Roman" w:hAnsi="Times New Roman" w:cs="Times New Roman"/>
          <w:b/>
          <w:bCs/>
        </w:rPr>
        <w:t>40.1</w:t>
      </w:r>
      <w:r w:rsidRPr="00AE0971">
        <w:rPr>
          <w:rFonts w:ascii="Times New Roman" w:hAnsi="Times New Roman" w:cs="Times New Roman"/>
          <w:b/>
          <w:bCs/>
        </w:rPr>
        <w:t xml:space="preserve"> – Detailed User Creation Change Request </w:t>
      </w:r>
    </w:p>
    <w:p w:rsidRPr="00AE0971" w:rsidR="00DF68EA" w:rsidP="00DF68EA" w:rsidRDefault="00DF68EA" w14:paraId="2F854449" w14:textId="6443C99C">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Detailed User Creation Change Request process will detail the steps involved in order to create a new user account.</w:t>
      </w:r>
    </w:p>
    <w:p w:rsidRPr="00AE0971" w:rsidR="00DF68EA" w:rsidP="00DF68EA" w:rsidRDefault="00DF68EA" w14:paraId="26997BAA" w14:textId="5E195962">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After a user creation change request is made</w:t>
      </w:r>
    </w:p>
    <w:p w:rsidRPr="00AE0971" w:rsidR="00DF68EA" w:rsidP="00DF68EA" w:rsidRDefault="00DF68EA" w14:paraId="6929E5BF"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DF68EA" w:rsidP="000A1323" w:rsidRDefault="00DF68EA" w14:paraId="075FCB0C" w14:textId="77777777">
      <w:pPr>
        <w:pStyle w:val="NoSpacing"/>
        <w:numPr>
          <w:ilvl w:val="0"/>
          <w:numId w:val="28"/>
        </w:numPr>
        <w:rPr>
          <w:rFonts w:ascii="Times New Roman" w:hAnsi="Times New Roman" w:cs="Times New Roman"/>
          <w:b/>
          <w:bCs/>
        </w:rPr>
      </w:pPr>
      <w:r w:rsidRPr="00AE0971">
        <w:rPr>
          <w:rFonts w:ascii="Times New Roman" w:hAnsi="Times New Roman" w:cs="Times New Roman"/>
        </w:rPr>
        <w:t>New member joins the program</w:t>
      </w:r>
    </w:p>
    <w:p w:rsidRPr="00AE0971" w:rsidR="00DF68EA" w:rsidP="00DF68EA" w:rsidRDefault="00DF68EA" w14:paraId="00FD4C1A" w14:textId="62612111">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Systems</w:t>
      </w:r>
    </w:p>
    <w:p w:rsidRPr="00AE0971" w:rsidR="00DF68EA" w:rsidP="00DF68EA" w:rsidRDefault="00DF68EA" w14:paraId="105D3287" w14:textId="77777777">
      <w:pPr>
        <w:pStyle w:val="NoSpacing"/>
        <w:rPr>
          <w:rFonts w:ascii="Times New Roman" w:hAnsi="Times New Roman" w:cs="Times New Roman"/>
        </w:rPr>
      </w:pPr>
    </w:p>
    <w:tbl>
      <w:tblPr>
        <w:tblpPr w:leftFromText="180" w:rightFromText="180" w:vertAnchor="text" w:tblpY="1"/>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05"/>
        <w:gridCol w:w="5490"/>
        <w:gridCol w:w="2335"/>
      </w:tblGrid>
      <w:tr w:rsidRPr="00AE0971" w:rsidR="00DF68EA" w:rsidTr="00E66059" w14:paraId="7B5679B6" w14:textId="77777777">
        <w:tc>
          <w:tcPr>
            <w:tcW w:w="805" w:type="dxa"/>
            <w:shd w:val="clear" w:color="auto" w:fill="4472C4" w:themeFill="accent1"/>
          </w:tcPr>
          <w:p w:rsidRPr="00AE0971" w:rsidR="00DF68EA" w:rsidP="0035382B" w:rsidRDefault="00DF68EA" w14:paraId="6268178B"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5490" w:type="dxa"/>
            <w:shd w:val="clear" w:color="auto" w:fill="4472C4" w:themeFill="accent1"/>
          </w:tcPr>
          <w:p w:rsidRPr="00AE0971" w:rsidR="00DF68EA" w:rsidP="0035382B" w:rsidRDefault="00DF68EA" w14:paraId="4E5C252C"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2335" w:type="dxa"/>
            <w:shd w:val="clear" w:color="auto" w:fill="4472C4" w:themeFill="accent1"/>
          </w:tcPr>
          <w:p w:rsidRPr="00AE0971" w:rsidR="00DF68EA" w:rsidP="0035382B" w:rsidRDefault="00DF68EA" w14:paraId="400AD9E8"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DF68EA" w:rsidTr="00E66059" w14:paraId="1970A043" w14:textId="77777777">
        <w:tc>
          <w:tcPr>
            <w:tcW w:w="805" w:type="dxa"/>
          </w:tcPr>
          <w:p w:rsidRPr="00AE0971" w:rsidR="00DF68EA" w:rsidP="0035382B" w:rsidRDefault="00DF68EA" w14:paraId="3F88328E" w14:textId="77777777">
            <w:pPr>
              <w:pStyle w:val="NoSpacing"/>
              <w:rPr>
                <w:rFonts w:ascii="Times New Roman" w:hAnsi="Times New Roman" w:cs="Times New Roman"/>
              </w:rPr>
            </w:pPr>
            <w:r w:rsidRPr="00AE0971">
              <w:rPr>
                <w:rFonts w:ascii="Times New Roman" w:hAnsi="Times New Roman" w:cs="Times New Roman"/>
              </w:rPr>
              <w:t>1.</w:t>
            </w:r>
          </w:p>
        </w:tc>
        <w:tc>
          <w:tcPr>
            <w:tcW w:w="5490" w:type="dxa"/>
          </w:tcPr>
          <w:p w:rsidRPr="00AE0971" w:rsidR="00DF68EA" w:rsidP="0035382B" w:rsidRDefault="00DF68EA" w14:paraId="670839BD" w14:textId="77777777">
            <w:pPr>
              <w:pStyle w:val="NoSpacing"/>
              <w:rPr>
                <w:rFonts w:ascii="Times New Roman" w:hAnsi="Times New Roman" w:cs="Times New Roman"/>
              </w:rPr>
            </w:pPr>
            <w:r w:rsidRPr="00AE0971">
              <w:rPr>
                <w:rFonts w:ascii="Times New Roman" w:hAnsi="Times New Roman" w:cs="Times New Roman"/>
              </w:rPr>
              <w:t>Change request submitted</w:t>
            </w:r>
          </w:p>
        </w:tc>
        <w:tc>
          <w:tcPr>
            <w:tcW w:w="2335" w:type="dxa"/>
          </w:tcPr>
          <w:p w:rsidRPr="00AE0971" w:rsidR="00DF68EA" w:rsidP="0035382B" w:rsidRDefault="00DF68EA" w14:paraId="419C04CA" w14:textId="77777777">
            <w:pPr>
              <w:pStyle w:val="NoSpacing"/>
              <w:rPr>
                <w:rFonts w:ascii="Times New Roman" w:hAnsi="Times New Roman" w:cs="Times New Roman"/>
              </w:rPr>
            </w:pPr>
          </w:p>
        </w:tc>
      </w:tr>
      <w:tr w:rsidRPr="00AE0971" w:rsidR="00DF68EA" w:rsidTr="00E66059" w14:paraId="0D6AD171" w14:textId="77777777">
        <w:tc>
          <w:tcPr>
            <w:tcW w:w="805" w:type="dxa"/>
          </w:tcPr>
          <w:p w:rsidRPr="00AE0971" w:rsidR="00DF68EA" w:rsidP="0035382B" w:rsidRDefault="00DF68EA" w14:paraId="10C0ECE1" w14:textId="77777777">
            <w:pPr>
              <w:pStyle w:val="NoSpacing"/>
              <w:rPr>
                <w:rFonts w:ascii="Times New Roman" w:hAnsi="Times New Roman" w:cs="Times New Roman"/>
              </w:rPr>
            </w:pPr>
            <w:r w:rsidRPr="00AE0971">
              <w:rPr>
                <w:rFonts w:ascii="Times New Roman" w:hAnsi="Times New Roman" w:cs="Times New Roman"/>
              </w:rPr>
              <w:t>2.</w:t>
            </w:r>
          </w:p>
        </w:tc>
        <w:tc>
          <w:tcPr>
            <w:tcW w:w="5490" w:type="dxa"/>
          </w:tcPr>
          <w:p w:rsidRPr="00AE0971" w:rsidR="00DF68EA" w:rsidP="0035382B" w:rsidRDefault="00DF68EA" w14:paraId="544C329A" w14:textId="77777777">
            <w:pPr>
              <w:pStyle w:val="NoSpacing"/>
              <w:rPr>
                <w:rFonts w:ascii="Times New Roman" w:hAnsi="Times New Roman" w:cs="Times New Roman"/>
              </w:rPr>
            </w:pPr>
            <w:r w:rsidRPr="00AE0971">
              <w:rPr>
                <w:rFonts w:ascii="Times New Roman" w:hAnsi="Times New Roman" w:cs="Times New Roman"/>
              </w:rPr>
              <w:t>Classified as a User Creation request</w:t>
            </w:r>
          </w:p>
        </w:tc>
        <w:tc>
          <w:tcPr>
            <w:tcW w:w="2335" w:type="dxa"/>
          </w:tcPr>
          <w:p w:rsidRPr="00AE0971" w:rsidR="00DF68EA" w:rsidP="0035382B" w:rsidRDefault="00DF68EA" w14:paraId="0A3E2700" w14:textId="77777777">
            <w:pPr>
              <w:pStyle w:val="NoSpacing"/>
              <w:rPr>
                <w:rFonts w:ascii="Times New Roman" w:hAnsi="Times New Roman" w:cs="Times New Roman"/>
              </w:rPr>
            </w:pPr>
          </w:p>
        </w:tc>
      </w:tr>
      <w:tr w:rsidRPr="00AE0971" w:rsidR="00DF68EA" w:rsidTr="00E66059" w14:paraId="0F04A419" w14:textId="77777777">
        <w:trPr>
          <w:trHeight w:val="314"/>
        </w:trPr>
        <w:tc>
          <w:tcPr>
            <w:tcW w:w="805" w:type="dxa"/>
          </w:tcPr>
          <w:p w:rsidRPr="00AE0971" w:rsidR="00DF68EA" w:rsidP="0035382B" w:rsidRDefault="00DF68EA" w14:paraId="55F1967E" w14:textId="77777777">
            <w:pPr>
              <w:pStyle w:val="NoSpacing"/>
              <w:rPr>
                <w:rFonts w:ascii="Times New Roman" w:hAnsi="Times New Roman" w:cs="Times New Roman"/>
              </w:rPr>
            </w:pPr>
            <w:r w:rsidRPr="00AE0971">
              <w:rPr>
                <w:rFonts w:ascii="Times New Roman" w:hAnsi="Times New Roman" w:cs="Times New Roman"/>
              </w:rPr>
              <w:t>3.</w:t>
            </w:r>
          </w:p>
        </w:tc>
        <w:tc>
          <w:tcPr>
            <w:tcW w:w="5490" w:type="dxa"/>
          </w:tcPr>
          <w:p w:rsidRPr="00AE0971" w:rsidR="00DF68EA" w:rsidP="0035382B" w:rsidRDefault="00DF68EA" w14:paraId="302753B0" w14:textId="77777777">
            <w:pPr>
              <w:pStyle w:val="NoSpacing"/>
              <w:rPr>
                <w:rFonts w:ascii="Times New Roman" w:hAnsi="Times New Roman" w:cs="Times New Roman"/>
              </w:rPr>
            </w:pPr>
            <w:r w:rsidRPr="00AE0971">
              <w:rPr>
                <w:rFonts w:ascii="Times New Roman" w:hAnsi="Times New Roman" w:cs="Times New Roman"/>
              </w:rPr>
              <w:t>Customer approves account creation request</w:t>
            </w:r>
          </w:p>
        </w:tc>
        <w:tc>
          <w:tcPr>
            <w:tcW w:w="2335" w:type="dxa"/>
          </w:tcPr>
          <w:p w:rsidRPr="00AE0971" w:rsidR="00DF68EA" w:rsidP="0035382B" w:rsidRDefault="00DF68EA" w14:paraId="6FC260B3" w14:textId="77777777">
            <w:pPr>
              <w:pStyle w:val="NoSpacing"/>
              <w:rPr>
                <w:rFonts w:ascii="Times New Roman" w:hAnsi="Times New Roman" w:cs="Times New Roman"/>
              </w:rPr>
            </w:pPr>
          </w:p>
        </w:tc>
      </w:tr>
      <w:tr w:rsidRPr="00AE0971" w:rsidR="00DF68EA" w:rsidTr="00E66059" w14:paraId="1C89BE9C" w14:textId="77777777">
        <w:trPr>
          <w:trHeight w:val="314"/>
        </w:trPr>
        <w:tc>
          <w:tcPr>
            <w:tcW w:w="805" w:type="dxa"/>
          </w:tcPr>
          <w:p w:rsidRPr="00AE0971" w:rsidR="00DF68EA" w:rsidP="0035382B" w:rsidRDefault="00DF68EA" w14:paraId="40180A4E" w14:textId="77777777">
            <w:pPr>
              <w:pStyle w:val="NoSpacing"/>
              <w:rPr>
                <w:rFonts w:ascii="Times New Roman" w:hAnsi="Times New Roman" w:cs="Times New Roman"/>
              </w:rPr>
            </w:pPr>
            <w:r w:rsidRPr="00AE0971">
              <w:rPr>
                <w:rFonts w:ascii="Times New Roman" w:hAnsi="Times New Roman" w:cs="Times New Roman"/>
              </w:rPr>
              <w:t>4.</w:t>
            </w:r>
          </w:p>
        </w:tc>
        <w:tc>
          <w:tcPr>
            <w:tcW w:w="5490" w:type="dxa"/>
          </w:tcPr>
          <w:p w:rsidRPr="00AE0971" w:rsidR="00DF68EA" w:rsidP="0035382B" w:rsidRDefault="00DF68EA" w14:paraId="75502727" w14:textId="77777777">
            <w:pPr>
              <w:pStyle w:val="NoSpacing"/>
              <w:rPr>
                <w:rFonts w:ascii="Times New Roman" w:hAnsi="Times New Roman" w:cs="Times New Roman"/>
              </w:rPr>
            </w:pPr>
            <w:r w:rsidRPr="00AE0971">
              <w:rPr>
                <w:rFonts w:ascii="Times New Roman" w:hAnsi="Times New Roman" w:cs="Times New Roman"/>
              </w:rPr>
              <w:t>Request is approved by ISSO</w:t>
            </w:r>
          </w:p>
        </w:tc>
        <w:tc>
          <w:tcPr>
            <w:tcW w:w="2335" w:type="dxa"/>
          </w:tcPr>
          <w:p w:rsidRPr="00AE0971" w:rsidR="00DF68EA" w:rsidP="0035382B" w:rsidRDefault="00DF68EA" w14:paraId="1EFAF4B0" w14:textId="77777777">
            <w:pPr>
              <w:pStyle w:val="NoSpacing"/>
              <w:rPr>
                <w:rFonts w:ascii="Times New Roman" w:hAnsi="Times New Roman" w:cs="Times New Roman"/>
              </w:rPr>
            </w:pPr>
          </w:p>
        </w:tc>
      </w:tr>
      <w:tr w:rsidRPr="00AE0971" w:rsidR="00DF68EA" w:rsidTr="00E66059" w14:paraId="64225587" w14:textId="77777777">
        <w:tc>
          <w:tcPr>
            <w:tcW w:w="805" w:type="dxa"/>
          </w:tcPr>
          <w:p w:rsidRPr="00AE0971" w:rsidR="00DF68EA" w:rsidP="0035382B" w:rsidRDefault="00DF68EA" w14:paraId="6B6222C3" w14:textId="77777777">
            <w:pPr>
              <w:pStyle w:val="NoSpacing"/>
              <w:rPr>
                <w:rFonts w:ascii="Times New Roman" w:hAnsi="Times New Roman" w:cs="Times New Roman"/>
              </w:rPr>
            </w:pPr>
            <w:r w:rsidRPr="00AE0971">
              <w:rPr>
                <w:rFonts w:ascii="Times New Roman" w:hAnsi="Times New Roman" w:cs="Times New Roman"/>
              </w:rPr>
              <w:t>5.</w:t>
            </w:r>
          </w:p>
        </w:tc>
        <w:tc>
          <w:tcPr>
            <w:tcW w:w="5490" w:type="dxa"/>
          </w:tcPr>
          <w:p w:rsidRPr="00AE0971" w:rsidR="00DF68EA" w:rsidP="0035382B" w:rsidRDefault="00DF68EA" w14:paraId="2EDC869B" w14:textId="77777777">
            <w:pPr>
              <w:pStyle w:val="NoSpacing"/>
              <w:rPr>
                <w:rFonts w:ascii="Times New Roman" w:hAnsi="Times New Roman" w:cs="Times New Roman"/>
              </w:rPr>
            </w:pPr>
            <w:r w:rsidRPr="00AE0971">
              <w:rPr>
                <w:rFonts w:ascii="Times New Roman" w:hAnsi="Times New Roman" w:cs="Times New Roman"/>
              </w:rPr>
              <w:t>Request is approved by the NOC Manager</w:t>
            </w:r>
          </w:p>
        </w:tc>
        <w:tc>
          <w:tcPr>
            <w:tcW w:w="2335" w:type="dxa"/>
          </w:tcPr>
          <w:p w:rsidRPr="00AE0971" w:rsidR="00DF68EA" w:rsidP="0035382B" w:rsidRDefault="00DF68EA" w14:paraId="5D24B436" w14:textId="77777777">
            <w:pPr>
              <w:pStyle w:val="NoSpacing"/>
              <w:rPr>
                <w:rFonts w:ascii="Times New Roman" w:hAnsi="Times New Roman" w:cs="Times New Roman"/>
              </w:rPr>
            </w:pPr>
          </w:p>
        </w:tc>
      </w:tr>
      <w:tr w:rsidRPr="00AE0971" w:rsidR="00DF68EA" w:rsidTr="00E66059" w14:paraId="187EFD97" w14:textId="77777777">
        <w:tc>
          <w:tcPr>
            <w:tcW w:w="805" w:type="dxa"/>
          </w:tcPr>
          <w:p w:rsidRPr="00AE0971" w:rsidR="00DF68EA" w:rsidP="0035382B" w:rsidRDefault="00DF68EA" w14:paraId="14381B0D" w14:textId="77777777">
            <w:pPr>
              <w:pStyle w:val="NoSpacing"/>
              <w:rPr>
                <w:rFonts w:ascii="Times New Roman" w:hAnsi="Times New Roman" w:cs="Times New Roman"/>
              </w:rPr>
            </w:pPr>
            <w:r w:rsidRPr="00AE0971">
              <w:rPr>
                <w:rFonts w:ascii="Times New Roman" w:hAnsi="Times New Roman" w:cs="Times New Roman"/>
              </w:rPr>
              <w:t>6.</w:t>
            </w:r>
          </w:p>
        </w:tc>
        <w:tc>
          <w:tcPr>
            <w:tcW w:w="5490" w:type="dxa"/>
          </w:tcPr>
          <w:p w:rsidRPr="00AE0971" w:rsidR="00DF68EA" w:rsidP="0035382B" w:rsidRDefault="00DF68EA" w14:paraId="477270A1" w14:textId="77777777">
            <w:pPr>
              <w:pStyle w:val="NoSpacing"/>
              <w:rPr>
                <w:rFonts w:ascii="Times New Roman" w:hAnsi="Times New Roman" w:cs="Times New Roman"/>
              </w:rPr>
            </w:pPr>
            <w:r w:rsidRPr="00AE0971">
              <w:rPr>
                <w:rFonts w:ascii="Times New Roman" w:hAnsi="Times New Roman" w:cs="Times New Roman"/>
              </w:rPr>
              <w:t>Request is approved by PII Manager</w:t>
            </w:r>
          </w:p>
        </w:tc>
        <w:tc>
          <w:tcPr>
            <w:tcW w:w="2335" w:type="dxa"/>
          </w:tcPr>
          <w:p w:rsidRPr="00AE0971" w:rsidR="00DF68EA" w:rsidP="0035382B" w:rsidRDefault="00DF68EA" w14:paraId="0C579F17" w14:textId="77777777">
            <w:pPr>
              <w:pStyle w:val="NoSpacing"/>
              <w:rPr>
                <w:rFonts w:ascii="Times New Roman" w:hAnsi="Times New Roman" w:cs="Times New Roman"/>
              </w:rPr>
            </w:pPr>
          </w:p>
        </w:tc>
      </w:tr>
      <w:tr w:rsidRPr="00AE0971" w:rsidR="00DF68EA" w:rsidTr="00E66059" w14:paraId="58C720E1" w14:textId="77777777">
        <w:tc>
          <w:tcPr>
            <w:tcW w:w="805" w:type="dxa"/>
          </w:tcPr>
          <w:p w:rsidRPr="00AE0971" w:rsidR="00DF68EA" w:rsidP="0035382B" w:rsidRDefault="00DF68EA" w14:paraId="5AD3413A" w14:textId="77777777">
            <w:pPr>
              <w:pStyle w:val="NoSpacing"/>
              <w:rPr>
                <w:rFonts w:ascii="Times New Roman" w:hAnsi="Times New Roman" w:cs="Times New Roman"/>
              </w:rPr>
            </w:pPr>
            <w:r w:rsidRPr="00AE0971">
              <w:rPr>
                <w:rFonts w:ascii="Times New Roman" w:hAnsi="Times New Roman" w:cs="Times New Roman"/>
              </w:rPr>
              <w:t>7.</w:t>
            </w:r>
          </w:p>
        </w:tc>
        <w:tc>
          <w:tcPr>
            <w:tcW w:w="5490" w:type="dxa"/>
          </w:tcPr>
          <w:p w:rsidRPr="00AE0971" w:rsidR="00DF68EA" w:rsidP="0035382B" w:rsidRDefault="00DF68EA" w14:paraId="757A30D3" w14:textId="77777777">
            <w:pPr>
              <w:pStyle w:val="NoSpacing"/>
              <w:rPr>
                <w:rFonts w:ascii="Times New Roman" w:hAnsi="Times New Roman" w:cs="Times New Roman"/>
              </w:rPr>
            </w:pPr>
            <w:r w:rsidRPr="00AE0971">
              <w:rPr>
                <w:rFonts w:ascii="Times New Roman" w:hAnsi="Times New Roman" w:cs="Times New Roman"/>
              </w:rPr>
              <w:t>Create account</w:t>
            </w:r>
          </w:p>
        </w:tc>
        <w:tc>
          <w:tcPr>
            <w:tcW w:w="2335" w:type="dxa"/>
          </w:tcPr>
          <w:p w:rsidRPr="00AE0971" w:rsidR="00DF68EA" w:rsidP="0035382B" w:rsidRDefault="00DF68EA" w14:paraId="6BAFF7ED" w14:textId="77777777">
            <w:pPr>
              <w:pStyle w:val="NoSpacing"/>
              <w:rPr>
                <w:rFonts w:ascii="Times New Roman" w:hAnsi="Times New Roman" w:cs="Times New Roman"/>
              </w:rPr>
            </w:pPr>
          </w:p>
        </w:tc>
      </w:tr>
      <w:tr w:rsidRPr="00AE0971" w:rsidR="00DF68EA" w:rsidTr="00E66059" w14:paraId="7D7BB4D9" w14:textId="77777777">
        <w:tc>
          <w:tcPr>
            <w:tcW w:w="805" w:type="dxa"/>
          </w:tcPr>
          <w:p w:rsidRPr="00AE0971" w:rsidR="00DF68EA" w:rsidP="0035382B" w:rsidRDefault="00DF68EA" w14:paraId="6A453339" w14:textId="77777777">
            <w:pPr>
              <w:pStyle w:val="NoSpacing"/>
              <w:rPr>
                <w:rFonts w:ascii="Times New Roman" w:hAnsi="Times New Roman" w:cs="Times New Roman"/>
              </w:rPr>
            </w:pPr>
            <w:r w:rsidRPr="00AE0971">
              <w:rPr>
                <w:rFonts w:ascii="Times New Roman" w:hAnsi="Times New Roman" w:cs="Times New Roman"/>
              </w:rPr>
              <w:t>8.</w:t>
            </w:r>
          </w:p>
        </w:tc>
        <w:tc>
          <w:tcPr>
            <w:tcW w:w="5490" w:type="dxa"/>
          </w:tcPr>
          <w:p w:rsidRPr="00AE0971" w:rsidR="00DF68EA" w:rsidP="00DF68EA" w:rsidRDefault="00DF68EA" w14:paraId="63BB72C1" w14:textId="77777777">
            <w:pPr>
              <w:autoSpaceDE w:val="0"/>
              <w:autoSpaceDN w:val="0"/>
              <w:adjustRightInd w:val="0"/>
              <w:spacing w:line="288" w:lineRule="auto"/>
              <w:rPr>
                <w:rFonts w:ascii="Times New Roman" w:hAnsi="Times New Roman" w:cs="Times New Roman"/>
              </w:rPr>
            </w:pPr>
            <w:r w:rsidRPr="00AE0971">
              <w:rPr>
                <w:rFonts w:ascii="Times New Roman" w:hAnsi="Times New Roman" w:cs="Times New Roman"/>
              </w:rPr>
              <w:t>Create Windows Account</w:t>
            </w:r>
          </w:p>
          <w:p w:rsidRPr="00AE0971" w:rsidR="00DF68EA" w:rsidP="00DF68EA" w:rsidRDefault="00DF68EA" w14:paraId="7BCB0997" w14:textId="32C4986A">
            <w:pPr>
              <w:pStyle w:val="NoSpacing"/>
              <w:rPr>
                <w:rFonts w:ascii="Times New Roman" w:hAnsi="Times New Roman" w:cs="Times New Roman"/>
              </w:rPr>
            </w:pPr>
          </w:p>
        </w:tc>
        <w:tc>
          <w:tcPr>
            <w:tcW w:w="2335" w:type="dxa"/>
          </w:tcPr>
          <w:p w:rsidRPr="00AE0971" w:rsidR="00DF68EA" w:rsidP="0035382B" w:rsidRDefault="00DF68EA" w14:paraId="2819B684" w14:textId="684E8956">
            <w:pPr>
              <w:pStyle w:val="NoSpacing"/>
              <w:rPr>
                <w:rFonts w:ascii="Times New Roman" w:hAnsi="Times New Roman" w:cs="Times New Roman"/>
              </w:rPr>
            </w:pPr>
            <w:r w:rsidRPr="00AE0971">
              <w:rPr>
                <w:rFonts w:ascii="Times New Roman" w:hAnsi="Times New Roman" w:cs="Times New Roman"/>
              </w:rPr>
              <w:t>Reference Windows Account Creation procedure</w:t>
            </w:r>
          </w:p>
        </w:tc>
      </w:tr>
      <w:tr w:rsidRPr="00AE0971" w:rsidR="00DF68EA" w:rsidTr="00E66059" w14:paraId="1A2772C9" w14:textId="77777777">
        <w:tc>
          <w:tcPr>
            <w:tcW w:w="805" w:type="dxa"/>
          </w:tcPr>
          <w:p w:rsidRPr="00AE0971" w:rsidR="00DF68EA" w:rsidP="0035382B" w:rsidRDefault="0034103B" w14:paraId="5EDBE365" w14:textId="066ED7F4">
            <w:pPr>
              <w:pStyle w:val="NoSpacing"/>
              <w:rPr>
                <w:rFonts w:ascii="Times New Roman" w:hAnsi="Times New Roman" w:cs="Times New Roman"/>
              </w:rPr>
            </w:pPr>
            <w:r w:rsidRPr="00AE0971">
              <w:rPr>
                <w:rFonts w:ascii="Times New Roman" w:hAnsi="Times New Roman" w:cs="Times New Roman"/>
              </w:rPr>
              <w:t>9.</w:t>
            </w:r>
          </w:p>
        </w:tc>
        <w:tc>
          <w:tcPr>
            <w:tcW w:w="5490" w:type="dxa"/>
          </w:tcPr>
          <w:p w:rsidRPr="00AE0971" w:rsidR="00DF68EA" w:rsidP="00DF68EA" w:rsidRDefault="00DF68EA" w14:paraId="34AF78ED" w14:textId="0D49EB4D">
            <w:pPr>
              <w:autoSpaceDE w:val="0"/>
              <w:autoSpaceDN w:val="0"/>
              <w:adjustRightInd w:val="0"/>
              <w:spacing w:line="288" w:lineRule="auto"/>
              <w:rPr>
                <w:rFonts w:ascii="Times New Roman" w:hAnsi="Times New Roman" w:cs="Times New Roman"/>
              </w:rPr>
            </w:pPr>
            <w:r w:rsidRPr="00AE0971">
              <w:rPr>
                <w:rFonts w:ascii="Times New Roman" w:hAnsi="Times New Roman" w:cs="Times New Roman"/>
              </w:rPr>
              <w:t>Add Windows Account to the appropriate groups</w:t>
            </w:r>
          </w:p>
        </w:tc>
        <w:tc>
          <w:tcPr>
            <w:tcW w:w="2335" w:type="dxa"/>
          </w:tcPr>
          <w:p w:rsidRPr="00AE0971" w:rsidR="00DF68EA" w:rsidP="0035382B" w:rsidRDefault="00DF68EA" w14:paraId="4ABEF0C4" w14:textId="77777777">
            <w:pPr>
              <w:pStyle w:val="NoSpacing"/>
              <w:rPr>
                <w:rFonts w:ascii="Times New Roman" w:hAnsi="Times New Roman" w:cs="Times New Roman"/>
              </w:rPr>
            </w:pPr>
          </w:p>
        </w:tc>
      </w:tr>
      <w:tr w:rsidRPr="00AE0971" w:rsidR="00DF68EA" w:rsidTr="00E66059" w14:paraId="696DEEC6" w14:textId="77777777">
        <w:tc>
          <w:tcPr>
            <w:tcW w:w="805" w:type="dxa"/>
          </w:tcPr>
          <w:p w:rsidRPr="00AE0971" w:rsidR="00DF68EA" w:rsidP="0035382B" w:rsidRDefault="0034103B" w14:paraId="6E2DB111" w14:textId="310B832A">
            <w:pPr>
              <w:pStyle w:val="NoSpacing"/>
              <w:rPr>
                <w:rFonts w:ascii="Times New Roman" w:hAnsi="Times New Roman" w:cs="Times New Roman"/>
              </w:rPr>
            </w:pPr>
            <w:r w:rsidRPr="00AE0971">
              <w:rPr>
                <w:rFonts w:ascii="Times New Roman" w:hAnsi="Times New Roman" w:cs="Times New Roman"/>
              </w:rPr>
              <w:t>10.</w:t>
            </w:r>
          </w:p>
        </w:tc>
        <w:tc>
          <w:tcPr>
            <w:tcW w:w="5490" w:type="dxa"/>
          </w:tcPr>
          <w:p w:rsidRPr="00AE0971" w:rsidR="0034103B" w:rsidP="0034103B" w:rsidRDefault="0034103B" w14:paraId="31CAC2AB" w14:textId="77777777">
            <w:pPr>
              <w:autoSpaceDE w:val="0"/>
              <w:autoSpaceDN w:val="0"/>
              <w:adjustRightInd w:val="0"/>
              <w:spacing w:line="288" w:lineRule="auto"/>
              <w:rPr>
                <w:rFonts w:ascii="Times New Roman" w:hAnsi="Times New Roman" w:cs="Times New Roman"/>
              </w:rPr>
            </w:pPr>
            <w:r w:rsidRPr="00AE0971">
              <w:rPr>
                <w:rFonts w:ascii="Times New Roman" w:hAnsi="Times New Roman" w:cs="Times New Roman"/>
              </w:rPr>
              <w:t>Assign user to a VDI server</w:t>
            </w:r>
          </w:p>
          <w:p w:rsidRPr="00AE0971" w:rsidR="00DF68EA" w:rsidP="0034103B" w:rsidRDefault="00DF68EA" w14:paraId="69EED3FB" w14:textId="2769D5B6">
            <w:pPr>
              <w:autoSpaceDE w:val="0"/>
              <w:autoSpaceDN w:val="0"/>
              <w:adjustRightInd w:val="0"/>
              <w:spacing w:line="288" w:lineRule="auto"/>
              <w:rPr>
                <w:rFonts w:ascii="Times New Roman" w:hAnsi="Times New Roman" w:cs="Times New Roman"/>
              </w:rPr>
            </w:pPr>
          </w:p>
        </w:tc>
        <w:tc>
          <w:tcPr>
            <w:tcW w:w="2335" w:type="dxa"/>
          </w:tcPr>
          <w:p w:rsidRPr="00AE0971" w:rsidR="00DF68EA" w:rsidP="0035382B" w:rsidRDefault="0034103B" w14:paraId="0A47394D" w14:textId="05EDEDC6">
            <w:pPr>
              <w:pStyle w:val="NoSpacing"/>
              <w:rPr>
                <w:rFonts w:ascii="Times New Roman" w:hAnsi="Times New Roman" w:cs="Times New Roman"/>
              </w:rPr>
            </w:pPr>
            <w:r w:rsidRPr="00AE0971">
              <w:rPr>
                <w:rFonts w:ascii="Times New Roman" w:hAnsi="Times New Roman" w:cs="Times New Roman"/>
              </w:rPr>
              <w:t>2 users can be assigned per server</w:t>
            </w:r>
          </w:p>
        </w:tc>
      </w:tr>
      <w:tr w:rsidRPr="00AE0971" w:rsidR="0034103B" w:rsidTr="00E66059" w14:paraId="24182584" w14:textId="77777777">
        <w:tc>
          <w:tcPr>
            <w:tcW w:w="805" w:type="dxa"/>
          </w:tcPr>
          <w:p w:rsidRPr="00AE0971" w:rsidR="0034103B" w:rsidP="0035382B" w:rsidRDefault="0034103B" w14:paraId="0F695503" w14:textId="0C793D22">
            <w:pPr>
              <w:pStyle w:val="NoSpacing"/>
              <w:rPr>
                <w:rFonts w:ascii="Times New Roman" w:hAnsi="Times New Roman" w:cs="Times New Roman"/>
              </w:rPr>
            </w:pPr>
            <w:r w:rsidRPr="00AE0971">
              <w:rPr>
                <w:rFonts w:ascii="Times New Roman" w:hAnsi="Times New Roman" w:cs="Times New Roman"/>
              </w:rPr>
              <w:t>11.</w:t>
            </w:r>
          </w:p>
        </w:tc>
        <w:tc>
          <w:tcPr>
            <w:tcW w:w="5490" w:type="dxa"/>
          </w:tcPr>
          <w:p w:rsidRPr="00AE0971" w:rsidR="0034103B" w:rsidP="0034103B" w:rsidRDefault="0034103B" w14:paraId="56EEFECC" w14:textId="10A264E8">
            <w:pPr>
              <w:autoSpaceDE w:val="0"/>
              <w:autoSpaceDN w:val="0"/>
              <w:adjustRightInd w:val="0"/>
              <w:spacing w:line="288" w:lineRule="auto"/>
              <w:rPr>
                <w:rFonts w:ascii="Times New Roman" w:hAnsi="Times New Roman" w:cs="Times New Roman"/>
              </w:rPr>
            </w:pPr>
            <w:r w:rsidRPr="00AE0971">
              <w:rPr>
                <w:rFonts w:ascii="Times New Roman" w:hAnsi="Times New Roman" w:cs="Times New Roman"/>
              </w:rPr>
              <w:t>Create Duo Account and send onboarding email</w:t>
            </w:r>
          </w:p>
        </w:tc>
        <w:tc>
          <w:tcPr>
            <w:tcW w:w="2335" w:type="dxa"/>
          </w:tcPr>
          <w:p w:rsidRPr="00AE0971" w:rsidR="0034103B" w:rsidP="0035382B" w:rsidRDefault="0034103B" w14:paraId="29B1C67B" w14:textId="77777777">
            <w:pPr>
              <w:pStyle w:val="NoSpacing"/>
              <w:rPr>
                <w:rFonts w:ascii="Times New Roman" w:hAnsi="Times New Roman" w:cs="Times New Roman"/>
              </w:rPr>
            </w:pPr>
          </w:p>
        </w:tc>
      </w:tr>
      <w:tr w:rsidRPr="00AE0971" w:rsidR="0034103B" w:rsidTr="00E66059" w14:paraId="605FB9F7" w14:textId="77777777">
        <w:tc>
          <w:tcPr>
            <w:tcW w:w="805" w:type="dxa"/>
          </w:tcPr>
          <w:p w:rsidRPr="00AE0971" w:rsidR="0034103B" w:rsidP="0035382B" w:rsidRDefault="0034103B" w14:paraId="13F94D8E" w14:textId="10DBE869">
            <w:pPr>
              <w:pStyle w:val="NoSpacing"/>
              <w:rPr>
                <w:rFonts w:ascii="Times New Roman" w:hAnsi="Times New Roman" w:cs="Times New Roman"/>
              </w:rPr>
            </w:pPr>
            <w:r w:rsidRPr="00AE0971">
              <w:rPr>
                <w:rFonts w:ascii="Times New Roman" w:hAnsi="Times New Roman" w:cs="Times New Roman"/>
              </w:rPr>
              <w:t>12.</w:t>
            </w:r>
          </w:p>
        </w:tc>
        <w:tc>
          <w:tcPr>
            <w:tcW w:w="5490" w:type="dxa"/>
          </w:tcPr>
          <w:p w:rsidRPr="00AE0971" w:rsidR="0034103B" w:rsidP="0034103B" w:rsidRDefault="0034103B" w14:paraId="5E20EE37" w14:textId="17CF55FD">
            <w:pPr>
              <w:autoSpaceDE w:val="0"/>
              <w:autoSpaceDN w:val="0"/>
              <w:adjustRightInd w:val="0"/>
              <w:spacing w:line="288" w:lineRule="auto"/>
              <w:rPr>
                <w:rFonts w:ascii="Times New Roman" w:hAnsi="Times New Roman" w:cs="Times New Roman"/>
              </w:rPr>
            </w:pPr>
            <w:r w:rsidRPr="00AE0971">
              <w:rPr>
                <w:rFonts w:ascii="Times New Roman" w:hAnsi="Times New Roman" w:cs="Times New Roman"/>
              </w:rPr>
              <w:t xml:space="preserve">VPN Creation </w:t>
            </w:r>
          </w:p>
        </w:tc>
        <w:tc>
          <w:tcPr>
            <w:tcW w:w="2335" w:type="dxa"/>
            <w:shd w:val="clear" w:color="auto" w:fill="auto"/>
          </w:tcPr>
          <w:p w:rsidRPr="00AE0971" w:rsidR="0034103B" w:rsidP="0035382B" w:rsidRDefault="0034103B" w14:paraId="305FA593" w14:textId="13CE5186">
            <w:pPr>
              <w:pStyle w:val="NoSpacing"/>
              <w:rPr>
                <w:rFonts w:ascii="Times New Roman" w:hAnsi="Times New Roman" w:cs="Times New Roman"/>
              </w:rPr>
            </w:pPr>
            <w:r w:rsidRPr="00AE0971">
              <w:rPr>
                <w:rFonts w:ascii="Times New Roman" w:hAnsi="Times New Roman" w:cs="Times New Roman"/>
                <w:highlight w:val="yellow"/>
              </w:rPr>
              <w:t>&lt;Need steps&gt;</w:t>
            </w:r>
            <w:r w:rsidRPr="00AE0971">
              <w:rPr>
                <w:rFonts w:ascii="Times New Roman" w:hAnsi="Times New Roman" w:cs="Times New Roman"/>
              </w:rPr>
              <w:t xml:space="preserve"> </w:t>
            </w:r>
          </w:p>
        </w:tc>
      </w:tr>
      <w:tr w:rsidRPr="00AE0971" w:rsidR="0034103B" w:rsidTr="00E66059" w14:paraId="7F1C6224" w14:textId="77777777">
        <w:tc>
          <w:tcPr>
            <w:tcW w:w="805" w:type="dxa"/>
          </w:tcPr>
          <w:p w:rsidRPr="00AE0971" w:rsidR="0034103B" w:rsidP="0035382B" w:rsidRDefault="0034103B" w14:paraId="0A0A436D" w14:textId="00FE1010">
            <w:pPr>
              <w:pStyle w:val="NoSpacing"/>
              <w:rPr>
                <w:rFonts w:ascii="Times New Roman" w:hAnsi="Times New Roman" w:cs="Times New Roman"/>
              </w:rPr>
            </w:pPr>
            <w:r w:rsidRPr="00AE0971">
              <w:rPr>
                <w:rFonts w:ascii="Times New Roman" w:hAnsi="Times New Roman" w:cs="Times New Roman"/>
              </w:rPr>
              <w:t>13.</w:t>
            </w:r>
          </w:p>
        </w:tc>
        <w:tc>
          <w:tcPr>
            <w:tcW w:w="5490" w:type="dxa"/>
          </w:tcPr>
          <w:p w:rsidRPr="00AE0971" w:rsidR="0034103B" w:rsidP="0034103B" w:rsidRDefault="0034103B" w14:paraId="00F013E7" w14:textId="77777777">
            <w:pPr>
              <w:autoSpaceDE w:val="0"/>
              <w:autoSpaceDN w:val="0"/>
              <w:adjustRightInd w:val="0"/>
              <w:spacing w:line="288" w:lineRule="auto"/>
              <w:rPr>
                <w:rFonts w:ascii="Times New Roman" w:hAnsi="Times New Roman" w:cs="Times New Roman"/>
              </w:rPr>
            </w:pPr>
            <w:r w:rsidRPr="00AE0971">
              <w:rPr>
                <w:rFonts w:ascii="Times New Roman" w:hAnsi="Times New Roman" w:cs="Times New Roman"/>
              </w:rPr>
              <w:t>Create Google Account</w:t>
            </w:r>
          </w:p>
          <w:p w:rsidRPr="00AE0971" w:rsidR="0034103B" w:rsidP="0034103B" w:rsidRDefault="0034103B" w14:paraId="46C973B4" w14:textId="38FE8006">
            <w:pPr>
              <w:autoSpaceDE w:val="0"/>
              <w:autoSpaceDN w:val="0"/>
              <w:adjustRightInd w:val="0"/>
              <w:spacing w:line="288" w:lineRule="auto"/>
              <w:rPr>
                <w:rFonts w:ascii="Times New Roman" w:hAnsi="Times New Roman" w:cs="Times New Roman"/>
              </w:rPr>
            </w:pPr>
          </w:p>
        </w:tc>
        <w:tc>
          <w:tcPr>
            <w:tcW w:w="2335" w:type="dxa"/>
            <w:shd w:val="clear" w:color="auto" w:fill="auto"/>
          </w:tcPr>
          <w:p w:rsidRPr="00AE0971" w:rsidR="0034103B" w:rsidP="0035382B" w:rsidRDefault="0034103B" w14:paraId="3968A8B1" w14:textId="78C51456">
            <w:pPr>
              <w:pStyle w:val="NoSpacing"/>
              <w:rPr>
                <w:rFonts w:ascii="Times New Roman" w:hAnsi="Times New Roman" w:cs="Times New Roman"/>
                <w:highlight w:val="yellow"/>
              </w:rPr>
            </w:pPr>
            <w:r w:rsidRPr="00AE0971">
              <w:rPr>
                <w:rFonts w:ascii="Times New Roman" w:hAnsi="Times New Roman" w:cs="Times New Roman"/>
              </w:rPr>
              <w:t>Reference Google Account Creation procedure</w:t>
            </w:r>
          </w:p>
        </w:tc>
      </w:tr>
    </w:tbl>
    <w:p w:rsidRPr="00AE0971" w:rsidR="00DF68EA" w:rsidP="008E1B35" w:rsidRDefault="00DF68EA" w14:paraId="73F67C3E" w14:textId="77777777">
      <w:pPr>
        <w:pStyle w:val="NoSpacing"/>
        <w:rPr>
          <w:rFonts w:ascii="Times New Roman" w:hAnsi="Times New Roman" w:cs="Times New Roman"/>
          <w:b/>
          <w:bCs/>
        </w:rPr>
      </w:pPr>
    </w:p>
    <w:p w:rsidRPr="00AE0971" w:rsidR="00DF68EA" w:rsidP="008E1B35" w:rsidRDefault="00DF68EA" w14:paraId="4B28B121" w14:textId="77777777">
      <w:pPr>
        <w:pStyle w:val="NoSpacing"/>
        <w:rPr>
          <w:rFonts w:ascii="Times New Roman" w:hAnsi="Times New Roman" w:cs="Times New Roman"/>
          <w:b/>
          <w:bCs/>
        </w:rPr>
      </w:pPr>
    </w:p>
    <w:p w:rsidRPr="00AE0971" w:rsidR="00DF68EA" w:rsidP="008E1B35" w:rsidRDefault="00DF68EA" w14:paraId="4FD02F6E" w14:textId="77777777">
      <w:pPr>
        <w:pStyle w:val="NoSpacing"/>
        <w:rPr>
          <w:rFonts w:ascii="Times New Roman" w:hAnsi="Times New Roman" w:cs="Times New Roman"/>
          <w:b/>
          <w:bCs/>
        </w:rPr>
      </w:pPr>
    </w:p>
    <w:p w:rsidRPr="00AE0971" w:rsidR="00DF68EA" w:rsidP="008E1B35" w:rsidRDefault="00DF68EA" w14:paraId="3CE71A2A" w14:textId="77777777">
      <w:pPr>
        <w:pStyle w:val="NoSpacing"/>
        <w:rPr>
          <w:rFonts w:ascii="Times New Roman" w:hAnsi="Times New Roman" w:cs="Times New Roman"/>
          <w:b/>
          <w:bCs/>
        </w:rPr>
      </w:pPr>
    </w:p>
    <w:p w:rsidRPr="00AE0971" w:rsidR="00DF68EA" w:rsidP="008E1B35" w:rsidRDefault="00DF68EA" w14:paraId="1C230E80" w14:textId="77777777">
      <w:pPr>
        <w:pStyle w:val="NoSpacing"/>
        <w:rPr>
          <w:rFonts w:ascii="Times New Roman" w:hAnsi="Times New Roman" w:cs="Times New Roman"/>
          <w:b/>
          <w:bCs/>
        </w:rPr>
      </w:pPr>
    </w:p>
    <w:p w:rsidRPr="00AE0971" w:rsidR="00DF68EA" w:rsidP="008E1B35" w:rsidRDefault="00DF68EA" w14:paraId="1CB29BDD" w14:textId="77777777">
      <w:pPr>
        <w:pStyle w:val="NoSpacing"/>
        <w:rPr>
          <w:rFonts w:ascii="Times New Roman" w:hAnsi="Times New Roman" w:cs="Times New Roman"/>
          <w:b/>
          <w:bCs/>
        </w:rPr>
      </w:pPr>
    </w:p>
    <w:p w:rsidRPr="00AE0971" w:rsidR="00DF68EA" w:rsidRDefault="00DF68EA" w14:paraId="44C7FFB9" w14:textId="77777777">
      <w:pPr>
        <w:rPr>
          <w:rFonts w:ascii="Times New Roman" w:hAnsi="Times New Roman" w:cs="Times New Roman"/>
          <w:b/>
          <w:bCs/>
        </w:rPr>
      </w:pPr>
      <w:r w:rsidRPr="00AE0971">
        <w:rPr>
          <w:rFonts w:ascii="Times New Roman" w:hAnsi="Times New Roman" w:cs="Times New Roman"/>
          <w:b/>
          <w:bCs/>
        </w:rPr>
        <w:br w:type="page"/>
      </w:r>
    </w:p>
    <w:p w:rsidRPr="00AE0971" w:rsidR="00954441" w:rsidP="008E1B35" w:rsidRDefault="00954441" w14:paraId="6CC627C8" w14:textId="33452CB6">
      <w:pPr>
        <w:pStyle w:val="NoSpacing"/>
        <w:rPr>
          <w:rFonts w:ascii="Times New Roman" w:hAnsi="Times New Roman" w:cs="Times New Roman"/>
          <w:b/>
          <w:bCs/>
        </w:rPr>
      </w:pPr>
      <w:r w:rsidRPr="00AE0971">
        <w:rPr>
          <w:rFonts w:ascii="Times New Roman" w:hAnsi="Times New Roman" w:cs="Times New Roman"/>
          <w:b/>
          <w:bCs/>
        </w:rPr>
        <w:lastRenderedPageBreak/>
        <w:t xml:space="preserve">Procedure </w:t>
      </w:r>
      <w:r w:rsidR="00820CDC">
        <w:rPr>
          <w:rFonts w:ascii="Times New Roman" w:hAnsi="Times New Roman" w:cs="Times New Roman"/>
          <w:b/>
          <w:bCs/>
        </w:rPr>
        <w:t>7</w:t>
      </w:r>
      <w:r w:rsidRPr="00AE0971">
        <w:rPr>
          <w:rFonts w:ascii="Times New Roman" w:hAnsi="Times New Roman" w:cs="Times New Roman"/>
          <w:b/>
          <w:bCs/>
        </w:rPr>
        <w:t>.</w:t>
      </w:r>
      <w:r w:rsidR="00DB6B4A">
        <w:rPr>
          <w:rFonts w:ascii="Times New Roman" w:hAnsi="Times New Roman" w:cs="Times New Roman"/>
          <w:b/>
          <w:bCs/>
        </w:rPr>
        <w:t>40.2</w:t>
      </w:r>
      <w:r w:rsidRPr="00AE0971">
        <w:rPr>
          <w:rFonts w:ascii="Times New Roman" w:hAnsi="Times New Roman" w:cs="Times New Roman"/>
          <w:b/>
          <w:bCs/>
        </w:rPr>
        <w:t xml:space="preserve"> – </w:t>
      </w:r>
      <w:r w:rsidRPr="00AE0971" w:rsidR="00601301">
        <w:rPr>
          <w:rFonts w:ascii="Times New Roman" w:hAnsi="Times New Roman" w:cs="Times New Roman"/>
          <w:b/>
          <w:bCs/>
        </w:rPr>
        <w:t xml:space="preserve">GCP </w:t>
      </w:r>
      <w:r w:rsidRPr="00AE0971">
        <w:rPr>
          <w:rFonts w:ascii="Times New Roman" w:hAnsi="Times New Roman" w:cs="Times New Roman"/>
          <w:b/>
          <w:bCs/>
        </w:rPr>
        <w:t xml:space="preserve">User Creation Change Request </w:t>
      </w:r>
    </w:p>
    <w:p w:rsidRPr="00AE0971" w:rsidR="00954441" w:rsidP="00954441" w:rsidRDefault="00954441" w14:paraId="08F1218A" w14:textId="0B0492CA">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 xml:space="preserve">The </w:t>
      </w:r>
      <w:r w:rsidRPr="00AE0971" w:rsidR="008B1C77">
        <w:rPr>
          <w:rFonts w:ascii="Times New Roman" w:hAnsi="Times New Roman" w:cs="Times New Roman"/>
        </w:rPr>
        <w:t xml:space="preserve">GCP </w:t>
      </w:r>
      <w:r w:rsidRPr="00AE0971">
        <w:rPr>
          <w:rFonts w:ascii="Times New Roman" w:hAnsi="Times New Roman" w:cs="Times New Roman"/>
        </w:rPr>
        <w:t xml:space="preserve">User Creation Change Request process will detail the steps involved in order to create a user into our </w:t>
      </w:r>
      <w:r w:rsidRPr="00AE0971" w:rsidR="009B1CF6">
        <w:rPr>
          <w:rFonts w:ascii="Times New Roman" w:hAnsi="Times New Roman" w:cs="Times New Roman"/>
        </w:rPr>
        <w:t>GCP environment</w:t>
      </w:r>
      <w:r w:rsidRPr="00AE0971">
        <w:rPr>
          <w:rFonts w:ascii="Times New Roman" w:hAnsi="Times New Roman" w:cs="Times New Roman"/>
        </w:rPr>
        <w:t>.</w:t>
      </w:r>
    </w:p>
    <w:p w:rsidRPr="00AE0971" w:rsidR="005C4F07" w:rsidP="00954441" w:rsidRDefault="005C4F07" w14:paraId="3046285A" w14:textId="0A482897">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After a GCP user creation change request is made</w:t>
      </w:r>
    </w:p>
    <w:p w:rsidRPr="00AE0971" w:rsidR="00954441" w:rsidP="00954441" w:rsidRDefault="00954441" w14:paraId="25A0649B"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954441" w:rsidP="000A1323" w:rsidRDefault="00954441" w14:paraId="15404E00" w14:textId="187B610A">
      <w:pPr>
        <w:pStyle w:val="NoSpacing"/>
        <w:numPr>
          <w:ilvl w:val="0"/>
          <w:numId w:val="18"/>
        </w:numPr>
        <w:rPr>
          <w:rFonts w:ascii="Times New Roman" w:hAnsi="Times New Roman" w:cs="Times New Roman"/>
          <w:b/>
          <w:bCs/>
        </w:rPr>
      </w:pPr>
      <w:r w:rsidRPr="00AE0971">
        <w:rPr>
          <w:rFonts w:ascii="Times New Roman" w:hAnsi="Times New Roman" w:cs="Times New Roman"/>
        </w:rPr>
        <w:t>New member joins the program</w:t>
      </w:r>
    </w:p>
    <w:p w:rsidRPr="00AE0971" w:rsidR="00954441" w:rsidP="00954441" w:rsidRDefault="00954441" w14:paraId="5EFD189C" w14:textId="559CAF74">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GCP</w:t>
      </w:r>
    </w:p>
    <w:p w:rsidRPr="00AE0971" w:rsidR="00954441" w:rsidP="00954441" w:rsidRDefault="00954441" w14:paraId="6816D6E6" w14:textId="4F3F2306">
      <w:pPr>
        <w:pStyle w:val="NoSpacing"/>
        <w:rPr>
          <w:rFonts w:ascii="Times New Roman" w:hAnsi="Times New Roman" w:cs="Times New Roman"/>
        </w:rPr>
      </w:pPr>
    </w:p>
    <w:tbl>
      <w:tblPr>
        <w:tblpPr w:leftFromText="180" w:rightFromText="180" w:vertAnchor="text" w:tblpY="1"/>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28"/>
        <w:gridCol w:w="5467"/>
        <w:gridCol w:w="2250"/>
      </w:tblGrid>
      <w:tr w:rsidRPr="00AE0971" w:rsidR="00601301" w:rsidTr="00E66059" w14:paraId="12C06302" w14:textId="77777777">
        <w:tc>
          <w:tcPr>
            <w:tcW w:w="828" w:type="dxa"/>
            <w:shd w:val="clear" w:color="auto" w:fill="4472C4" w:themeFill="accent1"/>
          </w:tcPr>
          <w:p w:rsidRPr="00AE0971" w:rsidR="00954441" w:rsidP="00954441" w:rsidRDefault="00954441" w14:paraId="6978A2DF" w14:textId="4F3F2306">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5467" w:type="dxa"/>
            <w:shd w:val="clear" w:color="auto" w:fill="4472C4" w:themeFill="accent1"/>
          </w:tcPr>
          <w:p w:rsidRPr="00AE0971" w:rsidR="00954441" w:rsidP="00954441" w:rsidRDefault="00954441" w14:paraId="540D3999"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2250" w:type="dxa"/>
            <w:shd w:val="clear" w:color="auto" w:fill="4472C4" w:themeFill="accent1"/>
          </w:tcPr>
          <w:p w:rsidRPr="00AE0971" w:rsidR="00954441" w:rsidP="00954441" w:rsidRDefault="00954441" w14:paraId="1A6794B3"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601301" w:rsidTr="00E66059" w14:paraId="6D5E22C0" w14:textId="77777777">
        <w:tc>
          <w:tcPr>
            <w:tcW w:w="828" w:type="dxa"/>
          </w:tcPr>
          <w:p w:rsidRPr="00AE0971" w:rsidR="00954441" w:rsidP="00954441" w:rsidRDefault="00954441" w14:paraId="79A2FE3E" w14:textId="77777777">
            <w:pPr>
              <w:pStyle w:val="NoSpacing"/>
              <w:rPr>
                <w:rFonts w:ascii="Times New Roman" w:hAnsi="Times New Roman" w:cs="Times New Roman"/>
              </w:rPr>
            </w:pPr>
            <w:r w:rsidRPr="00AE0971">
              <w:rPr>
                <w:rFonts w:ascii="Times New Roman" w:hAnsi="Times New Roman" w:cs="Times New Roman"/>
              </w:rPr>
              <w:t>1.</w:t>
            </w:r>
          </w:p>
        </w:tc>
        <w:tc>
          <w:tcPr>
            <w:tcW w:w="5467" w:type="dxa"/>
          </w:tcPr>
          <w:p w:rsidRPr="00AE0971" w:rsidR="00954441" w:rsidP="00954441" w:rsidRDefault="00954441" w14:paraId="7D008B67" w14:textId="72448BE8">
            <w:pPr>
              <w:pStyle w:val="NoSpacing"/>
              <w:rPr>
                <w:rFonts w:ascii="Times New Roman" w:hAnsi="Times New Roman" w:cs="Times New Roman"/>
              </w:rPr>
            </w:pPr>
            <w:r w:rsidRPr="00AE0971">
              <w:rPr>
                <w:rFonts w:ascii="Times New Roman" w:hAnsi="Times New Roman" w:cs="Times New Roman"/>
              </w:rPr>
              <w:t>Change request submitted</w:t>
            </w:r>
          </w:p>
        </w:tc>
        <w:tc>
          <w:tcPr>
            <w:tcW w:w="2250" w:type="dxa"/>
          </w:tcPr>
          <w:p w:rsidRPr="00AE0971" w:rsidR="00954441" w:rsidP="00954441" w:rsidRDefault="00954441" w14:paraId="18F0EA6D" w14:textId="77777777">
            <w:pPr>
              <w:pStyle w:val="NoSpacing"/>
              <w:rPr>
                <w:rFonts w:ascii="Times New Roman" w:hAnsi="Times New Roman" w:cs="Times New Roman"/>
              </w:rPr>
            </w:pPr>
          </w:p>
        </w:tc>
      </w:tr>
      <w:tr w:rsidRPr="00AE0971" w:rsidR="00601301" w:rsidTr="00E66059" w14:paraId="7F86AA97" w14:textId="77777777">
        <w:tc>
          <w:tcPr>
            <w:tcW w:w="828" w:type="dxa"/>
          </w:tcPr>
          <w:p w:rsidRPr="00AE0971" w:rsidR="00954441" w:rsidP="00954441" w:rsidRDefault="00954441" w14:paraId="4F6800B5" w14:textId="77777777">
            <w:pPr>
              <w:pStyle w:val="NoSpacing"/>
              <w:rPr>
                <w:rFonts w:ascii="Times New Roman" w:hAnsi="Times New Roman" w:cs="Times New Roman"/>
              </w:rPr>
            </w:pPr>
            <w:r w:rsidRPr="00AE0971">
              <w:rPr>
                <w:rFonts w:ascii="Times New Roman" w:hAnsi="Times New Roman" w:cs="Times New Roman"/>
              </w:rPr>
              <w:t>2.</w:t>
            </w:r>
          </w:p>
        </w:tc>
        <w:tc>
          <w:tcPr>
            <w:tcW w:w="5467" w:type="dxa"/>
          </w:tcPr>
          <w:p w:rsidRPr="00AE0971" w:rsidR="00954441" w:rsidP="00954441" w:rsidRDefault="00954441" w14:paraId="63EFFB64" w14:textId="4AB84355">
            <w:pPr>
              <w:pStyle w:val="NoSpacing"/>
              <w:rPr>
                <w:rFonts w:ascii="Times New Roman" w:hAnsi="Times New Roman" w:cs="Times New Roman"/>
              </w:rPr>
            </w:pPr>
            <w:r w:rsidRPr="00AE0971">
              <w:rPr>
                <w:rFonts w:ascii="Times New Roman" w:hAnsi="Times New Roman" w:cs="Times New Roman"/>
              </w:rPr>
              <w:t>Classified as a User Creation request</w:t>
            </w:r>
          </w:p>
        </w:tc>
        <w:tc>
          <w:tcPr>
            <w:tcW w:w="2250" w:type="dxa"/>
          </w:tcPr>
          <w:p w:rsidRPr="00AE0971" w:rsidR="00954441" w:rsidP="00954441" w:rsidRDefault="00954441" w14:paraId="088C0ACA" w14:textId="77777777">
            <w:pPr>
              <w:pStyle w:val="NoSpacing"/>
              <w:rPr>
                <w:rFonts w:ascii="Times New Roman" w:hAnsi="Times New Roman" w:cs="Times New Roman"/>
              </w:rPr>
            </w:pPr>
          </w:p>
        </w:tc>
      </w:tr>
      <w:tr w:rsidRPr="00AE0971" w:rsidR="00601301" w:rsidTr="00E66059" w14:paraId="3EFACBAB" w14:textId="77777777">
        <w:trPr>
          <w:trHeight w:val="314"/>
        </w:trPr>
        <w:tc>
          <w:tcPr>
            <w:tcW w:w="828" w:type="dxa"/>
          </w:tcPr>
          <w:p w:rsidRPr="00AE0971" w:rsidR="00954441" w:rsidP="00954441" w:rsidRDefault="00954441" w14:paraId="6C4B606F" w14:textId="77777777">
            <w:pPr>
              <w:pStyle w:val="NoSpacing"/>
              <w:rPr>
                <w:rFonts w:ascii="Times New Roman" w:hAnsi="Times New Roman" w:cs="Times New Roman"/>
              </w:rPr>
            </w:pPr>
            <w:r w:rsidRPr="00AE0971">
              <w:rPr>
                <w:rFonts w:ascii="Times New Roman" w:hAnsi="Times New Roman" w:cs="Times New Roman"/>
              </w:rPr>
              <w:t>3.</w:t>
            </w:r>
          </w:p>
        </w:tc>
        <w:tc>
          <w:tcPr>
            <w:tcW w:w="5467" w:type="dxa"/>
          </w:tcPr>
          <w:p w:rsidRPr="00AE0971" w:rsidR="00954441" w:rsidP="00954441" w:rsidRDefault="00954441" w14:paraId="22BF6CA6" w14:textId="17613683">
            <w:pPr>
              <w:pStyle w:val="NoSpacing"/>
              <w:rPr>
                <w:rFonts w:ascii="Times New Roman" w:hAnsi="Times New Roman" w:cs="Times New Roman"/>
              </w:rPr>
            </w:pPr>
            <w:r w:rsidRPr="00AE0971">
              <w:rPr>
                <w:rFonts w:ascii="Times New Roman" w:hAnsi="Times New Roman" w:cs="Times New Roman"/>
              </w:rPr>
              <w:t>Customer approves account creation request</w:t>
            </w:r>
          </w:p>
        </w:tc>
        <w:tc>
          <w:tcPr>
            <w:tcW w:w="2250" w:type="dxa"/>
          </w:tcPr>
          <w:p w:rsidRPr="00AE0971" w:rsidR="00954441" w:rsidP="00954441" w:rsidRDefault="00954441" w14:paraId="24B7EC8E" w14:textId="77777777">
            <w:pPr>
              <w:pStyle w:val="NoSpacing"/>
              <w:rPr>
                <w:rFonts w:ascii="Times New Roman" w:hAnsi="Times New Roman" w:cs="Times New Roman"/>
              </w:rPr>
            </w:pPr>
          </w:p>
        </w:tc>
      </w:tr>
      <w:tr w:rsidRPr="00AE0971" w:rsidR="001F3BA3" w:rsidTr="00E66059" w14:paraId="7235FB71" w14:textId="77777777">
        <w:trPr>
          <w:trHeight w:val="314"/>
        </w:trPr>
        <w:tc>
          <w:tcPr>
            <w:tcW w:w="828" w:type="dxa"/>
          </w:tcPr>
          <w:p w:rsidRPr="00AE0971" w:rsidR="001F3BA3" w:rsidP="00954441" w:rsidRDefault="001F3BA3" w14:paraId="0006C700" w14:textId="2F86935D">
            <w:pPr>
              <w:pStyle w:val="NoSpacing"/>
              <w:rPr>
                <w:rFonts w:ascii="Times New Roman" w:hAnsi="Times New Roman" w:cs="Times New Roman"/>
              </w:rPr>
            </w:pPr>
            <w:r w:rsidRPr="00AE0971">
              <w:rPr>
                <w:rFonts w:ascii="Times New Roman" w:hAnsi="Times New Roman" w:cs="Times New Roman"/>
              </w:rPr>
              <w:t>4.</w:t>
            </w:r>
          </w:p>
        </w:tc>
        <w:tc>
          <w:tcPr>
            <w:tcW w:w="5467" w:type="dxa"/>
          </w:tcPr>
          <w:p w:rsidRPr="00AE0971" w:rsidR="001F3BA3" w:rsidP="00954441" w:rsidRDefault="001F3BA3" w14:paraId="1F0D048C" w14:textId="0DAFE2DB">
            <w:pPr>
              <w:pStyle w:val="NoSpacing"/>
              <w:rPr>
                <w:rFonts w:ascii="Times New Roman" w:hAnsi="Times New Roman" w:cs="Times New Roman"/>
              </w:rPr>
            </w:pPr>
            <w:r w:rsidRPr="00AE0971">
              <w:rPr>
                <w:rFonts w:ascii="Times New Roman" w:hAnsi="Times New Roman" w:cs="Times New Roman"/>
              </w:rPr>
              <w:t>Request approved by ISSO</w:t>
            </w:r>
          </w:p>
        </w:tc>
        <w:tc>
          <w:tcPr>
            <w:tcW w:w="2250" w:type="dxa"/>
          </w:tcPr>
          <w:p w:rsidRPr="00AE0971" w:rsidR="001F3BA3" w:rsidP="00954441" w:rsidRDefault="001F3BA3" w14:paraId="51743584" w14:textId="77777777">
            <w:pPr>
              <w:pStyle w:val="NoSpacing"/>
              <w:rPr>
                <w:rFonts w:ascii="Times New Roman" w:hAnsi="Times New Roman" w:cs="Times New Roman"/>
              </w:rPr>
            </w:pPr>
          </w:p>
        </w:tc>
      </w:tr>
      <w:tr w:rsidRPr="00AE0971" w:rsidR="00601301" w:rsidTr="00E66059" w14:paraId="73728D3B" w14:textId="77777777">
        <w:tc>
          <w:tcPr>
            <w:tcW w:w="828" w:type="dxa"/>
          </w:tcPr>
          <w:p w:rsidRPr="00AE0971" w:rsidR="00954441" w:rsidP="00954441" w:rsidRDefault="001F3BA3" w14:paraId="36642EEC" w14:textId="497FFA9E">
            <w:pPr>
              <w:pStyle w:val="NoSpacing"/>
              <w:rPr>
                <w:rFonts w:ascii="Times New Roman" w:hAnsi="Times New Roman" w:cs="Times New Roman"/>
              </w:rPr>
            </w:pPr>
            <w:r w:rsidRPr="00AE0971">
              <w:rPr>
                <w:rFonts w:ascii="Times New Roman" w:hAnsi="Times New Roman" w:cs="Times New Roman"/>
              </w:rPr>
              <w:t>5</w:t>
            </w:r>
            <w:r w:rsidRPr="00AE0971" w:rsidR="00954441">
              <w:rPr>
                <w:rFonts w:ascii="Times New Roman" w:hAnsi="Times New Roman" w:cs="Times New Roman"/>
              </w:rPr>
              <w:t>.</w:t>
            </w:r>
          </w:p>
        </w:tc>
        <w:tc>
          <w:tcPr>
            <w:tcW w:w="5467" w:type="dxa"/>
          </w:tcPr>
          <w:p w:rsidRPr="00AE0971" w:rsidR="00954441" w:rsidP="00954441" w:rsidRDefault="00954441" w14:paraId="3C68D85F" w14:textId="4E958BD8">
            <w:pPr>
              <w:pStyle w:val="NoSpacing"/>
              <w:rPr>
                <w:rFonts w:ascii="Times New Roman" w:hAnsi="Times New Roman" w:cs="Times New Roman"/>
              </w:rPr>
            </w:pPr>
            <w:r w:rsidRPr="00AE0971">
              <w:rPr>
                <w:rFonts w:ascii="Times New Roman" w:hAnsi="Times New Roman" w:cs="Times New Roman"/>
              </w:rPr>
              <w:t>Request is approved by the NOC Manager</w:t>
            </w:r>
          </w:p>
        </w:tc>
        <w:tc>
          <w:tcPr>
            <w:tcW w:w="2250" w:type="dxa"/>
          </w:tcPr>
          <w:p w:rsidRPr="00AE0971" w:rsidR="00954441" w:rsidP="00954441" w:rsidRDefault="00954441" w14:paraId="1D4176AD" w14:textId="77777777">
            <w:pPr>
              <w:pStyle w:val="NoSpacing"/>
              <w:rPr>
                <w:rFonts w:ascii="Times New Roman" w:hAnsi="Times New Roman" w:cs="Times New Roman"/>
              </w:rPr>
            </w:pPr>
          </w:p>
        </w:tc>
      </w:tr>
      <w:tr w:rsidRPr="00AE0971" w:rsidR="00954441" w:rsidTr="00E66059" w14:paraId="42CEA9C8" w14:textId="77777777">
        <w:tc>
          <w:tcPr>
            <w:tcW w:w="828" w:type="dxa"/>
          </w:tcPr>
          <w:p w:rsidRPr="00AE0971" w:rsidR="00954441" w:rsidP="00954441" w:rsidRDefault="001F3BA3" w14:paraId="0CA10E18" w14:textId="4DBE51D2">
            <w:pPr>
              <w:pStyle w:val="NoSpacing"/>
              <w:rPr>
                <w:rFonts w:ascii="Times New Roman" w:hAnsi="Times New Roman" w:cs="Times New Roman"/>
              </w:rPr>
            </w:pPr>
            <w:r w:rsidRPr="00AE0971">
              <w:rPr>
                <w:rFonts w:ascii="Times New Roman" w:hAnsi="Times New Roman" w:cs="Times New Roman"/>
              </w:rPr>
              <w:t>6</w:t>
            </w:r>
            <w:r w:rsidRPr="00AE0971" w:rsidR="00954441">
              <w:rPr>
                <w:rFonts w:ascii="Times New Roman" w:hAnsi="Times New Roman" w:cs="Times New Roman"/>
              </w:rPr>
              <w:t>.</w:t>
            </w:r>
          </w:p>
        </w:tc>
        <w:tc>
          <w:tcPr>
            <w:tcW w:w="5467" w:type="dxa"/>
          </w:tcPr>
          <w:p w:rsidRPr="00AE0971" w:rsidR="00954441" w:rsidP="00954441" w:rsidRDefault="00954441" w14:paraId="19A6535D" w14:textId="4A8877FA">
            <w:pPr>
              <w:pStyle w:val="NoSpacing"/>
              <w:rPr>
                <w:rFonts w:ascii="Times New Roman" w:hAnsi="Times New Roman" w:cs="Times New Roman"/>
              </w:rPr>
            </w:pPr>
            <w:r w:rsidRPr="00AE0971">
              <w:rPr>
                <w:rFonts w:ascii="Times New Roman" w:hAnsi="Times New Roman" w:cs="Times New Roman"/>
              </w:rPr>
              <w:t>Request is approved by PII Manager</w:t>
            </w:r>
          </w:p>
        </w:tc>
        <w:tc>
          <w:tcPr>
            <w:tcW w:w="2250" w:type="dxa"/>
          </w:tcPr>
          <w:p w:rsidRPr="00AE0971" w:rsidR="00954441" w:rsidP="00954441" w:rsidRDefault="00954441" w14:paraId="1CD8C372" w14:textId="77777777">
            <w:pPr>
              <w:pStyle w:val="NoSpacing"/>
              <w:rPr>
                <w:rFonts w:ascii="Times New Roman" w:hAnsi="Times New Roman" w:cs="Times New Roman"/>
              </w:rPr>
            </w:pPr>
          </w:p>
        </w:tc>
      </w:tr>
      <w:tr w:rsidRPr="00AE0971" w:rsidR="00954441" w:rsidTr="00E66059" w14:paraId="06C8A08D" w14:textId="77777777">
        <w:tc>
          <w:tcPr>
            <w:tcW w:w="828" w:type="dxa"/>
          </w:tcPr>
          <w:p w:rsidRPr="00AE0971" w:rsidR="00954441" w:rsidP="00954441" w:rsidRDefault="001F3BA3" w14:paraId="0D542E6F" w14:textId="1955B7A3">
            <w:pPr>
              <w:pStyle w:val="NoSpacing"/>
              <w:rPr>
                <w:rFonts w:ascii="Times New Roman" w:hAnsi="Times New Roman" w:cs="Times New Roman"/>
              </w:rPr>
            </w:pPr>
            <w:r w:rsidRPr="00AE0971">
              <w:rPr>
                <w:rFonts w:ascii="Times New Roman" w:hAnsi="Times New Roman" w:cs="Times New Roman"/>
              </w:rPr>
              <w:t>7</w:t>
            </w:r>
            <w:r w:rsidRPr="00AE0971" w:rsidR="00954441">
              <w:rPr>
                <w:rFonts w:ascii="Times New Roman" w:hAnsi="Times New Roman" w:cs="Times New Roman"/>
              </w:rPr>
              <w:t>.</w:t>
            </w:r>
          </w:p>
        </w:tc>
        <w:tc>
          <w:tcPr>
            <w:tcW w:w="5467" w:type="dxa"/>
          </w:tcPr>
          <w:p w:rsidRPr="00AE0971" w:rsidR="00954441" w:rsidP="00954441" w:rsidRDefault="00954441" w14:paraId="71860474" w14:textId="686F8C03">
            <w:pPr>
              <w:pStyle w:val="NoSpacing"/>
              <w:rPr>
                <w:rFonts w:ascii="Times New Roman" w:hAnsi="Times New Roman" w:cs="Times New Roman"/>
              </w:rPr>
            </w:pPr>
            <w:r w:rsidRPr="00AE0971">
              <w:rPr>
                <w:rFonts w:ascii="Times New Roman" w:hAnsi="Times New Roman" w:cs="Times New Roman"/>
              </w:rPr>
              <w:t>Create account</w:t>
            </w:r>
          </w:p>
        </w:tc>
        <w:tc>
          <w:tcPr>
            <w:tcW w:w="2250" w:type="dxa"/>
          </w:tcPr>
          <w:p w:rsidRPr="00AE0971" w:rsidR="00954441" w:rsidP="00954441" w:rsidRDefault="00954441" w14:paraId="3D65D5D2" w14:textId="77777777">
            <w:pPr>
              <w:pStyle w:val="NoSpacing"/>
              <w:rPr>
                <w:rFonts w:ascii="Times New Roman" w:hAnsi="Times New Roman" w:cs="Times New Roman"/>
              </w:rPr>
            </w:pPr>
          </w:p>
        </w:tc>
      </w:tr>
      <w:tr w:rsidRPr="00AE0971" w:rsidR="00954441" w:rsidTr="00E66059" w14:paraId="0B103022" w14:textId="77777777">
        <w:tc>
          <w:tcPr>
            <w:tcW w:w="828" w:type="dxa"/>
          </w:tcPr>
          <w:p w:rsidRPr="00AE0971" w:rsidR="00954441" w:rsidP="00954441" w:rsidRDefault="001F3BA3" w14:paraId="59C3EABB" w14:textId="0872B399">
            <w:pPr>
              <w:pStyle w:val="NoSpacing"/>
              <w:rPr>
                <w:rFonts w:ascii="Times New Roman" w:hAnsi="Times New Roman" w:cs="Times New Roman"/>
              </w:rPr>
            </w:pPr>
            <w:r w:rsidRPr="00AE0971">
              <w:rPr>
                <w:rFonts w:ascii="Times New Roman" w:hAnsi="Times New Roman" w:cs="Times New Roman"/>
              </w:rPr>
              <w:t>8</w:t>
            </w:r>
            <w:r w:rsidRPr="00AE0971" w:rsidR="00954441">
              <w:rPr>
                <w:rFonts w:ascii="Times New Roman" w:hAnsi="Times New Roman" w:cs="Times New Roman"/>
              </w:rPr>
              <w:t>.</w:t>
            </w:r>
          </w:p>
        </w:tc>
        <w:tc>
          <w:tcPr>
            <w:tcW w:w="5467" w:type="dxa"/>
          </w:tcPr>
          <w:p w:rsidRPr="00AE0971" w:rsidR="00954441" w:rsidP="00954441" w:rsidRDefault="00954441" w14:paraId="4C10F9E6" w14:textId="2087BFB7">
            <w:pPr>
              <w:pStyle w:val="NoSpacing"/>
              <w:rPr>
                <w:rFonts w:ascii="Times New Roman" w:hAnsi="Times New Roman" w:cs="Times New Roman"/>
              </w:rPr>
            </w:pPr>
            <w:r w:rsidRPr="00AE0971">
              <w:rPr>
                <w:rFonts w:ascii="Times New Roman" w:hAnsi="Times New Roman" w:cs="Times New Roman"/>
              </w:rPr>
              <w:t>Create GCP Account</w:t>
            </w:r>
          </w:p>
        </w:tc>
        <w:tc>
          <w:tcPr>
            <w:tcW w:w="2250" w:type="dxa"/>
          </w:tcPr>
          <w:p w:rsidRPr="00AE0971" w:rsidR="00954441" w:rsidP="00954441" w:rsidRDefault="00954441" w14:paraId="424FD0F5" w14:textId="35515389">
            <w:pPr>
              <w:pStyle w:val="NoSpacing"/>
              <w:rPr>
                <w:rFonts w:ascii="Times New Roman" w:hAnsi="Times New Roman" w:cs="Times New Roman"/>
              </w:rPr>
            </w:pPr>
          </w:p>
        </w:tc>
      </w:tr>
      <w:tr w:rsidRPr="00AE0971" w:rsidR="00954441" w:rsidTr="00E66059" w14:paraId="34E1A651" w14:textId="77777777">
        <w:tc>
          <w:tcPr>
            <w:tcW w:w="828" w:type="dxa"/>
          </w:tcPr>
          <w:p w:rsidRPr="00AE0971" w:rsidR="00954441" w:rsidP="00954441" w:rsidRDefault="001F3BA3" w14:paraId="071335C3" w14:textId="33609DB8">
            <w:pPr>
              <w:pStyle w:val="NoSpacing"/>
              <w:rPr>
                <w:rFonts w:ascii="Times New Roman" w:hAnsi="Times New Roman" w:cs="Times New Roman"/>
              </w:rPr>
            </w:pPr>
            <w:r w:rsidRPr="00AE0971">
              <w:rPr>
                <w:rFonts w:ascii="Times New Roman" w:hAnsi="Times New Roman" w:cs="Times New Roman"/>
              </w:rPr>
              <w:t>8</w:t>
            </w:r>
            <w:r w:rsidRPr="00AE0971" w:rsidR="00954441">
              <w:rPr>
                <w:rFonts w:ascii="Times New Roman" w:hAnsi="Times New Roman" w:cs="Times New Roman"/>
              </w:rPr>
              <w:t>.1</w:t>
            </w:r>
          </w:p>
        </w:tc>
        <w:tc>
          <w:tcPr>
            <w:tcW w:w="5467" w:type="dxa"/>
          </w:tcPr>
          <w:p w:rsidRPr="00AE0971" w:rsidR="00954441" w:rsidP="00954441" w:rsidRDefault="00954441" w14:paraId="0702302B" w14:textId="29CAE13C">
            <w:pPr>
              <w:pStyle w:val="NoSpacing"/>
              <w:rPr>
                <w:rFonts w:ascii="Times New Roman" w:hAnsi="Times New Roman" w:cs="Times New Roman"/>
              </w:rPr>
            </w:pPr>
            <w:r w:rsidRPr="00AE0971">
              <w:rPr>
                <w:rFonts w:ascii="Times New Roman" w:hAnsi="Times New Roman" w:cs="Times New Roman"/>
              </w:rPr>
              <w:t>Sign into your Google Admin Console</w:t>
            </w:r>
          </w:p>
        </w:tc>
        <w:tc>
          <w:tcPr>
            <w:tcW w:w="2250" w:type="dxa"/>
          </w:tcPr>
          <w:p w:rsidRPr="00AE0971" w:rsidR="00954441" w:rsidP="00954441" w:rsidRDefault="00954441" w14:paraId="79FE892E" w14:textId="77777777">
            <w:pPr>
              <w:pStyle w:val="NoSpacing"/>
              <w:rPr>
                <w:rFonts w:ascii="Times New Roman" w:hAnsi="Times New Roman" w:cs="Times New Roman"/>
              </w:rPr>
            </w:pPr>
          </w:p>
        </w:tc>
      </w:tr>
      <w:tr w:rsidRPr="00AE0971" w:rsidR="00954441" w:rsidTr="00E66059" w14:paraId="10EFD5CA" w14:textId="77777777">
        <w:tc>
          <w:tcPr>
            <w:tcW w:w="828" w:type="dxa"/>
          </w:tcPr>
          <w:p w:rsidRPr="00AE0971" w:rsidR="00954441" w:rsidP="00954441" w:rsidRDefault="001F3BA3" w14:paraId="5F716065" w14:textId="1C8F6AF8">
            <w:pPr>
              <w:pStyle w:val="NoSpacing"/>
              <w:rPr>
                <w:rFonts w:ascii="Times New Roman" w:hAnsi="Times New Roman" w:cs="Times New Roman"/>
              </w:rPr>
            </w:pPr>
            <w:r w:rsidRPr="00AE0971">
              <w:rPr>
                <w:rFonts w:ascii="Times New Roman" w:hAnsi="Times New Roman" w:cs="Times New Roman"/>
              </w:rPr>
              <w:t>8</w:t>
            </w:r>
            <w:r w:rsidRPr="00AE0971" w:rsidR="00751E32">
              <w:rPr>
                <w:rFonts w:ascii="Times New Roman" w:hAnsi="Times New Roman" w:cs="Times New Roman"/>
              </w:rPr>
              <w:t>.2</w:t>
            </w:r>
          </w:p>
        </w:tc>
        <w:tc>
          <w:tcPr>
            <w:tcW w:w="5467" w:type="dxa"/>
          </w:tcPr>
          <w:p w:rsidRPr="00AE0971" w:rsidR="00954441" w:rsidP="00954441" w:rsidRDefault="00954441" w14:paraId="1B8BEB85" w14:textId="6B5C8C89">
            <w:pPr>
              <w:pStyle w:val="NoSpacing"/>
              <w:rPr>
                <w:rFonts w:ascii="Times New Roman" w:hAnsi="Times New Roman" w:cs="Times New Roman"/>
              </w:rPr>
            </w:pPr>
            <w:r w:rsidRPr="00AE0971">
              <w:rPr>
                <w:rFonts w:ascii="Times New Roman" w:hAnsi="Times New Roman" w:cs="Times New Roman"/>
              </w:rPr>
              <w:t>Go to Users from the Admin console Home Page</w:t>
            </w:r>
          </w:p>
        </w:tc>
        <w:tc>
          <w:tcPr>
            <w:tcW w:w="2250" w:type="dxa"/>
          </w:tcPr>
          <w:p w:rsidRPr="00AE0971" w:rsidR="00954441" w:rsidP="00954441" w:rsidRDefault="00954441" w14:paraId="61D70536" w14:textId="77777777">
            <w:pPr>
              <w:pStyle w:val="NoSpacing"/>
              <w:rPr>
                <w:rFonts w:ascii="Times New Roman" w:hAnsi="Times New Roman" w:cs="Times New Roman"/>
              </w:rPr>
            </w:pPr>
          </w:p>
        </w:tc>
      </w:tr>
      <w:tr w:rsidRPr="00AE0971" w:rsidR="00954441" w:rsidTr="00E66059" w14:paraId="57E9823D" w14:textId="77777777">
        <w:tc>
          <w:tcPr>
            <w:tcW w:w="828" w:type="dxa"/>
          </w:tcPr>
          <w:p w:rsidRPr="00AE0971" w:rsidR="00954441" w:rsidP="00954441" w:rsidRDefault="001F3BA3" w14:paraId="1A88306C" w14:textId="45077EBD">
            <w:pPr>
              <w:pStyle w:val="NoSpacing"/>
              <w:rPr>
                <w:rFonts w:ascii="Times New Roman" w:hAnsi="Times New Roman" w:cs="Times New Roman"/>
              </w:rPr>
            </w:pPr>
            <w:r w:rsidRPr="00AE0971">
              <w:rPr>
                <w:rFonts w:ascii="Times New Roman" w:hAnsi="Times New Roman" w:cs="Times New Roman"/>
              </w:rPr>
              <w:t>8</w:t>
            </w:r>
            <w:r w:rsidRPr="00AE0971" w:rsidR="00751E32">
              <w:rPr>
                <w:rFonts w:ascii="Times New Roman" w:hAnsi="Times New Roman" w:cs="Times New Roman"/>
              </w:rPr>
              <w:t>.3</w:t>
            </w:r>
          </w:p>
        </w:tc>
        <w:tc>
          <w:tcPr>
            <w:tcW w:w="5467" w:type="dxa"/>
          </w:tcPr>
          <w:p w:rsidRPr="00AE0971" w:rsidR="00954441" w:rsidP="00954441" w:rsidRDefault="00751E32" w14:paraId="75B6552E" w14:textId="6F353FA7">
            <w:pPr>
              <w:pStyle w:val="NoSpacing"/>
              <w:rPr>
                <w:rFonts w:ascii="Times New Roman" w:hAnsi="Times New Roman" w:cs="Times New Roman"/>
              </w:rPr>
            </w:pPr>
            <w:r w:rsidRPr="00AE0971">
              <w:rPr>
                <w:rFonts w:ascii="Times New Roman" w:hAnsi="Times New Roman" w:cs="Times New Roman"/>
              </w:rPr>
              <w:t>Select the organizational unit you wish to add the user to</w:t>
            </w:r>
          </w:p>
        </w:tc>
        <w:tc>
          <w:tcPr>
            <w:tcW w:w="2250" w:type="dxa"/>
          </w:tcPr>
          <w:p w:rsidRPr="00AE0971" w:rsidR="00954441" w:rsidP="00954441" w:rsidRDefault="00954441" w14:paraId="6EEEBD85" w14:textId="77777777">
            <w:pPr>
              <w:pStyle w:val="NoSpacing"/>
              <w:rPr>
                <w:rFonts w:ascii="Times New Roman" w:hAnsi="Times New Roman" w:cs="Times New Roman"/>
              </w:rPr>
            </w:pPr>
          </w:p>
        </w:tc>
      </w:tr>
      <w:tr w:rsidRPr="00AE0971" w:rsidR="00954441" w:rsidTr="00E66059" w14:paraId="4BE60C11" w14:textId="77777777">
        <w:tc>
          <w:tcPr>
            <w:tcW w:w="828" w:type="dxa"/>
          </w:tcPr>
          <w:p w:rsidRPr="00AE0971" w:rsidR="00954441" w:rsidP="00954441" w:rsidRDefault="001F3BA3" w14:paraId="416E138F" w14:textId="4B95FFE9">
            <w:pPr>
              <w:pStyle w:val="NoSpacing"/>
              <w:rPr>
                <w:rFonts w:ascii="Times New Roman" w:hAnsi="Times New Roman" w:cs="Times New Roman"/>
              </w:rPr>
            </w:pPr>
            <w:r w:rsidRPr="00AE0971">
              <w:rPr>
                <w:rFonts w:ascii="Times New Roman" w:hAnsi="Times New Roman" w:cs="Times New Roman"/>
              </w:rPr>
              <w:t>8</w:t>
            </w:r>
            <w:r w:rsidRPr="00AE0971" w:rsidR="00751E32">
              <w:rPr>
                <w:rFonts w:ascii="Times New Roman" w:hAnsi="Times New Roman" w:cs="Times New Roman"/>
              </w:rPr>
              <w:t>.4</w:t>
            </w:r>
          </w:p>
        </w:tc>
        <w:tc>
          <w:tcPr>
            <w:tcW w:w="5467" w:type="dxa"/>
          </w:tcPr>
          <w:p w:rsidRPr="00AE0971" w:rsidR="00954441" w:rsidP="00954441" w:rsidRDefault="00751E32" w14:paraId="36F12BA4" w14:textId="562BC9E2">
            <w:pPr>
              <w:pStyle w:val="NoSpacing"/>
              <w:rPr>
                <w:rFonts w:ascii="Times New Roman" w:hAnsi="Times New Roman" w:cs="Times New Roman"/>
              </w:rPr>
            </w:pPr>
            <w:r w:rsidRPr="00AE0971">
              <w:rPr>
                <w:rFonts w:ascii="Times New Roman" w:hAnsi="Times New Roman" w:cs="Times New Roman"/>
              </w:rPr>
              <w:t>Click Add New User</w:t>
            </w:r>
          </w:p>
        </w:tc>
        <w:tc>
          <w:tcPr>
            <w:tcW w:w="2250" w:type="dxa"/>
          </w:tcPr>
          <w:p w:rsidRPr="00AE0971" w:rsidR="00954441" w:rsidP="00954441" w:rsidRDefault="00954441" w14:paraId="5D24127C" w14:textId="77777777">
            <w:pPr>
              <w:pStyle w:val="NoSpacing"/>
              <w:rPr>
                <w:rFonts w:ascii="Times New Roman" w:hAnsi="Times New Roman" w:cs="Times New Roman"/>
              </w:rPr>
            </w:pPr>
          </w:p>
        </w:tc>
      </w:tr>
      <w:tr w:rsidRPr="00AE0971" w:rsidR="00954441" w:rsidTr="00E66059" w14:paraId="09744A4B" w14:textId="77777777">
        <w:tc>
          <w:tcPr>
            <w:tcW w:w="828" w:type="dxa"/>
          </w:tcPr>
          <w:p w:rsidRPr="00AE0971" w:rsidR="00954441" w:rsidP="00954441" w:rsidRDefault="001F3BA3" w14:paraId="014E0281" w14:textId="54877306">
            <w:pPr>
              <w:pStyle w:val="NoSpacing"/>
              <w:rPr>
                <w:rFonts w:ascii="Times New Roman" w:hAnsi="Times New Roman" w:cs="Times New Roman"/>
              </w:rPr>
            </w:pPr>
            <w:r w:rsidRPr="00AE0971">
              <w:rPr>
                <w:rFonts w:ascii="Times New Roman" w:hAnsi="Times New Roman" w:cs="Times New Roman"/>
              </w:rPr>
              <w:t>8</w:t>
            </w:r>
            <w:r w:rsidRPr="00AE0971" w:rsidR="00751E32">
              <w:rPr>
                <w:rFonts w:ascii="Times New Roman" w:hAnsi="Times New Roman" w:cs="Times New Roman"/>
              </w:rPr>
              <w:t>.5</w:t>
            </w:r>
          </w:p>
        </w:tc>
        <w:tc>
          <w:tcPr>
            <w:tcW w:w="5467" w:type="dxa"/>
          </w:tcPr>
          <w:p w:rsidRPr="00AE0971" w:rsidR="00954441" w:rsidP="00954441" w:rsidRDefault="00751E32" w14:paraId="28C2BB13" w14:textId="32208607">
            <w:pPr>
              <w:pStyle w:val="NoSpacing"/>
              <w:rPr>
                <w:rFonts w:ascii="Times New Roman" w:hAnsi="Times New Roman" w:cs="Times New Roman"/>
              </w:rPr>
            </w:pPr>
            <w:r w:rsidRPr="00AE0971">
              <w:rPr>
                <w:rFonts w:ascii="Times New Roman" w:hAnsi="Times New Roman" w:cs="Times New Roman"/>
              </w:rPr>
              <w:t>Add Account Information</w:t>
            </w:r>
          </w:p>
        </w:tc>
        <w:tc>
          <w:tcPr>
            <w:tcW w:w="2250" w:type="dxa"/>
          </w:tcPr>
          <w:p w:rsidRPr="00AE0971" w:rsidR="00751E32" w:rsidP="000A1323" w:rsidRDefault="00751E32" w14:paraId="7F18EE0D" w14:textId="77777777">
            <w:pPr>
              <w:pStyle w:val="NoSpacing"/>
              <w:numPr>
                <w:ilvl w:val="0"/>
                <w:numId w:val="19"/>
              </w:numPr>
              <w:rPr>
                <w:rFonts w:ascii="Times New Roman" w:hAnsi="Times New Roman" w:cs="Times New Roman"/>
              </w:rPr>
            </w:pPr>
            <w:r w:rsidRPr="00AE0971">
              <w:rPr>
                <w:rFonts w:ascii="Times New Roman" w:hAnsi="Times New Roman" w:cs="Times New Roman"/>
              </w:rPr>
              <w:t>First and Last Name</w:t>
            </w:r>
          </w:p>
          <w:p w:rsidRPr="00AE0971" w:rsidR="00751E32" w:rsidP="000A1323" w:rsidRDefault="00751E32" w14:paraId="59DC73C8" w14:textId="77777777">
            <w:pPr>
              <w:pStyle w:val="NoSpacing"/>
              <w:numPr>
                <w:ilvl w:val="0"/>
                <w:numId w:val="19"/>
              </w:numPr>
              <w:rPr>
                <w:rFonts w:ascii="Times New Roman" w:hAnsi="Times New Roman" w:cs="Times New Roman"/>
              </w:rPr>
            </w:pPr>
            <w:r w:rsidRPr="00AE0971">
              <w:rPr>
                <w:rFonts w:ascii="Times New Roman" w:hAnsi="Times New Roman" w:cs="Times New Roman"/>
              </w:rPr>
              <w:t>Enter External after last name if they are a contractor.</w:t>
            </w:r>
          </w:p>
          <w:p w:rsidRPr="00AE0971" w:rsidR="00751E32" w:rsidP="000A1323" w:rsidRDefault="00751E32" w14:paraId="518F81D3" w14:textId="498AA667">
            <w:pPr>
              <w:pStyle w:val="NoSpacing"/>
              <w:numPr>
                <w:ilvl w:val="0"/>
                <w:numId w:val="19"/>
              </w:numPr>
              <w:rPr>
                <w:rFonts w:ascii="Times New Roman" w:hAnsi="Times New Roman" w:cs="Times New Roman"/>
              </w:rPr>
            </w:pPr>
            <w:r w:rsidRPr="00AE0971">
              <w:rPr>
                <w:rFonts w:ascii="Times New Roman" w:hAnsi="Times New Roman" w:cs="Times New Roman"/>
              </w:rPr>
              <w:t>Enter a C after their last name if they are a customer.</w:t>
            </w:r>
          </w:p>
        </w:tc>
      </w:tr>
      <w:tr w:rsidRPr="00AE0971" w:rsidR="00954441" w:rsidTr="00E66059" w14:paraId="4642D931" w14:textId="77777777">
        <w:tc>
          <w:tcPr>
            <w:tcW w:w="828" w:type="dxa"/>
          </w:tcPr>
          <w:p w:rsidRPr="00AE0971" w:rsidR="00954441" w:rsidP="00954441" w:rsidRDefault="001F3BA3" w14:paraId="32B5B2CF" w14:textId="6B547DCD">
            <w:pPr>
              <w:pStyle w:val="NoSpacing"/>
              <w:rPr>
                <w:rFonts w:ascii="Times New Roman" w:hAnsi="Times New Roman" w:cs="Times New Roman"/>
              </w:rPr>
            </w:pPr>
            <w:r w:rsidRPr="00AE0971">
              <w:rPr>
                <w:rFonts w:ascii="Times New Roman" w:hAnsi="Times New Roman" w:cs="Times New Roman"/>
              </w:rPr>
              <w:t>8</w:t>
            </w:r>
            <w:r w:rsidRPr="00AE0971" w:rsidR="00751E32">
              <w:rPr>
                <w:rFonts w:ascii="Times New Roman" w:hAnsi="Times New Roman" w:cs="Times New Roman"/>
              </w:rPr>
              <w:t>.6</w:t>
            </w:r>
          </w:p>
        </w:tc>
        <w:tc>
          <w:tcPr>
            <w:tcW w:w="5467" w:type="dxa"/>
          </w:tcPr>
          <w:p w:rsidRPr="00AE0971" w:rsidR="00954441" w:rsidP="00954441" w:rsidRDefault="00751E32" w14:paraId="7F99854A" w14:textId="34C4BA74">
            <w:pPr>
              <w:pStyle w:val="NoSpacing"/>
              <w:rPr>
                <w:rFonts w:ascii="Times New Roman" w:hAnsi="Times New Roman" w:cs="Times New Roman"/>
              </w:rPr>
            </w:pPr>
            <w:r w:rsidRPr="00AE0971">
              <w:rPr>
                <w:rFonts w:ascii="Times New Roman" w:hAnsi="Times New Roman" w:cs="Times New Roman"/>
              </w:rPr>
              <w:t>Create Password</w:t>
            </w:r>
          </w:p>
        </w:tc>
        <w:tc>
          <w:tcPr>
            <w:tcW w:w="2250" w:type="dxa"/>
          </w:tcPr>
          <w:p w:rsidRPr="00AE0971" w:rsidR="00954441" w:rsidP="00954441" w:rsidRDefault="00751E32" w14:paraId="3F9B5CC5" w14:textId="61C65EF8">
            <w:pPr>
              <w:pStyle w:val="NoSpacing"/>
              <w:rPr>
                <w:rFonts w:ascii="Times New Roman" w:hAnsi="Times New Roman" w:cs="Times New Roman"/>
              </w:rPr>
            </w:pPr>
            <w:r w:rsidRPr="00AE0971">
              <w:rPr>
                <w:rFonts w:ascii="Times New Roman" w:hAnsi="Times New Roman" w:cs="Times New Roman"/>
              </w:rPr>
              <w:t>It can be autogenerated or manually created</w:t>
            </w:r>
          </w:p>
        </w:tc>
      </w:tr>
      <w:tr w:rsidRPr="00AE0971" w:rsidR="00954441" w:rsidTr="00E66059" w14:paraId="55696544" w14:textId="77777777">
        <w:tc>
          <w:tcPr>
            <w:tcW w:w="828" w:type="dxa"/>
          </w:tcPr>
          <w:p w:rsidRPr="00AE0971" w:rsidR="00954441" w:rsidP="00954441" w:rsidRDefault="001F3BA3" w14:paraId="78636745" w14:textId="236B0C66">
            <w:pPr>
              <w:pStyle w:val="NoSpacing"/>
              <w:rPr>
                <w:rFonts w:ascii="Times New Roman" w:hAnsi="Times New Roman" w:cs="Times New Roman"/>
              </w:rPr>
            </w:pPr>
            <w:r w:rsidRPr="00AE0971">
              <w:rPr>
                <w:rFonts w:ascii="Times New Roman" w:hAnsi="Times New Roman" w:cs="Times New Roman"/>
              </w:rPr>
              <w:t>8</w:t>
            </w:r>
            <w:r w:rsidRPr="00AE0971" w:rsidR="00751E32">
              <w:rPr>
                <w:rFonts w:ascii="Times New Roman" w:hAnsi="Times New Roman" w:cs="Times New Roman"/>
              </w:rPr>
              <w:t>.7</w:t>
            </w:r>
          </w:p>
        </w:tc>
        <w:tc>
          <w:tcPr>
            <w:tcW w:w="5467" w:type="dxa"/>
          </w:tcPr>
          <w:p w:rsidRPr="00AE0971" w:rsidR="00954441" w:rsidP="00954441" w:rsidRDefault="00751E32" w14:paraId="187DB0D0" w14:textId="43994579">
            <w:pPr>
              <w:pStyle w:val="NoSpacing"/>
              <w:rPr>
                <w:rFonts w:ascii="Times New Roman" w:hAnsi="Times New Roman" w:cs="Times New Roman"/>
              </w:rPr>
            </w:pPr>
            <w:r w:rsidRPr="00AE0971">
              <w:rPr>
                <w:rFonts w:ascii="Times New Roman" w:hAnsi="Times New Roman" w:cs="Times New Roman"/>
              </w:rPr>
              <w:t>Select Ask user to change password during next sign in</w:t>
            </w:r>
          </w:p>
        </w:tc>
        <w:tc>
          <w:tcPr>
            <w:tcW w:w="2250" w:type="dxa"/>
          </w:tcPr>
          <w:p w:rsidRPr="00AE0971" w:rsidR="00954441" w:rsidP="00954441" w:rsidRDefault="00954441" w14:paraId="28F4E106" w14:textId="77777777">
            <w:pPr>
              <w:pStyle w:val="NoSpacing"/>
              <w:rPr>
                <w:rFonts w:ascii="Times New Roman" w:hAnsi="Times New Roman" w:cs="Times New Roman"/>
              </w:rPr>
            </w:pPr>
          </w:p>
        </w:tc>
      </w:tr>
      <w:tr w:rsidRPr="00AE0971" w:rsidR="00954441" w:rsidTr="00E66059" w14:paraId="264AE787" w14:textId="77777777">
        <w:tc>
          <w:tcPr>
            <w:tcW w:w="828" w:type="dxa"/>
          </w:tcPr>
          <w:p w:rsidRPr="00AE0971" w:rsidR="00954441" w:rsidP="00954441" w:rsidRDefault="001F3BA3" w14:paraId="044639CE" w14:textId="5CC76052">
            <w:pPr>
              <w:pStyle w:val="NoSpacing"/>
              <w:rPr>
                <w:rFonts w:ascii="Times New Roman" w:hAnsi="Times New Roman" w:cs="Times New Roman"/>
              </w:rPr>
            </w:pPr>
            <w:r w:rsidRPr="00AE0971">
              <w:rPr>
                <w:rFonts w:ascii="Times New Roman" w:hAnsi="Times New Roman" w:cs="Times New Roman"/>
              </w:rPr>
              <w:t>8</w:t>
            </w:r>
            <w:r w:rsidRPr="00AE0971" w:rsidR="00751E32">
              <w:rPr>
                <w:rFonts w:ascii="Times New Roman" w:hAnsi="Times New Roman" w:cs="Times New Roman"/>
              </w:rPr>
              <w:t>.7</w:t>
            </w:r>
          </w:p>
        </w:tc>
        <w:tc>
          <w:tcPr>
            <w:tcW w:w="5467" w:type="dxa"/>
          </w:tcPr>
          <w:p w:rsidRPr="00AE0971" w:rsidR="00954441" w:rsidP="00954441" w:rsidRDefault="00751E32" w14:paraId="15243BC7" w14:textId="0A01254D">
            <w:pPr>
              <w:pStyle w:val="NoSpacing"/>
              <w:rPr>
                <w:rFonts w:ascii="Times New Roman" w:hAnsi="Times New Roman" w:cs="Times New Roman"/>
              </w:rPr>
            </w:pPr>
            <w:r w:rsidRPr="00AE0971">
              <w:rPr>
                <w:rFonts w:ascii="Times New Roman" w:hAnsi="Times New Roman" w:cs="Times New Roman"/>
              </w:rPr>
              <w:t>Click Add New User</w:t>
            </w:r>
          </w:p>
        </w:tc>
        <w:tc>
          <w:tcPr>
            <w:tcW w:w="2250" w:type="dxa"/>
          </w:tcPr>
          <w:p w:rsidRPr="00AE0971" w:rsidR="00954441" w:rsidP="00954441" w:rsidRDefault="00954441" w14:paraId="2A15EDA7" w14:textId="77777777">
            <w:pPr>
              <w:pStyle w:val="NoSpacing"/>
              <w:rPr>
                <w:rFonts w:ascii="Times New Roman" w:hAnsi="Times New Roman" w:cs="Times New Roman"/>
              </w:rPr>
            </w:pPr>
          </w:p>
        </w:tc>
      </w:tr>
      <w:tr w:rsidRPr="00AE0971" w:rsidR="00954441" w:rsidTr="00E66059" w14:paraId="2B8EED65" w14:textId="77777777">
        <w:tc>
          <w:tcPr>
            <w:tcW w:w="828" w:type="dxa"/>
          </w:tcPr>
          <w:p w:rsidRPr="00AE0971" w:rsidR="00954441" w:rsidP="00954441" w:rsidRDefault="001F3BA3" w14:paraId="2A24F167" w14:textId="67C71DA0">
            <w:pPr>
              <w:pStyle w:val="NoSpacing"/>
              <w:rPr>
                <w:rFonts w:ascii="Times New Roman" w:hAnsi="Times New Roman" w:cs="Times New Roman"/>
              </w:rPr>
            </w:pPr>
            <w:r w:rsidRPr="00AE0971">
              <w:rPr>
                <w:rFonts w:ascii="Times New Roman" w:hAnsi="Times New Roman" w:cs="Times New Roman"/>
              </w:rPr>
              <w:t>8</w:t>
            </w:r>
            <w:r w:rsidRPr="00AE0971" w:rsidR="00751E32">
              <w:rPr>
                <w:rFonts w:ascii="Times New Roman" w:hAnsi="Times New Roman" w:cs="Times New Roman"/>
              </w:rPr>
              <w:t>.8</w:t>
            </w:r>
          </w:p>
        </w:tc>
        <w:tc>
          <w:tcPr>
            <w:tcW w:w="5467" w:type="dxa"/>
          </w:tcPr>
          <w:p w:rsidRPr="00AE0971" w:rsidR="00954441" w:rsidP="00954441" w:rsidRDefault="00751E32" w14:paraId="664DCB05" w14:textId="6E8A2790">
            <w:pPr>
              <w:pStyle w:val="NoSpacing"/>
              <w:rPr>
                <w:rFonts w:ascii="Times New Roman" w:hAnsi="Times New Roman" w:cs="Times New Roman"/>
              </w:rPr>
            </w:pPr>
            <w:r w:rsidRPr="00AE0971">
              <w:rPr>
                <w:rFonts w:ascii="Times New Roman" w:hAnsi="Times New Roman" w:cs="Times New Roman"/>
              </w:rPr>
              <w:t>Click Email User Sign-in info</w:t>
            </w:r>
          </w:p>
        </w:tc>
        <w:tc>
          <w:tcPr>
            <w:tcW w:w="2250" w:type="dxa"/>
          </w:tcPr>
          <w:p w:rsidRPr="00AE0971" w:rsidR="00954441" w:rsidP="00954441" w:rsidRDefault="00954441" w14:paraId="51725E0D" w14:textId="77777777">
            <w:pPr>
              <w:pStyle w:val="NoSpacing"/>
              <w:rPr>
                <w:rFonts w:ascii="Times New Roman" w:hAnsi="Times New Roman" w:cs="Times New Roman"/>
              </w:rPr>
            </w:pPr>
          </w:p>
        </w:tc>
      </w:tr>
      <w:tr w:rsidRPr="00AE0971" w:rsidR="00954441" w:rsidTr="00E66059" w14:paraId="5617D280" w14:textId="77777777">
        <w:tc>
          <w:tcPr>
            <w:tcW w:w="828" w:type="dxa"/>
          </w:tcPr>
          <w:p w:rsidRPr="00AE0971" w:rsidR="00954441" w:rsidP="00954441" w:rsidRDefault="001F3BA3" w14:paraId="5AE6F4BF" w14:textId="5CC87C48">
            <w:pPr>
              <w:pStyle w:val="NoSpacing"/>
              <w:rPr>
                <w:rFonts w:ascii="Times New Roman" w:hAnsi="Times New Roman" w:cs="Times New Roman"/>
              </w:rPr>
            </w:pPr>
            <w:r w:rsidRPr="00AE0971">
              <w:rPr>
                <w:rFonts w:ascii="Times New Roman" w:hAnsi="Times New Roman" w:cs="Times New Roman"/>
              </w:rPr>
              <w:t>8</w:t>
            </w:r>
            <w:r w:rsidRPr="00AE0971" w:rsidR="00751E32">
              <w:rPr>
                <w:rFonts w:ascii="Times New Roman" w:hAnsi="Times New Roman" w:cs="Times New Roman"/>
              </w:rPr>
              <w:t>.9</w:t>
            </w:r>
          </w:p>
        </w:tc>
        <w:tc>
          <w:tcPr>
            <w:tcW w:w="5467" w:type="dxa"/>
          </w:tcPr>
          <w:p w:rsidRPr="00AE0971" w:rsidR="00954441" w:rsidP="00954441" w:rsidRDefault="00751E32" w14:paraId="694833C7" w14:textId="3F27CB6D">
            <w:pPr>
              <w:pStyle w:val="NoSpacing"/>
              <w:rPr>
                <w:rFonts w:ascii="Times New Roman" w:hAnsi="Times New Roman" w:cs="Times New Roman"/>
              </w:rPr>
            </w:pPr>
            <w:r w:rsidRPr="00AE0971">
              <w:rPr>
                <w:rFonts w:ascii="Times New Roman" w:hAnsi="Times New Roman" w:cs="Times New Roman"/>
              </w:rPr>
              <w:t>Welcome email sent to user.  User must reset their password within 48 hours</w:t>
            </w:r>
          </w:p>
        </w:tc>
        <w:tc>
          <w:tcPr>
            <w:tcW w:w="2250" w:type="dxa"/>
          </w:tcPr>
          <w:p w:rsidRPr="00AE0971" w:rsidR="00954441" w:rsidP="00954441" w:rsidRDefault="00954441" w14:paraId="11F744D1" w14:textId="77777777">
            <w:pPr>
              <w:pStyle w:val="NoSpacing"/>
              <w:rPr>
                <w:rFonts w:ascii="Times New Roman" w:hAnsi="Times New Roman" w:cs="Times New Roman"/>
              </w:rPr>
            </w:pPr>
          </w:p>
        </w:tc>
      </w:tr>
      <w:tr w:rsidRPr="00AE0971" w:rsidR="00601301" w:rsidTr="00E66059" w14:paraId="738BC96E" w14:textId="77777777">
        <w:tc>
          <w:tcPr>
            <w:tcW w:w="828" w:type="dxa"/>
          </w:tcPr>
          <w:p w:rsidRPr="00AE0971" w:rsidR="00601301" w:rsidP="00954441" w:rsidRDefault="001F3BA3" w14:paraId="438F1A11" w14:textId="1254CB59">
            <w:pPr>
              <w:pStyle w:val="NoSpacing"/>
              <w:rPr>
                <w:rFonts w:ascii="Times New Roman" w:hAnsi="Times New Roman" w:cs="Times New Roman"/>
              </w:rPr>
            </w:pPr>
            <w:r w:rsidRPr="00AE0971">
              <w:rPr>
                <w:rFonts w:ascii="Times New Roman" w:hAnsi="Times New Roman" w:cs="Times New Roman"/>
              </w:rPr>
              <w:t>9</w:t>
            </w:r>
          </w:p>
        </w:tc>
        <w:tc>
          <w:tcPr>
            <w:tcW w:w="5467" w:type="dxa"/>
          </w:tcPr>
          <w:p w:rsidRPr="00AE0971" w:rsidR="00601301" w:rsidP="00954441" w:rsidRDefault="00601301" w14:paraId="63E7CD73" w14:textId="3B4B467A">
            <w:pPr>
              <w:pStyle w:val="NoSpacing"/>
              <w:rPr>
                <w:rFonts w:ascii="Times New Roman" w:hAnsi="Times New Roman" w:cs="Times New Roman"/>
              </w:rPr>
            </w:pPr>
            <w:r w:rsidRPr="00AE0971">
              <w:rPr>
                <w:rFonts w:ascii="Times New Roman" w:hAnsi="Times New Roman" w:cs="Times New Roman"/>
              </w:rPr>
              <w:t>Does the user require admin privileges?</w:t>
            </w:r>
          </w:p>
        </w:tc>
        <w:tc>
          <w:tcPr>
            <w:tcW w:w="2250" w:type="dxa"/>
          </w:tcPr>
          <w:p w:rsidRPr="00AE0971" w:rsidR="00601301" w:rsidP="00954441" w:rsidRDefault="00601301" w14:paraId="4EC1955C" w14:textId="77777777">
            <w:pPr>
              <w:pStyle w:val="NoSpacing"/>
              <w:rPr>
                <w:rFonts w:ascii="Times New Roman" w:hAnsi="Times New Roman" w:cs="Times New Roman"/>
              </w:rPr>
            </w:pPr>
          </w:p>
        </w:tc>
      </w:tr>
      <w:tr w:rsidRPr="00AE0971" w:rsidR="00601301" w:rsidTr="00E66059" w14:paraId="40DBD316" w14:textId="77777777">
        <w:tc>
          <w:tcPr>
            <w:tcW w:w="828" w:type="dxa"/>
          </w:tcPr>
          <w:p w:rsidRPr="00AE0971" w:rsidR="00601301" w:rsidP="00954441" w:rsidRDefault="001F3BA3" w14:paraId="4587EE61" w14:textId="5A09CC1A">
            <w:pPr>
              <w:pStyle w:val="NoSpacing"/>
              <w:rPr>
                <w:rFonts w:ascii="Times New Roman" w:hAnsi="Times New Roman" w:cs="Times New Roman"/>
              </w:rPr>
            </w:pPr>
            <w:r w:rsidRPr="00AE0971">
              <w:rPr>
                <w:rFonts w:ascii="Times New Roman" w:hAnsi="Times New Roman" w:cs="Times New Roman"/>
              </w:rPr>
              <w:t>9</w:t>
            </w:r>
            <w:r w:rsidRPr="00AE0971" w:rsidR="00601301">
              <w:rPr>
                <w:rFonts w:ascii="Times New Roman" w:hAnsi="Times New Roman" w:cs="Times New Roman"/>
              </w:rPr>
              <w:t>.1</w:t>
            </w:r>
          </w:p>
        </w:tc>
        <w:tc>
          <w:tcPr>
            <w:tcW w:w="5467" w:type="dxa"/>
          </w:tcPr>
          <w:p w:rsidRPr="00AE0971" w:rsidR="00601301" w:rsidP="00954441" w:rsidRDefault="00601301" w14:paraId="4AFD79C6" w14:textId="77777777">
            <w:pPr>
              <w:pStyle w:val="NoSpacing"/>
              <w:rPr>
                <w:rFonts w:ascii="Times New Roman" w:hAnsi="Times New Roman" w:cs="Times New Roman"/>
              </w:rPr>
            </w:pPr>
            <w:r w:rsidRPr="00AE0971">
              <w:rPr>
                <w:rFonts w:ascii="Times New Roman" w:hAnsi="Times New Roman" w:cs="Times New Roman"/>
              </w:rPr>
              <w:t>If Yes: Follow Admin Access procedure</w:t>
            </w:r>
          </w:p>
          <w:p w:rsidRPr="00AE0971" w:rsidR="00601301" w:rsidP="00954441" w:rsidRDefault="00601301" w14:paraId="0AD0C8F9" w14:textId="73ED3310">
            <w:pPr>
              <w:pStyle w:val="NoSpacing"/>
              <w:rPr>
                <w:rFonts w:ascii="Times New Roman" w:hAnsi="Times New Roman" w:cs="Times New Roman"/>
              </w:rPr>
            </w:pPr>
            <w:r w:rsidRPr="00AE0971">
              <w:rPr>
                <w:rFonts w:ascii="Times New Roman" w:hAnsi="Times New Roman" w:cs="Times New Roman"/>
              </w:rPr>
              <w:t xml:space="preserve">If No: Proceed to Validate User can Login </w:t>
            </w:r>
          </w:p>
        </w:tc>
        <w:tc>
          <w:tcPr>
            <w:tcW w:w="2250" w:type="dxa"/>
          </w:tcPr>
          <w:p w:rsidRPr="00AE0971" w:rsidR="00601301" w:rsidP="00954441" w:rsidRDefault="00601301" w14:paraId="06BAA1BF" w14:textId="77777777">
            <w:pPr>
              <w:pStyle w:val="NoSpacing"/>
              <w:rPr>
                <w:rFonts w:ascii="Times New Roman" w:hAnsi="Times New Roman" w:cs="Times New Roman"/>
              </w:rPr>
            </w:pPr>
          </w:p>
        </w:tc>
      </w:tr>
      <w:tr w:rsidRPr="00AE0971" w:rsidR="00601301" w:rsidTr="00E66059" w14:paraId="3ADF5332" w14:textId="77777777">
        <w:tc>
          <w:tcPr>
            <w:tcW w:w="828" w:type="dxa"/>
          </w:tcPr>
          <w:p w:rsidRPr="00AE0971" w:rsidR="00601301" w:rsidP="00954441" w:rsidRDefault="001F3BA3" w14:paraId="36EB6F2B" w14:textId="44E7F92E">
            <w:pPr>
              <w:pStyle w:val="NoSpacing"/>
              <w:rPr>
                <w:rFonts w:ascii="Times New Roman" w:hAnsi="Times New Roman" w:cs="Times New Roman"/>
              </w:rPr>
            </w:pPr>
            <w:r w:rsidRPr="00AE0971">
              <w:rPr>
                <w:rFonts w:ascii="Times New Roman" w:hAnsi="Times New Roman" w:cs="Times New Roman"/>
              </w:rPr>
              <w:t>10</w:t>
            </w:r>
          </w:p>
        </w:tc>
        <w:tc>
          <w:tcPr>
            <w:tcW w:w="5467" w:type="dxa"/>
          </w:tcPr>
          <w:p w:rsidRPr="00AE0971" w:rsidR="00601301" w:rsidP="00954441" w:rsidRDefault="00601301" w14:paraId="01149EB0" w14:textId="41D23D6D">
            <w:pPr>
              <w:pStyle w:val="NoSpacing"/>
              <w:rPr>
                <w:rFonts w:ascii="Times New Roman" w:hAnsi="Times New Roman" w:cs="Times New Roman"/>
              </w:rPr>
            </w:pPr>
            <w:r w:rsidRPr="00AE0971">
              <w:rPr>
                <w:rFonts w:ascii="Times New Roman" w:hAnsi="Times New Roman" w:cs="Times New Roman"/>
              </w:rPr>
              <w:t>Admin Access Procedure</w:t>
            </w:r>
          </w:p>
        </w:tc>
        <w:tc>
          <w:tcPr>
            <w:tcW w:w="2250" w:type="dxa"/>
          </w:tcPr>
          <w:p w:rsidRPr="00AE0971" w:rsidR="00601301" w:rsidP="00954441" w:rsidRDefault="00601301" w14:paraId="0F188628" w14:textId="77777777">
            <w:pPr>
              <w:pStyle w:val="NoSpacing"/>
              <w:rPr>
                <w:rFonts w:ascii="Times New Roman" w:hAnsi="Times New Roman" w:cs="Times New Roman"/>
              </w:rPr>
            </w:pPr>
          </w:p>
        </w:tc>
      </w:tr>
      <w:tr w:rsidRPr="00AE0971" w:rsidR="00601301" w:rsidTr="00E66059" w14:paraId="2BFA66C8" w14:textId="77777777">
        <w:tc>
          <w:tcPr>
            <w:tcW w:w="828" w:type="dxa"/>
          </w:tcPr>
          <w:p w:rsidRPr="00AE0971" w:rsidR="00601301" w:rsidP="00954441" w:rsidRDefault="001F3BA3" w14:paraId="1568E0B4" w14:textId="04FAA892">
            <w:pPr>
              <w:pStyle w:val="NoSpacing"/>
              <w:rPr>
                <w:rFonts w:ascii="Times New Roman" w:hAnsi="Times New Roman" w:cs="Times New Roman"/>
              </w:rPr>
            </w:pPr>
            <w:r w:rsidRPr="00AE0971">
              <w:rPr>
                <w:rFonts w:ascii="Times New Roman" w:hAnsi="Times New Roman" w:cs="Times New Roman"/>
              </w:rPr>
              <w:t>10</w:t>
            </w:r>
            <w:r w:rsidRPr="00AE0971" w:rsidR="00601301">
              <w:rPr>
                <w:rFonts w:ascii="Times New Roman" w:hAnsi="Times New Roman" w:cs="Times New Roman"/>
              </w:rPr>
              <w:t>.</w:t>
            </w:r>
            <w:r w:rsidRPr="00AE0971">
              <w:rPr>
                <w:rFonts w:ascii="Times New Roman" w:hAnsi="Times New Roman" w:cs="Times New Roman"/>
              </w:rPr>
              <w:t>1</w:t>
            </w:r>
          </w:p>
        </w:tc>
        <w:tc>
          <w:tcPr>
            <w:tcW w:w="5467" w:type="dxa"/>
          </w:tcPr>
          <w:p w:rsidRPr="00AE0971" w:rsidR="00601301" w:rsidP="00264128" w:rsidRDefault="00601301" w14:paraId="7381231E" w14:textId="75F08CD5">
            <w:pPr>
              <w:pStyle w:val="NoSpacing"/>
              <w:rPr>
                <w:rFonts w:ascii="Times New Roman" w:hAnsi="Times New Roman" w:cs="Times New Roman"/>
              </w:rPr>
            </w:pPr>
            <w:r w:rsidRPr="00AE0971">
              <w:rPr>
                <w:rFonts w:ascii="Times New Roman" w:hAnsi="Times New Roman" w:cs="Times New Roman"/>
              </w:rPr>
              <w:t>Get NOC Manager approval</w:t>
            </w:r>
          </w:p>
        </w:tc>
        <w:tc>
          <w:tcPr>
            <w:tcW w:w="2250" w:type="dxa"/>
          </w:tcPr>
          <w:p w:rsidRPr="00AE0971" w:rsidR="00601301" w:rsidP="00954441" w:rsidRDefault="00601301" w14:paraId="3C2D2BE9" w14:textId="77777777">
            <w:pPr>
              <w:pStyle w:val="NoSpacing"/>
              <w:rPr>
                <w:rFonts w:ascii="Times New Roman" w:hAnsi="Times New Roman" w:cs="Times New Roman"/>
              </w:rPr>
            </w:pPr>
          </w:p>
        </w:tc>
      </w:tr>
      <w:tr w:rsidRPr="00AE0971" w:rsidR="00601301" w:rsidTr="00E66059" w14:paraId="6B16116E" w14:textId="77777777">
        <w:tc>
          <w:tcPr>
            <w:tcW w:w="828" w:type="dxa"/>
          </w:tcPr>
          <w:p w:rsidRPr="00AE0971" w:rsidR="00601301" w:rsidP="00954441" w:rsidRDefault="001F3BA3" w14:paraId="2D1FEFCD" w14:textId="1F218CEF">
            <w:pPr>
              <w:pStyle w:val="NoSpacing"/>
              <w:rPr>
                <w:rFonts w:ascii="Times New Roman" w:hAnsi="Times New Roman" w:cs="Times New Roman"/>
              </w:rPr>
            </w:pPr>
            <w:r w:rsidRPr="00AE0971">
              <w:rPr>
                <w:rFonts w:ascii="Times New Roman" w:hAnsi="Times New Roman" w:cs="Times New Roman"/>
              </w:rPr>
              <w:t>10.2</w:t>
            </w:r>
          </w:p>
        </w:tc>
        <w:tc>
          <w:tcPr>
            <w:tcW w:w="5467" w:type="dxa"/>
          </w:tcPr>
          <w:p w:rsidRPr="00AE0971" w:rsidR="00601301" w:rsidP="00601301" w:rsidRDefault="00601301" w14:paraId="3D3F5F51" w14:textId="08B80B17">
            <w:pPr>
              <w:pStyle w:val="NoSpacing"/>
              <w:rPr>
                <w:rFonts w:ascii="Times New Roman" w:hAnsi="Times New Roman" w:cs="Times New Roman"/>
              </w:rPr>
            </w:pPr>
            <w:r w:rsidRPr="00AE0971">
              <w:rPr>
                <w:rFonts w:ascii="Times New Roman" w:hAnsi="Times New Roman" w:cs="Times New Roman"/>
              </w:rPr>
              <w:t>Sign into Google Admin console</w:t>
            </w:r>
          </w:p>
        </w:tc>
        <w:tc>
          <w:tcPr>
            <w:tcW w:w="2250" w:type="dxa"/>
          </w:tcPr>
          <w:p w:rsidRPr="00AE0971" w:rsidR="00601301" w:rsidP="00954441" w:rsidRDefault="00601301" w14:paraId="43388A15" w14:textId="77777777">
            <w:pPr>
              <w:pStyle w:val="NoSpacing"/>
              <w:rPr>
                <w:rFonts w:ascii="Times New Roman" w:hAnsi="Times New Roman" w:cs="Times New Roman"/>
              </w:rPr>
            </w:pPr>
          </w:p>
        </w:tc>
      </w:tr>
      <w:tr w:rsidRPr="00AE0971" w:rsidR="00601301" w:rsidTr="00E66059" w14:paraId="4394B749" w14:textId="77777777">
        <w:tc>
          <w:tcPr>
            <w:tcW w:w="828" w:type="dxa"/>
          </w:tcPr>
          <w:p w:rsidRPr="00AE0971" w:rsidR="00601301" w:rsidP="00954441" w:rsidRDefault="001F3BA3" w14:paraId="39D96105" w14:textId="65286086">
            <w:pPr>
              <w:pStyle w:val="NoSpacing"/>
              <w:rPr>
                <w:rFonts w:ascii="Times New Roman" w:hAnsi="Times New Roman" w:cs="Times New Roman"/>
              </w:rPr>
            </w:pPr>
            <w:r w:rsidRPr="00AE0971">
              <w:rPr>
                <w:rFonts w:ascii="Times New Roman" w:hAnsi="Times New Roman" w:cs="Times New Roman"/>
              </w:rPr>
              <w:t>10.3</w:t>
            </w:r>
          </w:p>
        </w:tc>
        <w:tc>
          <w:tcPr>
            <w:tcW w:w="5467" w:type="dxa"/>
          </w:tcPr>
          <w:p w:rsidRPr="00AE0971" w:rsidR="00601301" w:rsidP="00601301" w:rsidRDefault="00601301" w14:paraId="636BC1C0" w14:textId="178E34DE">
            <w:pPr>
              <w:pStyle w:val="NoSpacing"/>
              <w:rPr>
                <w:rFonts w:ascii="Times New Roman" w:hAnsi="Times New Roman" w:cs="Times New Roman"/>
              </w:rPr>
            </w:pPr>
            <w:r w:rsidRPr="00AE0971">
              <w:rPr>
                <w:rFonts w:ascii="Times New Roman" w:hAnsi="Times New Roman" w:cs="Times New Roman"/>
              </w:rPr>
              <w:t>Go to Users from the Admin console Home Page</w:t>
            </w:r>
          </w:p>
        </w:tc>
        <w:tc>
          <w:tcPr>
            <w:tcW w:w="2250" w:type="dxa"/>
          </w:tcPr>
          <w:p w:rsidRPr="00AE0971" w:rsidR="00601301" w:rsidP="00954441" w:rsidRDefault="00601301" w14:paraId="37F4C0C9" w14:textId="77777777">
            <w:pPr>
              <w:pStyle w:val="NoSpacing"/>
              <w:rPr>
                <w:rFonts w:ascii="Times New Roman" w:hAnsi="Times New Roman" w:cs="Times New Roman"/>
              </w:rPr>
            </w:pPr>
          </w:p>
        </w:tc>
      </w:tr>
      <w:tr w:rsidRPr="00AE0971" w:rsidR="00601301" w:rsidTr="00E66059" w14:paraId="5EF63E20" w14:textId="77777777">
        <w:tc>
          <w:tcPr>
            <w:tcW w:w="828" w:type="dxa"/>
          </w:tcPr>
          <w:p w:rsidRPr="00AE0971" w:rsidR="00601301" w:rsidP="00954441" w:rsidRDefault="001F3BA3" w14:paraId="51C9DBAE" w14:textId="590BDB41">
            <w:pPr>
              <w:pStyle w:val="NoSpacing"/>
              <w:rPr>
                <w:rFonts w:ascii="Times New Roman" w:hAnsi="Times New Roman" w:cs="Times New Roman"/>
              </w:rPr>
            </w:pPr>
            <w:r w:rsidRPr="00AE0971">
              <w:rPr>
                <w:rFonts w:ascii="Times New Roman" w:hAnsi="Times New Roman" w:cs="Times New Roman"/>
              </w:rPr>
              <w:t>10.4</w:t>
            </w:r>
          </w:p>
        </w:tc>
        <w:tc>
          <w:tcPr>
            <w:tcW w:w="5467" w:type="dxa"/>
          </w:tcPr>
          <w:p w:rsidRPr="00AE0971" w:rsidR="00601301" w:rsidP="00601301" w:rsidRDefault="00601301" w14:paraId="47FD7947" w14:textId="1ED9FBBF">
            <w:pPr>
              <w:pStyle w:val="NoSpacing"/>
              <w:rPr>
                <w:rFonts w:ascii="Times New Roman" w:hAnsi="Times New Roman" w:cs="Times New Roman"/>
              </w:rPr>
            </w:pPr>
            <w:r w:rsidRPr="00AE0971">
              <w:rPr>
                <w:rFonts w:ascii="Times New Roman" w:hAnsi="Times New Roman" w:cs="Times New Roman"/>
              </w:rPr>
              <w:t>Find user from the Users List</w:t>
            </w:r>
          </w:p>
        </w:tc>
        <w:tc>
          <w:tcPr>
            <w:tcW w:w="2250" w:type="dxa"/>
          </w:tcPr>
          <w:p w:rsidRPr="00AE0971" w:rsidR="00601301" w:rsidP="00954441" w:rsidRDefault="00601301" w14:paraId="6222752E" w14:textId="77777777">
            <w:pPr>
              <w:pStyle w:val="NoSpacing"/>
              <w:rPr>
                <w:rFonts w:ascii="Times New Roman" w:hAnsi="Times New Roman" w:cs="Times New Roman"/>
              </w:rPr>
            </w:pPr>
          </w:p>
        </w:tc>
      </w:tr>
      <w:tr w:rsidRPr="00AE0971" w:rsidR="00601301" w:rsidTr="00E66059" w14:paraId="2F0AD7CA" w14:textId="77777777">
        <w:tc>
          <w:tcPr>
            <w:tcW w:w="828" w:type="dxa"/>
          </w:tcPr>
          <w:p w:rsidRPr="00AE0971" w:rsidR="00601301" w:rsidP="00954441" w:rsidRDefault="001F3BA3" w14:paraId="15933A13" w14:textId="36E74001">
            <w:pPr>
              <w:pStyle w:val="NoSpacing"/>
              <w:rPr>
                <w:rFonts w:ascii="Times New Roman" w:hAnsi="Times New Roman" w:cs="Times New Roman"/>
              </w:rPr>
            </w:pPr>
            <w:r w:rsidRPr="00AE0971">
              <w:rPr>
                <w:rFonts w:ascii="Times New Roman" w:hAnsi="Times New Roman" w:cs="Times New Roman"/>
              </w:rPr>
              <w:t>10.5</w:t>
            </w:r>
          </w:p>
        </w:tc>
        <w:tc>
          <w:tcPr>
            <w:tcW w:w="5467" w:type="dxa"/>
          </w:tcPr>
          <w:p w:rsidRPr="00AE0971" w:rsidR="00601301" w:rsidP="00601301" w:rsidRDefault="00601301" w14:paraId="4C27A6C5" w14:textId="6645CD18">
            <w:pPr>
              <w:pStyle w:val="NoSpacing"/>
              <w:rPr>
                <w:rFonts w:ascii="Times New Roman" w:hAnsi="Times New Roman" w:cs="Times New Roman"/>
              </w:rPr>
            </w:pPr>
            <w:r w:rsidRPr="00AE0971">
              <w:rPr>
                <w:rFonts w:ascii="Times New Roman" w:hAnsi="Times New Roman" w:cs="Times New Roman"/>
              </w:rPr>
              <w:t>Click User’s name to open their account</w:t>
            </w:r>
          </w:p>
        </w:tc>
        <w:tc>
          <w:tcPr>
            <w:tcW w:w="2250" w:type="dxa"/>
          </w:tcPr>
          <w:p w:rsidRPr="00AE0971" w:rsidR="00601301" w:rsidP="00954441" w:rsidRDefault="00601301" w14:paraId="2835B26D" w14:textId="77777777">
            <w:pPr>
              <w:pStyle w:val="NoSpacing"/>
              <w:rPr>
                <w:rFonts w:ascii="Times New Roman" w:hAnsi="Times New Roman" w:cs="Times New Roman"/>
              </w:rPr>
            </w:pPr>
          </w:p>
        </w:tc>
      </w:tr>
      <w:tr w:rsidRPr="00AE0971" w:rsidR="00601301" w:rsidTr="00E66059" w14:paraId="07693BA2" w14:textId="77777777">
        <w:tc>
          <w:tcPr>
            <w:tcW w:w="828" w:type="dxa"/>
          </w:tcPr>
          <w:p w:rsidRPr="00AE0971" w:rsidR="00601301" w:rsidP="00954441" w:rsidRDefault="001F3BA3" w14:paraId="73731A97" w14:textId="608F35B6">
            <w:pPr>
              <w:pStyle w:val="NoSpacing"/>
              <w:rPr>
                <w:rFonts w:ascii="Times New Roman" w:hAnsi="Times New Roman" w:cs="Times New Roman"/>
              </w:rPr>
            </w:pPr>
            <w:r w:rsidRPr="00AE0971">
              <w:rPr>
                <w:rFonts w:ascii="Times New Roman" w:hAnsi="Times New Roman" w:cs="Times New Roman"/>
              </w:rPr>
              <w:t>10.6</w:t>
            </w:r>
          </w:p>
        </w:tc>
        <w:tc>
          <w:tcPr>
            <w:tcW w:w="5467" w:type="dxa"/>
          </w:tcPr>
          <w:p w:rsidRPr="00AE0971" w:rsidR="00601301" w:rsidP="00601301" w:rsidRDefault="00601301" w14:paraId="21D01396" w14:textId="2ADFC999">
            <w:pPr>
              <w:pStyle w:val="NoSpacing"/>
              <w:rPr>
                <w:rFonts w:ascii="Times New Roman" w:hAnsi="Times New Roman" w:cs="Times New Roman"/>
              </w:rPr>
            </w:pPr>
            <w:r w:rsidRPr="00AE0971">
              <w:rPr>
                <w:rFonts w:ascii="Times New Roman" w:hAnsi="Times New Roman" w:cs="Times New Roman"/>
              </w:rPr>
              <w:t>Click Admin Roles and Privileges</w:t>
            </w:r>
          </w:p>
        </w:tc>
        <w:tc>
          <w:tcPr>
            <w:tcW w:w="2250" w:type="dxa"/>
          </w:tcPr>
          <w:p w:rsidRPr="00AE0971" w:rsidR="00601301" w:rsidP="00954441" w:rsidRDefault="00601301" w14:paraId="468C175E" w14:textId="77777777">
            <w:pPr>
              <w:pStyle w:val="NoSpacing"/>
              <w:rPr>
                <w:rFonts w:ascii="Times New Roman" w:hAnsi="Times New Roman" w:cs="Times New Roman"/>
              </w:rPr>
            </w:pPr>
          </w:p>
        </w:tc>
      </w:tr>
      <w:tr w:rsidRPr="00AE0971" w:rsidR="00601301" w:rsidTr="00E66059" w14:paraId="754B253B" w14:textId="77777777">
        <w:tc>
          <w:tcPr>
            <w:tcW w:w="828" w:type="dxa"/>
          </w:tcPr>
          <w:p w:rsidRPr="00AE0971" w:rsidR="00601301" w:rsidP="00954441" w:rsidRDefault="001F3BA3" w14:paraId="3C9602D3" w14:textId="710C6EAA">
            <w:pPr>
              <w:pStyle w:val="NoSpacing"/>
              <w:rPr>
                <w:rFonts w:ascii="Times New Roman" w:hAnsi="Times New Roman" w:cs="Times New Roman"/>
              </w:rPr>
            </w:pPr>
            <w:r w:rsidRPr="00AE0971">
              <w:rPr>
                <w:rFonts w:ascii="Times New Roman" w:hAnsi="Times New Roman" w:cs="Times New Roman"/>
              </w:rPr>
              <w:lastRenderedPageBreak/>
              <w:t>10.7</w:t>
            </w:r>
          </w:p>
        </w:tc>
        <w:tc>
          <w:tcPr>
            <w:tcW w:w="5467" w:type="dxa"/>
          </w:tcPr>
          <w:p w:rsidRPr="00AE0971" w:rsidR="00601301" w:rsidP="00601301" w:rsidRDefault="00601301" w14:paraId="61F723CE" w14:textId="12B0FCD2">
            <w:pPr>
              <w:pStyle w:val="NoSpacing"/>
              <w:rPr>
                <w:rFonts w:ascii="Times New Roman" w:hAnsi="Times New Roman" w:cs="Times New Roman"/>
              </w:rPr>
            </w:pPr>
            <w:r w:rsidRPr="00AE0971">
              <w:rPr>
                <w:rFonts w:ascii="Times New Roman" w:hAnsi="Times New Roman" w:cs="Times New Roman"/>
              </w:rPr>
              <w:t>Click Super Admin Role</w:t>
            </w:r>
          </w:p>
        </w:tc>
        <w:tc>
          <w:tcPr>
            <w:tcW w:w="2250" w:type="dxa"/>
          </w:tcPr>
          <w:p w:rsidRPr="00AE0971" w:rsidR="00601301" w:rsidP="00954441" w:rsidRDefault="00601301" w14:paraId="612576CB" w14:textId="77777777">
            <w:pPr>
              <w:pStyle w:val="NoSpacing"/>
              <w:rPr>
                <w:rFonts w:ascii="Times New Roman" w:hAnsi="Times New Roman" w:cs="Times New Roman"/>
              </w:rPr>
            </w:pPr>
          </w:p>
        </w:tc>
      </w:tr>
      <w:tr w:rsidRPr="00AE0971" w:rsidR="00601301" w:rsidTr="00E66059" w14:paraId="5BB788C7" w14:textId="77777777">
        <w:tc>
          <w:tcPr>
            <w:tcW w:w="828" w:type="dxa"/>
          </w:tcPr>
          <w:p w:rsidRPr="00AE0971" w:rsidR="00601301" w:rsidP="00954441" w:rsidRDefault="001F3BA3" w14:paraId="7D903846" w14:textId="04FE7103">
            <w:pPr>
              <w:pStyle w:val="NoSpacing"/>
              <w:rPr>
                <w:rFonts w:ascii="Times New Roman" w:hAnsi="Times New Roman" w:cs="Times New Roman"/>
              </w:rPr>
            </w:pPr>
            <w:r w:rsidRPr="00AE0971">
              <w:rPr>
                <w:rFonts w:ascii="Times New Roman" w:hAnsi="Times New Roman" w:cs="Times New Roman"/>
              </w:rPr>
              <w:t>10.8</w:t>
            </w:r>
          </w:p>
        </w:tc>
        <w:tc>
          <w:tcPr>
            <w:tcW w:w="5467" w:type="dxa"/>
          </w:tcPr>
          <w:p w:rsidRPr="00AE0971" w:rsidR="00601301" w:rsidP="00601301" w:rsidRDefault="00601301" w14:paraId="20CBCEE4" w14:textId="27DADF30">
            <w:pPr>
              <w:pStyle w:val="NoSpacing"/>
              <w:rPr>
                <w:rFonts w:ascii="Times New Roman" w:hAnsi="Times New Roman" w:cs="Times New Roman"/>
              </w:rPr>
            </w:pPr>
            <w:r w:rsidRPr="00AE0971">
              <w:rPr>
                <w:rFonts w:ascii="Times New Roman" w:hAnsi="Times New Roman" w:cs="Times New Roman"/>
              </w:rPr>
              <w:t>Mark slider as Assigned</w:t>
            </w:r>
          </w:p>
        </w:tc>
        <w:tc>
          <w:tcPr>
            <w:tcW w:w="2250" w:type="dxa"/>
          </w:tcPr>
          <w:p w:rsidRPr="00AE0971" w:rsidR="00601301" w:rsidP="00954441" w:rsidRDefault="00601301" w14:paraId="45CCC53D" w14:textId="77777777">
            <w:pPr>
              <w:pStyle w:val="NoSpacing"/>
              <w:rPr>
                <w:rFonts w:ascii="Times New Roman" w:hAnsi="Times New Roman" w:cs="Times New Roman"/>
              </w:rPr>
            </w:pPr>
          </w:p>
        </w:tc>
      </w:tr>
      <w:tr w:rsidRPr="00AE0971" w:rsidR="00601301" w:rsidTr="00E66059" w14:paraId="135E0059" w14:textId="77777777">
        <w:tc>
          <w:tcPr>
            <w:tcW w:w="828" w:type="dxa"/>
          </w:tcPr>
          <w:p w:rsidRPr="00AE0971" w:rsidR="00601301" w:rsidP="00954441" w:rsidRDefault="001F3BA3" w14:paraId="20C20B9F" w14:textId="3042404E">
            <w:pPr>
              <w:pStyle w:val="NoSpacing"/>
              <w:rPr>
                <w:rFonts w:ascii="Times New Roman" w:hAnsi="Times New Roman" w:cs="Times New Roman"/>
              </w:rPr>
            </w:pPr>
            <w:r w:rsidRPr="00AE0971">
              <w:rPr>
                <w:rFonts w:ascii="Times New Roman" w:hAnsi="Times New Roman" w:cs="Times New Roman"/>
              </w:rPr>
              <w:t>10.9</w:t>
            </w:r>
          </w:p>
        </w:tc>
        <w:tc>
          <w:tcPr>
            <w:tcW w:w="5467" w:type="dxa"/>
          </w:tcPr>
          <w:p w:rsidRPr="00AE0971" w:rsidR="00601301" w:rsidP="00601301" w:rsidRDefault="00601301" w14:paraId="4F449E83" w14:textId="6A39DDB1">
            <w:pPr>
              <w:pStyle w:val="NoSpacing"/>
              <w:rPr>
                <w:rFonts w:ascii="Times New Roman" w:hAnsi="Times New Roman" w:cs="Times New Roman"/>
              </w:rPr>
            </w:pPr>
            <w:r w:rsidRPr="00AE0971">
              <w:rPr>
                <w:rFonts w:ascii="Times New Roman" w:hAnsi="Times New Roman" w:cs="Times New Roman"/>
              </w:rPr>
              <w:t>Click Save</w:t>
            </w:r>
          </w:p>
        </w:tc>
        <w:tc>
          <w:tcPr>
            <w:tcW w:w="2250" w:type="dxa"/>
          </w:tcPr>
          <w:p w:rsidRPr="00AE0971" w:rsidR="00601301" w:rsidP="00954441" w:rsidRDefault="00601301" w14:paraId="1681F9EF" w14:textId="77777777">
            <w:pPr>
              <w:pStyle w:val="NoSpacing"/>
              <w:rPr>
                <w:rFonts w:ascii="Times New Roman" w:hAnsi="Times New Roman" w:cs="Times New Roman"/>
              </w:rPr>
            </w:pPr>
          </w:p>
        </w:tc>
      </w:tr>
      <w:tr w:rsidRPr="00AE0971" w:rsidR="00601301" w:rsidTr="00E66059" w14:paraId="5F1D9697" w14:textId="77777777">
        <w:tc>
          <w:tcPr>
            <w:tcW w:w="828" w:type="dxa"/>
          </w:tcPr>
          <w:p w:rsidRPr="00AE0971" w:rsidR="00601301" w:rsidP="00954441" w:rsidRDefault="00601301" w14:paraId="1615384E" w14:textId="78A9BD5C">
            <w:pPr>
              <w:pStyle w:val="NoSpacing"/>
              <w:rPr>
                <w:rFonts w:ascii="Times New Roman" w:hAnsi="Times New Roman" w:cs="Times New Roman"/>
              </w:rPr>
            </w:pPr>
            <w:r w:rsidRPr="00AE0971">
              <w:rPr>
                <w:rFonts w:ascii="Times New Roman" w:hAnsi="Times New Roman" w:cs="Times New Roman"/>
              </w:rPr>
              <w:t>1</w:t>
            </w:r>
            <w:r w:rsidRPr="00AE0971" w:rsidR="001F3BA3">
              <w:rPr>
                <w:rFonts w:ascii="Times New Roman" w:hAnsi="Times New Roman" w:cs="Times New Roman"/>
              </w:rPr>
              <w:t>1</w:t>
            </w:r>
          </w:p>
        </w:tc>
        <w:tc>
          <w:tcPr>
            <w:tcW w:w="5467" w:type="dxa"/>
          </w:tcPr>
          <w:p w:rsidRPr="00AE0971" w:rsidR="00601301" w:rsidP="00601301" w:rsidRDefault="00601301" w14:paraId="471DD643" w14:textId="110D9B0B">
            <w:pPr>
              <w:pStyle w:val="NoSpacing"/>
              <w:rPr>
                <w:rFonts w:ascii="Times New Roman" w:hAnsi="Times New Roman" w:cs="Times New Roman"/>
              </w:rPr>
            </w:pPr>
            <w:r w:rsidRPr="00AE0971">
              <w:rPr>
                <w:rFonts w:ascii="Times New Roman" w:hAnsi="Times New Roman" w:cs="Times New Roman"/>
              </w:rPr>
              <w:t>Validate User can Login</w:t>
            </w:r>
          </w:p>
        </w:tc>
        <w:tc>
          <w:tcPr>
            <w:tcW w:w="2250" w:type="dxa"/>
          </w:tcPr>
          <w:p w:rsidRPr="00AE0971" w:rsidR="00601301" w:rsidP="00954441" w:rsidRDefault="00601301" w14:paraId="5EB19E95" w14:textId="77777777">
            <w:pPr>
              <w:pStyle w:val="NoSpacing"/>
              <w:rPr>
                <w:rFonts w:ascii="Times New Roman" w:hAnsi="Times New Roman" w:cs="Times New Roman"/>
              </w:rPr>
            </w:pPr>
          </w:p>
        </w:tc>
      </w:tr>
      <w:tr w:rsidRPr="00AE0971" w:rsidR="00601301" w:rsidTr="00E66059" w14:paraId="3F2B7D0F" w14:textId="77777777">
        <w:tc>
          <w:tcPr>
            <w:tcW w:w="828" w:type="dxa"/>
          </w:tcPr>
          <w:p w:rsidRPr="00AE0971" w:rsidR="00601301" w:rsidP="00954441" w:rsidRDefault="00601301" w14:paraId="51005615" w14:textId="22D26823">
            <w:pPr>
              <w:pStyle w:val="NoSpacing"/>
              <w:rPr>
                <w:rFonts w:ascii="Times New Roman" w:hAnsi="Times New Roman" w:cs="Times New Roman"/>
              </w:rPr>
            </w:pPr>
            <w:r w:rsidRPr="00AE0971">
              <w:rPr>
                <w:rFonts w:ascii="Times New Roman" w:hAnsi="Times New Roman" w:cs="Times New Roman"/>
              </w:rPr>
              <w:t>1</w:t>
            </w:r>
            <w:r w:rsidRPr="00AE0971" w:rsidR="001F3BA3">
              <w:rPr>
                <w:rFonts w:ascii="Times New Roman" w:hAnsi="Times New Roman" w:cs="Times New Roman"/>
              </w:rPr>
              <w:t>2</w:t>
            </w:r>
          </w:p>
        </w:tc>
        <w:tc>
          <w:tcPr>
            <w:tcW w:w="5467" w:type="dxa"/>
          </w:tcPr>
          <w:p w:rsidRPr="00AE0971" w:rsidR="00601301" w:rsidP="00601301" w:rsidRDefault="00601301" w14:paraId="14F33754" w14:textId="606C21DB">
            <w:pPr>
              <w:pStyle w:val="NoSpacing"/>
              <w:rPr>
                <w:rFonts w:ascii="Times New Roman" w:hAnsi="Times New Roman" w:cs="Times New Roman"/>
              </w:rPr>
            </w:pPr>
            <w:r w:rsidRPr="00AE0971">
              <w:rPr>
                <w:rFonts w:ascii="Times New Roman" w:hAnsi="Times New Roman" w:cs="Times New Roman"/>
              </w:rPr>
              <w:t xml:space="preserve">Close the Change </w:t>
            </w:r>
          </w:p>
        </w:tc>
        <w:tc>
          <w:tcPr>
            <w:tcW w:w="2250" w:type="dxa"/>
          </w:tcPr>
          <w:p w:rsidRPr="00AE0971" w:rsidR="00601301" w:rsidP="00954441" w:rsidRDefault="00601301" w14:paraId="519E40DF" w14:textId="77777777">
            <w:pPr>
              <w:pStyle w:val="NoSpacing"/>
              <w:rPr>
                <w:rFonts w:ascii="Times New Roman" w:hAnsi="Times New Roman" w:cs="Times New Roman"/>
              </w:rPr>
            </w:pPr>
          </w:p>
        </w:tc>
      </w:tr>
    </w:tbl>
    <w:p w:rsidRPr="00AE0971" w:rsidR="00601301" w:rsidP="00954441" w:rsidRDefault="00601301" w14:paraId="2B0A5032" w14:textId="77777777">
      <w:pPr>
        <w:pStyle w:val="NoSpacing"/>
        <w:rPr>
          <w:rFonts w:ascii="Times New Roman" w:hAnsi="Times New Roman" w:cs="Times New Roman"/>
        </w:rPr>
      </w:pPr>
    </w:p>
    <w:p w:rsidRPr="00AE0971" w:rsidR="008B1C77" w:rsidP="00264128" w:rsidRDefault="00954441" w14:paraId="23E7B21B" w14:textId="52CE3AAF">
      <w:pPr>
        <w:pStyle w:val="NoSpacing"/>
        <w:rPr>
          <w:rFonts w:ascii="Times New Roman" w:hAnsi="Times New Roman" w:cs="Times New Roman"/>
        </w:rPr>
      </w:pPr>
      <w:r w:rsidRPr="00AE0971">
        <w:rPr>
          <w:rFonts w:ascii="Times New Roman" w:hAnsi="Times New Roman" w:cs="Times New Roman"/>
        </w:rPr>
        <w:br w:type="textWrapping" w:clear="all"/>
      </w:r>
    </w:p>
    <w:p w:rsidRPr="00AE0971" w:rsidR="00DF68EA" w:rsidP="008E1B35" w:rsidRDefault="00DF68EA" w14:paraId="71D0CD14" w14:textId="77777777">
      <w:pPr>
        <w:pStyle w:val="NoSpacing"/>
        <w:rPr>
          <w:rFonts w:ascii="Times New Roman" w:hAnsi="Times New Roman" w:cs="Times New Roman"/>
          <w:b/>
          <w:bCs/>
        </w:rPr>
      </w:pPr>
    </w:p>
    <w:p w:rsidR="00CC780E" w:rsidRDefault="00CC780E" w14:paraId="614EC242" w14:textId="77777777">
      <w:pPr>
        <w:rPr>
          <w:rFonts w:ascii="Times New Roman" w:hAnsi="Times New Roman" w:cs="Times New Roman"/>
          <w:b/>
          <w:bCs/>
        </w:rPr>
      </w:pPr>
      <w:r>
        <w:rPr>
          <w:rFonts w:ascii="Times New Roman" w:hAnsi="Times New Roman" w:cs="Times New Roman"/>
          <w:b/>
          <w:bCs/>
        </w:rPr>
        <w:br w:type="page"/>
      </w:r>
    </w:p>
    <w:p w:rsidRPr="00AE0971" w:rsidR="007C4111" w:rsidP="008E1B35" w:rsidRDefault="007C4111" w14:paraId="221B59AB" w14:textId="6D81111B">
      <w:pPr>
        <w:pStyle w:val="NoSpacing"/>
        <w:rPr>
          <w:rFonts w:ascii="Times New Roman" w:hAnsi="Times New Roman" w:cs="Times New Roman"/>
          <w:b/>
          <w:bCs/>
        </w:rPr>
      </w:pPr>
      <w:r w:rsidRPr="00AE0971">
        <w:rPr>
          <w:rFonts w:ascii="Times New Roman" w:hAnsi="Times New Roman" w:cs="Times New Roman"/>
          <w:b/>
          <w:bCs/>
        </w:rPr>
        <w:lastRenderedPageBreak/>
        <w:t xml:space="preserve">Procedure </w:t>
      </w:r>
      <w:r w:rsidR="00820CDC">
        <w:rPr>
          <w:rFonts w:ascii="Times New Roman" w:hAnsi="Times New Roman" w:cs="Times New Roman"/>
          <w:b/>
          <w:bCs/>
        </w:rPr>
        <w:t>7</w:t>
      </w:r>
      <w:r w:rsidRPr="00AE0971">
        <w:rPr>
          <w:rFonts w:ascii="Times New Roman" w:hAnsi="Times New Roman" w:cs="Times New Roman"/>
          <w:b/>
          <w:bCs/>
        </w:rPr>
        <w:t>.</w:t>
      </w:r>
      <w:r w:rsidR="00DB6B4A">
        <w:rPr>
          <w:rFonts w:ascii="Times New Roman" w:hAnsi="Times New Roman" w:cs="Times New Roman"/>
          <w:b/>
          <w:bCs/>
        </w:rPr>
        <w:t>40.3</w:t>
      </w:r>
      <w:r w:rsidRPr="00AE0971">
        <w:rPr>
          <w:rFonts w:ascii="Times New Roman" w:hAnsi="Times New Roman" w:cs="Times New Roman"/>
          <w:b/>
          <w:bCs/>
        </w:rPr>
        <w:t xml:space="preserve"> – Magneto User Creation Change Request </w:t>
      </w:r>
    </w:p>
    <w:p w:rsidRPr="00AE0971" w:rsidR="007C4111" w:rsidP="007C4111" w:rsidRDefault="007C4111" w14:paraId="0E4BB3EA" w14:textId="7CF1C7F9">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 xml:space="preserve">The Magneto User Creation Change Request process will detail the steps involved in order to create a </w:t>
      </w:r>
      <w:r w:rsidRPr="00AE0971" w:rsidR="009B1CF6">
        <w:rPr>
          <w:rFonts w:ascii="Times New Roman" w:hAnsi="Times New Roman" w:cs="Times New Roman"/>
        </w:rPr>
        <w:t xml:space="preserve">new Magneto </w:t>
      </w:r>
      <w:r w:rsidRPr="00AE0971">
        <w:rPr>
          <w:rFonts w:ascii="Times New Roman" w:hAnsi="Times New Roman" w:cs="Times New Roman"/>
        </w:rPr>
        <w:t xml:space="preserve">user </w:t>
      </w:r>
      <w:r w:rsidRPr="00AE0971" w:rsidR="009B1CF6">
        <w:rPr>
          <w:rFonts w:ascii="Times New Roman" w:hAnsi="Times New Roman" w:cs="Times New Roman"/>
        </w:rPr>
        <w:t>account.</w:t>
      </w:r>
    </w:p>
    <w:p w:rsidRPr="00AE0971" w:rsidR="005C4F07" w:rsidP="007C4111" w:rsidRDefault="005C4F07" w14:paraId="757EB51A" w14:textId="2123FBF5">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After a magneto user creation change request is made</w:t>
      </w:r>
    </w:p>
    <w:p w:rsidRPr="00AE0971" w:rsidR="007C4111" w:rsidP="007C4111" w:rsidRDefault="007C4111" w14:paraId="0941D3BB"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7C4111" w:rsidP="000A1323" w:rsidRDefault="007C4111" w14:paraId="3D64577E" w14:textId="77777777">
      <w:pPr>
        <w:pStyle w:val="NoSpacing"/>
        <w:numPr>
          <w:ilvl w:val="0"/>
          <w:numId w:val="28"/>
        </w:numPr>
        <w:rPr>
          <w:rFonts w:ascii="Times New Roman" w:hAnsi="Times New Roman" w:cs="Times New Roman"/>
          <w:b/>
          <w:bCs/>
        </w:rPr>
      </w:pPr>
      <w:r w:rsidRPr="00AE0971">
        <w:rPr>
          <w:rFonts w:ascii="Times New Roman" w:hAnsi="Times New Roman" w:cs="Times New Roman"/>
        </w:rPr>
        <w:t>New member joins the program</w:t>
      </w:r>
    </w:p>
    <w:p w:rsidRPr="00AE0971" w:rsidR="007C4111" w:rsidP="007C4111" w:rsidRDefault="007C4111" w14:paraId="4D7D5D35" w14:textId="1AAC87BF">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Magneto</w:t>
      </w:r>
    </w:p>
    <w:p w:rsidRPr="00AE0971" w:rsidR="007C4111" w:rsidP="007C4111" w:rsidRDefault="007C4111" w14:paraId="5D6D8B53" w14:textId="77777777">
      <w:pPr>
        <w:pStyle w:val="NoSpacing"/>
        <w:rPr>
          <w:rFonts w:ascii="Times New Roman" w:hAnsi="Times New Roman" w:cs="Times New Roman"/>
        </w:rPr>
      </w:pPr>
    </w:p>
    <w:tbl>
      <w:tblPr>
        <w:tblpPr w:leftFromText="180" w:rightFromText="180" w:vertAnchor="text" w:tblpY="1"/>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05"/>
        <w:gridCol w:w="5490"/>
        <w:gridCol w:w="2335"/>
      </w:tblGrid>
      <w:tr w:rsidRPr="00AE0971" w:rsidR="007C4111" w:rsidTr="00E66059" w14:paraId="44DD701E" w14:textId="77777777">
        <w:tc>
          <w:tcPr>
            <w:tcW w:w="805" w:type="dxa"/>
            <w:shd w:val="clear" w:color="auto" w:fill="4472C4" w:themeFill="accent1"/>
          </w:tcPr>
          <w:p w:rsidRPr="00AE0971" w:rsidR="007C4111" w:rsidP="00936042" w:rsidRDefault="007C4111" w14:paraId="4E86DD85"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5490" w:type="dxa"/>
            <w:shd w:val="clear" w:color="auto" w:fill="4472C4" w:themeFill="accent1"/>
          </w:tcPr>
          <w:p w:rsidRPr="00AE0971" w:rsidR="007C4111" w:rsidP="00936042" w:rsidRDefault="007C4111" w14:paraId="26ED2683"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2335" w:type="dxa"/>
            <w:shd w:val="clear" w:color="auto" w:fill="4472C4" w:themeFill="accent1"/>
          </w:tcPr>
          <w:p w:rsidRPr="00AE0971" w:rsidR="007C4111" w:rsidP="00936042" w:rsidRDefault="007C4111" w14:paraId="72EB3858"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7C4111" w:rsidTr="00E66059" w14:paraId="6D6A8151" w14:textId="77777777">
        <w:tc>
          <w:tcPr>
            <w:tcW w:w="805" w:type="dxa"/>
          </w:tcPr>
          <w:p w:rsidRPr="00AE0971" w:rsidR="007C4111" w:rsidP="00936042" w:rsidRDefault="007C4111" w14:paraId="7E231B51" w14:textId="77777777">
            <w:pPr>
              <w:pStyle w:val="NoSpacing"/>
              <w:rPr>
                <w:rFonts w:ascii="Times New Roman" w:hAnsi="Times New Roman" w:cs="Times New Roman"/>
              </w:rPr>
            </w:pPr>
            <w:r w:rsidRPr="00AE0971">
              <w:rPr>
                <w:rFonts w:ascii="Times New Roman" w:hAnsi="Times New Roman" w:cs="Times New Roman"/>
              </w:rPr>
              <w:t>1.</w:t>
            </w:r>
          </w:p>
        </w:tc>
        <w:tc>
          <w:tcPr>
            <w:tcW w:w="5490" w:type="dxa"/>
          </w:tcPr>
          <w:p w:rsidRPr="00AE0971" w:rsidR="007C4111" w:rsidP="00936042" w:rsidRDefault="007C4111" w14:paraId="23DBEC43" w14:textId="77777777">
            <w:pPr>
              <w:pStyle w:val="NoSpacing"/>
              <w:rPr>
                <w:rFonts w:ascii="Times New Roman" w:hAnsi="Times New Roman" w:cs="Times New Roman"/>
              </w:rPr>
            </w:pPr>
            <w:r w:rsidRPr="00AE0971">
              <w:rPr>
                <w:rFonts w:ascii="Times New Roman" w:hAnsi="Times New Roman" w:cs="Times New Roman"/>
              </w:rPr>
              <w:t>Change request submitted</w:t>
            </w:r>
          </w:p>
        </w:tc>
        <w:tc>
          <w:tcPr>
            <w:tcW w:w="2335" w:type="dxa"/>
          </w:tcPr>
          <w:p w:rsidRPr="00AE0971" w:rsidR="007C4111" w:rsidP="00936042" w:rsidRDefault="007C4111" w14:paraId="4703874D" w14:textId="77777777">
            <w:pPr>
              <w:pStyle w:val="NoSpacing"/>
              <w:rPr>
                <w:rFonts w:ascii="Times New Roman" w:hAnsi="Times New Roman" w:cs="Times New Roman"/>
              </w:rPr>
            </w:pPr>
          </w:p>
        </w:tc>
      </w:tr>
      <w:tr w:rsidRPr="00AE0971" w:rsidR="007C4111" w:rsidTr="00E66059" w14:paraId="5C44AC8B" w14:textId="77777777">
        <w:tc>
          <w:tcPr>
            <w:tcW w:w="805" w:type="dxa"/>
          </w:tcPr>
          <w:p w:rsidRPr="00AE0971" w:rsidR="007C4111" w:rsidP="00936042" w:rsidRDefault="007C4111" w14:paraId="29EFF34B" w14:textId="77777777">
            <w:pPr>
              <w:pStyle w:val="NoSpacing"/>
              <w:rPr>
                <w:rFonts w:ascii="Times New Roman" w:hAnsi="Times New Roman" w:cs="Times New Roman"/>
              </w:rPr>
            </w:pPr>
            <w:r w:rsidRPr="00AE0971">
              <w:rPr>
                <w:rFonts w:ascii="Times New Roman" w:hAnsi="Times New Roman" w:cs="Times New Roman"/>
              </w:rPr>
              <w:t>2.</w:t>
            </w:r>
          </w:p>
        </w:tc>
        <w:tc>
          <w:tcPr>
            <w:tcW w:w="5490" w:type="dxa"/>
          </w:tcPr>
          <w:p w:rsidRPr="00AE0971" w:rsidR="007C4111" w:rsidP="00936042" w:rsidRDefault="007C4111" w14:paraId="75554941" w14:textId="77777777">
            <w:pPr>
              <w:pStyle w:val="NoSpacing"/>
              <w:rPr>
                <w:rFonts w:ascii="Times New Roman" w:hAnsi="Times New Roman" w:cs="Times New Roman"/>
              </w:rPr>
            </w:pPr>
            <w:r w:rsidRPr="00AE0971">
              <w:rPr>
                <w:rFonts w:ascii="Times New Roman" w:hAnsi="Times New Roman" w:cs="Times New Roman"/>
              </w:rPr>
              <w:t>Classified as a User Creation request</w:t>
            </w:r>
          </w:p>
        </w:tc>
        <w:tc>
          <w:tcPr>
            <w:tcW w:w="2335" w:type="dxa"/>
          </w:tcPr>
          <w:p w:rsidRPr="00AE0971" w:rsidR="007C4111" w:rsidP="00936042" w:rsidRDefault="007C4111" w14:paraId="63E8279D" w14:textId="77777777">
            <w:pPr>
              <w:pStyle w:val="NoSpacing"/>
              <w:rPr>
                <w:rFonts w:ascii="Times New Roman" w:hAnsi="Times New Roman" w:cs="Times New Roman"/>
              </w:rPr>
            </w:pPr>
          </w:p>
        </w:tc>
      </w:tr>
      <w:tr w:rsidRPr="00AE0971" w:rsidR="007C4111" w:rsidTr="00E66059" w14:paraId="3E806D75" w14:textId="77777777">
        <w:trPr>
          <w:trHeight w:val="314"/>
        </w:trPr>
        <w:tc>
          <w:tcPr>
            <w:tcW w:w="805" w:type="dxa"/>
          </w:tcPr>
          <w:p w:rsidRPr="00AE0971" w:rsidR="007C4111" w:rsidP="00936042" w:rsidRDefault="007C4111" w14:paraId="519C29A9" w14:textId="77777777">
            <w:pPr>
              <w:pStyle w:val="NoSpacing"/>
              <w:rPr>
                <w:rFonts w:ascii="Times New Roman" w:hAnsi="Times New Roman" w:cs="Times New Roman"/>
              </w:rPr>
            </w:pPr>
            <w:r w:rsidRPr="00AE0971">
              <w:rPr>
                <w:rFonts w:ascii="Times New Roman" w:hAnsi="Times New Roman" w:cs="Times New Roman"/>
              </w:rPr>
              <w:t>3.</w:t>
            </w:r>
          </w:p>
        </w:tc>
        <w:tc>
          <w:tcPr>
            <w:tcW w:w="5490" w:type="dxa"/>
          </w:tcPr>
          <w:p w:rsidRPr="00AE0971" w:rsidR="007C4111" w:rsidP="00936042" w:rsidRDefault="007C4111" w14:paraId="6EF71813" w14:textId="77777777">
            <w:pPr>
              <w:pStyle w:val="NoSpacing"/>
              <w:rPr>
                <w:rFonts w:ascii="Times New Roman" w:hAnsi="Times New Roman" w:cs="Times New Roman"/>
              </w:rPr>
            </w:pPr>
            <w:r w:rsidRPr="00AE0971">
              <w:rPr>
                <w:rFonts w:ascii="Times New Roman" w:hAnsi="Times New Roman" w:cs="Times New Roman"/>
              </w:rPr>
              <w:t>Customer approves account creation request</w:t>
            </w:r>
          </w:p>
        </w:tc>
        <w:tc>
          <w:tcPr>
            <w:tcW w:w="2335" w:type="dxa"/>
          </w:tcPr>
          <w:p w:rsidRPr="00AE0971" w:rsidR="007C4111" w:rsidP="00936042" w:rsidRDefault="007C4111" w14:paraId="18638F62" w14:textId="77777777">
            <w:pPr>
              <w:pStyle w:val="NoSpacing"/>
              <w:rPr>
                <w:rFonts w:ascii="Times New Roman" w:hAnsi="Times New Roman" w:cs="Times New Roman"/>
              </w:rPr>
            </w:pPr>
          </w:p>
        </w:tc>
      </w:tr>
      <w:tr w:rsidRPr="00AE0971" w:rsidR="001F3BA3" w:rsidTr="00E66059" w14:paraId="6BDE94FD" w14:textId="77777777">
        <w:trPr>
          <w:trHeight w:val="314"/>
        </w:trPr>
        <w:tc>
          <w:tcPr>
            <w:tcW w:w="805" w:type="dxa"/>
          </w:tcPr>
          <w:p w:rsidRPr="00AE0971" w:rsidR="001F3BA3" w:rsidP="00936042" w:rsidRDefault="001F3BA3" w14:paraId="53366526" w14:textId="7C3E411C">
            <w:pPr>
              <w:pStyle w:val="NoSpacing"/>
              <w:rPr>
                <w:rFonts w:ascii="Times New Roman" w:hAnsi="Times New Roman" w:cs="Times New Roman"/>
              </w:rPr>
            </w:pPr>
            <w:r w:rsidRPr="00AE0971">
              <w:rPr>
                <w:rFonts w:ascii="Times New Roman" w:hAnsi="Times New Roman" w:cs="Times New Roman"/>
              </w:rPr>
              <w:t>4.</w:t>
            </w:r>
          </w:p>
        </w:tc>
        <w:tc>
          <w:tcPr>
            <w:tcW w:w="5490" w:type="dxa"/>
          </w:tcPr>
          <w:p w:rsidRPr="00AE0971" w:rsidR="001F3BA3" w:rsidP="00936042" w:rsidRDefault="001F3BA3" w14:paraId="68D34688" w14:textId="62357804">
            <w:pPr>
              <w:pStyle w:val="NoSpacing"/>
              <w:rPr>
                <w:rFonts w:ascii="Times New Roman" w:hAnsi="Times New Roman" w:cs="Times New Roman"/>
              </w:rPr>
            </w:pPr>
            <w:r w:rsidRPr="00AE0971">
              <w:rPr>
                <w:rFonts w:ascii="Times New Roman" w:hAnsi="Times New Roman" w:cs="Times New Roman"/>
              </w:rPr>
              <w:t>Request is approved by ISSO</w:t>
            </w:r>
          </w:p>
        </w:tc>
        <w:tc>
          <w:tcPr>
            <w:tcW w:w="2335" w:type="dxa"/>
          </w:tcPr>
          <w:p w:rsidRPr="00AE0971" w:rsidR="001F3BA3" w:rsidP="00936042" w:rsidRDefault="001F3BA3" w14:paraId="0C45C68C" w14:textId="77777777">
            <w:pPr>
              <w:pStyle w:val="NoSpacing"/>
              <w:rPr>
                <w:rFonts w:ascii="Times New Roman" w:hAnsi="Times New Roman" w:cs="Times New Roman"/>
              </w:rPr>
            </w:pPr>
          </w:p>
        </w:tc>
      </w:tr>
      <w:tr w:rsidRPr="00AE0971" w:rsidR="007C4111" w:rsidTr="00E66059" w14:paraId="0A431C28" w14:textId="77777777">
        <w:tc>
          <w:tcPr>
            <w:tcW w:w="805" w:type="dxa"/>
          </w:tcPr>
          <w:p w:rsidRPr="00AE0971" w:rsidR="007C4111" w:rsidP="00936042" w:rsidRDefault="001F3BA3" w14:paraId="5FF3E696" w14:textId="6291A3AD">
            <w:pPr>
              <w:pStyle w:val="NoSpacing"/>
              <w:rPr>
                <w:rFonts w:ascii="Times New Roman" w:hAnsi="Times New Roman" w:cs="Times New Roman"/>
              </w:rPr>
            </w:pPr>
            <w:r w:rsidRPr="00AE0971">
              <w:rPr>
                <w:rFonts w:ascii="Times New Roman" w:hAnsi="Times New Roman" w:cs="Times New Roman"/>
              </w:rPr>
              <w:t>5</w:t>
            </w:r>
            <w:r w:rsidRPr="00AE0971" w:rsidR="007C4111">
              <w:rPr>
                <w:rFonts w:ascii="Times New Roman" w:hAnsi="Times New Roman" w:cs="Times New Roman"/>
              </w:rPr>
              <w:t>.</w:t>
            </w:r>
          </w:p>
        </w:tc>
        <w:tc>
          <w:tcPr>
            <w:tcW w:w="5490" w:type="dxa"/>
          </w:tcPr>
          <w:p w:rsidRPr="00AE0971" w:rsidR="007C4111" w:rsidP="00936042" w:rsidRDefault="007C4111" w14:paraId="2AE1F477" w14:textId="77777777">
            <w:pPr>
              <w:pStyle w:val="NoSpacing"/>
              <w:rPr>
                <w:rFonts w:ascii="Times New Roman" w:hAnsi="Times New Roman" w:cs="Times New Roman"/>
              </w:rPr>
            </w:pPr>
            <w:r w:rsidRPr="00AE0971">
              <w:rPr>
                <w:rFonts w:ascii="Times New Roman" w:hAnsi="Times New Roman" w:cs="Times New Roman"/>
              </w:rPr>
              <w:t>Request is approved by the NOC Manager</w:t>
            </w:r>
          </w:p>
        </w:tc>
        <w:tc>
          <w:tcPr>
            <w:tcW w:w="2335" w:type="dxa"/>
          </w:tcPr>
          <w:p w:rsidRPr="00AE0971" w:rsidR="007C4111" w:rsidP="00936042" w:rsidRDefault="007C4111" w14:paraId="396C4941" w14:textId="77777777">
            <w:pPr>
              <w:pStyle w:val="NoSpacing"/>
              <w:rPr>
                <w:rFonts w:ascii="Times New Roman" w:hAnsi="Times New Roman" w:cs="Times New Roman"/>
              </w:rPr>
            </w:pPr>
          </w:p>
        </w:tc>
      </w:tr>
      <w:tr w:rsidRPr="00AE0971" w:rsidR="007C4111" w:rsidTr="00E66059" w14:paraId="0F8DD7EE" w14:textId="77777777">
        <w:tc>
          <w:tcPr>
            <w:tcW w:w="805" w:type="dxa"/>
          </w:tcPr>
          <w:p w:rsidRPr="00AE0971" w:rsidR="007C4111" w:rsidP="00936042" w:rsidRDefault="001F3BA3" w14:paraId="4B9BE054" w14:textId="08410662">
            <w:pPr>
              <w:pStyle w:val="NoSpacing"/>
              <w:rPr>
                <w:rFonts w:ascii="Times New Roman" w:hAnsi="Times New Roman" w:cs="Times New Roman"/>
              </w:rPr>
            </w:pPr>
            <w:r w:rsidRPr="00AE0971">
              <w:rPr>
                <w:rFonts w:ascii="Times New Roman" w:hAnsi="Times New Roman" w:cs="Times New Roman"/>
              </w:rPr>
              <w:t>6</w:t>
            </w:r>
            <w:r w:rsidRPr="00AE0971" w:rsidR="007C4111">
              <w:rPr>
                <w:rFonts w:ascii="Times New Roman" w:hAnsi="Times New Roman" w:cs="Times New Roman"/>
              </w:rPr>
              <w:t>.</w:t>
            </w:r>
          </w:p>
        </w:tc>
        <w:tc>
          <w:tcPr>
            <w:tcW w:w="5490" w:type="dxa"/>
          </w:tcPr>
          <w:p w:rsidRPr="00AE0971" w:rsidR="007C4111" w:rsidP="00936042" w:rsidRDefault="007C4111" w14:paraId="35F9E064" w14:textId="77777777">
            <w:pPr>
              <w:pStyle w:val="NoSpacing"/>
              <w:rPr>
                <w:rFonts w:ascii="Times New Roman" w:hAnsi="Times New Roman" w:cs="Times New Roman"/>
              </w:rPr>
            </w:pPr>
            <w:r w:rsidRPr="00AE0971">
              <w:rPr>
                <w:rFonts w:ascii="Times New Roman" w:hAnsi="Times New Roman" w:cs="Times New Roman"/>
              </w:rPr>
              <w:t>Request is approved by PII Manager</w:t>
            </w:r>
          </w:p>
        </w:tc>
        <w:tc>
          <w:tcPr>
            <w:tcW w:w="2335" w:type="dxa"/>
          </w:tcPr>
          <w:p w:rsidRPr="00AE0971" w:rsidR="007C4111" w:rsidP="00936042" w:rsidRDefault="007C4111" w14:paraId="4E22290E" w14:textId="77777777">
            <w:pPr>
              <w:pStyle w:val="NoSpacing"/>
              <w:rPr>
                <w:rFonts w:ascii="Times New Roman" w:hAnsi="Times New Roman" w:cs="Times New Roman"/>
              </w:rPr>
            </w:pPr>
          </w:p>
        </w:tc>
      </w:tr>
      <w:tr w:rsidRPr="00AE0971" w:rsidR="007C4111" w:rsidTr="00E66059" w14:paraId="5E54E76A" w14:textId="77777777">
        <w:tc>
          <w:tcPr>
            <w:tcW w:w="805" w:type="dxa"/>
          </w:tcPr>
          <w:p w:rsidRPr="00AE0971" w:rsidR="007C4111" w:rsidP="00936042" w:rsidRDefault="001F3BA3" w14:paraId="4FA170C5" w14:textId="419E8B9C">
            <w:pPr>
              <w:pStyle w:val="NoSpacing"/>
              <w:rPr>
                <w:rFonts w:ascii="Times New Roman" w:hAnsi="Times New Roman" w:cs="Times New Roman"/>
              </w:rPr>
            </w:pPr>
            <w:r w:rsidRPr="00AE0971">
              <w:rPr>
                <w:rFonts w:ascii="Times New Roman" w:hAnsi="Times New Roman" w:cs="Times New Roman"/>
              </w:rPr>
              <w:t>7</w:t>
            </w:r>
            <w:r w:rsidRPr="00AE0971" w:rsidR="007C4111">
              <w:rPr>
                <w:rFonts w:ascii="Times New Roman" w:hAnsi="Times New Roman" w:cs="Times New Roman"/>
              </w:rPr>
              <w:t>.</w:t>
            </w:r>
          </w:p>
        </w:tc>
        <w:tc>
          <w:tcPr>
            <w:tcW w:w="5490" w:type="dxa"/>
          </w:tcPr>
          <w:p w:rsidRPr="00AE0971" w:rsidR="007C4111" w:rsidP="00936042" w:rsidRDefault="007C4111" w14:paraId="08FA9B3C" w14:textId="749AE92E">
            <w:pPr>
              <w:pStyle w:val="NoSpacing"/>
              <w:rPr>
                <w:rFonts w:ascii="Times New Roman" w:hAnsi="Times New Roman" w:cs="Times New Roman"/>
              </w:rPr>
            </w:pPr>
            <w:r w:rsidRPr="00AE0971">
              <w:rPr>
                <w:rFonts w:ascii="Times New Roman" w:hAnsi="Times New Roman" w:cs="Times New Roman"/>
              </w:rPr>
              <w:t>Create account</w:t>
            </w:r>
          </w:p>
        </w:tc>
        <w:tc>
          <w:tcPr>
            <w:tcW w:w="2335" w:type="dxa"/>
          </w:tcPr>
          <w:p w:rsidRPr="00AE0971" w:rsidR="007C4111" w:rsidP="00936042" w:rsidRDefault="007C4111" w14:paraId="1121F230" w14:textId="77777777">
            <w:pPr>
              <w:pStyle w:val="NoSpacing"/>
              <w:rPr>
                <w:rFonts w:ascii="Times New Roman" w:hAnsi="Times New Roman" w:cs="Times New Roman"/>
              </w:rPr>
            </w:pPr>
          </w:p>
        </w:tc>
      </w:tr>
      <w:tr w:rsidRPr="00AE0971" w:rsidR="007C4111" w:rsidTr="00E66059" w14:paraId="7C847B65" w14:textId="77777777">
        <w:tc>
          <w:tcPr>
            <w:tcW w:w="805" w:type="dxa"/>
          </w:tcPr>
          <w:p w:rsidRPr="00AE0971" w:rsidR="007C4111" w:rsidP="00936042" w:rsidRDefault="001F3BA3" w14:paraId="7A3EAE63" w14:textId="7A5EA760">
            <w:pPr>
              <w:pStyle w:val="NoSpacing"/>
              <w:rPr>
                <w:rFonts w:ascii="Times New Roman" w:hAnsi="Times New Roman" w:cs="Times New Roman"/>
              </w:rPr>
            </w:pPr>
            <w:r w:rsidRPr="00AE0971">
              <w:rPr>
                <w:rFonts w:ascii="Times New Roman" w:hAnsi="Times New Roman" w:cs="Times New Roman"/>
              </w:rPr>
              <w:t>8</w:t>
            </w:r>
            <w:r w:rsidRPr="00AE0971" w:rsidR="007C4111">
              <w:rPr>
                <w:rFonts w:ascii="Times New Roman" w:hAnsi="Times New Roman" w:cs="Times New Roman"/>
              </w:rPr>
              <w:t>.</w:t>
            </w:r>
          </w:p>
        </w:tc>
        <w:tc>
          <w:tcPr>
            <w:tcW w:w="5490" w:type="dxa"/>
          </w:tcPr>
          <w:p w:rsidRPr="00AE0971" w:rsidR="007C4111" w:rsidP="00936042" w:rsidRDefault="007C4111" w14:paraId="51B506D9" w14:textId="11204407">
            <w:pPr>
              <w:pStyle w:val="NoSpacing"/>
              <w:rPr>
                <w:rFonts w:ascii="Times New Roman" w:hAnsi="Times New Roman" w:cs="Times New Roman"/>
              </w:rPr>
            </w:pPr>
            <w:r w:rsidRPr="00AE0971">
              <w:rPr>
                <w:rFonts w:ascii="Times New Roman" w:hAnsi="Times New Roman" w:cs="Times New Roman"/>
              </w:rPr>
              <w:t>Generate New ID</w:t>
            </w:r>
          </w:p>
        </w:tc>
        <w:tc>
          <w:tcPr>
            <w:tcW w:w="2335" w:type="dxa"/>
          </w:tcPr>
          <w:p w:rsidRPr="00AE0971" w:rsidR="007C4111" w:rsidP="00936042" w:rsidRDefault="007C4111" w14:paraId="202D9CA2" w14:textId="77777777">
            <w:pPr>
              <w:pStyle w:val="NoSpacing"/>
              <w:rPr>
                <w:rFonts w:ascii="Times New Roman" w:hAnsi="Times New Roman" w:cs="Times New Roman"/>
              </w:rPr>
            </w:pPr>
            <w:r w:rsidRPr="00AE0971">
              <w:rPr>
                <w:rFonts w:ascii="Times New Roman" w:hAnsi="Times New Roman" w:cs="Times New Roman"/>
              </w:rPr>
              <w:t>First 3 letters of first name</w:t>
            </w:r>
          </w:p>
          <w:p w:rsidRPr="00AE0971" w:rsidR="007C4111" w:rsidP="00936042" w:rsidRDefault="007C4111" w14:paraId="12C7AB18" w14:textId="77777777">
            <w:pPr>
              <w:pStyle w:val="NoSpacing"/>
              <w:rPr>
                <w:rFonts w:ascii="Times New Roman" w:hAnsi="Times New Roman" w:cs="Times New Roman"/>
              </w:rPr>
            </w:pPr>
            <w:r w:rsidRPr="00AE0971">
              <w:rPr>
                <w:rFonts w:ascii="Times New Roman" w:hAnsi="Times New Roman" w:cs="Times New Roman"/>
              </w:rPr>
              <w:t>First 5 letters of last name</w:t>
            </w:r>
          </w:p>
          <w:p w:rsidRPr="00AE0971" w:rsidR="007C4111" w:rsidP="00936042" w:rsidRDefault="007C4111" w14:paraId="28D4887A" w14:textId="3A658F5A">
            <w:pPr>
              <w:pStyle w:val="NoSpacing"/>
              <w:rPr>
                <w:rFonts w:ascii="Times New Roman" w:hAnsi="Times New Roman" w:cs="Times New Roman"/>
              </w:rPr>
            </w:pPr>
            <w:r w:rsidRPr="00AE0971">
              <w:rPr>
                <w:rFonts w:ascii="Times New Roman" w:hAnsi="Times New Roman" w:cs="Times New Roman"/>
              </w:rPr>
              <w:t xml:space="preserve">Numeric designator </w:t>
            </w:r>
            <w:proofErr w:type="spellStart"/>
            <w:r w:rsidRPr="00AE0971">
              <w:rPr>
                <w:rFonts w:ascii="Times New Roman" w:hAnsi="Times New Roman" w:cs="Times New Roman"/>
              </w:rPr>
              <w:t>Eg</w:t>
            </w:r>
            <w:proofErr w:type="spellEnd"/>
            <w:r w:rsidRPr="00AE0971">
              <w:rPr>
                <w:rFonts w:ascii="Times New Roman" w:hAnsi="Times New Roman" w:cs="Times New Roman"/>
              </w:rPr>
              <w:t>: Geowashi01 (no duplicates of existing or previous accounts)</w:t>
            </w:r>
          </w:p>
        </w:tc>
      </w:tr>
      <w:tr w:rsidRPr="00AE0971" w:rsidR="007C4111" w:rsidTr="00E66059" w14:paraId="224052E9" w14:textId="77777777">
        <w:tc>
          <w:tcPr>
            <w:tcW w:w="805" w:type="dxa"/>
          </w:tcPr>
          <w:p w:rsidRPr="00AE0971" w:rsidR="007C4111" w:rsidP="00936042" w:rsidRDefault="001F3BA3" w14:paraId="017ED20C" w14:textId="1C480790">
            <w:pPr>
              <w:pStyle w:val="NoSpacing"/>
              <w:rPr>
                <w:rFonts w:ascii="Times New Roman" w:hAnsi="Times New Roman" w:cs="Times New Roman"/>
              </w:rPr>
            </w:pPr>
            <w:r w:rsidRPr="00AE0971">
              <w:rPr>
                <w:rFonts w:ascii="Times New Roman" w:hAnsi="Times New Roman" w:cs="Times New Roman"/>
              </w:rPr>
              <w:t>9</w:t>
            </w:r>
            <w:r w:rsidRPr="00AE0971" w:rsidR="007C4111">
              <w:rPr>
                <w:rFonts w:ascii="Times New Roman" w:hAnsi="Times New Roman" w:cs="Times New Roman"/>
              </w:rPr>
              <w:t>.</w:t>
            </w:r>
          </w:p>
        </w:tc>
        <w:tc>
          <w:tcPr>
            <w:tcW w:w="5490" w:type="dxa"/>
          </w:tcPr>
          <w:p w:rsidRPr="00AE0971" w:rsidR="007C4111" w:rsidP="00936042" w:rsidRDefault="007C4111" w14:paraId="794CCFAD" w14:textId="728D2A6D">
            <w:pPr>
              <w:pStyle w:val="NoSpacing"/>
              <w:rPr>
                <w:rFonts w:ascii="Times New Roman" w:hAnsi="Times New Roman" w:cs="Times New Roman"/>
              </w:rPr>
            </w:pPr>
            <w:r w:rsidRPr="00AE0971">
              <w:rPr>
                <w:rFonts w:ascii="Times New Roman" w:hAnsi="Times New Roman" w:cs="Times New Roman"/>
              </w:rPr>
              <w:t>Generate initial password and set password to change during first login</w:t>
            </w:r>
          </w:p>
        </w:tc>
        <w:tc>
          <w:tcPr>
            <w:tcW w:w="2335" w:type="dxa"/>
          </w:tcPr>
          <w:p w:rsidRPr="00AE0971" w:rsidR="007C4111" w:rsidP="00936042" w:rsidRDefault="007C4111" w14:paraId="12C81E55" w14:textId="77777777">
            <w:pPr>
              <w:pStyle w:val="NoSpacing"/>
              <w:rPr>
                <w:rFonts w:ascii="Times New Roman" w:hAnsi="Times New Roman" w:cs="Times New Roman"/>
              </w:rPr>
            </w:pPr>
          </w:p>
        </w:tc>
      </w:tr>
      <w:tr w:rsidRPr="00AE0971" w:rsidR="007C4111" w:rsidTr="00E66059" w14:paraId="4992B904" w14:textId="77777777">
        <w:tc>
          <w:tcPr>
            <w:tcW w:w="805" w:type="dxa"/>
          </w:tcPr>
          <w:p w:rsidRPr="00AE0971" w:rsidR="007C4111" w:rsidP="00936042" w:rsidRDefault="001F3BA3" w14:paraId="18B978AF" w14:textId="1256D231">
            <w:pPr>
              <w:pStyle w:val="NoSpacing"/>
              <w:rPr>
                <w:rFonts w:ascii="Times New Roman" w:hAnsi="Times New Roman" w:cs="Times New Roman"/>
              </w:rPr>
            </w:pPr>
            <w:r w:rsidRPr="00AE0971">
              <w:rPr>
                <w:rFonts w:ascii="Times New Roman" w:hAnsi="Times New Roman" w:cs="Times New Roman"/>
              </w:rPr>
              <w:t>10</w:t>
            </w:r>
            <w:r w:rsidRPr="00AE0971" w:rsidR="007C4111">
              <w:rPr>
                <w:rFonts w:ascii="Times New Roman" w:hAnsi="Times New Roman" w:cs="Times New Roman"/>
              </w:rPr>
              <w:t>.</w:t>
            </w:r>
          </w:p>
        </w:tc>
        <w:tc>
          <w:tcPr>
            <w:tcW w:w="5490" w:type="dxa"/>
          </w:tcPr>
          <w:p w:rsidRPr="00AE0971" w:rsidR="007C4111" w:rsidP="00936042" w:rsidRDefault="007C4111" w14:paraId="1E57825B" w14:textId="170FA80A">
            <w:pPr>
              <w:pStyle w:val="NoSpacing"/>
              <w:rPr>
                <w:rFonts w:ascii="Times New Roman" w:hAnsi="Times New Roman" w:cs="Times New Roman"/>
              </w:rPr>
            </w:pPr>
            <w:r w:rsidRPr="00AE0971">
              <w:rPr>
                <w:rFonts w:ascii="Times New Roman" w:hAnsi="Times New Roman" w:cs="Times New Roman"/>
              </w:rPr>
              <w:t>Provide usernames via encrypted email</w:t>
            </w:r>
          </w:p>
        </w:tc>
        <w:tc>
          <w:tcPr>
            <w:tcW w:w="2335" w:type="dxa"/>
          </w:tcPr>
          <w:p w:rsidRPr="00AE0971" w:rsidR="007C4111" w:rsidP="00936042" w:rsidRDefault="007C4111" w14:paraId="1E309A0D" w14:textId="77777777">
            <w:pPr>
              <w:pStyle w:val="NoSpacing"/>
              <w:rPr>
                <w:rFonts w:ascii="Times New Roman" w:hAnsi="Times New Roman" w:cs="Times New Roman"/>
              </w:rPr>
            </w:pPr>
          </w:p>
        </w:tc>
      </w:tr>
      <w:tr w:rsidRPr="00AE0971" w:rsidR="007C4111" w:rsidTr="00E66059" w14:paraId="6B4F90F4" w14:textId="77777777">
        <w:tc>
          <w:tcPr>
            <w:tcW w:w="805" w:type="dxa"/>
          </w:tcPr>
          <w:p w:rsidRPr="00AE0971" w:rsidR="007C4111" w:rsidP="00936042" w:rsidRDefault="007C4111" w14:paraId="1CD0B58F" w14:textId="27CA6217">
            <w:pPr>
              <w:pStyle w:val="NoSpacing"/>
              <w:rPr>
                <w:rFonts w:ascii="Times New Roman" w:hAnsi="Times New Roman" w:cs="Times New Roman"/>
              </w:rPr>
            </w:pPr>
            <w:r w:rsidRPr="00AE0971">
              <w:rPr>
                <w:rFonts w:ascii="Times New Roman" w:hAnsi="Times New Roman" w:cs="Times New Roman"/>
              </w:rPr>
              <w:t>1</w:t>
            </w:r>
            <w:r w:rsidRPr="00AE0971" w:rsidR="001F3BA3">
              <w:rPr>
                <w:rFonts w:ascii="Times New Roman" w:hAnsi="Times New Roman" w:cs="Times New Roman"/>
              </w:rPr>
              <w:t>1</w:t>
            </w:r>
            <w:r w:rsidRPr="00AE0971">
              <w:rPr>
                <w:rFonts w:ascii="Times New Roman" w:hAnsi="Times New Roman" w:cs="Times New Roman"/>
              </w:rPr>
              <w:t>.</w:t>
            </w:r>
          </w:p>
        </w:tc>
        <w:tc>
          <w:tcPr>
            <w:tcW w:w="5490" w:type="dxa"/>
          </w:tcPr>
          <w:p w:rsidRPr="00AE0971" w:rsidR="007C4111" w:rsidP="00936042" w:rsidRDefault="007C4111" w14:paraId="0DD1E008" w14:textId="56AD2EAE">
            <w:pPr>
              <w:pStyle w:val="NoSpacing"/>
              <w:rPr>
                <w:rFonts w:ascii="Times New Roman" w:hAnsi="Times New Roman" w:cs="Times New Roman"/>
              </w:rPr>
            </w:pPr>
            <w:r w:rsidRPr="00AE0971">
              <w:rPr>
                <w:rFonts w:ascii="Times New Roman" w:hAnsi="Times New Roman" w:cs="Times New Roman"/>
              </w:rPr>
              <w:t xml:space="preserve">Provide </w:t>
            </w:r>
            <w:proofErr w:type="gramStart"/>
            <w:r w:rsidRPr="00AE0971">
              <w:rPr>
                <w:rFonts w:ascii="Times New Roman" w:hAnsi="Times New Roman" w:cs="Times New Roman"/>
              </w:rPr>
              <w:t>one time</w:t>
            </w:r>
            <w:proofErr w:type="gramEnd"/>
            <w:r w:rsidRPr="00AE0971">
              <w:rPr>
                <w:rFonts w:ascii="Times New Roman" w:hAnsi="Times New Roman" w:cs="Times New Roman"/>
              </w:rPr>
              <w:t xml:space="preserve"> pw in encrypted email</w:t>
            </w:r>
          </w:p>
        </w:tc>
        <w:tc>
          <w:tcPr>
            <w:tcW w:w="2335" w:type="dxa"/>
          </w:tcPr>
          <w:p w:rsidRPr="00AE0971" w:rsidR="007C4111" w:rsidP="00936042" w:rsidRDefault="007C4111" w14:paraId="478C4568" w14:textId="77777777">
            <w:pPr>
              <w:pStyle w:val="NoSpacing"/>
              <w:rPr>
                <w:rFonts w:ascii="Times New Roman" w:hAnsi="Times New Roman" w:cs="Times New Roman"/>
              </w:rPr>
            </w:pPr>
          </w:p>
        </w:tc>
      </w:tr>
      <w:tr w:rsidRPr="00AE0971" w:rsidR="007C4111" w:rsidTr="00E66059" w14:paraId="2953AFF3" w14:textId="77777777">
        <w:tc>
          <w:tcPr>
            <w:tcW w:w="805" w:type="dxa"/>
          </w:tcPr>
          <w:p w:rsidRPr="00AE0971" w:rsidR="007C4111" w:rsidP="00936042" w:rsidRDefault="007C4111" w14:paraId="6678C93D" w14:textId="1A21E05A">
            <w:pPr>
              <w:pStyle w:val="NoSpacing"/>
              <w:rPr>
                <w:rFonts w:ascii="Times New Roman" w:hAnsi="Times New Roman" w:cs="Times New Roman"/>
              </w:rPr>
            </w:pPr>
            <w:r w:rsidRPr="00AE0971">
              <w:rPr>
                <w:rFonts w:ascii="Times New Roman" w:hAnsi="Times New Roman" w:cs="Times New Roman"/>
              </w:rPr>
              <w:t>1</w:t>
            </w:r>
            <w:r w:rsidRPr="00AE0971" w:rsidR="001F3BA3">
              <w:rPr>
                <w:rFonts w:ascii="Times New Roman" w:hAnsi="Times New Roman" w:cs="Times New Roman"/>
              </w:rPr>
              <w:t>2</w:t>
            </w:r>
            <w:r w:rsidRPr="00AE0971">
              <w:rPr>
                <w:rFonts w:ascii="Times New Roman" w:hAnsi="Times New Roman" w:cs="Times New Roman"/>
              </w:rPr>
              <w:t>.</w:t>
            </w:r>
          </w:p>
        </w:tc>
        <w:tc>
          <w:tcPr>
            <w:tcW w:w="5490" w:type="dxa"/>
          </w:tcPr>
          <w:p w:rsidRPr="00AE0971" w:rsidR="007C4111" w:rsidP="00936042" w:rsidRDefault="007C4111" w14:paraId="42CD18E1" w14:textId="7EBD744E">
            <w:pPr>
              <w:pStyle w:val="NoSpacing"/>
              <w:rPr>
                <w:rFonts w:ascii="Times New Roman" w:hAnsi="Times New Roman" w:cs="Times New Roman"/>
              </w:rPr>
            </w:pPr>
            <w:r w:rsidRPr="00AE0971">
              <w:rPr>
                <w:rFonts w:ascii="Times New Roman" w:hAnsi="Times New Roman" w:cs="Times New Roman"/>
              </w:rPr>
              <w:t>Assign user privileges</w:t>
            </w:r>
          </w:p>
        </w:tc>
        <w:tc>
          <w:tcPr>
            <w:tcW w:w="2335" w:type="dxa"/>
          </w:tcPr>
          <w:p w:rsidRPr="00AE0971" w:rsidR="007C4111" w:rsidP="00936042" w:rsidRDefault="007C4111" w14:paraId="514042E8" w14:textId="77777777">
            <w:pPr>
              <w:pStyle w:val="NoSpacing"/>
              <w:rPr>
                <w:rFonts w:ascii="Times New Roman" w:hAnsi="Times New Roman" w:cs="Times New Roman"/>
              </w:rPr>
            </w:pPr>
          </w:p>
        </w:tc>
      </w:tr>
    </w:tbl>
    <w:p w:rsidRPr="00AE0971" w:rsidR="007C4111" w:rsidP="008B1C77" w:rsidRDefault="007C4111" w14:paraId="77FA0497" w14:textId="77777777">
      <w:pPr>
        <w:pStyle w:val="Heading3"/>
        <w:rPr>
          <w:rFonts w:ascii="Times New Roman" w:hAnsi="Times New Roman" w:cs="Times New Roman"/>
        </w:rPr>
      </w:pPr>
    </w:p>
    <w:p w:rsidRPr="00AE0971" w:rsidR="007C4111" w:rsidP="008B1C77" w:rsidRDefault="007C4111" w14:paraId="01B539D4" w14:textId="77777777">
      <w:pPr>
        <w:pStyle w:val="Heading3"/>
        <w:rPr>
          <w:rFonts w:ascii="Times New Roman" w:hAnsi="Times New Roman" w:cs="Times New Roman"/>
        </w:rPr>
      </w:pPr>
    </w:p>
    <w:p w:rsidRPr="00AE0971" w:rsidR="007C4111" w:rsidP="008B1C77" w:rsidRDefault="007C4111" w14:paraId="3D452EA6" w14:textId="77777777">
      <w:pPr>
        <w:pStyle w:val="Heading3"/>
        <w:rPr>
          <w:rFonts w:ascii="Times New Roman" w:hAnsi="Times New Roman" w:cs="Times New Roman"/>
        </w:rPr>
      </w:pPr>
    </w:p>
    <w:p w:rsidRPr="00AE0971" w:rsidR="00264128" w:rsidP="008E1B35" w:rsidRDefault="00264128" w14:paraId="4AD1E66C" w14:textId="77777777">
      <w:pPr>
        <w:pStyle w:val="NoSpacing"/>
        <w:rPr>
          <w:rFonts w:ascii="Times New Roman" w:hAnsi="Times New Roman" w:cs="Times New Roman"/>
          <w:b/>
          <w:bCs/>
        </w:rPr>
      </w:pPr>
    </w:p>
    <w:p w:rsidRPr="00AE0971" w:rsidR="00264128" w:rsidP="008E1B35" w:rsidRDefault="00264128" w14:paraId="1687434E" w14:textId="77777777">
      <w:pPr>
        <w:pStyle w:val="NoSpacing"/>
        <w:rPr>
          <w:rFonts w:ascii="Times New Roman" w:hAnsi="Times New Roman" w:cs="Times New Roman"/>
          <w:b/>
          <w:bCs/>
        </w:rPr>
      </w:pPr>
    </w:p>
    <w:p w:rsidRPr="00AE0971" w:rsidR="00BE41DF" w:rsidP="008E1B35" w:rsidRDefault="00BE41DF" w14:paraId="64068EC0" w14:textId="77777777">
      <w:pPr>
        <w:pStyle w:val="NoSpacing"/>
        <w:rPr>
          <w:rFonts w:ascii="Times New Roman" w:hAnsi="Times New Roman" w:cs="Times New Roman"/>
          <w:b/>
          <w:bCs/>
        </w:rPr>
      </w:pPr>
    </w:p>
    <w:p w:rsidRPr="00AE0971" w:rsidR="00BE41DF" w:rsidP="008E1B35" w:rsidRDefault="00BE41DF" w14:paraId="7E49D4CD" w14:textId="77777777">
      <w:pPr>
        <w:pStyle w:val="NoSpacing"/>
        <w:rPr>
          <w:rFonts w:ascii="Times New Roman" w:hAnsi="Times New Roman" w:cs="Times New Roman"/>
          <w:b/>
          <w:bCs/>
        </w:rPr>
      </w:pPr>
    </w:p>
    <w:p w:rsidRPr="00AE0971" w:rsidR="00BE41DF" w:rsidP="008E1B35" w:rsidRDefault="00BE41DF" w14:paraId="4C30320A" w14:textId="77777777">
      <w:pPr>
        <w:pStyle w:val="NoSpacing"/>
        <w:rPr>
          <w:rFonts w:ascii="Times New Roman" w:hAnsi="Times New Roman" w:cs="Times New Roman"/>
          <w:b/>
          <w:bCs/>
        </w:rPr>
      </w:pPr>
    </w:p>
    <w:p w:rsidRPr="00AE0971" w:rsidR="00BE41DF" w:rsidP="008E1B35" w:rsidRDefault="00BE41DF" w14:paraId="4809EB13" w14:textId="77777777">
      <w:pPr>
        <w:pStyle w:val="NoSpacing"/>
        <w:rPr>
          <w:rFonts w:ascii="Times New Roman" w:hAnsi="Times New Roman" w:cs="Times New Roman"/>
          <w:b/>
          <w:bCs/>
        </w:rPr>
      </w:pPr>
    </w:p>
    <w:p w:rsidRPr="00AE0971" w:rsidR="00BE41DF" w:rsidP="008E1B35" w:rsidRDefault="00BE41DF" w14:paraId="7A4F862D" w14:textId="77777777">
      <w:pPr>
        <w:pStyle w:val="NoSpacing"/>
        <w:rPr>
          <w:rFonts w:ascii="Times New Roman" w:hAnsi="Times New Roman" w:cs="Times New Roman"/>
          <w:b/>
          <w:bCs/>
        </w:rPr>
      </w:pPr>
    </w:p>
    <w:p w:rsidRPr="00AE0971" w:rsidR="00BE41DF" w:rsidP="008E1B35" w:rsidRDefault="00BE41DF" w14:paraId="17FCEDAE" w14:textId="77777777">
      <w:pPr>
        <w:pStyle w:val="NoSpacing"/>
        <w:rPr>
          <w:rFonts w:ascii="Times New Roman" w:hAnsi="Times New Roman" w:cs="Times New Roman"/>
          <w:b/>
          <w:bCs/>
        </w:rPr>
      </w:pPr>
    </w:p>
    <w:p w:rsidRPr="00AE0971" w:rsidR="00BE41DF" w:rsidRDefault="00BE41DF" w14:paraId="1BF3E4A0" w14:textId="77777777">
      <w:pPr>
        <w:rPr>
          <w:rFonts w:ascii="Times New Roman" w:hAnsi="Times New Roman" w:cs="Times New Roman"/>
          <w:b/>
          <w:bCs/>
        </w:rPr>
      </w:pPr>
      <w:r w:rsidRPr="00AE0971">
        <w:rPr>
          <w:rFonts w:ascii="Times New Roman" w:hAnsi="Times New Roman" w:cs="Times New Roman"/>
          <w:b/>
          <w:bCs/>
        </w:rPr>
        <w:br w:type="page"/>
      </w:r>
    </w:p>
    <w:p w:rsidRPr="00AE0971" w:rsidR="008B1C77" w:rsidP="008E1B35" w:rsidRDefault="008B1C77" w14:paraId="0AA8835D" w14:textId="1C516281">
      <w:pPr>
        <w:pStyle w:val="NoSpacing"/>
        <w:rPr>
          <w:rFonts w:ascii="Times New Roman" w:hAnsi="Times New Roman" w:cs="Times New Roman"/>
          <w:b/>
          <w:bCs/>
        </w:rPr>
      </w:pPr>
      <w:r w:rsidRPr="00AE0971">
        <w:rPr>
          <w:rFonts w:ascii="Times New Roman" w:hAnsi="Times New Roman" w:cs="Times New Roman"/>
          <w:b/>
          <w:bCs/>
        </w:rPr>
        <w:lastRenderedPageBreak/>
        <w:t xml:space="preserve">Procedure </w:t>
      </w:r>
      <w:r w:rsidR="00820CDC">
        <w:rPr>
          <w:rFonts w:ascii="Times New Roman" w:hAnsi="Times New Roman" w:cs="Times New Roman"/>
          <w:b/>
          <w:bCs/>
        </w:rPr>
        <w:t>7</w:t>
      </w:r>
      <w:r w:rsidRPr="00AE0971">
        <w:rPr>
          <w:rFonts w:ascii="Times New Roman" w:hAnsi="Times New Roman" w:cs="Times New Roman"/>
          <w:b/>
          <w:bCs/>
        </w:rPr>
        <w:t>.</w:t>
      </w:r>
      <w:r w:rsidR="00DB6B4A">
        <w:rPr>
          <w:rFonts w:ascii="Times New Roman" w:hAnsi="Times New Roman" w:cs="Times New Roman"/>
          <w:b/>
          <w:bCs/>
        </w:rPr>
        <w:t>40.4</w:t>
      </w:r>
      <w:r w:rsidRPr="00AE0971">
        <w:rPr>
          <w:rFonts w:ascii="Times New Roman" w:hAnsi="Times New Roman" w:cs="Times New Roman"/>
          <w:b/>
          <w:bCs/>
        </w:rPr>
        <w:t xml:space="preserve"> – Windows User Creation Change Request </w:t>
      </w:r>
    </w:p>
    <w:p w:rsidRPr="00AE0971" w:rsidR="008B1C77" w:rsidP="008B1C77" w:rsidRDefault="008B1C77" w14:paraId="7DC43A2F" w14:textId="20A8A7ED">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Windows User Creation Change Request process will detail the steps involved in order to create a user</w:t>
      </w:r>
      <w:r w:rsidRPr="00AE0971" w:rsidR="009B1CF6">
        <w:rPr>
          <w:rFonts w:ascii="Times New Roman" w:hAnsi="Times New Roman" w:cs="Times New Roman"/>
        </w:rPr>
        <w:t xml:space="preserve"> and allowing them access into our Windows machines.</w:t>
      </w:r>
    </w:p>
    <w:p w:rsidRPr="00AE0971" w:rsidR="005C4F07" w:rsidP="008B1C77" w:rsidRDefault="005C4F07" w14:paraId="619D91F4" w14:textId="5E901FC1">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After a Windows user creation change request is made</w:t>
      </w:r>
    </w:p>
    <w:p w:rsidRPr="00AE0971" w:rsidR="008B1C77" w:rsidP="008B1C77" w:rsidRDefault="008B1C77" w14:paraId="6BF90E23"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8B1C77" w:rsidP="000A1323" w:rsidRDefault="008B1C77" w14:paraId="4CA058AA" w14:textId="77777777">
      <w:pPr>
        <w:pStyle w:val="NoSpacing"/>
        <w:numPr>
          <w:ilvl w:val="0"/>
          <w:numId w:val="28"/>
        </w:numPr>
        <w:rPr>
          <w:rFonts w:ascii="Times New Roman" w:hAnsi="Times New Roman" w:cs="Times New Roman"/>
          <w:b/>
          <w:bCs/>
        </w:rPr>
      </w:pPr>
      <w:r w:rsidRPr="00AE0971">
        <w:rPr>
          <w:rFonts w:ascii="Times New Roman" w:hAnsi="Times New Roman" w:cs="Times New Roman"/>
        </w:rPr>
        <w:t>New member joins the program</w:t>
      </w:r>
    </w:p>
    <w:p w:rsidRPr="00AE0971" w:rsidR="008B1C77" w:rsidP="008B1C77" w:rsidRDefault="008B1C77" w14:paraId="3E7646A7" w14:textId="1A3CFCF7">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Windows</w:t>
      </w:r>
      <w:r w:rsidRPr="00AE0971" w:rsidR="009B1CF6">
        <w:rPr>
          <w:rFonts w:ascii="Times New Roman" w:hAnsi="Times New Roman" w:cs="Times New Roman"/>
        </w:rPr>
        <w:t xml:space="preserve"> machines</w:t>
      </w:r>
    </w:p>
    <w:p w:rsidRPr="00AE0971" w:rsidR="008B1C77" w:rsidP="008B1C77" w:rsidRDefault="008B1C77" w14:paraId="022363FF" w14:textId="77777777">
      <w:pPr>
        <w:pStyle w:val="NoSpacing"/>
        <w:rPr>
          <w:rFonts w:ascii="Times New Roman" w:hAnsi="Times New Roman" w:cs="Times New Roman"/>
        </w:rPr>
      </w:pPr>
    </w:p>
    <w:tbl>
      <w:tblPr>
        <w:tblpPr w:leftFromText="180" w:rightFromText="180" w:vertAnchor="text" w:tblpY="1"/>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05"/>
        <w:gridCol w:w="5490"/>
        <w:gridCol w:w="2335"/>
      </w:tblGrid>
      <w:tr w:rsidRPr="00AE0971" w:rsidR="008B1C77" w:rsidTr="00E66059" w14:paraId="7EF8F3B5" w14:textId="77777777">
        <w:tc>
          <w:tcPr>
            <w:tcW w:w="805" w:type="dxa"/>
            <w:shd w:val="clear" w:color="auto" w:fill="4472C4" w:themeFill="accent1"/>
          </w:tcPr>
          <w:p w:rsidRPr="00AE0971" w:rsidR="008B1C77" w:rsidP="00936042" w:rsidRDefault="008B1C77" w14:paraId="22BFE7DC"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5490" w:type="dxa"/>
            <w:shd w:val="clear" w:color="auto" w:fill="4472C4" w:themeFill="accent1"/>
          </w:tcPr>
          <w:p w:rsidRPr="00AE0971" w:rsidR="008B1C77" w:rsidP="00936042" w:rsidRDefault="008B1C77" w14:paraId="372E9B92"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2335" w:type="dxa"/>
            <w:shd w:val="clear" w:color="auto" w:fill="4472C4" w:themeFill="accent1"/>
          </w:tcPr>
          <w:p w:rsidRPr="00AE0971" w:rsidR="008B1C77" w:rsidP="00936042" w:rsidRDefault="008B1C77" w14:paraId="121306CF"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8B1C77" w:rsidTr="00E66059" w14:paraId="53CA9F24" w14:textId="77777777">
        <w:tc>
          <w:tcPr>
            <w:tcW w:w="805" w:type="dxa"/>
          </w:tcPr>
          <w:p w:rsidRPr="00AE0971" w:rsidR="008B1C77" w:rsidP="00936042" w:rsidRDefault="008B1C77" w14:paraId="2FAA7605" w14:textId="77777777">
            <w:pPr>
              <w:pStyle w:val="NoSpacing"/>
              <w:rPr>
                <w:rFonts w:ascii="Times New Roman" w:hAnsi="Times New Roman" w:cs="Times New Roman"/>
              </w:rPr>
            </w:pPr>
            <w:r w:rsidRPr="00AE0971">
              <w:rPr>
                <w:rFonts w:ascii="Times New Roman" w:hAnsi="Times New Roman" w:cs="Times New Roman"/>
              </w:rPr>
              <w:t>1.</w:t>
            </w:r>
          </w:p>
        </w:tc>
        <w:tc>
          <w:tcPr>
            <w:tcW w:w="5490" w:type="dxa"/>
          </w:tcPr>
          <w:p w:rsidRPr="00AE0971" w:rsidR="008B1C77" w:rsidP="00936042" w:rsidRDefault="008B1C77" w14:paraId="397E5CAF" w14:textId="77777777">
            <w:pPr>
              <w:pStyle w:val="NoSpacing"/>
              <w:rPr>
                <w:rFonts w:ascii="Times New Roman" w:hAnsi="Times New Roman" w:cs="Times New Roman"/>
              </w:rPr>
            </w:pPr>
            <w:r w:rsidRPr="00AE0971">
              <w:rPr>
                <w:rFonts w:ascii="Times New Roman" w:hAnsi="Times New Roman" w:cs="Times New Roman"/>
              </w:rPr>
              <w:t>Change request submitted</w:t>
            </w:r>
          </w:p>
        </w:tc>
        <w:tc>
          <w:tcPr>
            <w:tcW w:w="2335" w:type="dxa"/>
          </w:tcPr>
          <w:p w:rsidRPr="00AE0971" w:rsidR="008B1C77" w:rsidP="00936042" w:rsidRDefault="008B1C77" w14:paraId="3FB66843" w14:textId="77777777">
            <w:pPr>
              <w:pStyle w:val="NoSpacing"/>
              <w:rPr>
                <w:rFonts w:ascii="Times New Roman" w:hAnsi="Times New Roman" w:cs="Times New Roman"/>
              </w:rPr>
            </w:pPr>
          </w:p>
        </w:tc>
      </w:tr>
      <w:tr w:rsidRPr="00AE0971" w:rsidR="008B1C77" w:rsidTr="00E66059" w14:paraId="7F7F000B" w14:textId="77777777">
        <w:tc>
          <w:tcPr>
            <w:tcW w:w="805" w:type="dxa"/>
          </w:tcPr>
          <w:p w:rsidRPr="00AE0971" w:rsidR="008B1C77" w:rsidP="00936042" w:rsidRDefault="008B1C77" w14:paraId="1F4808E3" w14:textId="77777777">
            <w:pPr>
              <w:pStyle w:val="NoSpacing"/>
              <w:rPr>
                <w:rFonts w:ascii="Times New Roman" w:hAnsi="Times New Roman" w:cs="Times New Roman"/>
              </w:rPr>
            </w:pPr>
            <w:r w:rsidRPr="00AE0971">
              <w:rPr>
                <w:rFonts w:ascii="Times New Roman" w:hAnsi="Times New Roman" w:cs="Times New Roman"/>
              </w:rPr>
              <w:t>2.</w:t>
            </w:r>
          </w:p>
        </w:tc>
        <w:tc>
          <w:tcPr>
            <w:tcW w:w="5490" w:type="dxa"/>
          </w:tcPr>
          <w:p w:rsidRPr="00AE0971" w:rsidR="008B1C77" w:rsidP="00936042" w:rsidRDefault="008B1C77" w14:paraId="2989BA04" w14:textId="77777777">
            <w:pPr>
              <w:pStyle w:val="NoSpacing"/>
              <w:rPr>
                <w:rFonts w:ascii="Times New Roman" w:hAnsi="Times New Roman" w:cs="Times New Roman"/>
              </w:rPr>
            </w:pPr>
            <w:r w:rsidRPr="00AE0971">
              <w:rPr>
                <w:rFonts w:ascii="Times New Roman" w:hAnsi="Times New Roman" w:cs="Times New Roman"/>
              </w:rPr>
              <w:t>Classified as a User Creation request</w:t>
            </w:r>
          </w:p>
        </w:tc>
        <w:tc>
          <w:tcPr>
            <w:tcW w:w="2335" w:type="dxa"/>
          </w:tcPr>
          <w:p w:rsidRPr="00AE0971" w:rsidR="008B1C77" w:rsidP="00936042" w:rsidRDefault="008B1C77" w14:paraId="23B20538" w14:textId="77777777">
            <w:pPr>
              <w:pStyle w:val="NoSpacing"/>
              <w:rPr>
                <w:rFonts w:ascii="Times New Roman" w:hAnsi="Times New Roman" w:cs="Times New Roman"/>
              </w:rPr>
            </w:pPr>
          </w:p>
        </w:tc>
      </w:tr>
      <w:tr w:rsidRPr="00AE0971" w:rsidR="008B1C77" w:rsidTr="00E66059" w14:paraId="00A1ACB0" w14:textId="77777777">
        <w:trPr>
          <w:trHeight w:val="314"/>
        </w:trPr>
        <w:tc>
          <w:tcPr>
            <w:tcW w:w="805" w:type="dxa"/>
          </w:tcPr>
          <w:p w:rsidRPr="00AE0971" w:rsidR="008B1C77" w:rsidP="00936042" w:rsidRDefault="008B1C77" w14:paraId="4631A9DF" w14:textId="77777777">
            <w:pPr>
              <w:pStyle w:val="NoSpacing"/>
              <w:rPr>
                <w:rFonts w:ascii="Times New Roman" w:hAnsi="Times New Roman" w:cs="Times New Roman"/>
              </w:rPr>
            </w:pPr>
            <w:r w:rsidRPr="00AE0971">
              <w:rPr>
                <w:rFonts w:ascii="Times New Roman" w:hAnsi="Times New Roman" w:cs="Times New Roman"/>
              </w:rPr>
              <w:t>3.</w:t>
            </w:r>
          </w:p>
        </w:tc>
        <w:tc>
          <w:tcPr>
            <w:tcW w:w="5490" w:type="dxa"/>
          </w:tcPr>
          <w:p w:rsidRPr="00AE0971" w:rsidR="008B1C77" w:rsidP="00936042" w:rsidRDefault="008B1C77" w14:paraId="7A4E9DDC" w14:textId="77777777">
            <w:pPr>
              <w:pStyle w:val="NoSpacing"/>
              <w:rPr>
                <w:rFonts w:ascii="Times New Roman" w:hAnsi="Times New Roman" w:cs="Times New Roman"/>
              </w:rPr>
            </w:pPr>
            <w:r w:rsidRPr="00AE0971">
              <w:rPr>
                <w:rFonts w:ascii="Times New Roman" w:hAnsi="Times New Roman" w:cs="Times New Roman"/>
              </w:rPr>
              <w:t>Customer approves account creation request</w:t>
            </w:r>
          </w:p>
        </w:tc>
        <w:tc>
          <w:tcPr>
            <w:tcW w:w="2335" w:type="dxa"/>
          </w:tcPr>
          <w:p w:rsidRPr="00AE0971" w:rsidR="008B1C77" w:rsidP="00936042" w:rsidRDefault="008B1C77" w14:paraId="350AF68F" w14:textId="77777777">
            <w:pPr>
              <w:pStyle w:val="NoSpacing"/>
              <w:rPr>
                <w:rFonts w:ascii="Times New Roman" w:hAnsi="Times New Roman" w:cs="Times New Roman"/>
              </w:rPr>
            </w:pPr>
          </w:p>
        </w:tc>
      </w:tr>
      <w:tr w:rsidRPr="00AE0971" w:rsidR="00487A0D" w:rsidTr="00E66059" w14:paraId="558F073D" w14:textId="77777777">
        <w:trPr>
          <w:trHeight w:val="314"/>
        </w:trPr>
        <w:tc>
          <w:tcPr>
            <w:tcW w:w="805" w:type="dxa"/>
          </w:tcPr>
          <w:p w:rsidRPr="00AE0971" w:rsidR="00487A0D" w:rsidP="00936042" w:rsidRDefault="00487A0D" w14:paraId="2D501048" w14:textId="383208C3">
            <w:pPr>
              <w:pStyle w:val="NoSpacing"/>
              <w:rPr>
                <w:rFonts w:ascii="Times New Roman" w:hAnsi="Times New Roman" w:cs="Times New Roman"/>
              </w:rPr>
            </w:pPr>
            <w:r w:rsidRPr="00AE0971">
              <w:rPr>
                <w:rFonts w:ascii="Times New Roman" w:hAnsi="Times New Roman" w:cs="Times New Roman"/>
              </w:rPr>
              <w:t>4.</w:t>
            </w:r>
          </w:p>
        </w:tc>
        <w:tc>
          <w:tcPr>
            <w:tcW w:w="5490" w:type="dxa"/>
          </w:tcPr>
          <w:p w:rsidRPr="00AE0971" w:rsidR="00487A0D" w:rsidP="00936042" w:rsidRDefault="00487A0D" w14:paraId="738D7292" w14:textId="6F77B04B">
            <w:pPr>
              <w:pStyle w:val="NoSpacing"/>
              <w:rPr>
                <w:rFonts w:ascii="Times New Roman" w:hAnsi="Times New Roman" w:cs="Times New Roman"/>
              </w:rPr>
            </w:pPr>
            <w:r w:rsidRPr="00AE0971">
              <w:rPr>
                <w:rFonts w:ascii="Times New Roman" w:hAnsi="Times New Roman" w:cs="Times New Roman"/>
              </w:rPr>
              <w:t>Request is approved by ISSO</w:t>
            </w:r>
          </w:p>
        </w:tc>
        <w:tc>
          <w:tcPr>
            <w:tcW w:w="2335" w:type="dxa"/>
          </w:tcPr>
          <w:p w:rsidRPr="00AE0971" w:rsidR="00487A0D" w:rsidP="00936042" w:rsidRDefault="00487A0D" w14:paraId="147131C5" w14:textId="77777777">
            <w:pPr>
              <w:pStyle w:val="NoSpacing"/>
              <w:rPr>
                <w:rFonts w:ascii="Times New Roman" w:hAnsi="Times New Roman" w:cs="Times New Roman"/>
              </w:rPr>
            </w:pPr>
          </w:p>
        </w:tc>
      </w:tr>
      <w:tr w:rsidRPr="00AE0971" w:rsidR="008B1C77" w:rsidTr="00E66059" w14:paraId="1FC620DA" w14:textId="77777777">
        <w:tc>
          <w:tcPr>
            <w:tcW w:w="805" w:type="dxa"/>
          </w:tcPr>
          <w:p w:rsidRPr="00AE0971" w:rsidR="008B1C77" w:rsidP="00936042" w:rsidRDefault="00487A0D" w14:paraId="556A7C28" w14:textId="013EF0AA">
            <w:pPr>
              <w:pStyle w:val="NoSpacing"/>
              <w:rPr>
                <w:rFonts w:ascii="Times New Roman" w:hAnsi="Times New Roman" w:cs="Times New Roman"/>
              </w:rPr>
            </w:pPr>
            <w:r w:rsidRPr="00AE0971">
              <w:rPr>
                <w:rFonts w:ascii="Times New Roman" w:hAnsi="Times New Roman" w:cs="Times New Roman"/>
              </w:rPr>
              <w:t>5</w:t>
            </w:r>
            <w:r w:rsidRPr="00AE0971" w:rsidR="008B1C77">
              <w:rPr>
                <w:rFonts w:ascii="Times New Roman" w:hAnsi="Times New Roman" w:cs="Times New Roman"/>
              </w:rPr>
              <w:t>.</w:t>
            </w:r>
          </w:p>
        </w:tc>
        <w:tc>
          <w:tcPr>
            <w:tcW w:w="5490" w:type="dxa"/>
          </w:tcPr>
          <w:p w:rsidRPr="00AE0971" w:rsidR="008B1C77" w:rsidP="00936042" w:rsidRDefault="008B1C77" w14:paraId="7129E86A" w14:textId="77777777">
            <w:pPr>
              <w:pStyle w:val="NoSpacing"/>
              <w:rPr>
                <w:rFonts w:ascii="Times New Roman" w:hAnsi="Times New Roman" w:cs="Times New Roman"/>
              </w:rPr>
            </w:pPr>
            <w:r w:rsidRPr="00AE0971">
              <w:rPr>
                <w:rFonts w:ascii="Times New Roman" w:hAnsi="Times New Roman" w:cs="Times New Roman"/>
              </w:rPr>
              <w:t>Request is approved by the NOC Manager</w:t>
            </w:r>
          </w:p>
        </w:tc>
        <w:tc>
          <w:tcPr>
            <w:tcW w:w="2335" w:type="dxa"/>
          </w:tcPr>
          <w:p w:rsidRPr="00AE0971" w:rsidR="008B1C77" w:rsidP="00936042" w:rsidRDefault="008B1C77" w14:paraId="6FC626A9" w14:textId="77777777">
            <w:pPr>
              <w:pStyle w:val="NoSpacing"/>
              <w:rPr>
                <w:rFonts w:ascii="Times New Roman" w:hAnsi="Times New Roman" w:cs="Times New Roman"/>
              </w:rPr>
            </w:pPr>
          </w:p>
        </w:tc>
      </w:tr>
      <w:tr w:rsidRPr="00AE0971" w:rsidR="008B1C77" w:rsidTr="00E66059" w14:paraId="613E321E" w14:textId="77777777">
        <w:tc>
          <w:tcPr>
            <w:tcW w:w="805" w:type="dxa"/>
          </w:tcPr>
          <w:p w:rsidRPr="00AE0971" w:rsidR="008B1C77" w:rsidP="00936042" w:rsidRDefault="00487A0D" w14:paraId="0EE6FDA0" w14:textId="66A35AC2">
            <w:pPr>
              <w:pStyle w:val="NoSpacing"/>
              <w:rPr>
                <w:rFonts w:ascii="Times New Roman" w:hAnsi="Times New Roman" w:cs="Times New Roman"/>
              </w:rPr>
            </w:pPr>
            <w:r w:rsidRPr="00AE0971">
              <w:rPr>
                <w:rFonts w:ascii="Times New Roman" w:hAnsi="Times New Roman" w:cs="Times New Roman"/>
              </w:rPr>
              <w:t>6</w:t>
            </w:r>
            <w:r w:rsidRPr="00AE0971" w:rsidR="008B1C77">
              <w:rPr>
                <w:rFonts w:ascii="Times New Roman" w:hAnsi="Times New Roman" w:cs="Times New Roman"/>
              </w:rPr>
              <w:t>.</w:t>
            </w:r>
          </w:p>
        </w:tc>
        <w:tc>
          <w:tcPr>
            <w:tcW w:w="5490" w:type="dxa"/>
          </w:tcPr>
          <w:p w:rsidRPr="00AE0971" w:rsidR="008B1C77" w:rsidP="00936042" w:rsidRDefault="008B1C77" w14:paraId="4E9C9FF7" w14:textId="77777777">
            <w:pPr>
              <w:pStyle w:val="NoSpacing"/>
              <w:rPr>
                <w:rFonts w:ascii="Times New Roman" w:hAnsi="Times New Roman" w:cs="Times New Roman"/>
              </w:rPr>
            </w:pPr>
            <w:r w:rsidRPr="00AE0971">
              <w:rPr>
                <w:rFonts w:ascii="Times New Roman" w:hAnsi="Times New Roman" w:cs="Times New Roman"/>
              </w:rPr>
              <w:t>Request is approved by PII Manager</w:t>
            </w:r>
          </w:p>
        </w:tc>
        <w:tc>
          <w:tcPr>
            <w:tcW w:w="2335" w:type="dxa"/>
          </w:tcPr>
          <w:p w:rsidRPr="00AE0971" w:rsidR="008B1C77" w:rsidP="00936042" w:rsidRDefault="008B1C77" w14:paraId="69B1B373" w14:textId="77777777">
            <w:pPr>
              <w:pStyle w:val="NoSpacing"/>
              <w:rPr>
                <w:rFonts w:ascii="Times New Roman" w:hAnsi="Times New Roman" w:cs="Times New Roman"/>
              </w:rPr>
            </w:pPr>
          </w:p>
        </w:tc>
      </w:tr>
      <w:tr w:rsidRPr="00AE0971" w:rsidR="008B1C77" w:rsidTr="00E66059" w14:paraId="3CE97D94" w14:textId="77777777">
        <w:tc>
          <w:tcPr>
            <w:tcW w:w="805" w:type="dxa"/>
          </w:tcPr>
          <w:p w:rsidRPr="00AE0971" w:rsidR="008B1C77" w:rsidP="00936042" w:rsidRDefault="00487A0D" w14:paraId="2A15A5F5" w14:textId="23DDBCBD">
            <w:pPr>
              <w:pStyle w:val="NoSpacing"/>
              <w:rPr>
                <w:rFonts w:ascii="Times New Roman" w:hAnsi="Times New Roman" w:cs="Times New Roman"/>
              </w:rPr>
            </w:pPr>
            <w:r w:rsidRPr="00AE0971">
              <w:rPr>
                <w:rFonts w:ascii="Times New Roman" w:hAnsi="Times New Roman" w:cs="Times New Roman"/>
              </w:rPr>
              <w:t>7</w:t>
            </w:r>
            <w:r w:rsidRPr="00AE0971" w:rsidR="008B1C77">
              <w:rPr>
                <w:rFonts w:ascii="Times New Roman" w:hAnsi="Times New Roman" w:cs="Times New Roman"/>
              </w:rPr>
              <w:t>.</w:t>
            </w:r>
          </w:p>
        </w:tc>
        <w:tc>
          <w:tcPr>
            <w:tcW w:w="5490" w:type="dxa"/>
          </w:tcPr>
          <w:p w:rsidRPr="00AE0971" w:rsidR="008B1C77" w:rsidP="00936042" w:rsidRDefault="008B1C77" w14:paraId="1B8C618D" w14:textId="77777777">
            <w:pPr>
              <w:pStyle w:val="NoSpacing"/>
              <w:rPr>
                <w:rFonts w:ascii="Times New Roman" w:hAnsi="Times New Roman" w:cs="Times New Roman"/>
              </w:rPr>
            </w:pPr>
            <w:r w:rsidRPr="00AE0971">
              <w:rPr>
                <w:rFonts w:ascii="Times New Roman" w:hAnsi="Times New Roman" w:cs="Times New Roman"/>
              </w:rPr>
              <w:t>Create account</w:t>
            </w:r>
          </w:p>
          <w:p w:rsidRPr="00AE0971" w:rsidR="008B1C77" w:rsidP="00936042" w:rsidRDefault="008B1C77" w14:paraId="738724E1" w14:textId="77777777">
            <w:pPr>
              <w:pStyle w:val="NoSpacing"/>
              <w:rPr>
                <w:rFonts w:ascii="Times New Roman" w:hAnsi="Times New Roman" w:cs="Times New Roman"/>
              </w:rPr>
            </w:pPr>
          </w:p>
        </w:tc>
        <w:tc>
          <w:tcPr>
            <w:tcW w:w="2335" w:type="dxa"/>
          </w:tcPr>
          <w:p w:rsidRPr="00AE0971" w:rsidR="008B1C77" w:rsidP="00936042" w:rsidRDefault="008B1C77" w14:paraId="229EB098" w14:textId="77777777">
            <w:pPr>
              <w:pStyle w:val="NoSpacing"/>
              <w:rPr>
                <w:rFonts w:ascii="Times New Roman" w:hAnsi="Times New Roman" w:cs="Times New Roman"/>
              </w:rPr>
            </w:pPr>
          </w:p>
        </w:tc>
      </w:tr>
      <w:tr w:rsidRPr="00AE0971" w:rsidR="008B1C77" w:rsidTr="00E66059" w14:paraId="26CEFD7A" w14:textId="77777777">
        <w:tc>
          <w:tcPr>
            <w:tcW w:w="805" w:type="dxa"/>
          </w:tcPr>
          <w:p w:rsidRPr="00AE0971" w:rsidR="008B1C77" w:rsidP="00936042" w:rsidRDefault="00487A0D" w14:paraId="47079157" w14:textId="0C9E720F">
            <w:pPr>
              <w:pStyle w:val="NoSpacing"/>
              <w:rPr>
                <w:rFonts w:ascii="Times New Roman" w:hAnsi="Times New Roman" w:cs="Times New Roman"/>
              </w:rPr>
            </w:pPr>
            <w:r w:rsidRPr="00AE0971">
              <w:rPr>
                <w:rFonts w:ascii="Times New Roman" w:hAnsi="Times New Roman" w:cs="Times New Roman"/>
              </w:rPr>
              <w:t>8</w:t>
            </w:r>
            <w:r w:rsidRPr="00AE0971" w:rsidR="008B1C77">
              <w:rPr>
                <w:rFonts w:ascii="Times New Roman" w:hAnsi="Times New Roman" w:cs="Times New Roman"/>
              </w:rPr>
              <w:t>.</w:t>
            </w:r>
          </w:p>
        </w:tc>
        <w:tc>
          <w:tcPr>
            <w:tcW w:w="5490" w:type="dxa"/>
          </w:tcPr>
          <w:p w:rsidRPr="00AE0971" w:rsidR="008B1C77" w:rsidP="00936042" w:rsidRDefault="008B1C77" w14:paraId="085F8FB3" w14:textId="788D43F7">
            <w:pPr>
              <w:pStyle w:val="NoSpacing"/>
              <w:rPr>
                <w:rFonts w:ascii="Times New Roman" w:hAnsi="Times New Roman" w:cs="Times New Roman"/>
              </w:rPr>
            </w:pPr>
            <w:r w:rsidRPr="00AE0971">
              <w:rPr>
                <w:rFonts w:ascii="Times New Roman" w:hAnsi="Times New Roman" w:cs="Times New Roman"/>
              </w:rPr>
              <w:t>Login to Active Directory Users and Computers</w:t>
            </w:r>
          </w:p>
        </w:tc>
        <w:tc>
          <w:tcPr>
            <w:tcW w:w="2335" w:type="dxa"/>
          </w:tcPr>
          <w:p w:rsidRPr="00AE0971" w:rsidR="008B1C77" w:rsidP="00936042" w:rsidRDefault="008B1C77" w14:paraId="55187861" w14:textId="77777777">
            <w:pPr>
              <w:pStyle w:val="NoSpacing"/>
              <w:rPr>
                <w:rFonts w:ascii="Times New Roman" w:hAnsi="Times New Roman" w:cs="Times New Roman"/>
              </w:rPr>
            </w:pPr>
          </w:p>
        </w:tc>
      </w:tr>
      <w:tr w:rsidRPr="00AE0971" w:rsidR="008B1C77" w:rsidTr="00E66059" w14:paraId="3CD19771" w14:textId="77777777">
        <w:tc>
          <w:tcPr>
            <w:tcW w:w="805" w:type="dxa"/>
          </w:tcPr>
          <w:p w:rsidRPr="00AE0971" w:rsidR="008B1C77" w:rsidP="00936042" w:rsidRDefault="00487A0D" w14:paraId="04069F72" w14:textId="358A634B">
            <w:pPr>
              <w:pStyle w:val="NoSpacing"/>
              <w:rPr>
                <w:rFonts w:ascii="Times New Roman" w:hAnsi="Times New Roman" w:cs="Times New Roman"/>
              </w:rPr>
            </w:pPr>
            <w:r w:rsidRPr="00AE0971">
              <w:rPr>
                <w:rFonts w:ascii="Times New Roman" w:hAnsi="Times New Roman" w:cs="Times New Roman"/>
              </w:rPr>
              <w:t>9</w:t>
            </w:r>
            <w:r w:rsidRPr="00AE0971" w:rsidR="008B1C77">
              <w:rPr>
                <w:rFonts w:ascii="Times New Roman" w:hAnsi="Times New Roman" w:cs="Times New Roman"/>
              </w:rPr>
              <w:t>.</w:t>
            </w:r>
          </w:p>
        </w:tc>
        <w:tc>
          <w:tcPr>
            <w:tcW w:w="5490" w:type="dxa"/>
          </w:tcPr>
          <w:p w:rsidRPr="00AE0971" w:rsidR="008B1C77" w:rsidP="00936042" w:rsidRDefault="008B1C77" w14:paraId="0D1F951C" w14:textId="194C8A5A">
            <w:pPr>
              <w:pStyle w:val="NoSpacing"/>
              <w:rPr>
                <w:rFonts w:ascii="Times New Roman" w:hAnsi="Times New Roman" w:cs="Times New Roman"/>
              </w:rPr>
            </w:pPr>
            <w:r w:rsidRPr="00AE0971">
              <w:rPr>
                <w:rFonts w:ascii="Times New Roman" w:hAnsi="Times New Roman" w:cs="Times New Roman"/>
              </w:rPr>
              <w:t>Create User Account in Specified OU</w:t>
            </w:r>
          </w:p>
        </w:tc>
        <w:tc>
          <w:tcPr>
            <w:tcW w:w="2335" w:type="dxa"/>
          </w:tcPr>
          <w:p w:rsidRPr="00AE0971" w:rsidR="008B1C77" w:rsidP="00936042" w:rsidRDefault="008B1C77" w14:paraId="0FA80B99" w14:textId="77777777">
            <w:pPr>
              <w:pStyle w:val="NoSpacing"/>
              <w:rPr>
                <w:rFonts w:ascii="Times New Roman" w:hAnsi="Times New Roman" w:cs="Times New Roman"/>
              </w:rPr>
            </w:pPr>
          </w:p>
        </w:tc>
      </w:tr>
      <w:tr w:rsidRPr="00AE0971" w:rsidR="008B1C77" w:rsidTr="00E66059" w14:paraId="2F3DE944" w14:textId="77777777">
        <w:tc>
          <w:tcPr>
            <w:tcW w:w="805" w:type="dxa"/>
          </w:tcPr>
          <w:p w:rsidRPr="00AE0971" w:rsidR="008B1C77" w:rsidP="00936042" w:rsidRDefault="00487A0D" w14:paraId="65DF3987" w14:textId="191016C8">
            <w:pPr>
              <w:pStyle w:val="NoSpacing"/>
              <w:rPr>
                <w:rFonts w:ascii="Times New Roman" w:hAnsi="Times New Roman" w:cs="Times New Roman"/>
              </w:rPr>
            </w:pPr>
            <w:r w:rsidRPr="00AE0971">
              <w:rPr>
                <w:rFonts w:ascii="Times New Roman" w:hAnsi="Times New Roman" w:cs="Times New Roman"/>
              </w:rPr>
              <w:t>10</w:t>
            </w:r>
            <w:r w:rsidRPr="00AE0971" w:rsidR="008B1C77">
              <w:rPr>
                <w:rFonts w:ascii="Times New Roman" w:hAnsi="Times New Roman" w:cs="Times New Roman"/>
              </w:rPr>
              <w:t>.</w:t>
            </w:r>
          </w:p>
        </w:tc>
        <w:tc>
          <w:tcPr>
            <w:tcW w:w="5490" w:type="dxa"/>
          </w:tcPr>
          <w:p w:rsidRPr="00AE0971" w:rsidR="008B1C77" w:rsidP="00936042" w:rsidRDefault="008B1C77" w14:paraId="3FAEDA5E" w14:textId="1C9AC2CA">
            <w:pPr>
              <w:pStyle w:val="NoSpacing"/>
              <w:rPr>
                <w:rFonts w:ascii="Times New Roman" w:hAnsi="Times New Roman" w:cs="Times New Roman"/>
              </w:rPr>
            </w:pPr>
            <w:r w:rsidRPr="00AE0971">
              <w:rPr>
                <w:rFonts w:ascii="Times New Roman" w:hAnsi="Times New Roman" w:cs="Times New Roman"/>
              </w:rPr>
              <w:t>Reference User Role and Active Directory Security Group Table in Appendix I</w:t>
            </w:r>
          </w:p>
        </w:tc>
        <w:tc>
          <w:tcPr>
            <w:tcW w:w="2335" w:type="dxa"/>
          </w:tcPr>
          <w:p w:rsidRPr="00AE0971" w:rsidR="008B1C77" w:rsidP="00936042" w:rsidRDefault="008B1C77" w14:paraId="31FC1853" w14:textId="77777777">
            <w:pPr>
              <w:pStyle w:val="NoSpacing"/>
              <w:rPr>
                <w:rFonts w:ascii="Times New Roman" w:hAnsi="Times New Roman" w:cs="Times New Roman"/>
              </w:rPr>
            </w:pPr>
          </w:p>
        </w:tc>
      </w:tr>
      <w:tr w:rsidRPr="00AE0971" w:rsidR="008B1C77" w:rsidTr="00E66059" w14:paraId="132CA4A5" w14:textId="77777777">
        <w:tc>
          <w:tcPr>
            <w:tcW w:w="805" w:type="dxa"/>
          </w:tcPr>
          <w:p w:rsidRPr="00AE0971" w:rsidR="008B1C77" w:rsidP="00936042" w:rsidRDefault="008B1C77" w14:paraId="14757CA4" w14:textId="1946A4AA">
            <w:pPr>
              <w:pStyle w:val="NoSpacing"/>
              <w:rPr>
                <w:rFonts w:ascii="Times New Roman" w:hAnsi="Times New Roman" w:cs="Times New Roman"/>
              </w:rPr>
            </w:pPr>
            <w:r w:rsidRPr="00AE0971">
              <w:rPr>
                <w:rFonts w:ascii="Times New Roman" w:hAnsi="Times New Roman" w:cs="Times New Roman"/>
              </w:rPr>
              <w:t>1</w:t>
            </w:r>
            <w:r w:rsidRPr="00AE0971" w:rsidR="00487A0D">
              <w:rPr>
                <w:rFonts w:ascii="Times New Roman" w:hAnsi="Times New Roman" w:cs="Times New Roman"/>
              </w:rPr>
              <w:t>1</w:t>
            </w:r>
            <w:r w:rsidRPr="00AE0971">
              <w:rPr>
                <w:rFonts w:ascii="Times New Roman" w:hAnsi="Times New Roman" w:cs="Times New Roman"/>
              </w:rPr>
              <w:t>.</w:t>
            </w:r>
          </w:p>
        </w:tc>
        <w:tc>
          <w:tcPr>
            <w:tcW w:w="5490" w:type="dxa"/>
          </w:tcPr>
          <w:p w:rsidRPr="00AE0971" w:rsidR="008B1C77" w:rsidP="00936042" w:rsidRDefault="008B1C77" w14:paraId="7A3B560C" w14:textId="3B3E93CC">
            <w:pPr>
              <w:pStyle w:val="NoSpacing"/>
              <w:rPr>
                <w:rFonts w:ascii="Times New Roman" w:hAnsi="Times New Roman" w:cs="Times New Roman"/>
              </w:rPr>
            </w:pPr>
            <w:r w:rsidRPr="00AE0971">
              <w:rPr>
                <w:rFonts w:ascii="Times New Roman" w:hAnsi="Times New Roman" w:cs="Times New Roman"/>
              </w:rPr>
              <w:t>Ena</w:t>
            </w:r>
            <w:r w:rsidRPr="00AE0971" w:rsidR="006D55AE">
              <w:rPr>
                <w:rFonts w:ascii="Times New Roman" w:hAnsi="Times New Roman" w:cs="Times New Roman"/>
              </w:rPr>
              <w:t>ble</w:t>
            </w:r>
            <w:r w:rsidRPr="00AE0971">
              <w:rPr>
                <w:rFonts w:ascii="Times New Roman" w:hAnsi="Times New Roman" w:cs="Times New Roman"/>
              </w:rPr>
              <w:t xml:space="preserve"> Change Password at initial login</w:t>
            </w:r>
          </w:p>
        </w:tc>
        <w:tc>
          <w:tcPr>
            <w:tcW w:w="2335" w:type="dxa"/>
          </w:tcPr>
          <w:p w:rsidRPr="00AE0971" w:rsidR="008B1C77" w:rsidP="00936042" w:rsidRDefault="008B1C77" w14:paraId="51610C96" w14:textId="77777777">
            <w:pPr>
              <w:pStyle w:val="NoSpacing"/>
              <w:rPr>
                <w:rFonts w:ascii="Times New Roman" w:hAnsi="Times New Roman" w:cs="Times New Roman"/>
              </w:rPr>
            </w:pPr>
          </w:p>
        </w:tc>
      </w:tr>
      <w:tr w:rsidRPr="00AE0971" w:rsidR="008B1C77" w:rsidTr="00E66059" w14:paraId="37A3ACCD" w14:textId="77777777">
        <w:tc>
          <w:tcPr>
            <w:tcW w:w="805" w:type="dxa"/>
          </w:tcPr>
          <w:p w:rsidRPr="00AE0971" w:rsidR="008B1C77" w:rsidP="00936042" w:rsidRDefault="008B1C77" w14:paraId="52AC4F2F" w14:textId="4627D577">
            <w:pPr>
              <w:pStyle w:val="NoSpacing"/>
              <w:rPr>
                <w:rFonts w:ascii="Times New Roman" w:hAnsi="Times New Roman" w:cs="Times New Roman"/>
              </w:rPr>
            </w:pPr>
            <w:r w:rsidRPr="00AE0971">
              <w:rPr>
                <w:rFonts w:ascii="Times New Roman" w:hAnsi="Times New Roman" w:cs="Times New Roman"/>
              </w:rPr>
              <w:t>1</w:t>
            </w:r>
            <w:r w:rsidRPr="00AE0971" w:rsidR="00487A0D">
              <w:rPr>
                <w:rFonts w:ascii="Times New Roman" w:hAnsi="Times New Roman" w:cs="Times New Roman"/>
              </w:rPr>
              <w:t>2</w:t>
            </w:r>
            <w:r w:rsidRPr="00AE0971">
              <w:rPr>
                <w:rFonts w:ascii="Times New Roman" w:hAnsi="Times New Roman" w:cs="Times New Roman"/>
              </w:rPr>
              <w:t>.</w:t>
            </w:r>
          </w:p>
        </w:tc>
        <w:tc>
          <w:tcPr>
            <w:tcW w:w="5490" w:type="dxa"/>
          </w:tcPr>
          <w:p w:rsidRPr="00AE0971" w:rsidR="008B1C77" w:rsidP="00936042" w:rsidRDefault="008B1C77" w14:paraId="3766AE64" w14:textId="6D99BA40">
            <w:pPr>
              <w:pStyle w:val="NoSpacing"/>
              <w:rPr>
                <w:rFonts w:ascii="Times New Roman" w:hAnsi="Times New Roman" w:cs="Times New Roman"/>
              </w:rPr>
            </w:pPr>
            <w:r w:rsidRPr="00AE0971">
              <w:rPr>
                <w:rFonts w:ascii="Times New Roman" w:hAnsi="Times New Roman" w:cs="Times New Roman"/>
              </w:rPr>
              <w:t>Ensure all fields are populated</w:t>
            </w:r>
          </w:p>
        </w:tc>
        <w:tc>
          <w:tcPr>
            <w:tcW w:w="2335" w:type="dxa"/>
          </w:tcPr>
          <w:p w:rsidRPr="00AE0971" w:rsidR="008B1C77" w:rsidP="00936042" w:rsidRDefault="008B1C77" w14:paraId="793D16E1" w14:textId="77777777">
            <w:pPr>
              <w:pStyle w:val="NoSpacing"/>
              <w:rPr>
                <w:rFonts w:ascii="Times New Roman" w:hAnsi="Times New Roman" w:cs="Times New Roman"/>
              </w:rPr>
            </w:pPr>
          </w:p>
        </w:tc>
      </w:tr>
      <w:tr w:rsidRPr="00AE0971" w:rsidR="008B1C77" w:rsidTr="00E66059" w14:paraId="735A766E" w14:textId="77777777">
        <w:tc>
          <w:tcPr>
            <w:tcW w:w="805" w:type="dxa"/>
          </w:tcPr>
          <w:p w:rsidRPr="00AE0971" w:rsidR="008B1C77" w:rsidP="00936042" w:rsidRDefault="008B1C77" w14:paraId="59C8A8F3" w14:textId="0135098E">
            <w:pPr>
              <w:pStyle w:val="NoSpacing"/>
              <w:rPr>
                <w:rFonts w:ascii="Times New Roman" w:hAnsi="Times New Roman" w:cs="Times New Roman"/>
              </w:rPr>
            </w:pPr>
            <w:r w:rsidRPr="00AE0971">
              <w:rPr>
                <w:rFonts w:ascii="Times New Roman" w:hAnsi="Times New Roman" w:cs="Times New Roman"/>
              </w:rPr>
              <w:t>1</w:t>
            </w:r>
            <w:r w:rsidRPr="00AE0971" w:rsidR="00487A0D">
              <w:rPr>
                <w:rFonts w:ascii="Times New Roman" w:hAnsi="Times New Roman" w:cs="Times New Roman"/>
              </w:rPr>
              <w:t>3</w:t>
            </w:r>
            <w:r w:rsidRPr="00AE0971">
              <w:rPr>
                <w:rFonts w:ascii="Times New Roman" w:hAnsi="Times New Roman" w:cs="Times New Roman"/>
              </w:rPr>
              <w:t>.</w:t>
            </w:r>
          </w:p>
        </w:tc>
        <w:tc>
          <w:tcPr>
            <w:tcW w:w="5490" w:type="dxa"/>
          </w:tcPr>
          <w:p w:rsidRPr="00AE0971" w:rsidR="008B1C77" w:rsidP="00936042" w:rsidRDefault="008B1C77" w14:paraId="02064C1F" w14:textId="2ED9069E">
            <w:pPr>
              <w:pStyle w:val="NoSpacing"/>
              <w:rPr>
                <w:rFonts w:ascii="Times New Roman" w:hAnsi="Times New Roman" w:cs="Times New Roman"/>
              </w:rPr>
            </w:pPr>
            <w:r w:rsidRPr="00AE0971">
              <w:rPr>
                <w:rFonts w:ascii="Times New Roman" w:hAnsi="Times New Roman" w:cs="Times New Roman"/>
              </w:rPr>
              <w:t>Logon workstations need to be specified and the assigned VDI machine entered</w:t>
            </w:r>
          </w:p>
        </w:tc>
        <w:tc>
          <w:tcPr>
            <w:tcW w:w="2335" w:type="dxa"/>
          </w:tcPr>
          <w:p w:rsidRPr="00AE0971" w:rsidR="008B1C77" w:rsidP="00936042" w:rsidRDefault="008B1C77" w14:paraId="46A2EC92" w14:textId="77777777">
            <w:pPr>
              <w:pStyle w:val="NoSpacing"/>
              <w:rPr>
                <w:rFonts w:ascii="Times New Roman" w:hAnsi="Times New Roman" w:cs="Times New Roman"/>
              </w:rPr>
            </w:pPr>
          </w:p>
        </w:tc>
      </w:tr>
      <w:tr w:rsidRPr="00AE0971" w:rsidR="006D55AE" w:rsidTr="00E66059" w14:paraId="3AC21828" w14:textId="77777777">
        <w:tc>
          <w:tcPr>
            <w:tcW w:w="805" w:type="dxa"/>
          </w:tcPr>
          <w:p w:rsidRPr="00AE0971" w:rsidR="006D55AE" w:rsidP="00936042" w:rsidRDefault="006D55AE" w14:paraId="16CCBA76" w14:textId="03A69059">
            <w:pPr>
              <w:pStyle w:val="NoSpacing"/>
              <w:rPr>
                <w:rFonts w:ascii="Times New Roman" w:hAnsi="Times New Roman" w:cs="Times New Roman"/>
              </w:rPr>
            </w:pPr>
            <w:r w:rsidRPr="00AE0971">
              <w:rPr>
                <w:rFonts w:ascii="Times New Roman" w:hAnsi="Times New Roman" w:cs="Times New Roman"/>
              </w:rPr>
              <w:t>14.</w:t>
            </w:r>
          </w:p>
        </w:tc>
        <w:tc>
          <w:tcPr>
            <w:tcW w:w="5490" w:type="dxa"/>
          </w:tcPr>
          <w:p w:rsidRPr="00AE0971" w:rsidR="006D55AE" w:rsidP="00936042" w:rsidRDefault="006D55AE" w14:paraId="4719F2D8" w14:textId="1D74DF81">
            <w:pPr>
              <w:pStyle w:val="NoSpacing"/>
              <w:rPr>
                <w:rFonts w:ascii="Times New Roman" w:hAnsi="Times New Roman" w:cs="Times New Roman"/>
              </w:rPr>
            </w:pPr>
            <w:r w:rsidRPr="00AE0971">
              <w:rPr>
                <w:rFonts w:ascii="Times New Roman" w:hAnsi="Times New Roman" w:cs="Times New Roman"/>
              </w:rPr>
              <w:t>Update Account Spreadsheet</w:t>
            </w:r>
          </w:p>
        </w:tc>
        <w:tc>
          <w:tcPr>
            <w:tcW w:w="2335" w:type="dxa"/>
          </w:tcPr>
          <w:p w:rsidRPr="00AE0971" w:rsidR="006D55AE" w:rsidP="00936042" w:rsidRDefault="006D55AE" w14:paraId="4986283A" w14:textId="77777777">
            <w:pPr>
              <w:pStyle w:val="NoSpacing"/>
              <w:rPr>
                <w:rFonts w:ascii="Times New Roman" w:hAnsi="Times New Roman" w:cs="Times New Roman"/>
              </w:rPr>
            </w:pPr>
          </w:p>
        </w:tc>
      </w:tr>
    </w:tbl>
    <w:p w:rsidRPr="00AE0971" w:rsidR="000F323B" w:rsidRDefault="000F323B" w14:paraId="74B74C2C" w14:textId="77E4E9BB">
      <w:pPr>
        <w:rPr>
          <w:rFonts w:ascii="Times New Roman" w:hAnsi="Times New Roman" w:cs="Times New Roman" w:eastAsiaTheme="majorEastAsia"/>
          <w:color w:val="1F3763" w:themeColor="accent1" w:themeShade="7F"/>
          <w:sz w:val="24"/>
          <w:szCs w:val="24"/>
        </w:rPr>
      </w:pPr>
      <w:r w:rsidRPr="00AE0971">
        <w:rPr>
          <w:rFonts w:ascii="Times New Roman" w:hAnsi="Times New Roman" w:cs="Times New Roman"/>
        </w:rPr>
        <w:br w:type="page"/>
      </w:r>
    </w:p>
    <w:p w:rsidRPr="00AE0971" w:rsidR="000F323B" w:rsidP="008E1B35" w:rsidRDefault="000F323B" w14:paraId="270B6051" w14:textId="44D22CA9">
      <w:pPr>
        <w:pStyle w:val="NoSpacing"/>
        <w:rPr>
          <w:rFonts w:ascii="Times New Roman" w:hAnsi="Times New Roman" w:cs="Times New Roman"/>
          <w:b/>
          <w:bCs/>
        </w:rPr>
      </w:pPr>
      <w:r w:rsidRPr="00AE0971">
        <w:rPr>
          <w:rFonts w:ascii="Times New Roman" w:hAnsi="Times New Roman" w:cs="Times New Roman"/>
          <w:b/>
          <w:bCs/>
        </w:rPr>
        <w:lastRenderedPageBreak/>
        <w:t xml:space="preserve">Procedure </w:t>
      </w:r>
      <w:r w:rsidR="00820CDC">
        <w:rPr>
          <w:rFonts w:ascii="Times New Roman" w:hAnsi="Times New Roman" w:cs="Times New Roman"/>
          <w:b/>
          <w:bCs/>
        </w:rPr>
        <w:t>7</w:t>
      </w:r>
      <w:r w:rsidRPr="00AE0971">
        <w:rPr>
          <w:rFonts w:ascii="Times New Roman" w:hAnsi="Times New Roman" w:cs="Times New Roman"/>
          <w:b/>
          <w:bCs/>
        </w:rPr>
        <w:t>.</w:t>
      </w:r>
      <w:r w:rsidR="00DB6B4A">
        <w:rPr>
          <w:rFonts w:ascii="Times New Roman" w:hAnsi="Times New Roman" w:cs="Times New Roman"/>
          <w:b/>
          <w:bCs/>
        </w:rPr>
        <w:t>40.5</w:t>
      </w:r>
      <w:r w:rsidRPr="00AE0971">
        <w:rPr>
          <w:rFonts w:ascii="Times New Roman" w:hAnsi="Times New Roman" w:cs="Times New Roman"/>
          <w:b/>
          <w:bCs/>
        </w:rPr>
        <w:t xml:space="preserve"> – Rollback Change Request </w:t>
      </w:r>
    </w:p>
    <w:p w:rsidRPr="00AE0971" w:rsidR="000F323B" w:rsidP="000F323B" w:rsidRDefault="000F323B" w14:paraId="7A7AD911" w14:textId="61DF95F3">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Rollback Change Request process will detail the steps involved in order to revert the system back to a previous state before a change was implemented.</w:t>
      </w:r>
    </w:p>
    <w:p w:rsidRPr="00AE0971" w:rsidR="005C4F07" w:rsidP="000F323B" w:rsidRDefault="005C4F07" w14:paraId="59886C88" w14:textId="4406E195">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After a rollback change request is made.</w:t>
      </w:r>
    </w:p>
    <w:p w:rsidRPr="00AE0971" w:rsidR="000F323B" w:rsidP="000F323B" w:rsidRDefault="000F323B" w14:paraId="55E6529E"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0F323B" w:rsidP="000A1323" w:rsidRDefault="000F323B" w14:paraId="7FFC5189" w14:textId="7871F24A">
      <w:pPr>
        <w:pStyle w:val="NoSpacing"/>
        <w:numPr>
          <w:ilvl w:val="0"/>
          <w:numId w:val="20"/>
        </w:numPr>
        <w:rPr>
          <w:rFonts w:ascii="Times New Roman" w:hAnsi="Times New Roman" w:cs="Times New Roman"/>
          <w:b/>
          <w:bCs/>
        </w:rPr>
      </w:pPr>
      <w:r w:rsidRPr="00AE0971">
        <w:rPr>
          <w:rFonts w:ascii="Times New Roman" w:hAnsi="Times New Roman" w:cs="Times New Roman"/>
        </w:rPr>
        <w:t>Previous change request</w:t>
      </w:r>
    </w:p>
    <w:p w:rsidRPr="00AE0971" w:rsidR="000F323B" w:rsidP="000F323B" w:rsidRDefault="000F323B" w14:paraId="0DD0E251" w14:textId="77777777">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System</w:t>
      </w:r>
    </w:p>
    <w:p w:rsidRPr="00AE0971" w:rsidR="000F323B" w:rsidP="000F323B" w:rsidRDefault="000F323B" w14:paraId="71EBE09E" w14:textId="35D7DF73">
      <w:pPr>
        <w:pStyle w:val="NoSpacing"/>
        <w:rPr>
          <w:rFonts w:ascii="Times New Roman" w:hAnsi="Times New Roman" w:cs="Times New Roman"/>
        </w:rPr>
      </w:pPr>
    </w:p>
    <w:tbl>
      <w:tblPr>
        <w:tblpPr w:leftFromText="180" w:rightFromText="180" w:vertAnchor="text" w:tblpY="1"/>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85"/>
        <w:gridCol w:w="4860"/>
        <w:gridCol w:w="3330"/>
      </w:tblGrid>
      <w:tr w:rsidRPr="00AE0971" w:rsidR="00525000" w:rsidTr="00E66059" w14:paraId="0CB1ED56" w14:textId="77777777">
        <w:tc>
          <w:tcPr>
            <w:tcW w:w="985" w:type="dxa"/>
            <w:shd w:val="clear" w:color="auto" w:fill="4472C4" w:themeFill="accent1"/>
          </w:tcPr>
          <w:p w:rsidRPr="00AE0971" w:rsidR="00525000" w:rsidP="00C91E09" w:rsidRDefault="00525000" w14:paraId="718B0B80"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860" w:type="dxa"/>
            <w:shd w:val="clear" w:color="auto" w:fill="4472C4" w:themeFill="accent1"/>
          </w:tcPr>
          <w:p w:rsidRPr="00AE0971" w:rsidR="00525000" w:rsidP="00C91E09" w:rsidRDefault="00525000" w14:paraId="7E452C33"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3330" w:type="dxa"/>
            <w:shd w:val="clear" w:color="auto" w:fill="4472C4" w:themeFill="accent1"/>
          </w:tcPr>
          <w:p w:rsidRPr="00AE0971" w:rsidR="00525000" w:rsidP="00C91E09" w:rsidRDefault="00525000" w14:paraId="3EBDA6B9"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525000" w:rsidTr="00E66059" w14:paraId="15A2D603" w14:textId="77777777">
        <w:tc>
          <w:tcPr>
            <w:tcW w:w="985" w:type="dxa"/>
          </w:tcPr>
          <w:p w:rsidRPr="00AE0971" w:rsidR="00525000" w:rsidP="00C91E09" w:rsidRDefault="00525000" w14:paraId="20EAC5D3" w14:textId="77777777">
            <w:pPr>
              <w:pStyle w:val="NoSpacing"/>
              <w:rPr>
                <w:rFonts w:ascii="Times New Roman" w:hAnsi="Times New Roman" w:cs="Times New Roman"/>
              </w:rPr>
            </w:pPr>
            <w:r w:rsidRPr="00AE0971">
              <w:rPr>
                <w:rFonts w:ascii="Times New Roman" w:hAnsi="Times New Roman" w:cs="Times New Roman"/>
              </w:rPr>
              <w:t>1.</w:t>
            </w:r>
          </w:p>
        </w:tc>
        <w:tc>
          <w:tcPr>
            <w:tcW w:w="4860" w:type="dxa"/>
          </w:tcPr>
          <w:p w:rsidRPr="00AE0971" w:rsidR="00525000" w:rsidP="00C91E09" w:rsidRDefault="00F578F4" w14:paraId="69B3F15D" w14:textId="1EFF4570">
            <w:pPr>
              <w:pStyle w:val="NoSpacing"/>
              <w:rPr>
                <w:rFonts w:ascii="Times New Roman" w:hAnsi="Times New Roman" w:cs="Times New Roman"/>
              </w:rPr>
            </w:pPr>
            <w:r w:rsidRPr="00AE0971">
              <w:rPr>
                <w:rFonts w:ascii="Times New Roman" w:hAnsi="Times New Roman" w:cs="Times New Roman"/>
              </w:rPr>
              <w:t>Change request submitted</w:t>
            </w:r>
          </w:p>
        </w:tc>
        <w:tc>
          <w:tcPr>
            <w:tcW w:w="3330" w:type="dxa"/>
          </w:tcPr>
          <w:p w:rsidRPr="00AE0971" w:rsidR="00525000" w:rsidP="00C91E09" w:rsidRDefault="00525000" w14:paraId="373F6217" w14:textId="77777777">
            <w:pPr>
              <w:pStyle w:val="NoSpacing"/>
              <w:rPr>
                <w:rFonts w:ascii="Times New Roman" w:hAnsi="Times New Roman" w:cs="Times New Roman"/>
              </w:rPr>
            </w:pPr>
          </w:p>
        </w:tc>
      </w:tr>
      <w:tr w:rsidRPr="00AE0971" w:rsidR="00525000" w:rsidTr="00E66059" w14:paraId="4C7AA3D1" w14:textId="77777777">
        <w:tc>
          <w:tcPr>
            <w:tcW w:w="985" w:type="dxa"/>
          </w:tcPr>
          <w:p w:rsidRPr="00AE0971" w:rsidR="00525000" w:rsidP="00C91E09" w:rsidRDefault="00525000" w14:paraId="22F8F9C6" w14:textId="77777777">
            <w:pPr>
              <w:pStyle w:val="NoSpacing"/>
              <w:rPr>
                <w:rFonts w:ascii="Times New Roman" w:hAnsi="Times New Roman" w:cs="Times New Roman"/>
              </w:rPr>
            </w:pPr>
            <w:r w:rsidRPr="00AE0971">
              <w:rPr>
                <w:rFonts w:ascii="Times New Roman" w:hAnsi="Times New Roman" w:cs="Times New Roman"/>
              </w:rPr>
              <w:t>2.</w:t>
            </w:r>
          </w:p>
        </w:tc>
        <w:tc>
          <w:tcPr>
            <w:tcW w:w="4860" w:type="dxa"/>
          </w:tcPr>
          <w:p w:rsidRPr="00AE0971" w:rsidR="00525000" w:rsidP="00C91E09" w:rsidRDefault="00F578F4" w14:paraId="4492DBC0" w14:textId="20491A5F">
            <w:pPr>
              <w:pStyle w:val="NoSpacing"/>
              <w:rPr>
                <w:rFonts w:ascii="Times New Roman" w:hAnsi="Times New Roman" w:cs="Times New Roman"/>
              </w:rPr>
            </w:pPr>
            <w:r w:rsidRPr="00AE0971">
              <w:rPr>
                <w:rFonts w:ascii="Times New Roman" w:hAnsi="Times New Roman" w:cs="Times New Roman"/>
              </w:rPr>
              <w:t>Classified as a Rollback change</w:t>
            </w:r>
          </w:p>
        </w:tc>
        <w:tc>
          <w:tcPr>
            <w:tcW w:w="3330" w:type="dxa"/>
          </w:tcPr>
          <w:p w:rsidRPr="00AE0971" w:rsidR="00525000" w:rsidP="00C91E09" w:rsidRDefault="00525000" w14:paraId="51051EC7" w14:textId="77777777">
            <w:pPr>
              <w:pStyle w:val="NoSpacing"/>
              <w:rPr>
                <w:rFonts w:ascii="Times New Roman" w:hAnsi="Times New Roman" w:cs="Times New Roman"/>
              </w:rPr>
            </w:pPr>
          </w:p>
        </w:tc>
      </w:tr>
      <w:tr w:rsidRPr="00AE0971" w:rsidR="00525000" w:rsidTr="00E66059" w14:paraId="02B7D58B" w14:textId="77777777">
        <w:trPr>
          <w:trHeight w:val="314"/>
        </w:trPr>
        <w:tc>
          <w:tcPr>
            <w:tcW w:w="985" w:type="dxa"/>
          </w:tcPr>
          <w:p w:rsidRPr="00AE0971" w:rsidR="00525000" w:rsidP="00C91E09" w:rsidRDefault="00525000" w14:paraId="17EB5581" w14:textId="77777777">
            <w:pPr>
              <w:pStyle w:val="NoSpacing"/>
              <w:rPr>
                <w:rFonts w:ascii="Times New Roman" w:hAnsi="Times New Roman" w:cs="Times New Roman"/>
              </w:rPr>
            </w:pPr>
            <w:r w:rsidRPr="00AE0971">
              <w:rPr>
                <w:rFonts w:ascii="Times New Roman" w:hAnsi="Times New Roman" w:cs="Times New Roman"/>
              </w:rPr>
              <w:t>3.</w:t>
            </w:r>
          </w:p>
        </w:tc>
        <w:tc>
          <w:tcPr>
            <w:tcW w:w="4860" w:type="dxa"/>
          </w:tcPr>
          <w:p w:rsidRPr="00AE0971" w:rsidR="00525000" w:rsidP="00C91E09" w:rsidRDefault="00F578F4" w14:paraId="3A3C01C4" w14:textId="040303C7">
            <w:pPr>
              <w:pStyle w:val="NoSpacing"/>
              <w:rPr>
                <w:rFonts w:ascii="Times New Roman" w:hAnsi="Times New Roman" w:cs="Times New Roman"/>
              </w:rPr>
            </w:pPr>
            <w:r w:rsidRPr="00AE0971">
              <w:rPr>
                <w:rFonts w:ascii="Times New Roman" w:hAnsi="Times New Roman" w:cs="Times New Roman"/>
              </w:rPr>
              <w:t>Submit to the CAB</w:t>
            </w:r>
          </w:p>
        </w:tc>
        <w:tc>
          <w:tcPr>
            <w:tcW w:w="3330" w:type="dxa"/>
          </w:tcPr>
          <w:p w:rsidRPr="00AE0971" w:rsidR="00525000" w:rsidP="00C91E09" w:rsidRDefault="00F578F4" w14:paraId="2B1C961E" w14:textId="088F4CC0">
            <w:pPr>
              <w:pStyle w:val="NoSpacing"/>
              <w:rPr>
                <w:rFonts w:ascii="Times New Roman" w:hAnsi="Times New Roman" w:cs="Times New Roman"/>
              </w:rPr>
            </w:pPr>
            <w:r w:rsidRPr="00AE0971">
              <w:rPr>
                <w:rFonts w:ascii="Times New Roman" w:hAnsi="Times New Roman" w:cs="Times New Roman"/>
              </w:rPr>
              <w:t>Requires approval from the NOC manager and the Chief Engineer</w:t>
            </w:r>
          </w:p>
        </w:tc>
      </w:tr>
      <w:tr w:rsidRPr="00AE0971" w:rsidR="00525000" w:rsidTr="00E66059" w14:paraId="5755AC64" w14:textId="77777777">
        <w:tc>
          <w:tcPr>
            <w:tcW w:w="985" w:type="dxa"/>
          </w:tcPr>
          <w:p w:rsidRPr="00AE0971" w:rsidR="00525000" w:rsidP="00C91E09" w:rsidRDefault="00525000" w14:paraId="6187E466" w14:textId="77777777">
            <w:pPr>
              <w:pStyle w:val="NoSpacing"/>
              <w:rPr>
                <w:rFonts w:ascii="Times New Roman" w:hAnsi="Times New Roman" w:cs="Times New Roman"/>
              </w:rPr>
            </w:pPr>
            <w:r w:rsidRPr="00AE0971">
              <w:rPr>
                <w:rFonts w:ascii="Times New Roman" w:hAnsi="Times New Roman" w:cs="Times New Roman"/>
              </w:rPr>
              <w:t>4.</w:t>
            </w:r>
          </w:p>
        </w:tc>
        <w:tc>
          <w:tcPr>
            <w:tcW w:w="4860" w:type="dxa"/>
          </w:tcPr>
          <w:p w:rsidRPr="00AE0971" w:rsidR="00525000" w:rsidP="00C91E09" w:rsidRDefault="00F578F4" w14:paraId="35521205" w14:textId="138B8428">
            <w:pPr>
              <w:pStyle w:val="NoSpacing"/>
              <w:rPr>
                <w:rFonts w:ascii="Times New Roman" w:hAnsi="Times New Roman" w:cs="Times New Roman"/>
              </w:rPr>
            </w:pPr>
            <w:r w:rsidRPr="00AE0971">
              <w:rPr>
                <w:rFonts w:ascii="Times New Roman" w:hAnsi="Times New Roman" w:cs="Times New Roman"/>
              </w:rPr>
              <w:t>Schedule the release</w:t>
            </w:r>
          </w:p>
        </w:tc>
        <w:tc>
          <w:tcPr>
            <w:tcW w:w="3330" w:type="dxa"/>
          </w:tcPr>
          <w:p w:rsidRPr="00AE0971" w:rsidR="00525000" w:rsidP="00C91E09" w:rsidRDefault="00525000" w14:paraId="288A290D" w14:textId="77777777">
            <w:pPr>
              <w:pStyle w:val="NoSpacing"/>
              <w:rPr>
                <w:rFonts w:ascii="Times New Roman" w:hAnsi="Times New Roman" w:cs="Times New Roman"/>
              </w:rPr>
            </w:pPr>
          </w:p>
        </w:tc>
      </w:tr>
      <w:tr w:rsidRPr="00AE0971" w:rsidR="00525000" w:rsidTr="00E66059" w14:paraId="186128CD" w14:textId="77777777">
        <w:tc>
          <w:tcPr>
            <w:tcW w:w="985" w:type="dxa"/>
          </w:tcPr>
          <w:p w:rsidRPr="00AE0971" w:rsidR="00525000" w:rsidP="00C91E09" w:rsidRDefault="00525000" w14:paraId="0CC35BE9" w14:textId="77777777">
            <w:pPr>
              <w:pStyle w:val="NoSpacing"/>
              <w:rPr>
                <w:rFonts w:ascii="Times New Roman" w:hAnsi="Times New Roman" w:cs="Times New Roman"/>
              </w:rPr>
            </w:pPr>
            <w:r w:rsidRPr="00AE0971">
              <w:rPr>
                <w:rFonts w:ascii="Times New Roman" w:hAnsi="Times New Roman" w:cs="Times New Roman"/>
              </w:rPr>
              <w:t>5.</w:t>
            </w:r>
          </w:p>
        </w:tc>
        <w:tc>
          <w:tcPr>
            <w:tcW w:w="4860" w:type="dxa"/>
          </w:tcPr>
          <w:p w:rsidRPr="00AE0971" w:rsidR="00525000" w:rsidP="00C91E09" w:rsidRDefault="00F578F4" w14:paraId="3DA9BC7B" w14:textId="7D093BE4">
            <w:pPr>
              <w:pStyle w:val="NoSpacing"/>
              <w:rPr>
                <w:rFonts w:ascii="Times New Roman" w:hAnsi="Times New Roman" w:cs="Times New Roman"/>
              </w:rPr>
            </w:pPr>
            <w:r w:rsidRPr="00AE0971">
              <w:rPr>
                <w:rFonts w:ascii="Times New Roman" w:hAnsi="Times New Roman" w:cs="Times New Roman"/>
              </w:rPr>
              <w:t>Implement the requested change</w:t>
            </w:r>
          </w:p>
        </w:tc>
        <w:tc>
          <w:tcPr>
            <w:tcW w:w="3330" w:type="dxa"/>
          </w:tcPr>
          <w:p w:rsidRPr="00AE0971" w:rsidR="00525000" w:rsidP="00C91E09" w:rsidRDefault="00525000" w14:paraId="33B0956C" w14:textId="77777777">
            <w:pPr>
              <w:pStyle w:val="NoSpacing"/>
              <w:rPr>
                <w:rFonts w:ascii="Times New Roman" w:hAnsi="Times New Roman" w:cs="Times New Roman"/>
              </w:rPr>
            </w:pPr>
          </w:p>
        </w:tc>
      </w:tr>
      <w:tr w:rsidRPr="00AE0971" w:rsidR="00525000" w:rsidTr="00E66059" w14:paraId="42C6FFF0" w14:textId="77777777">
        <w:tc>
          <w:tcPr>
            <w:tcW w:w="985" w:type="dxa"/>
          </w:tcPr>
          <w:p w:rsidRPr="00AE0971" w:rsidR="00525000" w:rsidP="00C91E09" w:rsidRDefault="00525000" w14:paraId="62670EC5" w14:textId="77777777">
            <w:pPr>
              <w:pStyle w:val="NoSpacing"/>
              <w:rPr>
                <w:rFonts w:ascii="Times New Roman" w:hAnsi="Times New Roman" w:cs="Times New Roman"/>
              </w:rPr>
            </w:pPr>
            <w:r w:rsidRPr="00AE0971">
              <w:rPr>
                <w:rFonts w:ascii="Times New Roman" w:hAnsi="Times New Roman" w:cs="Times New Roman"/>
              </w:rPr>
              <w:t>6.</w:t>
            </w:r>
          </w:p>
        </w:tc>
        <w:tc>
          <w:tcPr>
            <w:tcW w:w="4860" w:type="dxa"/>
          </w:tcPr>
          <w:p w:rsidRPr="00AE0971" w:rsidR="00525000" w:rsidP="00C91E09" w:rsidRDefault="00F578F4" w14:paraId="26AE94A7" w14:textId="66629456">
            <w:pPr>
              <w:pStyle w:val="NoSpacing"/>
              <w:rPr>
                <w:rFonts w:ascii="Times New Roman" w:hAnsi="Times New Roman" w:cs="Times New Roman"/>
              </w:rPr>
            </w:pPr>
            <w:r w:rsidRPr="00AE0971">
              <w:rPr>
                <w:rFonts w:ascii="Times New Roman" w:hAnsi="Times New Roman" w:cs="Times New Roman"/>
              </w:rPr>
              <w:t>Post implementation review</w:t>
            </w:r>
          </w:p>
        </w:tc>
        <w:tc>
          <w:tcPr>
            <w:tcW w:w="3330" w:type="dxa"/>
          </w:tcPr>
          <w:p w:rsidRPr="00AE0971" w:rsidR="00525000" w:rsidP="00C91E09" w:rsidRDefault="00525000" w14:paraId="12899287" w14:textId="77777777">
            <w:pPr>
              <w:pStyle w:val="NoSpacing"/>
              <w:rPr>
                <w:rFonts w:ascii="Times New Roman" w:hAnsi="Times New Roman" w:cs="Times New Roman"/>
              </w:rPr>
            </w:pPr>
          </w:p>
        </w:tc>
      </w:tr>
      <w:tr w:rsidRPr="00AE0971" w:rsidR="00F578F4" w:rsidTr="00E66059" w14:paraId="440F6481" w14:textId="77777777">
        <w:tc>
          <w:tcPr>
            <w:tcW w:w="985" w:type="dxa"/>
          </w:tcPr>
          <w:p w:rsidRPr="00AE0971" w:rsidR="00F578F4" w:rsidP="00C91E09" w:rsidRDefault="00F578F4" w14:paraId="7088162B" w14:textId="24D28DDC">
            <w:pPr>
              <w:pStyle w:val="NoSpacing"/>
              <w:rPr>
                <w:rFonts w:ascii="Times New Roman" w:hAnsi="Times New Roman" w:cs="Times New Roman"/>
              </w:rPr>
            </w:pPr>
            <w:r w:rsidRPr="00AE0971">
              <w:rPr>
                <w:rFonts w:ascii="Times New Roman" w:hAnsi="Times New Roman" w:cs="Times New Roman"/>
              </w:rPr>
              <w:t>7.</w:t>
            </w:r>
          </w:p>
        </w:tc>
        <w:tc>
          <w:tcPr>
            <w:tcW w:w="4860" w:type="dxa"/>
          </w:tcPr>
          <w:p w:rsidRPr="00AE0971" w:rsidR="00F578F4" w:rsidP="00C91E09" w:rsidRDefault="00F578F4" w14:paraId="2FC76A48" w14:textId="5D709B6D">
            <w:pPr>
              <w:pStyle w:val="NoSpacing"/>
              <w:rPr>
                <w:rFonts w:ascii="Times New Roman" w:hAnsi="Times New Roman" w:cs="Times New Roman"/>
              </w:rPr>
            </w:pPr>
            <w:r w:rsidRPr="00AE0971">
              <w:rPr>
                <w:rFonts w:ascii="Times New Roman" w:hAnsi="Times New Roman" w:cs="Times New Roman"/>
              </w:rPr>
              <w:t>Close the change</w:t>
            </w:r>
          </w:p>
        </w:tc>
        <w:tc>
          <w:tcPr>
            <w:tcW w:w="3330" w:type="dxa"/>
          </w:tcPr>
          <w:p w:rsidRPr="00AE0971" w:rsidR="00F578F4" w:rsidP="00C91E09" w:rsidRDefault="00F578F4" w14:paraId="10450CF9" w14:textId="77777777">
            <w:pPr>
              <w:pStyle w:val="NoSpacing"/>
              <w:rPr>
                <w:rFonts w:ascii="Times New Roman" w:hAnsi="Times New Roman" w:cs="Times New Roman"/>
              </w:rPr>
            </w:pPr>
          </w:p>
        </w:tc>
      </w:tr>
    </w:tbl>
    <w:p w:rsidRPr="00AE0971" w:rsidR="00525000" w:rsidP="00525000" w:rsidRDefault="00525000" w14:paraId="67556B2F" w14:textId="77777777">
      <w:pPr>
        <w:pStyle w:val="NoSpacing"/>
        <w:rPr>
          <w:rFonts w:ascii="Times New Roman" w:hAnsi="Times New Roman" w:cs="Times New Roman"/>
        </w:rPr>
      </w:pPr>
    </w:p>
    <w:p w:rsidRPr="00AE0971" w:rsidR="00525000" w:rsidP="00525000" w:rsidRDefault="00525000" w14:paraId="52FDD179" w14:textId="77777777">
      <w:pPr>
        <w:pStyle w:val="NoSpacing"/>
        <w:rPr>
          <w:rFonts w:ascii="Times New Roman" w:hAnsi="Times New Roman" w:cs="Times New Roman"/>
        </w:rPr>
      </w:pPr>
    </w:p>
    <w:p w:rsidRPr="00AE0971" w:rsidR="00525000" w:rsidP="00525000" w:rsidRDefault="00525000" w14:paraId="6E5A0245" w14:textId="77777777">
      <w:pPr>
        <w:pStyle w:val="NoSpacing"/>
        <w:ind w:left="1440"/>
        <w:rPr>
          <w:rFonts w:ascii="Times New Roman" w:hAnsi="Times New Roman" w:cs="Times New Roman"/>
        </w:rPr>
      </w:pPr>
    </w:p>
    <w:p w:rsidRPr="00AE0971" w:rsidR="00525000" w:rsidP="00525000" w:rsidRDefault="00525000" w14:paraId="0E15FFD0" w14:textId="77777777">
      <w:pPr>
        <w:pStyle w:val="Heading3"/>
        <w:rPr>
          <w:rFonts w:ascii="Times New Roman" w:hAnsi="Times New Roman" w:cs="Times New Roman"/>
        </w:rPr>
      </w:pPr>
    </w:p>
    <w:p w:rsidRPr="00AE0971" w:rsidR="00525000" w:rsidP="00525000" w:rsidRDefault="00525000" w14:paraId="7D039405" w14:textId="77777777">
      <w:pPr>
        <w:pStyle w:val="Heading3"/>
        <w:rPr>
          <w:rFonts w:ascii="Times New Roman" w:hAnsi="Times New Roman" w:cs="Times New Roman"/>
        </w:rPr>
      </w:pPr>
    </w:p>
    <w:p w:rsidRPr="00AE0971" w:rsidR="00525000" w:rsidP="00525000" w:rsidRDefault="00525000" w14:paraId="0D526C45" w14:textId="77777777">
      <w:pPr>
        <w:pStyle w:val="Heading3"/>
        <w:rPr>
          <w:rFonts w:ascii="Times New Roman" w:hAnsi="Times New Roman" w:cs="Times New Roman"/>
        </w:rPr>
      </w:pPr>
    </w:p>
    <w:p w:rsidRPr="00AE0971" w:rsidR="000F323B" w:rsidP="00F578F4" w:rsidRDefault="000F323B" w14:paraId="5F861EAE" w14:textId="3753CFFB">
      <w:pPr>
        <w:pStyle w:val="NoSpacing"/>
        <w:rPr>
          <w:rFonts w:ascii="Times New Roman" w:hAnsi="Times New Roman" w:cs="Times New Roman"/>
        </w:rPr>
      </w:pPr>
    </w:p>
    <w:p w:rsidRPr="00AE0971" w:rsidR="000F323B" w:rsidP="000F323B" w:rsidRDefault="000F323B" w14:paraId="255E90B3" w14:textId="77777777">
      <w:pPr>
        <w:pStyle w:val="NoSpacing"/>
        <w:ind w:left="1080"/>
        <w:rPr>
          <w:rFonts w:ascii="Times New Roman" w:hAnsi="Times New Roman" w:cs="Times New Roman"/>
        </w:rPr>
      </w:pPr>
    </w:p>
    <w:p w:rsidRPr="00AE0971" w:rsidR="004F0D3E" w:rsidP="004F0D3E" w:rsidRDefault="004F0D3E" w14:paraId="462A24C7" w14:textId="77777777">
      <w:pPr>
        <w:pStyle w:val="NoSpacing"/>
        <w:ind w:left="1440"/>
        <w:rPr>
          <w:rFonts w:ascii="Times New Roman" w:hAnsi="Times New Roman" w:cs="Times New Roman"/>
        </w:rPr>
      </w:pPr>
    </w:p>
    <w:p w:rsidRPr="00AE0971" w:rsidR="00F578F4" w:rsidP="00F578F4" w:rsidRDefault="00F578F4" w14:paraId="478D7F4D" w14:textId="77777777">
      <w:pPr>
        <w:pStyle w:val="NoSpacing"/>
        <w:ind w:left="720"/>
        <w:rPr>
          <w:rFonts w:ascii="Times New Roman" w:hAnsi="Times New Roman" w:cs="Times New Roman"/>
          <w:b/>
          <w:bCs/>
        </w:rPr>
      </w:pPr>
    </w:p>
    <w:p w:rsidRPr="00AE0971" w:rsidR="009B1CF6" w:rsidP="002D6130" w:rsidRDefault="009B1CF6" w14:paraId="077A1BD6" w14:textId="77777777">
      <w:pPr>
        <w:rPr>
          <w:rFonts w:ascii="Times New Roman" w:hAnsi="Times New Roman" w:cs="Times New Roman"/>
        </w:rPr>
      </w:pPr>
    </w:p>
    <w:p w:rsidRPr="00AE0971" w:rsidR="002D6130" w:rsidP="002D6130" w:rsidRDefault="002D6130" w14:paraId="264DC40F" w14:textId="77777777">
      <w:pPr>
        <w:rPr>
          <w:rFonts w:ascii="Times New Roman" w:hAnsi="Times New Roman" w:cs="Times New Roman"/>
        </w:rPr>
      </w:pPr>
    </w:p>
    <w:p w:rsidR="00E66059" w:rsidRDefault="00E66059" w14:paraId="2A51B33D" w14:textId="77777777">
      <w:pPr>
        <w:rPr>
          <w:rFonts w:ascii="Times New Roman" w:hAnsi="Times New Roman" w:cs="Times New Roman"/>
          <w:b/>
          <w:bCs/>
        </w:rPr>
      </w:pPr>
      <w:r>
        <w:rPr>
          <w:rFonts w:ascii="Times New Roman" w:hAnsi="Times New Roman" w:cs="Times New Roman"/>
          <w:b/>
          <w:bCs/>
        </w:rPr>
        <w:br w:type="page"/>
      </w:r>
    </w:p>
    <w:p w:rsidRPr="00AE0971" w:rsidR="00F578F4" w:rsidP="002D6130" w:rsidRDefault="00F578F4" w14:paraId="3300FA8C" w14:textId="17981774">
      <w:pPr>
        <w:rPr>
          <w:rFonts w:ascii="Times New Roman" w:hAnsi="Times New Roman" w:cs="Times New Roman" w:eastAsiaTheme="majorEastAsia"/>
          <w:color w:val="1F3763" w:themeColor="accent1" w:themeShade="7F"/>
          <w:sz w:val="24"/>
          <w:szCs w:val="24"/>
        </w:rPr>
      </w:pPr>
      <w:r w:rsidRPr="00AE0971">
        <w:rPr>
          <w:rFonts w:ascii="Times New Roman" w:hAnsi="Times New Roman" w:cs="Times New Roman"/>
          <w:b/>
          <w:bCs/>
        </w:rPr>
        <w:lastRenderedPageBreak/>
        <w:t xml:space="preserve">Procedure </w:t>
      </w:r>
      <w:r w:rsidR="00820CDC">
        <w:rPr>
          <w:rFonts w:ascii="Times New Roman" w:hAnsi="Times New Roman" w:cs="Times New Roman"/>
          <w:b/>
          <w:bCs/>
        </w:rPr>
        <w:t>7</w:t>
      </w:r>
      <w:r w:rsidRPr="00AE0971">
        <w:rPr>
          <w:rFonts w:ascii="Times New Roman" w:hAnsi="Times New Roman" w:cs="Times New Roman"/>
          <w:b/>
          <w:bCs/>
        </w:rPr>
        <w:t>.</w:t>
      </w:r>
      <w:r w:rsidR="00DB6B4A">
        <w:rPr>
          <w:rFonts w:ascii="Times New Roman" w:hAnsi="Times New Roman" w:cs="Times New Roman"/>
          <w:b/>
          <w:bCs/>
        </w:rPr>
        <w:t>40.6</w:t>
      </w:r>
      <w:r w:rsidRPr="00AE0971">
        <w:rPr>
          <w:rFonts w:ascii="Times New Roman" w:hAnsi="Times New Roman" w:cs="Times New Roman"/>
          <w:b/>
          <w:bCs/>
        </w:rPr>
        <w:t xml:space="preserve"> – User Termination Change Request </w:t>
      </w:r>
    </w:p>
    <w:p w:rsidRPr="00AE0971" w:rsidR="00F578F4" w:rsidP="00F578F4" w:rsidRDefault="00F578F4" w14:paraId="4798916B" w14:textId="070EE9B0">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 xml:space="preserve">The User Termination Request process will detail the steps involved in order to terminate users who have left the program </w:t>
      </w:r>
      <w:r w:rsidR="005E6F52">
        <w:rPr>
          <w:rFonts w:ascii="Times New Roman" w:hAnsi="Times New Roman" w:cs="Times New Roman"/>
        </w:rPr>
        <w:t>or</w:t>
      </w:r>
      <w:r w:rsidRPr="00AE0971" w:rsidR="005E6F52">
        <w:rPr>
          <w:rFonts w:ascii="Times New Roman" w:hAnsi="Times New Roman" w:cs="Times New Roman"/>
        </w:rPr>
        <w:t xml:space="preserve"> </w:t>
      </w:r>
      <w:r w:rsidRPr="00AE0971">
        <w:rPr>
          <w:rFonts w:ascii="Times New Roman" w:hAnsi="Times New Roman" w:cs="Times New Roman"/>
        </w:rPr>
        <w:t xml:space="preserve">have been inactive for a certain </w:t>
      </w:r>
      <w:proofErr w:type="gramStart"/>
      <w:r w:rsidRPr="00AE0971">
        <w:rPr>
          <w:rFonts w:ascii="Times New Roman" w:hAnsi="Times New Roman" w:cs="Times New Roman"/>
        </w:rPr>
        <w:t>period of time</w:t>
      </w:r>
      <w:proofErr w:type="gramEnd"/>
      <w:r w:rsidRPr="00AE0971">
        <w:rPr>
          <w:rFonts w:ascii="Times New Roman" w:hAnsi="Times New Roman" w:cs="Times New Roman"/>
        </w:rPr>
        <w:t>.</w:t>
      </w:r>
    </w:p>
    <w:p w:rsidRPr="00AE0971" w:rsidR="00C503B7" w:rsidP="00F578F4" w:rsidRDefault="00C503B7" w14:paraId="2D420FBB" w14:textId="5708DFBA">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After a user termination change request is made</w:t>
      </w:r>
      <w:r w:rsidRPr="00AE0971" w:rsidR="005C4F07">
        <w:rPr>
          <w:rFonts w:ascii="Times New Roman" w:hAnsi="Times New Roman" w:cs="Times New Roman"/>
        </w:rPr>
        <w:t>.</w:t>
      </w:r>
    </w:p>
    <w:p w:rsidRPr="00AE0971" w:rsidR="00F578F4" w:rsidP="00F578F4" w:rsidRDefault="00F578F4" w14:paraId="430F976E"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F578F4" w:rsidP="000A1323" w:rsidRDefault="00F578F4" w14:paraId="48311D78" w14:textId="0EF30E3A">
      <w:pPr>
        <w:pStyle w:val="NoSpacing"/>
        <w:numPr>
          <w:ilvl w:val="0"/>
          <w:numId w:val="21"/>
        </w:numPr>
        <w:rPr>
          <w:rFonts w:ascii="Times New Roman" w:hAnsi="Times New Roman" w:cs="Times New Roman"/>
          <w:b/>
          <w:bCs/>
        </w:rPr>
      </w:pPr>
      <w:r w:rsidRPr="00AE0971">
        <w:rPr>
          <w:rFonts w:ascii="Times New Roman" w:hAnsi="Times New Roman" w:cs="Times New Roman"/>
        </w:rPr>
        <w:t>User termination</w:t>
      </w:r>
    </w:p>
    <w:p w:rsidRPr="00AE0971" w:rsidR="00F578F4" w:rsidP="000A1323" w:rsidRDefault="00F578F4" w14:paraId="1D758124" w14:textId="6EFEF378">
      <w:pPr>
        <w:pStyle w:val="NoSpacing"/>
        <w:numPr>
          <w:ilvl w:val="0"/>
          <w:numId w:val="21"/>
        </w:numPr>
        <w:rPr>
          <w:rFonts w:ascii="Times New Roman" w:hAnsi="Times New Roman" w:cs="Times New Roman"/>
          <w:b/>
          <w:bCs/>
        </w:rPr>
      </w:pPr>
      <w:r w:rsidRPr="00AE0971">
        <w:rPr>
          <w:rFonts w:ascii="Times New Roman" w:hAnsi="Times New Roman" w:cs="Times New Roman"/>
        </w:rPr>
        <w:t>User has transferred</w:t>
      </w:r>
    </w:p>
    <w:p w:rsidRPr="00AE0971" w:rsidR="00F578F4" w:rsidP="000A1323" w:rsidRDefault="00F578F4" w14:paraId="45CF3E00" w14:textId="0FCFD32D">
      <w:pPr>
        <w:pStyle w:val="NoSpacing"/>
        <w:numPr>
          <w:ilvl w:val="0"/>
          <w:numId w:val="21"/>
        </w:numPr>
        <w:rPr>
          <w:rFonts w:ascii="Times New Roman" w:hAnsi="Times New Roman" w:cs="Times New Roman"/>
          <w:b/>
          <w:bCs/>
        </w:rPr>
      </w:pPr>
      <w:r w:rsidRPr="00AE0971">
        <w:rPr>
          <w:rFonts w:ascii="Times New Roman" w:hAnsi="Times New Roman" w:cs="Times New Roman"/>
        </w:rPr>
        <w:t xml:space="preserve">User has been inactive </w:t>
      </w:r>
    </w:p>
    <w:p w:rsidRPr="00AE0971" w:rsidR="00F578F4" w:rsidP="00F578F4" w:rsidRDefault="00F578F4" w14:paraId="1F445B83" w14:textId="728AA17A">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System</w:t>
      </w:r>
      <w:r w:rsidRPr="00AE0971" w:rsidR="009B1CF6">
        <w:rPr>
          <w:rFonts w:ascii="Times New Roman" w:hAnsi="Times New Roman" w:cs="Times New Roman"/>
        </w:rPr>
        <w:t>s</w:t>
      </w:r>
    </w:p>
    <w:p w:rsidRPr="00AE0971" w:rsidR="00F578F4" w:rsidP="00F578F4" w:rsidRDefault="00F578F4" w14:paraId="5B592EA2" w14:textId="6368E447">
      <w:pPr>
        <w:pStyle w:val="NoSpacing"/>
        <w:rPr>
          <w:rFonts w:ascii="Times New Roman" w:hAnsi="Times New Roman" w:cs="Times New Roman"/>
        </w:rPr>
      </w:pPr>
    </w:p>
    <w:tbl>
      <w:tblPr>
        <w:tblpPr w:leftFromText="180" w:rightFromText="180" w:vertAnchor="text" w:tblpY="1"/>
        <w:tblOverlap w:val="never"/>
        <w:tblW w:w="9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05"/>
        <w:gridCol w:w="4925"/>
        <w:gridCol w:w="3805"/>
      </w:tblGrid>
      <w:tr w:rsidRPr="00AE0971" w:rsidR="00F578F4" w:rsidTr="00E66059" w14:paraId="17F09061" w14:textId="77777777">
        <w:tc>
          <w:tcPr>
            <w:tcW w:w="805" w:type="dxa"/>
            <w:shd w:val="clear" w:color="auto" w:fill="4472C4" w:themeFill="accent1"/>
          </w:tcPr>
          <w:p w:rsidRPr="00AE0971" w:rsidR="00F578F4" w:rsidP="00C91E09" w:rsidRDefault="00F578F4" w14:paraId="0AEFEE40"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925" w:type="dxa"/>
            <w:shd w:val="clear" w:color="auto" w:fill="4472C4" w:themeFill="accent1"/>
          </w:tcPr>
          <w:p w:rsidRPr="00AE0971" w:rsidR="00F578F4" w:rsidP="00C91E09" w:rsidRDefault="00F578F4" w14:paraId="3193B364"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3805" w:type="dxa"/>
            <w:shd w:val="clear" w:color="auto" w:fill="4472C4" w:themeFill="accent1"/>
          </w:tcPr>
          <w:p w:rsidRPr="00AE0971" w:rsidR="00F578F4" w:rsidP="00C91E09" w:rsidRDefault="00F578F4" w14:paraId="0A55C844"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F578F4" w:rsidTr="00E66059" w14:paraId="540C75EB" w14:textId="77777777">
        <w:tc>
          <w:tcPr>
            <w:tcW w:w="805" w:type="dxa"/>
          </w:tcPr>
          <w:p w:rsidRPr="00AE0971" w:rsidR="00F578F4" w:rsidP="00C91E09" w:rsidRDefault="00F578F4" w14:paraId="02DF8B25" w14:textId="77777777">
            <w:pPr>
              <w:pStyle w:val="NoSpacing"/>
              <w:rPr>
                <w:rFonts w:ascii="Times New Roman" w:hAnsi="Times New Roman" w:cs="Times New Roman"/>
              </w:rPr>
            </w:pPr>
            <w:r w:rsidRPr="00AE0971">
              <w:rPr>
                <w:rFonts w:ascii="Times New Roman" w:hAnsi="Times New Roman" w:cs="Times New Roman"/>
              </w:rPr>
              <w:t>1.</w:t>
            </w:r>
          </w:p>
        </w:tc>
        <w:tc>
          <w:tcPr>
            <w:tcW w:w="4925" w:type="dxa"/>
          </w:tcPr>
          <w:p w:rsidRPr="00AE0971" w:rsidR="00F578F4" w:rsidP="00C91E09" w:rsidRDefault="00F578F4" w14:paraId="54E9BCDE" w14:textId="77777777">
            <w:pPr>
              <w:pStyle w:val="NoSpacing"/>
              <w:rPr>
                <w:rFonts w:ascii="Times New Roman" w:hAnsi="Times New Roman" w:cs="Times New Roman"/>
              </w:rPr>
            </w:pPr>
            <w:r w:rsidRPr="00AE0971">
              <w:rPr>
                <w:rFonts w:ascii="Times New Roman" w:hAnsi="Times New Roman" w:cs="Times New Roman"/>
              </w:rPr>
              <w:t>Change request submitted</w:t>
            </w:r>
          </w:p>
        </w:tc>
        <w:tc>
          <w:tcPr>
            <w:tcW w:w="3805" w:type="dxa"/>
          </w:tcPr>
          <w:p w:rsidRPr="00AE0971" w:rsidR="00F578F4" w:rsidP="00C91E09" w:rsidRDefault="00F578F4" w14:paraId="25FF73DC" w14:textId="77777777">
            <w:pPr>
              <w:pStyle w:val="NoSpacing"/>
              <w:rPr>
                <w:rFonts w:ascii="Times New Roman" w:hAnsi="Times New Roman" w:cs="Times New Roman"/>
              </w:rPr>
            </w:pPr>
          </w:p>
        </w:tc>
      </w:tr>
      <w:tr w:rsidRPr="00AE0971" w:rsidR="00F578F4" w:rsidTr="00E66059" w14:paraId="07CC4851" w14:textId="77777777">
        <w:tc>
          <w:tcPr>
            <w:tcW w:w="805" w:type="dxa"/>
          </w:tcPr>
          <w:p w:rsidRPr="00AE0971" w:rsidR="00F578F4" w:rsidP="00C91E09" w:rsidRDefault="00F578F4" w14:paraId="7D149EA5" w14:textId="77777777">
            <w:pPr>
              <w:pStyle w:val="NoSpacing"/>
              <w:rPr>
                <w:rFonts w:ascii="Times New Roman" w:hAnsi="Times New Roman" w:cs="Times New Roman"/>
              </w:rPr>
            </w:pPr>
            <w:r w:rsidRPr="00AE0971">
              <w:rPr>
                <w:rFonts w:ascii="Times New Roman" w:hAnsi="Times New Roman" w:cs="Times New Roman"/>
              </w:rPr>
              <w:t>2.</w:t>
            </w:r>
          </w:p>
        </w:tc>
        <w:tc>
          <w:tcPr>
            <w:tcW w:w="4925" w:type="dxa"/>
          </w:tcPr>
          <w:p w:rsidRPr="00AE0971" w:rsidR="00F578F4" w:rsidP="00C91E09" w:rsidRDefault="00F578F4" w14:paraId="1B171DD3" w14:textId="4D2F2A73">
            <w:pPr>
              <w:pStyle w:val="NoSpacing"/>
              <w:rPr>
                <w:rFonts w:ascii="Times New Roman" w:hAnsi="Times New Roman" w:cs="Times New Roman"/>
              </w:rPr>
            </w:pPr>
            <w:r w:rsidRPr="00AE0971">
              <w:rPr>
                <w:rFonts w:ascii="Times New Roman" w:hAnsi="Times New Roman" w:cs="Times New Roman"/>
              </w:rPr>
              <w:t>Classified as a User Termination change</w:t>
            </w:r>
          </w:p>
        </w:tc>
        <w:tc>
          <w:tcPr>
            <w:tcW w:w="3805" w:type="dxa"/>
          </w:tcPr>
          <w:p w:rsidRPr="00AE0971" w:rsidR="00F578F4" w:rsidP="00C91E09" w:rsidRDefault="00F578F4" w14:paraId="60DFE11F" w14:textId="77777777">
            <w:pPr>
              <w:pStyle w:val="NoSpacing"/>
              <w:rPr>
                <w:rFonts w:ascii="Times New Roman" w:hAnsi="Times New Roman" w:cs="Times New Roman"/>
              </w:rPr>
            </w:pPr>
          </w:p>
        </w:tc>
      </w:tr>
      <w:tr w:rsidRPr="00AE0971" w:rsidR="00F578F4" w:rsidTr="00E66059" w14:paraId="62E8F712" w14:textId="77777777">
        <w:trPr>
          <w:trHeight w:val="314"/>
        </w:trPr>
        <w:tc>
          <w:tcPr>
            <w:tcW w:w="805" w:type="dxa"/>
          </w:tcPr>
          <w:p w:rsidRPr="00AE0971" w:rsidR="00F578F4" w:rsidP="00C91E09" w:rsidRDefault="00F578F4" w14:paraId="42FF0E0A" w14:textId="77777777">
            <w:pPr>
              <w:pStyle w:val="NoSpacing"/>
              <w:rPr>
                <w:rFonts w:ascii="Times New Roman" w:hAnsi="Times New Roman" w:cs="Times New Roman"/>
              </w:rPr>
            </w:pPr>
            <w:r w:rsidRPr="00AE0971">
              <w:rPr>
                <w:rFonts w:ascii="Times New Roman" w:hAnsi="Times New Roman" w:cs="Times New Roman"/>
              </w:rPr>
              <w:t>3.</w:t>
            </w:r>
          </w:p>
        </w:tc>
        <w:tc>
          <w:tcPr>
            <w:tcW w:w="4925" w:type="dxa"/>
          </w:tcPr>
          <w:p w:rsidRPr="00AE0971" w:rsidR="00F578F4" w:rsidP="00C91E09" w:rsidRDefault="00F578F4" w14:paraId="4DCA5B77" w14:textId="42452E90">
            <w:pPr>
              <w:pStyle w:val="NoSpacing"/>
              <w:rPr>
                <w:rFonts w:ascii="Times New Roman" w:hAnsi="Times New Roman" w:cs="Times New Roman"/>
              </w:rPr>
            </w:pPr>
            <w:r w:rsidRPr="00AE0971">
              <w:rPr>
                <w:rFonts w:ascii="Times New Roman" w:hAnsi="Times New Roman" w:cs="Times New Roman"/>
              </w:rPr>
              <w:t>Determine if this is regarding noncompliance with security policies</w:t>
            </w:r>
          </w:p>
        </w:tc>
        <w:tc>
          <w:tcPr>
            <w:tcW w:w="3805" w:type="dxa"/>
          </w:tcPr>
          <w:p w:rsidRPr="00AE0971" w:rsidR="00F578F4" w:rsidP="00C91E09" w:rsidRDefault="00F578F4" w14:paraId="6723C928" w14:textId="37D7F23D">
            <w:pPr>
              <w:pStyle w:val="NoSpacing"/>
              <w:rPr>
                <w:rFonts w:ascii="Times New Roman" w:hAnsi="Times New Roman" w:cs="Times New Roman"/>
              </w:rPr>
            </w:pPr>
          </w:p>
        </w:tc>
      </w:tr>
      <w:tr w:rsidRPr="00AE0971" w:rsidR="00F578F4" w:rsidTr="00E66059" w14:paraId="3662D1D3" w14:textId="77777777">
        <w:tc>
          <w:tcPr>
            <w:tcW w:w="805" w:type="dxa"/>
          </w:tcPr>
          <w:p w:rsidRPr="00AE0971" w:rsidR="00F578F4" w:rsidP="00C91E09" w:rsidRDefault="00F578F4" w14:paraId="1E5B4AD4" w14:textId="68857646">
            <w:pPr>
              <w:pStyle w:val="NoSpacing"/>
              <w:rPr>
                <w:rFonts w:ascii="Times New Roman" w:hAnsi="Times New Roman" w:cs="Times New Roman"/>
              </w:rPr>
            </w:pPr>
            <w:r w:rsidRPr="00AE0971">
              <w:rPr>
                <w:rFonts w:ascii="Times New Roman" w:hAnsi="Times New Roman" w:cs="Times New Roman"/>
              </w:rPr>
              <w:t>3.1</w:t>
            </w:r>
          </w:p>
        </w:tc>
        <w:tc>
          <w:tcPr>
            <w:tcW w:w="4925" w:type="dxa"/>
          </w:tcPr>
          <w:p w:rsidRPr="00AE0971" w:rsidR="00F578F4" w:rsidP="00C91E09" w:rsidRDefault="00F578F4" w14:paraId="16AC8615" w14:textId="77777777">
            <w:pPr>
              <w:pStyle w:val="NoSpacing"/>
              <w:rPr>
                <w:rFonts w:ascii="Times New Roman" w:hAnsi="Times New Roman" w:cs="Times New Roman"/>
              </w:rPr>
            </w:pPr>
            <w:r w:rsidRPr="00AE0971">
              <w:rPr>
                <w:rFonts w:ascii="Times New Roman" w:hAnsi="Times New Roman" w:cs="Times New Roman"/>
              </w:rPr>
              <w:t>If Yes: Disable account and confirm Security Team is aware of noncompliance</w:t>
            </w:r>
          </w:p>
          <w:p w:rsidRPr="00AE0971" w:rsidR="00F578F4" w:rsidP="00C91E09" w:rsidRDefault="00F578F4" w14:paraId="2F525FF6" w14:textId="3AC452AB">
            <w:pPr>
              <w:pStyle w:val="NoSpacing"/>
              <w:rPr>
                <w:rFonts w:ascii="Times New Roman" w:hAnsi="Times New Roman" w:cs="Times New Roman"/>
              </w:rPr>
            </w:pPr>
            <w:r w:rsidRPr="00AE0971">
              <w:rPr>
                <w:rFonts w:ascii="Times New Roman" w:hAnsi="Times New Roman" w:cs="Times New Roman"/>
              </w:rPr>
              <w:t>If No: Proceed to account inactivity</w:t>
            </w:r>
          </w:p>
        </w:tc>
        <w:tc>
          <w:tcPr>
            <w:tcW w:w="3805" w:type="dxa"/>
          </w:tcPr>
          <w:p w:rsidRPr="00AE0971" w:rsidR="00F578F4" w:rsidP="00C91E09" w:rsidRDefault="00E606AF" w14:paraId="06383C02" w14:textId="0AB44B2E">
            <w:pPr>
              <w:pStyle w:val="NoSpacing"/>
              <w:rPr>
                <w:rFonts w:ascii="Times New Roman" w:hAnsi="Times New Roman" w:cs="Times New Roman"/>
              </w:rPr>
            </w:pPr>
            <w:r>
              <w:rPr>
                <w:rFonts w:ascii="Times New Roman" w:hAnsi="Times New Roman" w:cs="Times New Roman"/>
              </w:rPr>
              <w:t xml:space="preserve">Operations Team to disable account </w:t>
            </w:r>
          </w:p>
        </w:tc>
      </w:tr>
      <w:tr w:rsidRPr="00AE0971" w:rsidR="00F578F4" w:rsidTr="00E66059" w14:paraId="38C509D4" w14:textId="77777777">
        <w:tc>
          <w:tcPr>
            <w:tcW w:w="805" w:type="dxa"/>
          </w:tcPr>
          <w:p w:rsidRPr="00AE0971" w:rsidR="00F578F4" w:rsidP="00C91E09" w:rsidRDefault="00F578F4" w14:paraId="08184EDE" w14:textId="14202022">
            <w:pPr>
              <w:pStyle w:val="NoSpacing"/>
              <w:rPr>
                <w:rFonts w:ascii="Times New Roman" w:hAnsi="Times New Roman" w:cs="Times New Roman"/>
              </w:rPr>
            </w:pPr>
            <w:r w:rsidRPr="00AE0971">
              <w:rPr>
                <w:rFonts w:ascii="Times New Roman" w:hAnsi="Times New Roman" w:cs="Times New Roman"/>
              </w:rPr>
              <w:t>4</w:t>
            </w:r>
          </w:p>
        </w:tc>
        <w:tc>
          <w:tcPr>
            <w:tcW w:w="4925" w:type="dxa"/>
          </w:tcPr>
          <w:p w:rsidRPr="00AE0971" w:rsidR="00F578F4" w:rsidP="00C91E09" w:rsidRDefault="00F578F4" w14:paraId="27964B81" w14:textId="1C235FD5">
            <w:pPr>
              <w:pStyle w:val="NoSpacing"/>
              <w:rPr>
                <w:rFonts w:ascii="Times New Roman" w:hAnsi="Times New Roman" w:cs="Times New Roman"/>
              </w:rPr>
            </w:pPr>
            <w:r w:rsidRPr="00AE0971">
              <w:rPr>
                <w:rFonts w:ascii="Times New Roman" w:hAnsi="Times New Roman" w:cs="Times New Roman"/>
              </w:rPr>
              <w:t>Account Inactivity</w:t>
            </w:r>
          </w:p>
        </w:tc>
        <w:tc>
          <w:tcPr>
            <w:tcW w:w="3805" w:type="dxa"/>
          </w:tcPr>
          <w:p w:rsidRPr="00AE0971" w:rsidR="00F578F4" w:rsidP="00C91E09" w:rsidRDefault="00F578F4" w14:paraId="4BDB57D3" w14:textId="77777777">
            <w:pPr>
              <w:pStyle w:val="NoSpacing"/>
              <w:rPr>
                <w:rFonts w:ascii="Times New Roman" w:hAnsi="Times New Roman" w:cs="Times New Roman"/>
              </w:rPr>
            </w:pPr>
          </w:p>
        </w:tc>
      </w:tr>
      <w:tr w:rsidRPr="00AE0971" w:rsidR="00F578F4" w:rsidTr="00E66059" w14:paraId="6BC463F6" w14:textId="77777777">
        <w:tc>
          <w:tcPr>
            <w:tcW w:w="805" w:type="dxa"/>
          </w:tcPr>
          <w:p w:rsidRPr="00AE0971" w:rsidR="00F578F4" w:rsidP="00C91E09" w:rsidRDefault="00F578F4" w14:paraId="7A16CB20" w14:textId="276F5AA9">
            <w:pPr>
              <w:pStyle w:val="NoSpacing"/>
              <w:rPr>
                <w:rFonts w:ascii="Times New Roman" w:hAnsi="Times New Roman" w:cs="Times New Roman"/>
              </w:rPr>
            </w:pPr>
            <w:r w:rsidRPr="00AE0971">
              <w:rPr>
                <w:rFonts w:ascii="Times New Roman" w:hAnsi="Times New Roman" w:cs="Times New Roman"/>
              </w:rPr>
              <w:t>4.1</w:t>
            </w:r>
          </w:p>
        </w:tc>
        <w:tc>
          <w:tcPr>
            <w:tcW w:w="4925" w:type="dxa"/>
          </w:tcPr>
          <w:p w:rsidRPr="00AE0971" w:rsidR="00F578F4" w:rsidP="00C91E09" w:rsidRDefault="00F578F4" w14:paraId="577B84E8" w14:textId="5A255A9D">
            <w:pPr>
              <w:pStyle w:val="NoSpacing"/>
              <w:rPr>
                <w:rFonts w:ascii="Times New Roman" w:hAnsi="Times New Roman" w:cs="Times New Roman"/>
              </w:rPr>
            </w:pPr>
            <w:r w:rsidRPr="00AE0971">
              <w:rPr>
                <w:rFonts w:ascii="Times New Roman" w:hAnsi="Times New Roman" w:cs="Times New Roman"/>
              </w:rPr>
              <w:t>Has the account been inactive for 60 days?</w:t>
            </w:r>
          </w:p>
        </w:tc>
        <w:tc>
          <w:tcPr>
            <w:tcW w:w="3805" w:type="dxa"/>
          </w:tcPr>
          <w:p w:rsidRPr="00AE0971" w:rsidR="00F578F4" w:rsidP="00C91E09" w:rsidRDefault="00F578F4" w14:paraId="38A6A2E8" w14:textId="77777777">
            <w:pPr>
              <w:pStyle w:val="NoSpacing"/>
              <w:rPr>
                <w:rFonts w:ascii="Times New Roman" w:hAnsi="Times New Roman" w:cs="Times New Roman"/>
              </w:rPr>
            </w:pPr>
          </w:p>
        </w:tc>
      </w:tr>
      <w:tr w:rsidRPr="00AE0971" w:rsidR="00E606AF" w:rsidTr="00E66059" w14:paraId="1AB2F4A4" w14:textId="77777777">
        <w:tc>
          <w:tcPr>
            <w:tcW w:w="805" w:type="dxa"/>
          </w:tcPr>
          <w:p w:rsidRPr="00AE0971" w:rsidR="00E606AF" w:rsidP="00E606AF" w:rsidRDefault="00E606AF" w14:paraId="683BD1B8" w14:textId="43C34588">
            <w:pPr>
              <w:pStyle w:val="NoSpacing"/>
              <w:rPr>
                <w:rFonts w:ascii="Times New Roman" w:hAnsi="Times New Roman" w:cs="Times New Roman"/>
              </w:rPr>
            </w:pPr>
            <w:r w:rsidRPr="00AE0971">
              <w:rPr>
                <w:rFonts w:ascii="Times New Roman" w:hAnsi="Times New Roman" w:cs="Times New Roman"/>
              </w:rPr>
              <w:t>4.2</w:t>
            </w:r>
          </w:p>
        </w:tc>
        <w:tc>
          <w:tcPr>
            <w:tcW w:w="4925" w:type="dxa"/>
          </w:tcPr>
          <w:p w:rsidRPr="00AE0971" w:rsidR="00E606AF" w:rsidP="00E606AF" w:rsidRDefault="00E606AF" w14:paraId="0877E524" w14:textId="77777777">
            <w:pPr>
              <w:pStyle w:val="NoSpacing"/>
              <w:rPr>
                <w:rFonts w:ascii="Times New Roman" w:hAnsi="Times New Roman" w:cs="Times New Roman"/>
              </w:rPr>
            </w:pPr>
            <w:r w:rsidRPr="00AE0971">
              <w:rPr>
                <w:rFonts w:ascii="Times New Roman" w:hAnsi="Times New Roman" w:cs="Times New Roman"/>
              </w:rPr>
              <w:t>If Yes: Disable account</w:t>
            </w:r>
          </w:p>
          <w:p w:rsidRPr="00AE0971" w:rsidR="00E606AF" w:rsidP="00E606AF" w:rsidRDefault="00E606AF" w14:paraId="59E97BB3" w14:textId="44EAF47F">
            <w:pPr>
              <w:pStyle w:val="NoSpacing"/>
              <w:rPr>
                <w:rFonts w:ascii="Times New Roman" w:hAnsi="Times New Roman" w:cs="Times New Roman"/>
              </w:rPr>
            </w:pPr>
            <w:r w:rsidRPr="00AE0971">
              <w:rPr>
                <w:rFonts w:ascii="Times New Roman" w:hAnsi="Times New Roman" w:cs="Times New Roman"/>
              </w:rPr>
              <w:t>If No: Proceed to contractor step</w:t>
            </w:r>
          </w:p>
        </w:tc>
        <w:tc>
          <w:tcPr>
            <w:tcW w:w="3805" w:type="dxa"/>
          </w:tcPr>
          <w:p w:rsidRPr="00AE0971" w:rsidR="00E606AF" w:rsidP="00E606AF" w:rsidRDefault="00E606AF" w14:paraId="6D3B6588" w14:textId="02AB8A0B">
            <w:pPr>
              <w:pStyle w:val="NoSpacing"/>
              <w:rPr>
                <w:rFonts w:ascii="Times New Roman" w:hAnsi="Times New Roman" w:cs="Times New Roman"/>
              </w:rPr>
            </w:pPr>
            <w:r>
              <w:rPr>
                <w:rFonts w:ascii="Times New Roman" w:hAnsi="Times New Roman" w:cs="Times New Roman"/>
              </w:rPr>
              <w:t xml:space="preserve">Operations Team to disable account </w:t>
            </w:r>
          </w:p>
        </w:tc>
      </w:tr>
      <w:tr w:rsidRPr="00AE0971" w:rsidR="00E606AF" w:rsidTr="00E66059" w14:paraId="627F10A9" w14:textId="77777777">
        <w:tc>
          <w:tcPr>
            <w:tcW w:w="805" w:type="dxa"/>
          </w:tcPr>
          <w:p w:rsidRPr="00AE0971" w:rsidR="00E606AF" w:rsidP="00E606AF" w:rsidRDefault="00E606AF" w14:paraId="5E5FF026" w14:textId="6752AC1F">
            <w:pPr>
              <w:pStyle w:val="NoSpacing"/>
              <w:rPr>
                <w:rFonts w:ascii="Times New Roman" w:hAnsi="Times New Roman" w:cs="Times New Roman"/>
              </w:rPr>
            </w:pPr>
            <w:r w:rsidRPr="00AE0971">
              <w:rPr>
                <w:rFonts w:ascii="Times New Roman" w:hAnsi="Times New Roman" w:cs="Times New Roman"/>
              </w:rPr>
              <w:t>5</w:t>
            </w:r>
          </w:p>
        </w:tc>
        <w:tc>
          <w:tcPr>
            <w:tcW w:w="4925" w:type="dxa"/>
          </w:tcPr>
          <w:p w:rsidRPr="00AE0971" w:rsidR="00E606AF" w:rsidP="00E606AF" w:rsidRDefault="00E606AF" w14:paraId="218CC0F7" w14:textId="1392F2D8">
            <w:pPr>
              <w:pStyle w:val="NoSpacing"/>
              <w:rPr>
                <w:rFonts w:ascii="Times New Roman" w:hAnsi="Times New Roman" w:cs="Times New Roman"/>
              </w:rPr>
            </w:pPr>
            <w:r w:rsidRPr="00AE0971">
              <w:rPr>
                <w:rFonts w:ascii="Times New Roman" w:hAnsi="Times New Roman" w:cs="Times New Roman"/>
              </w:rPr>
              <w:t>Is the user a contractor?</w:t>
            </w:r>
          </w:p>
        </w:tc>
        <w:tc>
          <w:tcPr>
            <w:tcW w:w="3805" w:type="dxa"/>
          </w:tcPr>
          <w:p w:rsidRPr="00AE0971" w:rsidR="00E606AF" w:rsidP="00E606AF" w:rsidRDefault="00E606AF" w14:paraId="2FD3916F" w14:textId="77777777">
            <w:pPr>
              <w:pStyle w:val="NoSpacing"/>
              <w:rPr>
                <w:rFonts w:ascii="Times New Roman" w:hAnsi="Times New Roman" w:cs="Times New Roman"/>
              </w:rPr>
            </w:pPr>
          </w:p>
        </w:tc>
      </w:tr>
      <w:tr w:rsidRPr="00AE0971" w:rsidR="00E606AF" w:rsidTr="00E66059" w14:paraId="72E29637" w14:textId="77777777">
        <w:tc>
          <w:tcPr>
            <w:tcW w:w="805" w:type="dxa"/>
          </w:tcPr>
          <w:p w:rsidRPr="00AE0971" w:rsidR="00E606AF" w:rsidP="00E606AF" w:rsidRDefault="00E606AF" w14:paraId="7EF8B094" w14:textId="77777777">
            <w:pPr>
              <w:pStyle w:val="NoSpacing"/>
              <w:rPr>
                <w:rFonts w:ascii="Times New Roman" w:hAnsi="Times New Roman" w:cs="Times New Roman"/>
              </w:rPr>
            </w:pPr>
          </w:p>
          <w:p w:rsidRPr="00AE0971" w:rsidR="00E606AF" w:rsidP="00E606AF" w:rsidRDefault="00E606AF" w14:paraId="48A61E30" w14:textId="77777777">
            <w:pPr>
              <w:pStyle w:val="NoSpacing"/>
              <w:rPr>
                <w:rFonts w:ascii="Times New Roman" w:hAnsi="Times New Roman" w:cs="Times New Roman"/>
              </w:rPr>
            </w:pPr>
          </w:p>
          <w:p w:rsidRPr="00AE0971" w:rsidR="00E606AF" w:rsidP="00E606AF" w:rsidRDefault="00E606AF" w14:paraId="17C8F9BA" w14:textId="6F48FC50">
            <w:pPr>
              <w:pStyle w:val="NoSpacing"/>
              <w:rPr>
                <w:rFonts w:ascii="Times New Roman" w:hAnsi="Times New Roman" w:cs="Times New Roman"/>
              </w:rPr>
            </w:pPr>
            <w:r w:rsidRPr="00AE0971">
              <w:rPr>
                <w:rFonts w:ascii="Times New Roman" w:hAnsi="Times New Roman" w:cs="Times New Roman"/>
              </w:rPr>
              <w:t>5.1</w:t>
            </w:r>
          </w:p>
        </w:tc>
        <w:tc>
          <w:tcPr>
            <w:tcW w:w="4925" w:type="dxa"/>
          </w:tcPr>
          <w:p w:rsidRPr="00AE0971" w:rsidR="00E606AF" w:rsidP="00E606AF" w:rsidRDefault="00E606AF" w14:paraId="4C1D0618" w14:textId="6ABC3F76">
            <w:pPr>
              <w:pStyle w:val="NoSpacing"/>
              <w:rPr>
                <w:rFonts w:ascii="Times New Roman" w:hAnsi="Times New Roman" w:cs="Times New Roman"/>
              </w:rPr>
            </w:pPr>
            <w:r w:rsidRPr="00AE0971">
              <w:rPr>
                <w:rFonts w:ascii="Times New Roman" w:hAnsi="Times New Roman" w:cs="Times New Roman"/>
              </w:rPr>
              <w:t>If Yes: Disable and terminate account within 8 hours and notify vendor.</w:t>
            </w:r>
          </w:p>
          <w:p w:rsidRPr="00AE0971" w:rsidR="00E606AF" w:rsidP="00E606AF" w:rsidRDefault="00E606AF" w14:paraId="14210979" w14:textId="316039F9">
            <w:pPr>
              <w:pStyle w:val="NoSpacing"/>
              <w:rPr>
                <w:rFonts w:ascii="Times New Roman" w:hAnsi="Times New Roman" w:cs="Times New Roman"/>
              </w:rPr>
            </w:pPr>
            <w:r w:rsidRPr="00AE0971">
              <w:rPr>
                <w:rFonts w:ascii="Times New Roman" w:hAnsi="Times New Roman" w:cs="Times New Roman"/>
              </w:rPr>
              <w:t xml:space="preserve">If No: Disable account for 30 days.  After 30 days, terminate account </w:t>
            </w:r>
          </w:p>
        </w:tc>
        <w:tc>
          <w:tcPr>
            <w:tcW w:w="3805" w:type="dxa"/>
          </w:tcPr>
          <w:p w:rsidRPr="00AE0971" w:rsidR="00E606AF" w:rsidP="00E606AF" w:rsidRDefault="00E606AF" w14:paraId="01D0483E" w14:textId="77777777">
            <w:pPr>
              <w:pStyle w:val="NoSpacing"/>
              <w:numPr>
                <w:ilvl w:val="0"/>
                <w:numId w:val="34"/>
              </w:numPr>
              <w:rPr>
                <w:rFonts w:ascii="Times New Roman" w:hAnsi="Times New Roman" w:cs="Times New Roman"/>
              </w:rPr>
            </w:pPr>
            <w:r w:rsidRPr="00AE0971">
              <w:rPr>
                <w:rFonts w:ascii="Times New Roman" w:hAnsi="Times New Roman" w:cs="Times New Roman"/>
              </w:rPr>
              <w:t>Capture contractor company, contractor name and user ID in preexisting accounts list.</w:t>
            </w:r>
          </w:p>
          <w:p w:rsidRPr="00AE0971" w:rsidR="00E606AF" w:rsidP="00E606AF" w:rsidRDefault="00E606AF" w14:paraId="52752393" w14:textId="5E261C2E">
            <w:pPr>
              <w:pStyle w:val="NoSpacing"/>
              <w:numPr>
                <w:ilvl w:val="0"/>
                <w:numId w:val="34"/>
              </w:numPr>
              <w:rPr>
                <w:rFonts w:ascii="Times New Roman" w:hAnsi="Times New Roman" w:cs="Times New Roman"/>
              </w:rPr>
            </w:pPr>
            <w:r w:rsidRPr="00AE0971">
              <w:rPr>
                <w:rFonts w:ascii="Times New Roman" w:hAnsi="Times New Roman" w:cs="Times New Roman"/>
              </w:rPr>
              <w:t>Both contractors and Deloitte employees must have their system access disabled within 8 hours of employment termination or project transfer.</w:t>
            </w:r>
          </w:p>
        </w:tc>
      </w:tr>
      <w:tr w:rsidRPr="00AE0971" w:rsidR="00E606AF" w:rsidTr="00E66059" w14:paraId="26E56FF3" w14:textId="77777777">
        <w:tc>
          <w:tcPr>
            <w:tcW w:w="805" w:type="dxa"/>
          </w:tcPr>
          <w:p w:rsidRPr="00AE0971" w:rsidR="00E606AF" w:rsidP="00E606AF" w:rsidRDefault="00E606AF" w14:paraId="6D1AF598" w14:textId="5E0485D1">
            <w:pPr>
              <w:pStyle w:val="NoSpacing"/>
              <w:rPr>
                <w:rFonts w:ascii="Times New Roman" w:hAnsi="Times New Roman" w:cs="Times New Roman"/>
              </w:rPr>
            </w:pPr>
            <w:r w:rsidRPr="00AE0971">
              <w:rPr>
                <w:rFonts w:ascii="Times New Roman" w:hAnsi="Times New Roman" w:cs="Times New Roman"/>
              </w:rPr>
              <w:t>6</w:t>
            </w:r>
          </w:p>
        </w:tc>
        <w:tc>
          <w:tcPr>
            <w:tcW w:w="4925" w:type="dxa"/>
          </w:tcPr>
          <w:p w:rsidRPr="00AE0971" w:rsidR="00E606AF" w:rsidP="00E606AF" w:rsidRDefault="00E606AF" w14:paraId="3E4CB4DD" w14:textId="38EFEC8D">
            <w:pPr>
              <w:pStyle w:val="NoSpacing"/>
              <w:rPr>
                <w:rFonts w:ascii="Times New Roman" w:hAnsi="Times New Roman" w:cs="Times New Roman"/>
              </w:rPr>
            </w:pPr>
            <w:r w:rsidRPr="00AE0971">
              <w:rPr>
                <w:rFonts w:ascii="Times New Roman" w:hAnsi="Times New Roman" w:cs="Times New Roman"/>
              </w:rPr>
              <w:t>Close the change</w:t>
            </w:r>
          </w:p>
        </w:tc>
        <w:tc>
          <w:tcPr>
            <w:tcW w:w="3805" w:type="dxa"/>
          </w:tcPr>
          <w:p w:rsidRPr="00AE0971" w:rsidR="00E606AF" w:rsidP="00E606AF" w:rsidRDefault="00E606AF" w14:paraId="1FC36AD0" w14:textId="77777777">
            <w:pPr>
              <w:pStyle w:val="NoSpacing"/>
              <w:rPr>
                <w:rFonts w:ascii="Times New Roman" w:hAnsi="Times New Roman" w:cs="Times New Roman"/>
              </w:rPr>
            </w:pPr>
          </w:p>
        </w:tc>
      </w:tr>
    </w:tbl>
    <w:p w:rsidRPr="00AE0971" w:rsidR="00F578F4" w:rsidP="00F578F4" w:rsidRDefault="00F578F4" w14:paraId="3FAF0C38" w14:textId="77777777">
      <w:pPr>
        <w:pStyle w:val="NoSpacing"/>
        <w:rPr>
          <w:rFonts w:ascii="Times New Roman" w:hAnsi="Times New Roman" w:cs="Times New Roman"/>
        </w:rPr>
      </w:pPr>
    </w:p>
    <w:p w:rsidRPr="00AE0971" w:rsidR="00F578F4" w:rsidP="00F578F4" w:rsidRDefault="00F578F4" w14:paraId="39749E9B" w14:textId="77777777">
      <w:pPr>
        <w:pStyle w:val="NoSpacing"/>
        <w:rPr>
          <w:rFonts w:ascii="Times New Roman" w:hAnsi="Times New Roman" w:cs="Times New Roman"/>
        </w:rPr>
      </w:pPr>
    </w:p>
    <w:p w:rsidRPr="00AE0971" w:rsidR="00F578F4" w:rsidP="00F578F4" w:rsidRDefault="00F578F4" w14:paraId="49F5671E" w14:textId="77777777">
      <w:pPr>
        <w:pStyle w:val="NoSpacing"/>
        <w:ind w:left="1440"/>
        <w:rPr>
          <w:rFonts w:ascii="Times New Roman" w:hAnsi="Times New Roman" w:cs="Times New Roman"/>
        </w:rPr>
      </w:pPr>
    </w:p>
    <w:p w:rsidRPr="00AE0971" w:rsidR="00F578F4" w:rsidP="00F578F4" w:rsidRDefault="00F578F4" w14:paraId="6681B653" w14:textId="77777777">
      <w:pPr>
        <w:pStyle w:val="Heading3"/>
        <w:rPr>
          <w:rFonts w:ascii="Times New Roman" w:hAnsi="Times New Roman" w:cs="Times New Roman"/>
        </w:rPr>
      </w:pPr>
    </w:p>
    <w:p w:rsidRPr="00AE0971" w:rsidR="00F578F4" w:rsidP="00F578F4" w:rsidRDefault="00F578F4" w14:paraId="193C727C" w14:textId="77777777">
      <w:pPr>
        <w:pStyle w:val="Heading3"/>
        <w:rPr>
          <w:rFonts w:ascii="Times New Roman" w:hAnsi="Times New Roman" w:cs="Times New Roman"/>
        </w:rPr>
      </w:pPr>
    </w:p>
    <w:p w:rsidRPr="00AE0971" w:rsidR="00F578F4" w:rsidP="00F578F4" w:rsidRDefault="00F578F4" w14:paraId="3F00BAD7" w14:textId="77777777">
      <w:pPr>
        <w:pStyle w:val="Heading3"/>
        <w:rPr>
          <w:rFonts w:ascii="Times New Roman" w:hAnsi="Times New Roman" w:cs="Times New Roman"/>
        </w:rPr>
      </w:pPr>
    </w:p>
    <w:p w:rsidRPr="00AE0971" w:rsidR="00F578F4" w:rsidP="00F578F4" w:rsidRDefault="00F578F4" w14:paraId="1A0CA200" w14:textId="77777777">
      <w:pPr>
        <w:pStyle w:val="NoSpacing"/>
        <w:rPr>
          <w:rFonts w:ascii="Times New Roman" w:hAnsi="Times New Roman" w:cs="Times New Roman"/>
        </w:rPr>
      </w:pPr>
    </w:p>
    <w:p w:rsidRPr="00AE0971" w:rsidR="00F578F4" w:rsidP="00F578F4" w:rsidRDefault="00F578F4" w14:paraId="71AF8FF2" w14:textId="77777777">
      <w:pPr>
        <w:pStyle w:val="NoSpacing"/>
        <w:ind w:left="1080"/>
        <w:rPr>
          <w:rFonts w:ascii="Times New Roman" w:hAnsi="Times New Roman" w:cs="Times New Roman"/>
        </w:rPr>
      </w:pPr>
    </w:p>
    <w:p w:rsidRPr="00AE0971" w:rsidR="00F578F4" w:rsidP="00F578F4" w:rsidRDefault="00F578F4" w14:paraId="77322EB9" w14:textId="77777777">
      <w:pPr>
        <w:pStyle w:val="NoSpacing"/>
        <w:ind w:left="1440"/>
        <w:rPr>
          <w:rFonts w:ascii="Times New Roman" w:hAnsi="Times New Roman" w:cs="Times New Roman"/>
        </w:rPr>
      </w:pPr>
    </w:p>
    <w:p w:rsidRPr="00AE0971" w:rsidR="00F578F4" w:rsidP="00F578F4" w:rsidRDefault="00F578F4" w14:paraId="5B375A21" w14:textId="77777777">
      <w:pPr>
        <w:pStyle w:val="NoSpacing"/>
        <w:ind w:left="720"/>
        <w:rPr>
          <w:rFonts w:ascii="Times New Roman" w:hAnsi="Times New Roman" w:cs="Times New Roman"/>
          <w:b/>
          <w:bCs/>
        </w:rPr>
      </w:pPr>
    </w:p>
    <w:p w:rsidRPr="00AE0971" w:rsidR="00F578F4" w:rsidP="00F578F4" w:rsidRDefault="00F578F4" w14:paraId="2E29BFD0" w14:textId="12B060E9">
      <w:pPr>
        <w:pStyle w:val="NoSpacing"/>
        <w:rPr>
          <w:rFonts w:ascii="Times New Roman" w:hAnsi="Times New Roman" w:cs="Times New Roman"/>
          <w:b/>
          <w:bCs/>
        </w:rPr>
      </w:pPr>
    </w:p>
    <w:p w:rsidRPr="00AE0971" w:rsidR="00F578F4" w:rsidP="00F578F4" w:rsidRDefault="00F578F4" w14:paraId="13829607" w14:textId="77777777">
      <w:pPr>
        <w:pStyle w:val="NoSpacing"/>
        <w:ind w:left="720"/>
        <w:rPr>
          <w:rFonts w:ascii="Times New Roman" w:hAnsi="Times New Roman" w:cs="Times New Roman"/>
          <w:b/>
          <w:bCs/>
        </w:rPr>
      </w:pPr>
    </w:p>
    <w:p w:rsidRPr="00AE0971" w:rsidR="00F578F4" w:rsidP="00F578F4" w:rsidRDefault="00F578F4" w14:paraId="25A6E088" w14:textId="77777777">
      <w:pPr>
        <w:pStyle w:val="NoSpacing"/>
        <w:ind w:left="360"/>
        <w:rPr>
          <w:rFonts w:ascii="Times New Roman" w:hAnsi="Times New Roman" w:cs="Times New Roman"/>
          <w:b/>
          <w:bCs/>
        </w:rPr>
      </w:pPr>
    </w:p>
    <w:p w:rsidRPr="00AE0971" w:rsidR="00F578F4" w:rsidP="00F578F4" w:rsidRDefault="00F578F4" w14:paraId="2B86AEB3" w14:textId="7104BEA6">
      <w:pPr>
        <w:pStyle w:val="NoSpacing"/>
        <w:ind w:left="720"/>
        <w:rPr>
          <w:rFonts w:ascii="Times New Roman" w:hAnsi="Times New Roman" w:cs="Times New Roman"/>
          <w:b/>
          <w:bCs/>
        </w:rPr>
      </w:pPr>
    </w:p>
    <w:p w:rsidRPr="00AE0971" w:rsidR="00C02846" w:rsidP="00C02846" w:rsidRDefault="00C02846" w14:paraId="475C22C8" w14:textId="34AF272D">
      <w:pPr>
        <w:pStyle w:val="NoSpacing"/>
        <w:rPr>
          <w:rFonts w:ascii="Times New Roman" w:hAnsi="Times New Roman" w:cs="Times New Roman"/>
        </w:rPr>
      </w:pPr>
    </w:p>
    <w:p w:rsidRPr="00AE0971" w:rsidR="00C02846" w:rsidRDefault="00C02846" w14:paraId="5F28980C" w14:textId="52DB7885">
      <w:pPr>
        <w:rPr>
          <w:rFonts w:ascii="Times New Roman" w:hAnsi="Times New Roman" w:cs="Times New Roman"/>
          <w:b/>
          <w:bCs/>
        </w:rPr>
      </w:pPr>
    </w:p>
    <w:p w:rsidRPr="00AE0971" w:rsidR="00C02846" w:rsidP="008E1B35" w:rsidRDefault="00C02846" w14:paraId="1F71E15B" w14:textId="2DC9DCA8">
      <w:pPr>
        <w:pStyle w:val="NoSpacing"/>
        <w:rPr>
          <w:rFonts w:ascii="Times New Roman" w:hAnsi="Times New Roman" w:cs="Times New Roman"/>
          <w:b/>
          <w:bCs/>
        </w:rPr>
      </w:pPr>
      <w:r w:rsidRPr="00AE0971">
        <w:rPr>
          <w:rFonts w:ascii="Times New Roman" w:hAnsi="Times New Roman" w:cs="Times New Roman"/>
          <w:b/>
          <w:bCs/>
        </w:rPr>
        <w:lastRenderedPageBreak/>
        <w:t xml:space="preserve">Procedure </w:t>
      </w:r>
      <w:r w:rsidR="00820CDC">
        <w:rPr>
          <w:rFonts w:ascii="Times New Roman" w:hAnsi="Times New Roman" w:cs="Times New Roman"/>
          <w:b/>
          <w:bCs/>
        </w:rPr>
        <w:t>7</w:t>
      </w:r>
      <w:r w:rsidR="00DB6B4A">
        <w:rPr>
          <w:rFonts w:ascii="Times New Roman" w:hAnsi="Times New Roman" w:cs="Times New Roman"/>
          <w:b/>
          <w:bCs/>
        </w:rPr>
        <w:t>.40.7</w:t>
      </w:r>
      <w:r w:rsidRPr="00AE0971">
        <w:rPr>
          <w:rFonts w:ascii="Times New Roman" w:hAnsi="Times New Roman" w:cs="Times New Roman"/>
          <w:b/>
          <w:bCs/>
        </w:rPr>
        <w:t xml:space="preserve"> – Patching/Updates Process </w:t>
      </w:r>
    </w:p>
    <w:p w:rsidRPr="00AE0971" w:rsidR="00C02846" w:rsidP="00FF679B" w:rsidRDefault="00C02846" w14:paraId="6EDF13AF" w14:textId="00877B92">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Patching/Updates procedure will allow us to conduct approved software updates and necessary patches to our systems</w:t>
      </w:r>
      <w:r w:rsidRPr="00AE0971" w:rsidR="009B1CF6">
        <w:rPr>
          <w:rFonts w:ascii="Times New Roman" w:hAnsi="Times New Roman" w:cs="Times New Roman"/>
        </w:rPr>
        <w:t>.</w:t>
      </w:r>
      <w:r w:rsidRPr="00AE0971">
        <w:rPr>
          <w:rFonts w:ascii="Times New Roman" w:hAnsi="Times New Roman" w:cs="Times New Roman"/>
        </w:rPr>
        <w:t xml:space="preserve"> </w:t>
      </w:r>
    </w:p>
    <w:p w:rsidRPr="00AE0971" w:rsidR="00C503B7" w:rsidP="6FEAA098" w:rsidRDefault="00C503B7" w14:paraId="382211C3" w14:textId="2A639818">
      <w:pPr>
        <w:pStyle w:val="NoSpacing"/>
        <w:rPr>
          <w:ins w:author="Neyra, Jorge" w:date="2021-06-03T16:22:54.946Z" w:id="990672343"/>
          <w:rFonts w:ascii="Times New Roman" w:hAnsi="Times New Roman" w:cs="Times New Roman"/>
        </w:rPr>
      </w:pPr>
      <w:r w:rsidRPr="6FEAA098" w:rsidR="00C503B7">
        <w:rPr>
          <w:rFonts w:ascii="Times New Roman" w:hAnsi="Times New Roman" w:cs="Times New Roman"/>
          <w:b w:val="1"/>
          <w:bCs w:val="1"/>
        </w:rPr>
        <w:t>Frequency</w:t>
      </w:r>
      <w:r w:rsidRPr="6FEAA098" w:rsidR="00C503B7">
        <w:rPr>
          <w:rFonts w:ascii="Times New Roman" w:hAnsi="Times New Roman" w:cs="Times New Roman"/>
        </w:rPr>
        <w:t xml:space="preserve">: </w:t>
      </w:r>
    </w:p>
    <w:p w:rsidRPr="00AE0971" w:rsidR="00C503B7" w:rsidP="6FEAA098" w:rsidRDefault="00C503B7" w14:paraId="0C58EF8C" w14:textId="1E58F36D">
      <w:pPr>
        <w:pStyle w:val="NoSpacing"/>
        <w:numPr>
          <w:ilvl w:val="0"/>
          <w:numId w:val="69"/>
        </w:numPr>
        <w:rPr>
          <w:ins w:author="Neyra, Jorge" w:date="2021-06-03T16:22:59.917Z" w:id="673204969"/>
          <w:rFonts w:ascii="Times New Roman" w:hAnsi="Times New Roman" w:eastAsia="Times New Roman" w:cs="Times New Roman" w:asciiTheme="minorAscii" w:hAnsiTheme="minorAscii" w:eastAsiaTheme="minorAscii" w:cstheme="minorAscii"/>
          <w:sz w:val="22"/>
          <w:szCs w:val="22"/>
        </w:rPr>
        <w:pPrChange w:author="Neyra, Jorge" w:date="2021-06-03T16:22:57.447Z">
          <w:pPr>
            <w:pStyle w:val="NoSpacing"/>
          </w:pPr>
        </w:pPrChange>
      </w:pPr>
      <w:r w:rsidRPr="6FEAA098" w:rsidR="00C503B7">
        <w:rPr>
          <w:rFonts w:ascii="Times New Roman" w:hAnsi="Times New Roman" w:cs="Times New Roman"/>
        </w:rPr>
        <w:t>After a patch/update change request is made.</w:t>
      </w:r>
    </w:p>
    <w:p w:rsidR="561B0681" w:rsidP="0EA2BD78" w:rsidRDefault="561B0681" w14:paraId="597F5B81" w14:textId="2BD9994B">
      <w:pPr>
        <w:pStyle w:val="NoSpacing"/>
        <w:numPr>
          <w:ilvl w:val="0"/>
          <w:numId w:val="69"/>
        </w:numPr>
        <w:rPr>
          <w:sz w:val="22"/>
          <w:szCs w:val="22"/>
        </w:rPr>
        <w:pPrChange w:author="Neyra, Jorge" w:date="2021-06-03T16:23:00.057Z">
          <w:pPr/>
        </w:pPrChange>
      </w:pPr>
      <w:ins w:author="Neyra, Jorge" w:date="2021-06-03T16:23:14.705Z" w:id="669103660">
        <w:r w:rsidRPr="0EA2BD78" w:rsidR="561B0681">
          <w:rPr>
            <w:rFonts w:ascii="Times New Roman" w:hAnsi="Times New Roman" w:cs="Times New Roman"/>
          </w:rPr>
          <w:t xml:space="preserve">Patches are executed on Saturday </w:t>
        </w:r>
      </w:ins>
      <w:ins w:author="Neyra, Jorge" w:date="2021-06-03T22:20:41.965Z" w:id="290790083">
        <w:r w:rsidRPr="0EA2BD78" w:rsidR="67D6E192">
          <w:rPr>
            <w:rFonts w:ascii="Times New Roman" w:hAnsi="Times New Roman" w:cs="Times New Roman"/>
          </w:rPr>
          <w:t>evenings.</w:t>
        </w:r>
      </w:ins>
    </w:p>
    <w:p w:rsidRPr="00AE0971" w:rsidR="00C02846" w:rsidP="00FF679B" w:rsidRDefault="00C02846" w14:paraId="7F03002E"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C02846" w:rsidP="008A0D05" w:rsidRDefault="00C02846" w14:paraId="312ADC39" w14:textId="77777777">
      <w:pPr>
        <w:pStyle w:val="NoSpacing"/>
        <w:numPr>
          <w:ilvl w:val="0"/>
          <w:numId w:val="16"/>
        </w:numPr>
        <w:rPr>
          <w:rFonts w:ascii="Times New Roman" w:hAnsi="Times New Roman" w:cs="Times New Roman"/>
        </w:rPr>
      </w:pPr>
      <w:r w:rsidRPr="00AE0971">
        <w:rPr>
          <w:rFonts w:ascii="Times New Roman" w:hAnsi="Times New Roman" w:cs="Times New Roman"/>
        </w:rPr>
        <w:t xml:space="preserve">Software release/patch/update available </w:t>
      </w:r>
    </w:p>
    <w:p w:rsidRPr="00AE0971" w:rsidR="00C02846" w:rsidP="00FF679B" w:rsidRDefault="00C02846" w14:paraId="544F45C1" w14:textId="77777777">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Servers/services </w:t>
      </w:r>
    </w:p>
    <w:p w:rsidRPr="00AE0971" w:rsidR="00C02846" w:rsidP="00C02846" w:rsidRDefault="00C02846" w14:paraId="0033EF29" w14:textId="77777777">
      <w:pPr>
        <w:pStyle w:val="NoSpacing"/>
        <w:rPr>
          <w:rFonts w:ascii="Times New Roman" w:hAnsi="Times New Roman" w:cs="Times New Roman"/>
        </w:rPr>
      </w:pPr>
    </w:p>
    <w:tbl>
      <w:tblPr>
        <w:tblW w:w="945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90"/>
        <w:gridCol w:w="4787"/>
        <w:gridCol w:w="3673"/>
      </w:tblGrid>
      <w:tr w:rsidRPr="00AE0971" w:rsidR="00C02846" w:rsidTr="6FEAA098" w14:paraId="3DBA9B42" w14:textId="77777777">
        <w:tc>
          <w:tcPr>
            <w:tcW w:w="990" w:type="dxa"/>
            <w:shd w:val="clear" w:color="auto" w:fill="4472C4" w:themeFill="accent1"/>
            <w:tcMar/>
          </w:tcPr>
          <w:p w:rsidRPr="00AE0971" w:rsidR="00C02846" w:rsidP="00C91E09" w:rsidRDefault="00C02846" w14:paraId="636A968A"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787" w:type="dxa"/>
            <w:shd w:val="clear" w:color="auto" w:fill="4472C4" w:themeFill="accent1"/>
            <w:tcMar/>
          </w:tcPr>
          <w:p w:rsidRPr="00AE0971" w:rsidR="00C02846" w:rsidP="00C91E09" w:rsidRDefault="00C02846" w14:paraId="0B1E1124"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3673" w:type="dxa"/>
            <w:shd w:val="clear" w:color="auto" w:fill="4472C4" w:themeFill="accent1"/>
            <w:tcMar/>
          </w:tcPr>
          <w:p w:rsidRPr="00AE0971" w:rsidR="00C02846" w:rsidP="00C91E09" w:rsidRDefault="00C02846" w14:paraId="1B844E40"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C02846" w:rsidTr="6FEAA098" w14:paraId="1CBEF29D" w14:textId="77777777">
        <w:tc>
          <w:tcPr>
            <w:tcW w:w="990" w:type="dxa"/>
            <w:tcMar/>
          </w:tcPr>
          <w:p w:rsidRPr="00AE0971" w:rsidR="00C02846" w:rsidP="00C91E09" w:rsidRDefault="00C02846" w14:paraId="3AE2FAAF" w14:textId="77777777">
            <w:pPr>
              <w:pStyle w:val="NoSpacing"/>
              <w:rPr>
                <w:rFonts w:ascii="Times New Roman" w:hAnsi="Times New Roman" w:cs="Times New Roman"/>
              </w:rPr>
            </w:pPr>
            <w:r w:rsidRPr="00AE0971">
              <w:rPr>
                <w:rFonts w:ascii="Times New Roman" w:hAnsi="Times New Roman" w:cs="Times New Roman"/>
              </w:rPr>
              <w:t>1.</w:t>
            </w:r>
          </w:p>
        </w:tc>
        <w:tc>
          <w:tcPr>
            <w:tcW w:w="4787" w:type="dxa"/>
            <w:tcMar/>
          </w:tcPr>
          <w:p w:rsidRPr="00AE0971" w:rsidR="00C02846" w:rsidP="00C91E09" w:rsidRDefault="00E9342F" w14:paraId="30B7DEE5" w14:textId="76E5ED42">
            <w:pPr>
              <w:pStyle w:val="NoSpacing"/>
              <w:rPr>
                <w:rFonts w:ascii="Times New Roman" w:hAnsi="Times New Roman" w:cs="Times New Roman"/>
              </w:rPr>
            </w:pPr>
            <w:r>
              <w:rPr>
                <w:rFonts w:ascii="Times New Roman" w:hAnsi="Times New Roman" w:cs="Times New Roman"/>
              </w:rPr>
              <w:t>Change request submitted to Change Management team for approval</w:t>
            </w:r>
          </w:p>
        </w:tc>
        <w:tc>
          <w:tcPr>
            <w:tcW w:w="3673" w:type="dxa"/>
            <w:tcMar/>
          </w:tcPr>
          <w:p w:rsidRPr="00AE0971" w:rsidR="00C02846" w:rsidP="00E9342F" w:rsidRDefault="00E9342F" w14:paraId="18EED06F" w14:textId="058B13BB">
            <w:pPr>
              <w:pStyle w:val="NoSpacing"/>
              <w:numPr>
                <w:ilvl w:val="0"/>
                <w:numId w:val="65"/>
              </w:numPr>
              <w:rPr>
                <w:rFonts w:ascii="Times New Roman" w:hAnsi="Times New Roman" w:cs="Times New Roman"/>
              </w:rPr>
            </w:pPr>
            <w:r>
              <w:rPr>
                <w:rFonts w:ascii="Times New Roman" w:hAnsi="Times New Roman" w:cs="Times New Roman"/>
              </w:rPr>
              <w:t>Once submitted, it will sit in the Assessment stage until approved by the Change Management team to go onto CAB Approval</w:t>
            </w:r>
          </w:p>
        </w:tc>
      </w:tr>
      <w:tr w:rsidRPr="00AE0971" w:rsidR="00E9342F" w:rsidTr="6FEAA098" w14:paraId="6A51C744" w14:textId="77777777">
        <w:tc>
          <w:tcPr>
            <w:tcW w:w="990" w:type="dxa"/>
            <w:tcMar/>
          </w:tcPr>
          <w:p w:rsidRPr="00AE0971" w:rsidR="00E9342F" w:rsidP="00E9342F" w:rsidRDefault="00E9342F" w14:paraId="16FCC91A" w14:textId="43809A91">
            <w:pPr>
              <w:pStyle w:val="NoSpacing"/>
              <w:rPr>
                <w:rFonts w:ascii="Times New Roman" w:hAnsi="Times New Roman" w:cs="Times New Roman"/>
              </w:rPr>
            </w:pPr>
            <w:r>
              <w:rPr>
                <w:rFonts w:ascii="Times New Roman" w:hAnsi="Times New Roman" w:cs="Times New Roman"/>
              </w:rPr>
              <w:t>2</w:t>
            </w:r>
          </w:p>
        </w:tc>
        <w:tc>
          <w:tcPr>
            <w:tcW w:w="4787" w:type="dxa"/>
            <w:tcMar/>
          </w:tcPr>
          <w:p w:rsidRPr="00AE0971" w:rsidR="00E9342F" w:rsidP="00E9342F" w:rsidRDefault="00E9342F" w14:paraId="7ABBAE67" w14:textId="5BAAE535">
            <w:pPr>
              <w:pStyle w:val="NoSpacing"/>
              <w:rPr>
                <w:rFonts w:ascii="Times New Roman" w:hAnsi="Times New Roman" w:cs="Times New Roman"/>
              </w:rPr>
            </w:pPr>
            <w:r w:rsidRPr="00AE0971">
              <w:rPr>
                <w:rFonts w:ascii="Times New Roman" w:hAnsi="Times New Roman" w:cs="Times New Roman"/>
              </w:rPr>
              <w:t>NOC Schedules Change Request for discussion for next CAB Meeting</w:t>
            </w:r>
          </w:p>
        </w:tc>
        <w:tc>
          <w:tcPr>
            <w:tcW w:w="3673" w:type="dxa"/>
            <w:tcMar/>
          </w:tcPr>
          <w:p w:rsidRPr="00AE0971" w:rsidR="00E9342F" w:rsidP="00E9342F" w:rsidRDefault="00E9342F" w14:paraId="0D1E9BF5" w14:textId="77777777">
            <w:pPr>
              <w:pStyle w:val="NoSpacing"/>
              <w:rPr>
                <w:rFonts w:ascii="Times New Roman" w:hAnsi="Times New Roman" w:cs="Times New Roman"/>
              </w:rPr>
            </w:pPr>
          </w:p>
        </w:tc>
      </w:tr>
      <w:tr w:rsidRPr="00AE0971" w:rsidR="00E9342F" w:rsidTr="6FEAA098" w14:paraId="2C33423C" w14:textId="77777777">
        <w:tc>
          <w:tcPr>
            <w:tcW w:w="990" w:type="dxa"/>
            <w:tcMar/>
          </w:tcPr>
          <w:p w:rsidRPr="00AE0971" w:rsidR="00E9342F" w:rsidP="00E9342F" w:rsidRDefault="00E9342F" w14:paraId="646E4507" w14:textId="6E22C0D7">
            <w:pPr>
              <w:pStyle w:val="NoSpacing"/>
              <w:rPr>
                <w:rFonts w:ascii="Times New Roman" w:hAnsi="Times New Roman" w:cs="Times New Roman"/>
              </w:rPr>
            </w:pPr>
            <w:r>
              <w:rPr>
                <w:rFonts w:ascii="Times New Roman" w:hAnsi="Times New Roman" w:cs="Times New Roman"/>
              </w:rPr>
              <w:t>3</w:t>
            </w:r>
            <w:r w:rsidRPr="00AE0971">
              <w:rPr>
                <w:rFonts w:ascii="Times New Roman" w:hAnsi="Times New Roman" w:cs="Times New Roman"/>
              </w:rPr>
              <w:t>.</w:t>
            </w:r>
          </w:p>
        </w:tc>
        <w:tc>
          <w:tcPr>
            <w:tcW w:w="4787" w:type="dxa"/>
            <w:tcMar/>
          </w:tcPr>
          <w:p w:rsidRPr="00AE0971" w:rsidR="00E9342F" w:rsidP="00E9342F" w:rsidRDefault="00E9342F" w14:paraId="755B0F22" w14:textId="77777777">
            <w:pPr>
              <w:pStyle w:val="NoSpacing"/>
              <w:rPr>
                <w:rFonts w:ascii="Times New Roman" w:hAnsi="Times New Roman" w:cs="Times New Roman"/>
              </w:rPr>
            </w:pPr>
            <w:r w:rsidRPr="00AE0971">
              <w:rPr>
                <w:rFonts w:ascii="Times New Roman" w:hAnsi="Times New Roman" w:cs="Times New Roman"/>
              </w:rPr>
              <w:t>CAB discusses patch</w:t>
            </w:r>
          </w:p>
        </w:tc>
        <w:tc>
          <w:tcPr>
            <w:tcW w:w="3673" w:type="dxa"/>
            <w:tcMar/>
          </w:tcPr>
          <w:p w:rsidRPr="00AE0971" w:rsidR="00E9342F" w:rsidP="00E9342F" w:rsidRDefault="00E9342F" w14:paraId="41607347" w14:textId="77777777">
            <w:pPr>
              <w:pStyle w:val="NoSpacing"/>
              <w:rPr>
                <w:rFonts w:ascii="Times New Roman" w:hAnsi="Times New Roman" w:cs="Times New Roman"/>
              </w:rPr>
            </w:pPr>
          </w:p>
        </w:tc>
      </w:tr>
      <w:tr w:rsidRPr="00AE0971" w:rsidR="00E9342F" w:rsidTr="6FEAA098" w14:paraId="17F19927" w14:textId="77777777">
        <w:tc>
          <w:tcPr>
            <w:tcW w:w="990" w:type="dxa"/>
            <w:tcMar/>
          </w:tcPr>
          <w:p w:rsidRPr="00AE0971" w:rsidR="00E9342F" w:rsidP="00E9342F" w:rsidRDefault="00E9342F" w14:paraId="4580D0A9" w14:textId="117FE4CB">
            <w:pPr>
              <w:pStyle w:val="NoSpacing"/>
              <w:rPr>
                <w:rFonts w:ascii="Times New Roman" w:hAnsi="Times New Roman" w:cs="Times New Roman"/>
              </w:rPr>
            </w:pPr>
            <w:r>
              <w:rPr>
                <w:rFonts w:ascii="Times New Roman" w:hAnsi="Times New Roman" w:cs="Times New Roman"/>
              </w:rPr>
              <w:t>4</w:t>
            </w:r>
            <w:r w:rsidRPr="00AE0971">
              <w:rPr>
                <w:rFonts w:ascii="Times New Roman" w:hAnsi="Times New Roman" w:cs="Times New Roman"/>
              </w:rPr>
              <w:t>.</w:t>
            </w:r>
          </w:p>
        </w:tc>
        <w:tc>
          <w:tcPr>
            <w:tcW w:w="4787" w:type="dxa"/>
            <w:tcMar/>
          </w:tcPr>
          <w:p w:rsidRPr="00AE0971" w:rsidR="00E9342F" w:rsidP="00E9342F" w:rsidRDefault="00E9342F" w14:paraId="79D1CD91" w14:textId="77777777">
            <w:pPr>
              <w:pStyle w:val="NoSpacing"/>
              <w:rPr>
                <w:rFonts w:ascii="Times New Roman" w:hAnsi="Times New Roman" w:cs="Times New Roman"/>
              </w:rPr>
            </w:pPr>
            <w:r w:rsidRPr="00AE0971">
              <w:rPr>
                <w:rFonts w:ascii="Times New Roman" w:hAnsi="Times New Roman" w:cs="Times New Roman"/>
              </w:rPr>
              <w:t>Patch Approved?</w:t>
            </w:r>
          </w:p>
        </w:tc>
        <w:tc>
          <w:tcPr>
            <w:tcW w:w="3673" w:type="dxa"/>
            <w:tcMar/>
          </w:tcPr>
          <w:p w:rsidRPr="00AE0971" w:rsidR="00E9342F" w:rsidP="00E9342F" w:rsidRDefault="00E9342F" w14:paraId="00C81C48" w14:textId="77777777">
            <w:pPr>
              <w:pStyle w:val="NoSpacing"/>
              <w:rPr>
                <w:rFonts w:ascii="Times New Roman" w:hAnsi="Times New Roman" w:cs="Times New Roman"/>
              </w:rPr>
            </w:pPr>
          </w:p>
        </w:tc>
      </w:tr>
      <w:tr w:rsidRPr="00AE0971" w:rsidR="00E9342F" w:rsidTr="6FEAA098" w14:paraId="7125A6B0" w14:textId="77777777">
        <w:tc>
          <w:tcPr>
            <w:tcW w:w="990" w:type="dxa"/>
            <w:tcMar/>
          </w:tcPr>
          <w:p w:rsidRPr="00AE0971" w:rsidR="00E9342F" w:rsidP="00E9342F" w:rsidRDefault="00E9342F" w14:paraId="2A8D19FA" w14:textId="247F4A3C">
            <w:pPr>
              <w:pStyle w:val="NoSpacing"/>
              <w:rPr>
                <w:rFonts w:ascii="Times New Roman" w:hAnsi="Times New Roman" w:cs="Times New Roman"/>
              </w:rPr>
            </w:pPr>
            <w:r>
              <w:rPr>
                <w:rFonts w:ascii="Times New Roman" w:hAnsi="Times New Roman" w:cs="Times New Roman"/>
              </w:rPr>
              <w:t>4</w:t>
            </w:r>
            <w:r w:rsidRPr="00AE0971">
              <w:rPr>
                <w:rFonts w:ascii="Times New Roman" w:hAnsi="Times New Roman" w:cs="Times New Roman"/>
              </w:rPr>
              <w:t>.1</w:t>
            </w:r>
          </w:p>
        </w:tc>
        <w:tc>
          <w:tcPr>
            <w:tcW w:w="4787" w:type="dxa"/>
            <w:tcMar/>
          </w:tcPr>
          <w:p w:rsidRPr="00AE0971" w:rsidR="00E9342F" w:rsidP="00E9342F" w:rsidRDefault="00E9342F" w14:paraId="022A62A1" w14:textId="77777777">
            <w:pPr>
              <w:pStyle w:val="NoSpacing"/>
              <w:rPr>
                <w:rFonts w:ascii="Times New Roman" w:hAnsi="Times New Roman" w:cs="Times New Roman"/>
              </w:rPr>
            </w:pPr>
            <w:r w:rsidRPr="00AE0971">
              <w:rPr>
                <w:rFonts w:ascii="Times New Roman" w:hAnsi="Times New Roman" w:cs="Times New Roman"/>
                <w:b/>
                <w:bCs/>
              </w:rPr>
              <w:t>If Yes:</w:t>
            </w:r>
            <w:r w:rsidRPr="00AE0971">
              <w:rPr>
                <w:rFonts w:ascii="Times New Roman" w:hAnsi="Times New Roman" w:cs="Times New Roman"/>
              </w:rPr>
              <w:t xml:space="preserve"> Schedule deployment in DEV environment</w:t>
            </w:r>
          </w:p>
          <w:p w:rsidRPr="00AE0971" w:rsidR="00E9342F" w:rsidP="00E9342F" w:rsidRDefault="00E9342F" w14:paraId="2F166B4E" w14:textId="77777777">
            <w:pPr>
              <w:pStyle w:val="NoSpacing"/>
              <w:rPr>
                <w:rFonts w:ascii="Times New Roman" w:hAnsi="Times New Roman" w:cs="Times New Roman"/>
              </w:rPr>
            </w:pPr>
            <w:r w:rsidRPr="00AE0971">
              <w:rPr>
                <w:rFonts w:ascii="Times New Roman" w:hAnsi="Times New Roman" w:cs="Times New Roman"/>
                <w:b/>
                <w:bCs/>
              </w:rPr>
              <w:t>If No:</w:t>
            </w:r>
            <w:r w:rsidRPr="00AE0971">
              <w:rPr>
                <w:rFonts w:ascii="Times New Roman" w:hAnsi="Times New Roman" w:cs="Times New Roman"/>
              </w:rPr>
              <w:t xml:space="preserve"> Cancel Patch/Update change request</w:t>
            </w:r>
          </w:p>
        </w:tc>
        <w:tc>
          <w:tcPr>
            <w:tcW w:w="3673" w:type="dxa"/>
            <w:tcMar/>
          </w:tcPr>
          <w:p w:rsidRPr="00AE0971" w:rsidR="00E9342F" w:rsidP="00E9342F" w:rsidRDefault="00E9342F" w14:paraId="0A1F6300" w14:textId="77777777">
            <w:pPr>
              <w:pStyle w:val="NoSpacing"/>
              <w:rPr>
                <w:rFonts w:ascii="Times New Roman" w:hAnsi="Times New Roman" w:cs="Times New Roman"/>
              </w:rPr>
            </w:pPr>
          </w:p>
        </w:tc>
      </w:tr>
      <w:tr w:rsidRPr="00AE0971" w:rsidR="00E9342F" w:rsidTr="6FEAA098" w14:paraId="0C544B1D" w14:textId="77777777">
        <w:tc>
          <w:tcPr>
            <w:tcW w:w="990" w:type="dxa"/>
            <w:tcMar/>
          </w:tcPr>
          <w:p w:rsidRPr="00AE0971" w:rsidR="00E9342F" w:rsidP="00E9342F" w:rsidRDefault="00E9342F" w14:paraId="4C78B286" w14:textId="05BFC8D7">
            <w:pPr>
              <w:pStyle w:val="NoSpacing"/>
              <w:rPr>
                <w:rFonts w:ascii="Times New Roman" w:hAnsi="Times New Roman" w:cs="Times New Roman"/>
              </w:rPr>
            </w:pPr>
            <w:r>
              <w:rPr>
                <w:rFonts w:ascii="Times New Roman" w:hAnsi="Times New Roman" w:cs="Times New Roman"/>
              </w:rPr>
              <w:t>5</w:t>
            </w:r>
            <w:r w:rsidRPr="00AE0971">
              <w:rPr>
                <w:rFonts w:ascii="Times New Roman" w:hAnsi="Times New Roman" w:cs="Times New Roman"/>
              </w:rPr>
              <w:t>.</w:t>
            </w:r>
          </w:p>
        </w:tc>
        <w:tc>
          <w:tcPr>
            <w:tcW w:w="4787" w:type="dxa"/>
            <w:tcMar/>
          </w:tcPr>
          <w:p w:rsidRPr="00AE0971" w:rsidR="00E9342F" w:rsidP="00E9342F" w:rsidRDefault="00E9342F" w14:paraId="4D659539" w14:textId="77777777">
            <w:pPr>
              <w:pStyle w:val="NoSpacing"/>
              <w:rPr>
                <w:rFonts w:ascii="Times New Roman" w:hAnsi="Times New Roman" w:cs="Times New Roman"/>
              </w:rPr>
            </w:pPr>
            <w:r w:rsidRPr="00AE0971">
              <w:rPr>
                <w:rFonts w:ascii="Times New Roman" w:hAnsi="Times New Roman" w:cs="Times New Roman"/>
              </w:rPr>
              <w:t>Schedule deployment in DEV</w:t>
            </w:r>
          </w:p>
        </w:tc>
        <w:tc>
          <w:tcPr>
            <w:tcW w:w="3673" w:type="dxa"/>
            <w:tcMar/>
          </w:tcPr>
          <w:p w:rsidRPr="00AE0971" w:rsidR="00E9342F" w:rsidP="00E9342F" w:rsidRDefault="00E9342F" w14:paraId="4D1A7DAE" w14:textId="77777777">
            <w:pPr>
              <w:pStyle w:val="NoSpacing"/>
              <w:rPr>
                <w:rFonts w:ascii="Times New Roman" w:hAnsi="Times New Roman" w:cs="Times New Roman"/>
              </w:rPr>
            </w:pPr>
          </w:p>
        </w:tc>
      </w:tr>
      <w:tr w:rsidRPr="00AE0971" w:rsidR="00E9342F" w:rsidTr="6FEAA098" w14:paraId="5832F670" w14:textId="77777777">
        <w:tc>
          <w:tcPr>
            <w:tcW w:w="990" w:type="dxa"/>
            <w:tcMar/>
          </w:tcPr>
          <w:p w:rsidRPr="00AE0971" w:rsidR="00E9342F" w:rsidP="00E9342F" w:rsidRDefault="00E9342F" w14:paraId="18D25547" w14:textId="79D172EF">
            <w:pPr>
              <w:pStyle w:val="NoSpacing"/>
              <w:rPr>
                <w:rFonts w:ascii="Times New Roman" w:hAnsi="Times New Roman" w:cs="Times New Roman"/>
              </w:rPr>
            </w:pPr>
            <w:r>
              <w:rPr>
                <w:rFonts w:ascii="Times New Roman" w:hAnsi="Times New Roman" w:cs="Times New Roman"/>
              </w:rPr>
              <w:t>6</w:t>
            </w:r>
            <w:r w:rsidRPr="00AE0971">
              <w:rPr>
                <w:rFonts w:ascii="Times New Roman" w:hAnsi="Times New Roman" w:cs="Times New Roman"/>
              </w:rPr>
              <w:t>.</w:t>
            </w:r>
          </w:p>
        </w:tc>
        <w:tc>
          <w:tcPr>
            <w:tcW w:w="4787" w:type="dxa"/>
            <w:tcMar/>
          </w:tcPr>
          <w:p w:rsidRPr="00AE0971" w:rsidR="00E9342F" w:rsidP="00E9342F" w:rsidRDefault="00E9342F" w14:paraId="581E520B" w14:textId="77777777">
            <w:pPr>
              <w:pStyle w:val="NoSpacing"/>
              <w:rPr>
                <w:rFonts w:ascii="Times New Roman" w:hAnsi="Times New Roman" w:cs="Times New Roman"/>
              </w:rPr>
            </w:pPr>
            <w:r w:rsidRPr="00AE0971">
              <w:rPr>
                <w:rFonts w:ascii="Times New Roman" w:hAnsi="Times New Roman" w:cs="Times New Roman"/>
              </w:rPr>
              <w:t>Patch installed in DEV</w:t>
            </w:r>
          </w:p>
        </w:tc>
        <w:tc>
          <w:tcPr>
            <w:tcW w:w="3673" w:type="dxa"/>
            <w:tcMar/>
          </w:tcPr>
          <w:p w:rsidRPr="00AE0971" w:rsidR="00E9342F" w:rsidP="00E9342F" w:rsidRDefault="00E9342F" w14:paraId="1E3E5441" w14:textId="711EB7D5">
            <w:pPr>
              <w:pStyle w:val="NoSpacing"/>
              <w:rPr>
                <w:rFonts w:ascii="Times New Roman" w:hAnsi="Times New Roman" w:cs="Times New Roman"/>
              </w:rPr>
            </w:pPr>
          </w:p>
        </w:tc>
      </w:tr>
      <w:tr w:rsidRPr="00AE0971" w:rsidR="00E9342F" w:rsidTr="6FEAA098" w14:paraId="7039CC1D" w14:textId="77777777">
        <w:tc>
          <w:tcPr>
            <w:tcW w:w="990" w:type="dxa"/>
            <w:tcMar/>
          </w:tcPr>
          <w:p w:rsidRPr="00AE0971" w:rsidR="00E9342F" w:rsidP="00E9342F" w:rsidRDefault="00E9342F" w14:paraId="362502B3" w14:textId="0C922E24">
            <w:pPr>
              <w:pStyle w:val="NoSpacing"/>
              <w:rPr>
                <w:rFonts w:ascii="Times New Roman" w:hAnsi="Times New Roman" w:cs="Times New Roman"/>
              </w:rPr>
            </w:pPr>
            <w:r>
              <w:rPr>
                <w:rFonts w:ascii="Times New Roman" w:hAnsi="Times New Roman" w:cs="Times New Roman"/>
              </w:rPr>
              <w:t>7</w:t>
            </w:r>
            <w:r w:rsidRPr="00AE0971">
              <w:rPr>
                <w:rFonts w:ascii="Times New Roman" w:hAnsi="Times New Roman" w:cs="Times New Roman"/>
              </w:rPr>
              <w:t>.</w:t>
            </w:r>
          </w:p>
        </w:tc>
        <w:tc>
          <w:tcPr>
            <w:tcW w:w="4787" w:type="dxa"/>
            <w:tcMar/>
          </w:tcPr>
          <w:p w:rsidRPr="00AE0971" w:rsidR="00E9342F" w:rsidP="00E9342F" w:rsidRDefault="00E9342F" w14:paraId="44E568F7" w14:textId="25E382CA">
            <w:pPr>
              <w:pStyle w:val="NoSpacing"/>
              <w:rPr>
                <w:rFonts w:ascii="Times New Roman" w:hAnsi="Times New Roman" w:cs="Times New Roman"/>
              </w:rPr>
            </w:pPr>
            <w:r w:rsidRPr="00AE0971">
              <w:rPr>
                <w:rFonts w:ascii="Times New Roman" w:hAnsi="Times New Roman" w:cs="Times New Roman"/>
              </w:rPr>
              <w:t>Patch tested in DEV</w:t>
            </w:r>
          </w:p>
        </w:tc>
        <w:tc>
          <w:tcPr>
            <w:tcW w:w="3673" w:type="dxa"/>
            <w:tcMar/>
          </w:tcPr>
          <w:p w:rsidRPr="00AE0971" w:rsidR="00E9342F" w:rsidP="00E9342F" w:rsidRDefault="00E9342F" w14:paraId="2FF8A0B3" w14:textId="368F9EC7">
            <w:pPr>
              <w:pStyle w:val="NoSpacing"/>
              <w:rPr>
                <w:rFonts w:ascii="Times New Roman" w:hAnsi="Times New Roman" w:cs="Times New Roman"/>
              </w:rPr>
            </w:pPr>
            <w:ins w:author="Neyra, Jorge" w:date="2021-06-03T16:24:59.963Z" w:id="514458734">
              <w:r w:rsidRPr="6FEAA098" w:rsidR="382ADF15">
                <w:rPr>
                  <w:rFonts w:ascii="Times New Roman" w:hAnsi="Times New Roman" w:cs="Times New Roman"/>
                </w:rPr>
                <w:t xml:space="preserve">When </w:t>
              </w:r>
            </w:ins>
            <w:ins w:author="Neyra, Jorge" w:date="2021-06-03T16:25:20.506Z" w:id="137480612">
              <w:r w:rsidRPr="6FEAA098" w:rsidR="382ADF15">
                <w:rPr>
                  <w:rFonts w:ascii="Times New Roman" w:hAnsi="Times New Roman" w:cs="Times New Roman"/>
                </w:rPr>
                <w:t>files are downloaded for patching, test to ensure the validation hash is ok.</w:t>
              </w:r>
            </w:ins>
          </w:p>
        </w:tc>
      </w:tr>
      <w:tr w:rsidRPr="00AE0971" w:rsidR="00E9342F" w:rsidTr="6FEAA098" w14:paraId="196C5820" w14:textId="77777777">
        <w:tc>
          <w:tcPr>
            <w:tcW w:w="990" w:type="dxa"/>
            <w:tcMar/>
          </w:tcPr>
          <w:p w:rsidRPr="00AE0971" w:rsidR="00E9342F" w:rsidP="00E9342F" w:rsidRDefault="00E9342F" w14:paraId="7458739C" w14:textId="3FA190FF">
            <w:pPr>
              <w:pStyle w:val="NoSpacing"/>
              <w:rPr>
                <w:rFonts w:ascii="Times New Roman" w:hAnsi="Times New Roman" w:cs="Times New Roman"/>
              </w:rPr>
            </w:pPr>
            <w:r>
              <w:rPr>
                <w:rFonts w:ascii="Times New Roman" w:hAnsi="Times New Roman" w:cs="Times New Roman"/>
              </w:rPr>
              <w:t>8</w:t>
            </w:r>
            <w:r w:rsidRPr="00AE0971">
              <w:rPr>
                <w:rFonts w:ascii="Times New Roman" w:hAnsi="Times New Roman" w:cs="Times New Roman"/>
              </w:rPr>
              <w:t>.</w:t>
            </w:r>
          </w:p>
        </w:tc>
        <w:tc>
          <w:tcPr>
            <w:tcW w:w="4787" w:type="dxa"/>
            <w:tcMar/>
          </w:tcPr>
          <w:p w:rsidRPr="00AE0971" w:rsidR="00E9342F" w:rsidP="00E9342F" w:rsidRDefault="00E9342F" w14:paraId="00582A47" w14:textId="097C68AD">
            <w:pPr>
              <w:pStyle w:val="NoSpacing"/>
              <w:rPr>
                <w:rFonts w:ascii="Times New Roman" w:hAnsi="Times New Roman" w:cs="Times New Roman"/>
              </w:rPr>
            </w:pPr>
            <w:r w:rsidRPr="00AE0971">
              <w:rPr>
                <w:rFonts w:ascii="Times New Roman" w:hAnsi="Times New Roman" w:cs="Times New Roman"/>
              </w:rPr>
              <w:t>Patch/update testing results submitted to CAB</w:t>
            </w:r>
          </w:p>
        </w:tc>
        <w:tc>
          <w:tcPr>
            <w:tcW w:w="3673" w:type="dxa"/>
            <w:tcMar/>
          </w:tcPr>
          <w:p w:rsidRPr="00AE0971" w:rsidR="00E9342F" w:rsidP="00E9342F" w:rsidRDefault="00E9342F" w14:paraId="515A89FC" w14:textId="77777777">
            <w:pPr>
              <w:pStyle w:val="NoSpacing"/>
              <w:rPr>
                <w:rFonts w:ascii="Times New Roman" w:hAnsi="Times New Roman" w:cs="Times New Roman"/>
              </w:rPr>
            </w:pPr>
          </w:p>
        </w:tc>
      </w:tr>
      <w:tr w:rsidRPr="00AE0971" w:rsidR="00E9342F" w:rsidTr="6FEAA098" w14:paraId="306F5BE7" w14:textId="77777777">
        <w:tc>
          <w:tcPr>
            <w:tcW w:w="990" w:type="dxa"/>
            <w:tcMar/>
          </w:tcPr>
          <w:p w:rsidRPr="00AE0971" w:rsidR="00E9342F" w:rsidP="00E9342F" w:rsidRDefault="00E9342F" w14:paraId="6C7D81BD" w14:textId="08C89E94">
            <w:pPr>
              <w:pStyle w:val="NoSpacing"/>
              <w:rPr>
                <w:rFonts w:ascii="Times New Roman" w:hAnsi="Times New Roman" w:cs="Times New Roman"/>
              </w:rPr>
            </w:pPr>
            <w:r>
              <w:rPr>
                <w:rFonts w:ascii="Times New Roman" w:hAnsi="Times New Roman" w:cs="Times New Roman"/>
              </w:rPr>
              <w:t>9</w:t>
            </w:r>
            <w:r w:rsidRPr="00AE0971">
              <w:rPr>
                <w:rFonts w:ascii="Times New Roman" w:hAnsi="Times New Roman" w:cs="Times New Roman"/>
              </w:rPr>
              <w:t>.</w:t>
            </w:r>
          </w:p>
        </w:tc>
        <w:tc>
          <w:tcPr>
            <w:tcW w:w="4787" w:type="dxa"/>
            <w:tcMar/>
          </w:tcPr>
          <w:p w:rsidRPr="00AE0971" w:rsidR="00E9342F" w:rsidP="00E9342F" w:rsidRDefault="00E9342F" w14:paraId="25E71FC1" w14:textId="77777777">
            <w:pPr>
              <w:pStyle w:val="NoSpacing"/>
              <w:rPr>
                <w:rFonts w:ascii="Times New Roman" w:hAnsi="Times New Roman" w:cs="Times New Roman"/>
              </w:rPr>
            </w:pPr>
            <w:r w:rsidRPr="00AE0971">
              <w:rPr>
                <w:rFonts w:ascii="Times New Roman" w:hAnsi="Times New Roman" w:cs="Times New Roman"/>
              </w:rPr>
              <w:t>CAB discussed test results</w:t>
            </w:r>
          </w:p>
        </w:tc>
        <w:tc>
          <w:tcPr>
            <w:tcW w:w="3673" w:type="dxa"/>
            <w:tcMar/>
          </w:tcPr>
          <w:p w:rsidRPr="00AE0971" w:rsidR="00E9342F" w:rsidP="00E9342F" w:rsidRDefault="00E9342F" w14:paraId="2EB9FEC3" w14:textId="77777777">
            <w:pPr>
              <w:pStyle w:val="NoSpacing"/>
              <w:rPr>
                <w:rFonts w:ascii="Times New Roman" w:hAnsi="Times New Roman" w:cs="Times New Roman"/>
              </w:rPr>
            </w:pPr>
          </w:p>
        </w:tc>
      </w:tr>
      <w:tr w:rsidRPr="00AE0971" w:rsidR="00E9342F" w:rsidTr="6FEAA098" w14:paraId="51ADE39E" w14:textId="77777777">
        <w:tc>
          <w:tcPr>
            <w:tcW w:w="990" w:type="dxa"/>
            <w:tcMar/>
          </w:tcPr>
          <w:p w:rsidRPr="00AE0971" w:rsidR="00E9342F" w:rsidP="00E9342F" w:rsidRDefault="00E9342F" w14:paraId="3B257753" w14:textId="221C886C">
            <w:pPr>
              <w:pStyle w:val="NoSpacing"/>
              <w:rPr>
                <w:rFonts w:ascii="Times New Roman" w:hAnsi="Times New Roman" w:cs="Times New Roman"/>
              </w:rPr>
            </w:pPr>
            <w:r>
              <w:rPr>
                <w:rFonts w:ascii="Times New Roman" w:hAnsi="Times New Roman" w:cs="Times New Roman"/>
              </w:rPr>
              <w:t>10</w:t>
            </w:r>
            <w:r w:rsidRPr="00AE0971">
              <w:rPr>
                <w:rFonts w:ascii="Times New Roman" w:hAnsi="Times New Roman" w:cs="Times New Roman"/>
              </w:rPr>
              <w:t>.</w:t>
            </w:r>
          </w:p>
        </w:tc>
        <w:tc>
          <w:tcPr>
            <w:tcW w:w="4787" w:type="dxa"/>
            <w:tcMar/>
          </w:tcPr>
          <w:p w:rsidRPr="00AE0971" w:rsidR="00E9342F" w:rsidP="00E9342F" w:rsidRDefault="00E9342F" w14:paraId="275F6CCB" w14:textId="77777777">
            <w:pPr>
              <w:pStyle w:val="NoSpacing"/>
              <w:rPr>
                <w:rFonts w:ascii="Times New Roman" w:hAnsi="Times New Roman" w:cs="Times New Roman"/>
              </w:rPr>
            </w:pPr>
            <w:r w:rsidRPr="00AE0971">
              <w:rPr>
                <w:rFonts w:ascii="Times New Roman" w:hAnsi="Times New Roman" w:cs="Times New Roman"/>
              </w:rPr>
              <w:t>Approved for production?</w:t>
            </w:r>
          </w:p>
        </w:tc>
        <w:tc>
          <w:tcPr>
            <w:tcW w:w="3673" w:type="dxa"/>
            <w:tcMar/>
          </w:tcPr>
          <w:p w:rsidRPr="00AE0971" w:rsidR="00E9342F" w:rsidP="00E9342F" w:rsidRDefault="00E9342F" w14:paraId="12DD5FB8" w14:textId="77777777">
            <w:pPr>
              <w:pStyle w:val="NoSpacing"/>
              <w:rPr>
                <w:rFonts w:ascii="Times New Roman" w:hAnsi="Times New Roman" w:cs="Times New Roman"/>
              </w:rPr>
            </w:pPr>
          </w:p>
        </w:tc>
      </w:tr>
      <w:tr w:rsidRPr="00AE0971" w:rsidR="00E9342F" w:rsidTr="6FEAA098" w14:paraId="07094A16" w14:textId="77777777">
        <w:tc>
          <w:tcPr>
            <w:tcW w:w="990" w:type="dxa"/>
            <w:tcMar/>
          </w:tcPr>
          <w:p w:rsidRPr="00AE0971" w:rsidR="00E9342F" w:rsidP="00E9342F" w:rsidRDefault="00E9342F" w14:paraId="17021312" w14:textId="52472C1D">
            <w:pPr>
              <w:pStyle w:val="NoSpacing"/>
              <w:rPr>
                <w:rFonts w:ascii="Times New Roman" w:hAnsi="Times New Roman" w:cs="Times New Roman"/>
              </w:rPr>
            </w:pPr>
            <w:r>
              <w:rPr>
                <w:rFonts w:ascii="Times New Roman" w:hAnsi="Times New Roman" w:cs="Times New Roman"/>
              </w:rPr>
              <w:t>10</w:t>
            </w:r>
            <w:r w:rsidRPr="00AE0971">
              <w:rPr>
                <w:rFonts w:ascii="Times New Roman" w:hAnsi="Times New Roman" w:cs="Times New Roman"/>
              </w:rPr>
              <w:t>.1</w:t>
            </w:r>
          </w:p>
        </w:tc>
        <w:tc>
          <w:tcPr>
            <w:tcW w:w="4787" w:type="dxa"/>
            <w:tcMar/>
          </w:tcPr>
          <w:p w:rsidRPr="00AE0971" w:rsidR="00E9342F" w:rsidP="00E9342F" w:rsidRDefault="00E9342F" w14:paraId="45A257E1" w14:textId="4C01D10E">
            <w:pPr>
              <w:pStyle w:val="NoSpacing"/>
              <w:rPr>
                <w:rFonts w:ascii="Times New Roman" w:hAnsi="Times New Roman" w:cs="Times New Roman"/>
              </w:rPr>
            </w:pPr>
            <w:r w:rsidRPr="00AE0971">
              <w:rPr>
                <w:rFonts w:ascii="Times New Roman" w:hAnsi="Times New Roman" w:cs="Times New Roman"/>
                <w:b/>
                <w:bCs/>
              </w:rPr>
              <w:t>If Yes:</w:t>
            </w:r>
            <w:r w:rsidRPr="00AE0971">
              <w:rPr>
                <w:rFonts w:ascii="Times New Roman" w:hAnsi="Times New Roman" w:cs="Times New Roman"/>
              </w:rPr>
              <w:t xml:space="preserve"> Patch/Update schedule defined</w:t>
            </w:r>
          </w:p>
          <w:p w:rsidRPr="00AE0971" w:rsidR="00E9342F" w:rsidP="00E9342F" w:rsidRDefault="00E9342F" w14:paraId="00123160" w14:textId="57AA7521">
            <w:pPr>
              <w:pStyle w:val="NoSpacing"/>
              <w:rPr>
                <w:rFonts w:ascii="Times New Roman" w:hAnsi="Times New Roman" w:cs="Times New Roman"/>
              </w:rPr>
            </w:pPr>
            <w:r w:rsidRPr="00AE0971">
              <w:rPr>
                <w:rFonts w:ascii="Times New Roman" w:hAnsi="Times New Roman" w:cs="Times New Roman"/>
                <w:b/>
                <w:bCs/>
              </w:rPr>
              <w:t>If No:</w:t>
            </w:r>
            <w:r w:rsidRPr="00AE0971">
              <w:rPr>
                <w:rFonts w:ascii="Times New Roman" w:hAnsi="Times New Roman" w:cs="Times New Roman"/>
              </w:rPr>
              <w:t xml:space="preserve"> Go back to DEV for further install and testing</w:t>
            </w:r>
          </w:p>
        </w:tc>
        <w:tc>
          <w:tcPr>
            <w:tcW w:w="3673" w:type="dxa"/>
            <w:tcMar/>
          </w:tcPr>
          <w:p w:rsidRPr="00AE0971" w:rsidR="00E9342F" w:rsidP="00E9342F" w:rsidRDefault="00E9342F" w14:paraId="54FCF329" w14:textId="77777777">
            <w:pPr>
              <w:pStyle w:val="NoSpacing"/>
              <w:rPr>
                <w:rFonts w:ascii="Times New Roman" w:hAnsi="Times New Roman" w:cs="Times New Roman"/>
              </w:rPr>
            </w:pPr>
          </w:p>
        </w:tc>
      </w:tr>
      <w:tr w:rsidRPr="00AE0971" w:rsidR="00E9342F" w:rsidTr="6FEAA098" w14:paraId="1FB9FCAB" w14:textId="77777777">
        <w:tc>
          <w:tcPr>
            <w:tcW w:w="990" w:type="dxa"/>
            <w:tcMar/>
          </w:tcPr>
          <w:p w:rsidRPr="00AE0971" w:rsidR="00E9342F" w:rsidP="00E9342F" w:rsidRDefault="00E9342F" w14:paraId="10C2AAB8" w14:textId="798B0EDE">
            <w:pPr>
              <w:pStyle w:val="NoSpacing"/>
              <w:rPr>
                <w:rFonts w:ascii="Times New Roman" w:hAnsi="Times New Roman" w:cs="Times New Roman"/>
              </w:rPr>
            </w:pPr>
            <w:r w:rsidRPr="00AE0971">
              <w:rPr>
                <w:rFonts w:ascii="Times New Roman" w:hAnsi="Times New Roman" w:cs="Times New Roman"/>
              </w:rPr>
              <w:t>1</w:t>
            </w:r>
            <w:r>
              <w:rPr>
                <w:rFonts w:ascii="Times New Roman" w:hAnsi="Times New Roman" w:cs="Times New Roman"/>
              </w:rPr>
              <w:t>1</w:t>
            </w:r>
            <w:r w:rsidRPr="00AE0971">
              <w:rPr>
                <w:rFonts w:ascii="Times New Roman" w:hAnsi="Times New Roman" w:cs="Times New Roman"/>
              </w:rPr>
              <w:t>.</w:t>
            </w:r>
          </w:p>
        </w:tc>
        <w:tc>
          <w:tcPr>
            <w:tcW w:w="4787" w:type="dxa"/>
            <w:tcMar/>
          </w:tcPr>
          <w:p w:rsidRPr="00AE0971" w:rsidR="00E9342F" w:rsidP="00E9342F" w:rsidRDefault="00E9342F" w14:paraId="06B75F08" w14:textId="2049E2F9">
            <w:pPr>
              <w:pStyle w:val="NoSpacing"/>
              <w:rPr>
                <w:rFonts w:ascii="Times New Roman" w:hAnsi="Times New Roman" w:cs="Times New Roman"/>
              </w:rPr>
            </w:pPr>
            <w:r w:rsidRPr="00AE0971">
              <w:rPr>
                <w:rFonts w:ascii="Times New Roman" w:hAnsi="Times New Roman" w:cs="Times New Roman"/>
              </w:rPr>
              <w:t>Patch/Update Schedule Defined</w:t>
            </w:r>
          </w:p>
        </w:tc>
        <w:tc>
          <w:tcPr>
            <w:tcW w:w="3673" w:type="dxa"/>
            <w:tcMar/>
          </w:tcPr>
          <w:p w:rsidRPr="00AE0971" w:rsidR="00E9342F" w:rsidP="00E9342F" w:rsidRDefault="00E9342F" w14:paraId="12299A1D" w14:textId="6785A191">
            <w:pPr>
              <w:pStyle w:val="NoSpacing"/>
              <w:rPr>
                <w:rFonts w:ascii="Times New Roman" w:hAnsi="Times New Roman" w:cs="Times New Roman"/>
              </w:rPr>
            </w:pPr>
          </w:p>
        </w:tc>
      </w:tr>
      <w:tr w:rsidRPr="00AE0971" w:rsidR="00E9342F" w:rsidTr="6FEAA098" w14:paraId="4C8DCC86" w14:textId="77777777">
        <w:tc>
          <w:tcPr>
            <w:tcW w:w="990" w:type="dxa"/>
            <w:tcMar/>
          </w:tcPr>
          <w:p w:rsidRPr="00AE0971" w:rsidR="00E9342F" w:rsidP="00E9342F" w:rsidRDefault="00E9342F" w14:paraId="7ECBFCAB" w14:textId="62982EF1">
            <w:pPr>
              <w:pStyle w:val="NoSpacing"/>
              <w:rPr>
                <w:rFonts w:ascii="Times New Roman" w:hAnsi="Times New Roman" w:cs="Times New Roman"/>
              </w:rPr>
            </w:pPr>
            <w:r w:rsidRPr="00AE0971">
              <w:rPr>
                <w:rFonts w:ascii="Times New Roman" w:hAnsi="Times New Roman" w:cs="Times New Roman"/>
              </w:rPr>
              <w:t>1</w:t>
            </w:r>
            <w:r>
              <w:rPr>
                <w:rFonts w:ascii="Times New Roman" w:hAnsi="Times New Roman" w:cs="Times New Roman"/>
              </w:rPr>
              <w:t>2</w:t>
            </w:r>
            <w:r w:rsidRPr="00AE0971">
              <w:rPr>
                <w:rFonts w:ascii="Times New Roman" w:hAnsi="Times New Roman" w:cs="Times New Roman"/>
              </w:rPr>
              <w:t>.</w:t>
            </w:r>
          </w:p>
        </w:tc>
        <w:tc>
          <w:tcPr>
            <w:tcW w:w="4787" w:type="dxa"/>
            <w:tcMar/>
          </w:tcPr>
          <w:p w:rsidRPr="00AE0971" w:rsidR="00E9342F" w:rsidP="00E9342F" w:rsidRDefault="00E9342F" w14:paraId="1268DF88" w14:textId="3CE00053">
            <w:pPr>
              <w:pStyle w:val="NoSpacing"/>
              <w:rPr>
                <w:rFonts w:ascii="Times New Roman" w:hAnsi="Times New Roman" w:cs="Times New Roman"/>
                <w:b/>
                <w:bCs/>
              </w:rPr>
            </w:pPr>
            <w:r w:rsidRPr="00AE0971">
              <w:rPr>
                <w:rFonts w:ascii="Times New Roman" w:hAnsi="Times New Roman" w:cs="Times New Roman"/>
              </w:rPr>
              <w:t>Patch/Update for Phase 1 Instances Scheduled</w:t>
            </w:r>
          </w:p>
        </w:tc>
        <w:tc>
          <w:tcPr>
            <w:tcW w:w="3673" w:type="dxa"/>
            <w:tcMar/>
          </w:tcPr>
          <w:p w:rsidRPr="00AE0971" w:rsidR="00E9342F" w:rsidP="00E9342F" w:rsidRDefault="00E9342F" w14:paraId="14BCAAC7" w14:textId="3EEDF9D7">
            <w:pPr>
              <w:pStyle w:val="NoSpacing"/>
              <w:rPr>
                <w:rFonts w:ascii="Times New Roman" w:hAnsi="Times New Roman" w:cs="Times New Roman"/>
              </w:rPr>
            </w:pPr>
            <w:r w:rsidRPr="00AE0971">
              <w:rPr>
                <w:rFonts w:ascii="Times New Roman" w:hAnsi="Times New Roman" w:cs="Times New Roman"/>
              </w:rPr>
              <w:t xml:space="preserve">Production Servers Patch Groupings: </w:t>
            </w:r>
          </w:p>
          <w:p w:rsidRPr="00AE0971" w:rsidR="00E9342F" w:rsidP="00E9342F" w:rsidRDefault="00E9342F" w14:paraId="1064A535" w14:textId="104A0462">
            <w:pPr>
              <w:pStyle w:val="NoSpacing"/>
              <w:numPr>
                <w:ilvl w:val="0"/>
                <w:numId w:val="1"/>
              </w:numPr>
              <w:rPr>
                <w:rFonts w:ascii="Times New Roman" w:hAnsi="Times New Roman" w:cs="Times New Roman" w:eastAsiaTheme="minorEastAsia"/>
              </w:rPr>
            </w:pPr>
            <w:r w:rsidRPr="00AE0971">
              <w:rPr>
                <w:rFonts w:ascii="Times New Roman" w:hAnsi="Times New Roman" w:cs="Times New Roman"/>
              </w:rPr>
              <w:t>Two production instances grouped into Phase 1 executed manually.</w:t>
            </w:r>
          </w:p>
          <w:p w:rsidRPr="00AE0971" w:rsidR="00E9342F" w:rsidP="00E9342F" w:rsidRDefault="00E9342F" w14:paraId="1801AAC0" w14:textId="61CC2CAE">
            <w:pPr>
              <w:pStyle w:val="NoSpacing"/>
              <w:numPr>
                <w:ilvl w:val="0"/>
                <w:numId w:val="1"/>
              </w:numPr>
              <w:rPr>
                <w:rFonts w:ascii="Times New Roman" w:hAnsi="Times New Roman" w:cs="Times New Roman" w:eastAsiaTheme="minorEastAsia"/>
              </w:rPr>
            </w:pPr>
            <w:r w:rsidRPr="00AE0971">
              <w:rPr>
                <w:rFonts w:ascii="Times New Roman" w:hAnsi="Times New Roman" w:cs="Times New Roman"/>
              </w:rPr>
              <w:t>Remaining instances in Zone 1 identified for Phase 2 and executed via Ansible.</w:t>
            </w:r>
          </w:p>
          <w:p w:rsidRPr="00AE0971" w:rsidR="00E9342F" w:rsidP="00E9342F" w:rsidRDefault="00E9342F" w14:paraId="0E1B318C" w14:textId="54D26E53">
            <w:pPr>
              <w:pStyle w:val="NoSpacing"/>
              <w:numPr>
                <w:ilvl w:val="0"/>
                <w:numId w:val="1"/>
              </w:numPr>
              <w:rPr>
                <w:rFonts w:ascii="Times New Roman" w:hAnsi="Times New Roman" w:cs="Times New Roman" w:eastAsiaTheme="minorEastAsia"/>
              </w:rPr>
            </w:pPr>
            <w:r w:rsidRPr="00AE0971">
              <w:rPr>
                <w:rFonts w:ascii="Times New Roman" w:hAnsi="Times New Roman" w:cs="Times New Roman"/>
              </w:rPr>
              <w:t xml:space="preserve">Remaining instances in Zone 2 identified for Phase 3 and executed via Ansible.  </w:t>
            </w:r>
          </w:p>
        </w:tc>
      </w:tr>
      <w:tr w:rsidRPr="00AE0971" w:rsidR="00E9342F" w:rsidTr="6FEAA098" w14:paraId="6C8D9069" w14:textId="77777777">
        <w:tc>
          <w:tcPr>
            <w:tcW w:w="990" w:type="dxa"/>
            <w:tcMar/>
          </w:tcPr>
          <w:p w:rsidRPr="00AE0971" w:rsidR="00E9342F" w:rsidP="00E9342F" w:rsidRDefault="00E9342F" w14:paraId="2233DE8C" w14:textId="56FBBBBF">
            <w:pPr>
              <w:pStyle w:val="NoSpacing"/>
              <w:rPr>
                <w:rFonts w:ascii="Times New Roman" w:hAnsi="Times New Roman" w:cs="Times New Roman"/>
              </w:rPr>
            </w:pPr>
            <w:r w:rsidRPr="00AE0971">
              <w:rPr>
                <w:rFonts w:ascii="Times New Roman" w:hAnsi="Times New Roman" w:cs="Times New Roman"/>
              </w:rPr>
              <w:t>1</w:t>
            </w:r>
            <w:r>
              <w:rPr>
                <w:rFonts w:ascii="Times New Roman" w:hAnsi="Times New Roman" w:cs="Times New Roman"/>
              </w:rPr>
              <w:t>2</w:t>
            </w:r>
            <w:r w:rsidRPr="00AE0971">
              <w:rPr>
                <w:rFonts w:ascii="Times New Roman" w:hAnsi="Times New Roman" w:cs="Times New Roman"/>
              </w:rPr>
              <w:t>.1</w:t>
            </w:r>
          </w:p>
        </w:tc>
        <w:tc>
          <w:tcPr>
            <w:tcW w:w="4787" w:type="dxa"/>
            <w:tcMar/>
          </w:tcPr>
          <w:p w:rsidRPr="00AE0971" w:rsidR="00E9342F" w:rsidP="00E9342F" w:rsidRDefault="00E9342F" w14:paraId="72A1905F" w14:textId="296D37E3">
            <w:pPr>
              <w:pStyle w:val="NoSpacing"/>
              <w:rPr>
                <w:rFonts w:ascii="Times New Roman" w:hAnsi="Times New Roman" w:cs="Times New Roman"/>
                <w:b/>
                <w:bCs/>
              </w:rPr>
            </w:pPr>
            <w:r w:rsidRPr="00AE0971">
              <w:rPr>
                <w:rFonts w:ascii="Times New Roman" w:hAnsi="Times New Roman" w:cs="Times New Roman"/>
              </w:rPr>
              <w:t>Patch/Update for Phase 1 Instances Executed</w:t>
            </w:r>
          </w:p>
        </w:tc>
        <w:tc>
          <w:tcPr>
            <w:tcW w:w="3673" w:type="dxa"/>
            <w:tcMar/>
          </w:tcPr>
          <w:p w:rsidRPr="00AE0971" w:rsidR="00E9342F" w:rsidP="00E9342F" w:rsidRDefault="00E9342F" w14:paraId="349DEC7F" w14:textId="0009A708">
            <w:pPr>
              <w:pStyle w:val="NoSpacing"/>
              <w:rPr>
                <w:rFonts w:ascii="Times New Roman" w:hAnsi="Times New Roman" w:cs="Times New Roman"/>
              </w:rPr>
            </w:pPr>
          </w:p>
        </w:tc>
      </w:tr>
      <w:tr w:rsidRPr="00AE0971" w:rsidR="00E9342F" w:rsidTr="6FEAA098" w14:paraId="1664823C" w14:textId="77777777">
        <w:tc>
          <w:tcPr>
            <w:tcW w:w="990" w:type="dxa"/>
            <w:tcMar/>
          </w:tcPr>
          <w:p w:rsidRPr="00AE0971" w:rsidR="00E9342F" w:rsidP="00E9342F" w:rsidRDefault="00E9342F" w14:paraId="7B01AF2A" w14:textId="4E831732">
            <w:pPr>
              <w:pStyle w:val="NoSpacing"/>
              <w:rPr>
                <w:rFonts w:ascii="Times New Roman" w:hAnsi="Times New Roman" w:cs="Times New Roman"/>
              </w:rPr>
            </w:pPr>
            <w:r w:rsidRPr="00AE0971">
              <w:rPr>
                <w:rFonts w:ascii="Times New Roman" w:hAnsi="Times New Roman" w:cs="Times New Roman"/>
              </w:rPr>
              <w:t>1</w:t>
            </w:r>
            <w:r>
              <w:rPr>
                <w:rFonts w:ascii="Times New Roman" w:hAnsi="Times New Roman" w:cs="Times New Roman"/>
              </w:rPr>
              <w:t>2</w:t>
            </w:r>
            <w:r w:rsidRPr="00AE0971">
              <w:rPr>
                <w:rFonts w:ascii="Times New Roman" w:hAnsi="Times New Roman" w:cs="Times New Roman"/>
              </w:rPr>
              <w:t>.2</w:t>
            </w:r>
          </w:p>
        </w:tc>
        <w:tc>
          <w:tcPr>
            <w:tcW w:w="4787" w:type="dxa"/>
            <w:tcMar/>
          </w:tcPr>
          <w:p w:rsidRPr="00AE0971" w:rsidR="00E9342F" w:rsidP="00E9342F" w:rsidRDefault="00E9342F" w14:paraId="1409BC9E" w14:textId="56AD7395">
            <w:pPr>
              <w:pStyle w:val="NoSpacing"/>
              <w:rPr>
                <w:rFonts w:ascii="Times New Roman" w:hAnsi="Times New Roman" w:cs="Times New Roman"/>
                <w:b/>
                <w:bCs/>
              </w:rPr>
            </w:pPr>
            <w:r w:rsidRPr="00AE0971">
              <w:rPr>
                <w:rFonts w:ascii="Times New Roman" w:hAnsi="Times New Roman" w:cs="Times New Roman"/>
              </w:rPr>
              <w:t>Patch/Update for Phase 1 Verified</w:t>
            </w:r>
          </w:p>
        </w:tc>
        <w:tc>
          <w:tcPr>
            <w:tcW w:w="3673" w:type="dxa"/>
            <w:tcMar/>
          </w:tcPr>
          <w:p w:rsidRPr="00AE0971" w:rsidR="00E9342F" w:rsidP="00E9342F" w:rsidRDefault="00E9342F" w14:paraId="0735113D" w14:textId="685D7B07">
            <w:pPr>
              <w:pStyle w:val="NoSpacing"/>
              <w:rPr>
                <w:rFonts w:ascii="Times New Roman" w:hAnsi="Times New Roman" w:cs="Times New Roman"/>
              </w:rPr>
            </w:pPr>
          </w:p>
        </w:tc>
      </w:tr>
      <w:tr w:rsidRPr="00AE0971" w:rsidR="00E9342F" w:rsidTr="6FEAA098" w14:paraId="42153FC6" w14:textId="77777777">
        <w:tc>
          <w:tcPr>
            <w:tcW w:w="990" w:type="dxa"/>
            <w:tcMar/>
          </w:tcPr>
          <w:p w:rsidRPr="00AE0971" w:rsidR="00E9342F" w:rsidP="00E9342F" w:rsidRDefault="00E9342F" w14:paraId="6526B7C0" w14:textId="0EC4A3E1">
            <w:pPr>
              <w:pStyle w:val="NoSpacing"/>
              <w:rPr>
                <w:rFonts w:ascii="Times New Roman" w:hAnsi="Times New Roman" w:cs="Times New Roman"/>
              </w:rPr>
            </w:pPr>
            <w:r w:rsidRPr="00AE0971">
              <w:rPr>
                <w:rFonts w:ascii="Times New Roman" w:hAnsi="Times New Roman" w:cs="Times New Roman"/>
              </w:rPr>
              <w:t>1</w:t>
            </w:r>
            <w:r>
              <w:rPr>
                <w:rFonts w:ascii="Times New Roman" w:hAnsi="Times New Roman" w:cs="Times New Roman"/>
              </w:rPr>
              <w:t>2</w:t>
            </w:r>
            <w:r w:rsidRPr="00AE0971">
              <w:rPr>
                <w:rFonts w:ascii="Times New Roman" w:hAnsi="Times New Roman" w:cs="Times New Roman"/>
              </w:rPr>
              <w:t>.3</w:t>
            </w:r>
          </w:p>
        </w:tc>
        <w:tc>
          <w:tcPr>
            <w:tcW w:w="4787" w:type="dxa"/>
            <w:tcMar/>
          </w:tcPr>
          <w:p w:rsidRPr="00AE0971" w:rsidR="00E9342F" w:rsidP="00E9342F" w:rsidRDefault="00E9342F" w14:paraId="2F95A312" w14:textId="3653E28D">
            <w:pPr>
              <w:pStyle w:val="NoSpacing"/>
              <w:rPr>
                <w:rFonts w:ascii="Times New Roman" w:hAnsi="Times New Roman" w:cs="Times New Roman"/>
                <w:b/>
                <w:bCs/>
              </w:rPr>
            </w:pPr>
            <w:r w:rsidRPr="00AE0971">
              <w:rPr>
                <w:rFonts w:ascii="Times New Roman" w:hAnsi="Times New Roman" w:cs="Times New Roman"/>
              </w:rPr>
              <w:t>Patch/Update for Phase 1 Monitored</w:t>
            </w:r>
          </w:p>
        </w:tc>
        <w:tc>
          <w:tcPr>
            <w:tcW w:w="3673" w:type="dxa"/>
            <w:tcMar/>
          </w:tcPr>
          <w:p w:rsidRPr="00AE0971" w:rsidR="00E9342F" w:rsidP="00E9342F" w:rsidRDefault="00E9342F" w14:paraId="1A5B0CBF" w14:textId="45170769">
            <w:pPr>
              <w:pStyle w:val="NoSpacing"/>
              <w:rPr>
                <w:rFonts w:ascii="Times New Roman" w:hAnsi="Times New Roman" w:cs="Times New Roman"/>
              </w:rPr>
            </w:pPr>
            <w:r w:rsidRPr="00AE0971">
              <w:rPr>
                <w:rFonts w:ascii="Times New Roman" w:hAnsi="Times New Roman" w:cs="Times New Roman"/>
              </w:rPr>
              <w:t>Monitor for 1 week</w:t>
            </w:r>
          </w:p>
        </w:tc>
      </w:tr>
      <w:tr w:rsidRPr="00AE0971" w:rsidR="00E9342F" w:rsidTr="6FEAA098" w14:paraId="77519CA4" w14:textId="77777777">
        <w:tc>
          <w:tcPr>
            <w:tcW w:w="990" w:type="dxa"/>
            <w:tcMar/>
          </w:tcPr>
          <w:p w:rsidRPr="00AE0971" w:rsidR="00E9342F" w:rsidP="00E9342F" w:rsidRDefault="00E9342F" w14:paraId="0CB46CBC" w14:textId="43074D33">
            <w:pPr>
              <w:pStyle w:val="NoSpacing"/>
              <w:rPr>
                <w:rFonts w:ascii="Times New Roman" w:hAnsi="Times New Roman" w:cs="Times New Roman"/>
              </w:rPr>
            </w:pPr>
            <w:r w:rsidRPr="00AE0971">
              <w:rPr>
                <w:rFonts w:ascii="Times New Roman" w:hAnsi="Times New Roman" w:cs="Times New Roman"/>
              </w:rPr>
              <w:t>1</w:t>
            </w:r>
            <w:r>
              <w:rPr>
                <w:rFonts w:ascii="Times New Roman" w:hAnsi="Times New Roman" w:cs="Times New Roman"/>
              </w:rPr>
              <w:t>3</w:t>
            </w:r>
            <w:r w:rsidRPr="00AE0971">
              <w:rPr>
                <w:rFonts w:ascii="Times New Roman" w:hAnsi="Times New Roman" w:cs="Times New Roman"/>
              </w:rPr>
              <w:t>.</w:t>
            </w:r>
          </w:p>
        </w:tc>
        <w:tc>
          <w:tcPr>
            <w:tcW w:w="4787" w:type="dxa"/>
            <w:tcMar/>
          </w:tcPr>
          <w:p w:rsidRPr="00AE0971" w:rsidR="00E9342F" w:rsidP="00E9342F" w:rsidRDefault="00E9342F" w14:paraId="26C729CD" w14:textId="06851036">
            <w:pPr>
              <w:pStyle w:val="NoSpacing"/>
              <w:rPr>
                <w:rFonts w:ascii="Times New Roman" w:hAnsi="Times New Roman" w:cs="Times New Roman"/>
                <w:b/>
                <w:bCs/>
              </w:rPr>
            </w:pPr>
            <w:r w:rsidRPr="00AE0971">
              <w:rPr>
                <w:rFonts w:ascii="Times New Roman" w:hAnsi="Times New Roman" w:cs="Times New Roman"/>
              </w:rPr>
              <w:t>Patch/Update Ok?</w:t>
            </w:r>
          </w:p>
        </w:tc>
        <w:tc>
          <w:tcPr>
            <w:tcW w:w="3673" w:type="dxa"/>
            <w:tcMar/>
          </w:tcPr>
          <w:p w:rsidRPr="00AE0971" w:rsidR="00E9342F" w:rsidP="00E9342F" w:rsidRDefault="00E9342F" w14:paraId="66860E0B" w14:textId="6D9BE4D3">
            <w:pPr>
              <w:pStyle w:val="NoSpacing"/>
              <w:rPr>
                <w:rFonts w:ascii="Times New Roman" w:hAnsi="Times New Roman" w:cs="Times New Roman"/>
              </w:rPr>
            </w:pPr>
          </w:p>
        </w:tc>
      </w:tr>
      <w:tr w:rsidRPr="00AE0971" w:rsidR="00E9342F" w:rsidTr="6FEAA098" w14:paraId="27A0864F" w14:textId="77777777">
        <w:tc>
          <w:tcPr>
            <w:tcW w:w="990" w:type="dxa"/>
            <w:tcMar/>
          </w:tcPr>
          <w:p w:rsidRPr="00AE0971" w:rsidR="00E9342F" w:rsidP="00E9342F" w:rsidRDefault="00E9342F" w14:paraId="6E928242" w14:textId="10F9056B">
            <w:pPr>
              <w:pStyle w:val="NoSpacing"/>
              <w:rPr>
                <w:rFonts w:ascii="Times New Roman" w:hAnsi="Times New Roman" w:cs="Times New Roman"/>
              </w:rPr>
            </w:pPr>
            <w:r w:rsidRPr="00AE0971">
              <w:rPr>
                <w:rFonts w:ascii="Times New Roman" w:hAnsi="Times New Roman" w:cs="Times New Roman"/>
              </w:rPr>
              <w:t>1</w:t>
            </w:r>
            <w:r>
              <w:rPr>
                <w:rFonts w:ascii="Times New Roman" w:hAnsi="Times New Roman" w:cs="Times New Roman"/>
              </w:rPr>
              <w:t>3</w:t>
            </w:r>
            <w:r w:rsidRPr="00AE0971">
              <w:rPr>
                <w:rFonts w:ascii="Times New Roman" w:hAnsi="Times New Roman" w:cs="Times New Roman"/>
              </w:rPr>
              <w:t>.1</w:t>
            </w:r>
          </w:p>
        </w:tc>
        <w:tc>
          <w:tcPr>
            <w:tcW w:w="4787" w:type="dxa"/>
            <w:tcMar/>
          </w:tcPr>
          <w:p w:rsidRPr="00AE0971" w:rsidR="00E9342F" w:rsidP="00E9342F" w:rsidRDefault="00E9342F" w14:paraId="0DCF149F" w14:textId="03DB46E9">
            <w:pPr>
              <w:pStyle w:val="NoSpacing"/>
              <w:rPr>
                <w:rFonts w:ascii="Times New Roman" w:hAnsi="Times New Roman" w:cs="Times New Roman"/>
              </w:rPr>
            </w:pPr>
            <w:r w:rsidRPr="00AE0971">
              <w:rPr>
                <w:rFonts w:ascii="Times New Roman" w:hAnsi="Times New Roman" w:cs="Times New Roman"/>
                <w:b/>
                <w:bCs/>
              </w:rPr>
              <w:t xml:space="preserve">If Yes: </w:t>
            </w:r>
            <w:r w:rsidRPr="00AE0971">
              <w:rPr>
                <w:rFonts w:ascii="Times New Roman" w:hAnsi="Times New Roman" w:cs="Times New Roman"/>
              </w:rPr>
              <w:t>Go to Patch/Update for Phase 2 Instances Scheduled</w:t>
            </w:r>
          </w:p>
          <w:p w:rsidRPr="00AE0971" w:rsidR="00E9342F" w:rsidP="00E9342F" w:rsidRDefault="00E9342F" w14:paraId="56561D2A" w14:textId="3C41036B">
            <w:pPr>
              <w:pStyle w:val="NoSpacing"/>
              <w:rPr>
                <w:rFonts w:ascii="Times New Roman" w:hAnsi="Times New Roman" w:cs="Times New Roman"/>
              </w:rPr>
            </w:pPr>
            <w:r w:rsidRPr="00AE0971">
              <w:rPr>
                <w:rFonts w:ascii="Times New Roman" w:hAnsi="Times New Roman" w:cs="Times New Roman"/>
                <w:b/>
                <w:bCs/>
              </w:rPr>
              <w:t xml:space="preserve">If No: </w:t>
            </w:r>
            <w:r w:rsidRPr="00AE0971">
              <w:rPr>
                <w:rFonts w:ascii="Times New Roman" w:hAnsi="Times New Roman" w:cs="Times New Roman"/>
              </w:rPr>
              <w:t>Rollback Patch/Update and send back to CAB for Discussion</w:t>
            </w:r>
          </w:p>
        </w:tc>
        <w:tc>
          <w:tcPr>
            <w:tcW w:w="3673" w:type="dxa"/>
            <w:tcMar/>
          </w:tcPr>
          <w:p w:rsidRPr="00AE0971" w:rsidR="00E9342F" w:rsidP="00E9342F" w:rsidRDefault="00E9342F" w14:paraId="49B14EF4" w14:textId="2BB28F37">
            <w:pPr>
              <w:pStyle w:val="NoSpacing"/>
              <w:rPr>
                <w:rFonts w:ascii="Times New Roman" w:hAnsi="Times New Roman" w:cs="Times New Roman"/>
              </w:rPr>
            </w:pPr>
          </w:p>
        </w:tc>
      </w:tr>
      <w:tr w:rsidRPr="00AE0971" w:rsidR="00E9342F" w:rsidTr="6FEAA098" w14:paraId="66173CAC" w14:textId="77777777">
        <w:tc>
          <w:tcPr>
            <w:tcW w:w="990" w:type="dxa"/>
            <w:tcMar/>
          </w:tcPr>
          <w:p w:rsidRPr="00AE0971" w:rsidR="00E9342F" w:rsidP="00E9342F" w:rsidRDefault="00E9342F" w14:paraId="15658937" w14:textId="204679E5">
            <w:pPr>
              <w:pStyle w:val="NoSpacing"/>
              <w:rPr>
                <w:rFonts w:ascii="Times New Roman" w:hAnsi="Times New Roman" w:cs="Times New Roman"/>
              </w:rPr>
            </w:pPr>
            <w:r w:rsidRPr="00AE0971">
              <w:rPr>
                <w:rFonts w:ascii="Times New Roman" w:hAnsi="Times New Roman" w:cs="Times New Roman"/>
              </w:rPr>
              <w:t>1</w:t>
            </w:r>
            <w:r>
              <w:rPr>
                <w:rFonts w:ascii="Times New Roman" w:hAnsi="Times New Roman" w:cs="Times New Roman"/>
              </w:rPr>
              <w:t>4</w:t>
            </w:r>
            <w:r w:rsidRPr="00AE0971">
              <w:rPr>
                <w:rFonts w:ascii="Times New Roman" w:hAnsi="Times New Roman" w:cs="Times New Roman"/>
              </w:rPr>
              <w:t>.</w:t>
            </w:r>
          </w:p>
        </w:tc>
        <w:tc>
          <w:tcPr>
            <w:tcW w:w="4787" w:type="dxa"/>
            <w:tcMar/>
          </w:tcPr>
          <w:p w:rsidRPr="00AE0971" w:rsidR="00E9342F" w:rsidP="00E9342F" w:rsidRDefault="00E9342F" w14:paraId="1C080772" w14:textId="11137D10">
            <w:pPr>
              <w:pStyle w:val="NoSpacing"/>
              <w:rPr>
                <w:rFonts w:ascii="Times New Roman" w:hAnsi="Times New Roman" w:cs="Times New Roman"/>
              </w:rPr>
            </w:pPr>
            <w:r w:rsidRPr="00AE0971">
              <w:rPr>
                <w:rFonts w:ascii="Times New Roman" w:hAnsi="Times New Roman" w:cs="Times New Roman"/>
              </w:rPr>
              <w:t>Patch/Update for Phase 2 Instances Scheduled</w:t>
            </w:r>
          </w:p>
        </w:tc>
        <w:tc>
          <w:tcPr>
            <w:tcW w:w="3673" w:type="dxa"/>
            <w:tcMar/>
          </w:tcPr>
          <w:p w:rsidRPr="00AE0971" w:rsidR="00E9342F" w:rsidP="00E9342F" w:rsidRDefault="00E9342F" w14:paraId="2FBF3561" w14:textId="592E39E1">
            <w:pPr>
              <w:pStyle w:val="NoSpacing"/>
              <w:rPr>
                <w:rFonts w:ascii="Times New Roman" w:hAnsi="Times New Roman" w:cs="Times New Roman"/>
              </w:rPr>
            </w:pPr>
          </w:p>
        </w:tc>
      </w:tr>
      <w:tr w:rsidRPr="00AE0971" w:rsidR="00E9342F" w:rsidTr="6FEAA098" w14:paraId="319EF47D" w14:textId="77777777">
        <w:tc>
          <w:tcPr>
            <w:tcW w:w="990" w:type="dxa"/>
            <w:tcMar/>
          </w:tcPr>
          <w:p w:rsidRPr="00AE0971" w:rsidR="00E9342F" w:rsidP="00E9342F" w:rsidRDefault="00E9342F" w14:paraId="1FBD86F3" w14:textId="1BF2C17E">
            <w:pPr>
              <w:pStyle w:val="NoSpacing"/>
              <w:rPr>
                <w:rFonts w:ascii="Times New Roman" w:hAnsi="Times New Roman" w:cs="Times New Roman"/>
              </w:rPr>
            </w:pPr>
            <w:r w:rsidRPr="00AE0971">
              <w:rPr>
                <w:rFonts w:ascii="Times New Roman" w:hAnsi="Times New Roman" w:cs="Times New Roman"/>
              </w:rPr>
              <w:t>1</w:t>
            </w:r>
            <w:r>
              <w:rPr>
                <w:rFonts w:ascii="Times New Roman" w:hAnsi="Times New Roman" w:cs="Times New Roman"/>
              </w:rPr>
              <w:t>4</w:t>
            </w:r>
            <w:r w:rsidRPr="00AE0971">
              <w:rPr>
                <w:rFonts w:ascii="Times New Roman" w:hAnsi="Times New Roman" w:cs="Times New Roman"/>
              </w:rPr>
              <w:t>.1</w:t>
            </w:r>
          </w:p>
        </w:tc>
        <w:tc>
          <w:tcPr>
            <w:tcW w:w="4787" w:type="dxa"/>
            <w:tcMar/>
          </w:tcPr>
          <w:p w:rsidRPr="00AE0971" w:rsidR="00E9342F" w:rsidP="00E9342F" w:rsidRDefault="00E9342F" w14:paraId="2240691F" w14:textId="669042F2">
            <w:pPr>
              <w:pStyle w:val="NoSpacing"/>
              <w:rPr>
                <w:rFonts w:ascii="Times New Roman" w:hAnsi="Times New Roman" w:cs="Times New Roman"/>
              </w:rPr>
            </w:pPr>
            <w:r w:rsidRPr="00AE0971">
              <w:rPr>
                <w:rFonts w:ascii="Times New Roman" w:hAnsi="Times New Roman" w:cs="Times New Roman"/>
              </w:rPr>
              <w:t>Patch/Update for Phase 2 Instances Executed</w:t>
            </w:r>
          </w:p>
        </w:tc>
        <w:tc>
          <w:tcPr>
            <w:tcW w:w="3673" w:type="dxa"/>
            <w:tcMar/>
          </w:tcPr>
          <w:p w:rsidRPr="00AE0971" w:rsidR="00E9342F" w:rsidP="00E9342F" w:rsidRDefault="00E9342F" w14:paraId="1F2A1EAA" w14:textId="508AF451">
            <w:pPr>
              <w:pStyle w:val="NoSpacing"/>
              <w:rPr>
                <w:rFonts w:ascii="Times New Roman" w:hAnsi="Times New Roman" w:cs="Times New Roman"/>
              </w:rPr>
            </w:pPr>
          </w:p>
        </w:tc>
      </w:tr>
      <w:tr w:rsidRPr="00AE0971" w:rsidR="00E9342F" w:rsidTr="6FEAA098" w14:paraId="4AA0CDD2" w14:textId="77777777">
        <w:tc>
          <w:tcPr>
            <w:tcW w:w="990" w:type="dxa"/>
            <w:tcMar/>
          </w:tcPr>
          <w:p w:rsidRPr="00AE0971" w:rsidR="00E9342F" w:rsidP="00E9342F" w:rsidRDefault="00E9342F" w14:paraId="735B97CE" w14:textId="521F8C41">
            <w:pPr>
              <w:pStyle w:val="NoSpacing"/>
              <w:rPr>
                <w:rFonts w:ascii="Times New Roman" w:hAnsi="Times New Roman" w:cs="Times New Roman"/>
              </w:rPr>
            </w:pPr>
            <w:r w:rsidRPr="00AE0971">
              <w:rPr>
                <w:rFonts w:ascii="Times New Roman" w:hAnsi="Times New Roman" w:cs="Times New Roman"/>
              </w:rPr>
              <w:t>1</w:t>
            </w:r>
            <w:r>
              <w:rPr>
                <w:rFonts w:ascii="Times New Roman" w:hAnsi="Times New Roman" w:cs="Times New Roman"/>
              </w:rPr>
              <w:t>4</w:t>
            </w:r>
            <w:r w:rsidRPr="00AE0971">
              <w:rPr>
                <w:rFonts w:ascii="Times New Roman" w:hAnsi="Times New Roman" w:cs="Times New Roman"/>
              </w:rPr>
              <w:t>.2</w:t>
            </w:r>
          </w:p>
        </w:tc>
        <w:tc>
          <w:tcPr>
            <w:tcW w:w="4787" w:type="dxa"/>
            <w:tcMar/>
          </w:tcPr>
          <w:p w:rsidRPr="00AE0971" w:rsidR="00E9342F" w:rsidP="00E9342F" w:rsidRDefault="00E9342F" w14:paraId="1E5A954F" w14:textId="7D2EF57F">
            <w:pPr>
              <w:pStyle w:val="NoSpacing"/>
              <w:rPr>
                <w:rFonts w:ascii="Times New Roman" w:hAnsi="Times New Roman" w:cs="Times New Roman"/>
              </w:rPr>
            </w:pPr>
            <w:r w:rsidRPr="00AE0971">
              <w:rPr>
                <w:rFonts w:ascii="Times New Roman" w:hAnsi="Times New Roman" w:cs="Times New Roman"/>
              </w:rPr>
              <w:t>Patch/Update for Phase 2 Verified</w:t>
            </w:r>
          </w:p>
        </w:tc>
        <w:tc>
          <w:tcPr>
            <w:tcW w:w="3673" w:type="dxa"/>
            <w:tcMar/>
          </w:tcPr>
          <w:p w:rsidRPr="00AE0971" w:rsidR="00E9342F" w:rsidP="00E9342F" w:rsidRDefault="00E9342F" w14:paraId="4927FFAF" w14:textId="7BDA250A">
            <w:pPr>
              <w:pStyle w:val="NoSpacing"/>
              <w:rPr>
                <w:rFonts w:ascii="Times New Roman" w:hAnsi="Times New Roman" w:cs="Times New Roman"/>
              </w:rPr>
            </w:pPr>
          </w:p>
        </w:tc>
      </w:tr>
      <w:tr w:rsidRPr="00AE0971" w:rsidR="00E9342F" w:rsidTr="6FEAA098" w14:paraId="3EBE208D" w14:textId="77777777">
        <w:tc>
          <w:tcPr>
            <w:tcW w:w="990" w:type="dxa"/>
            <w:tcMar/>
          </w:tcPr>
          <w:p w:rsidRPr="00AE0971" w:rsidR="00E9342F" w:rsidP="00E9342F" w:rsidRDefault="00E9342F" w14:paraId="7E928370" w14:textId="1F546E6F">
            <w:pPr>
              <w:pStyle w:val="NoSpacing"/>
              <w:rPr>
                <w:rFonts w:ascii="Times New Roman" w:hAnsi="Times New Roman" w:cs="Times New Roman"/>
              </w:rPr>
            </w:pPr>
            <w:r w:rsidRPr="00AE0971">
              <w:rPr>
                <w:rFonts w:ascii="Times New Roman" w:hAnsi="Times New Roman" w:cs="Times New Roman"/>
              </w:rPr>
              <w:lastRenderedPageBreak/>
              <w:t>1.3</w:t>
            </w:r>
          </w:p>
        </w:tc>
        <w:tc>
          <w:tcPr>
            <w:tcW w:w="4787" w:type="dxa"/>
            <w:tcMar/>
          </w:tcPr>
          <w:p w:rsidRPr="00AE0971" w:rsidR="00E9342F" w:rsidP="00E9342F" w:rsidRDefault="00E9342F" w14:paraId="45DB0143" w14:textId="42AADE96">
            <w:pPr>
              <w:pStyle w:val="NoSpacing"/>
              <w:rPr>
                <w:rFonts w:ascii="Times New Roman" w:hAnsi="Times New Roman" w:cs="Times New Roman"/>
              </w:rPr>
            </w:pPr>
            <w:r w:rsidRPr="00AE0971">
              <w:rPr>
                <w:rFonts w:ascii="Times New Roman" w:hAnsi="Times New Roman" w:cs="Times New Roman"/>
              </w:rPr>
              <w:t>Patch/Update for Phase 2 Monitored</w:t>
            </w:r>
          </w:p>
        </w:tc>
        <w:tc>
          <w:tcPr>
            <w:tcW w:w="3673" w:type="dxa"/>
            <w:tcMar/>
          </w:tcPr>
          <w:p w:rsidRPr="00AE0971" w:rsidR="00E9342F" w:rsidP="00E9342F" w:rsidRDefault="00E9342F" w14:paraId="5A0FFE89" w14:textId="4D840155">
            <w:pPr>
              <w:pStyle w:val="NoSpacing"/>
              <w:rPr>
                <w:rFonts w:ascii="Times New Roman" w:hAnsi="Times New Roman" w:cs="Times New Roman"/>
              </w:rPr>
            </w:pPr>
            <w:r w:rsidRPr="00AE0971">
              <w:rPr>
                <w:rFonts w:ascii="Times New Roman" w:hAnsi="Times New Roman" w:cs="Times New Roman"/>
              </w:rPr>
              <w:t>Monitor for 2 days</w:t>
            </w:r>
          </w:p>
        </w:tc>
      </w:tr>
      <w:tr w:rsidRPr="00AE0971" w:rsidR="00E9342F" w:rsidTr="6FEAA098" w14:paraId="3DA3A61B" w14:textId="77777777">
        <w:tc>
          <w:tcPr>
            <w:tcW w:w="990" w:type="dxa"/>
            <w:tcMar/>
          </w:tcPr>
          <w:p w:rsidRPr="00AE0971" w:rsidR="00E9342F" w:rsidP="00E9342F" w:rsidRDefault="00E9342F" w14:paraId="359308BB" w14:textId="537E2047">
            <w:pPr>
              <w:pStyle w:val="NoSpacing"/>
              <w:rPr>
                <w:rFonts w:ascii="Times New Roman" w:hAnsi="Times New Roman" w:cs="Times New Roman"/>
              </w:rPr>
            </w:pPr>
            <w:r w:rsidRPr="00AE0971">
              <w:rPr>
                <w:rFonts w:ascii="Times New Roman" w:hAnsi="Times New Roman" w:cs="Times New Roman"/>
              </w:rPr>
              <w:t>1</w:t>
            </w:r>
            <w:r>
              <w:rPr>
                <w:rFonts w:ascii="Times New Roman" w:hAnsi="Times New Roman" w:cs="Times New Roman"/>
              </w:rPr>
              <w:t>5</w:t>
            </w:r>
            <w:r w:rsidRPr="00AE0971">
              <w:rPr>
                <w:rFonts w:ascii="Times New Roman" w:hAnsi="Times New Roman" w:cs="Times New Roman"/>
              </w:rPr>
              <w:t>.</w:t>
            </w:r>
          </w:p>
        </w:tc>
        <w:tc>
          <w:tcPr>
            <w:tcW w:w="4787" w:type="dxa"/>
            <w:tcMar/>
          </w:tcPr>
          <w:p w:rsidRPr="00AE0971" w:rsidR="00E9342F" w:rsidP="00E9342F" w:rsidRDefault="00E9342F" w14:paraId="42E65AAB" w14:textId="4D1773E7">
            <w:pPr>
              <w:pStyle w:val="NoSpacing"/>
              <w:rPr>
                <w:rFonts w:ascii="Times New Roman" w:hAnsi="Times New Roman" w:cs="Times New Roman"/>
                <w:b/>
                <w:bCs/>
              </w:rPr>
            </w:pPr>
            <w:r w:rsidRPr="00AE0971">
              <w:rPr>
                <w:rFonts w:ascii="Times New Roman" w:hAnsi="Times New Roman" w:cs="Times New Roman"/>
              </w:rPr>
              <w:t>Patch/Update Ok?</w:t>
            </w:r>
          </w:p>
        </w:tc>
        <w:tc>
          <w:tcPr>
            <w:tcW w:w="3673" w:type="dxa"/>
            <w:tcMar/>
          </w:tcPr>
          <w:p w:rsidRPr="00AE0971" w:rsidR="00E9342F" w:rsidP="00E9342F" w:rsidRDefault="00E9342F" w14:paraId="6115CD15" w14:textId="63C3DF22">
            <w:pPr>
              <w:pStyle w:val="NoSpacing"/>
              <w:rPr>
                <w:rFonts w:ascii="Times New Roman" w:hAnsi="Times New Roman" w:cs="Times New Roman"/>
              </w:rPr>
            </w:pPr>
          </w:p>
        </w:tc>
      </w:tr>
      <w:tr w:rsidRPr="00AE0971" w:rsidR="00E9342F" w:rsidTr="6FEAA098" w14:paraId="7876A4A6" w14:textId="77777777">
        <w:tc>
          <w:tcPr>
            <w:tcW w:w="990" w:type="dxa"/>
            <w:tcMar/>
          </w:tcPr>
          <w:p w:rsidRPr="00AE0971" w:rsidR="00E9342F" w:rsidP="00E9342F" w:rsidRDefault="00E9342F" w14:paraId="61073F63" w14:textId="7B21DEAD">
            <w:pPr>
              <w:pStyle w:val="NoSpacing"/>
              <w:rPr>
                <w:rFonts w:ascii="Times New Roman" w:hAnsi="Times New Roman" w:cs="Times New Roman"/>
              </w:rPr>
            </w:pPr>
            <w:r w:rsidRPr="00AE0971">
              <w:rPr>
                <w:rFonts w:ascii="Times New Roman" w:hAnsi="Times New Roman" w:cs="Times New Roman"/>
              </w:rPr>
              <w:t>1</w:t>
            </w:r>
            <w:r>
              <w:rPr>
                <w:rFonts w:ascii="Times New Roman" w:hAnsi="Times New Roman" w:cs="Times New Roman"/>
              </w:rPr>
              <w:t>5</w:t>
            </w:r>
            <w:r w:rsidRPr="00AE0971">
              <w:rPr>
                <w:rFonts w:ascii="Times New Roman" w:hAnsi="Times New Roman" w:cs="Times New Roman"/>
              </w:rPr>
              <w:t>.1</w:t>
            </w:r>
          </w:p>
        </w:tc>
        <w:tc>
          <w:tcPr>
            <w:tcW w:w="4787" w:type="dxa"/>
            <w:tcMar/>
          </w:tcPr>
          <w:p w:rsidRPr="00AE0971" w:rsidR="00E9342F" w:rsidP="00E9342F" w:rsidRDefault="00E9342F" w14:paraId="6B4472E0" w14:textId="5305664D">
            <w:pPr>
              <w:pStyle w:val="NoSpacing"/>
              <w:rPr>
                <w:rFonts w:ascii="Times New Roman" w:hAnsi="Times New Roman" w:cs="Times New Roman"/>
              </w:rPr>
            </w:pPr>
            <w:r w:rsidRPr="00AE0971">
              <w:rPr>
                <w:rFonts w:ascii="Times New Roman" w:hAnsi="Times New Roman" w:cs="Times New Roman"/>
                <w:b/>
                <w:bCs/>
              </w:rPr>
              <w:t xml:space="preserve">If Yes: </w:t>
            </w:r>
            <w:r w:rsidRPr="00AE0971">
              <w:rPr>
                <w:rFonts w:ascii="Times New Roman" w:hAnsi="Times New Roman" w:cs="Times New Roman"/>
              </w:rPr>
              <w:t>Go to Patch/Update for Phase 3 Instances Scheduled</w:t>
            </w:r>
          </w:p>
          <w:p w:rsidRPr="00AE0971" w:rsidR="00E9342F" w:rsidP="00E9342F" w:rsidRDefault="00E9342F" w14:paraId="01777006" w14:textId="56DA8999">
            <w:pPr>
              <w:pStyle w:val="NoSpacing"/>
              <w:rPr>
                <w:rFonts w:ascii="Times New Roman" w:hAnsi="Times New Roman" w:cs="Times New Roman"/>
              </w:rPr>
            </w:pPr>
            <w:r w:rsidRPr="00AE0971">
              <w:rPr>
                <w:rFonts w:ascii="Times New Roman" w:hAnsi="Times New Roman" w:cs="Times New Roman"/>
                <w:b/>
                <w:bCs/>
              </w:rPr>
              <w:t xml:space="preserve">If No: </w:t>
            </w:r>
            <w:r w:rsidRPr="00AE0971">
              <w:rPr>
                <w:rFonts w:ascii="Times New Roman" w:hAnsi="Times New Roman" w:cs="Times New Roman"/>
              </w:rPr>
              <w:t>Rollback Patch/Update and send back to CAB for Discussion</w:t>
            </w:r>
          </w:p>
        </w:tc>
        <w:tc>
          <w:tcPr>
            <w:tcW w:w="3673" w:type="dxa"/>
            <w:tcMar/>
          </w:tcPr>
          <w:p w:rsidRPr="00AE0971" w:rsidR="00E9342F" w:rsidP="00E9342F" w:rsidRDefault="00E9342F" w14:paraId="68296926" w14:textId="63F1271C">
            <w:pPr>
              <w:pStyle w:val="NoSpacing"/>
              <w:rPr>
                <w:rFonts w:ascii="Times New Roman" w:hAnsi="Times New Roman" w:cs="Times New Roman"/>
              </w:rPr>
            </w:pPr>
          </w:p>
        </w:tc>
      </w:tr>
      <w:tr w:rsidRPr="00AE0971" w:rsidR="00E9342F" w:rsidTr="6FEAA098" w14:paraId="2E878547" w14:textId="77777777">
        <w:tc>
          <w:tcPr>
            <w:tcW w:w="990" w:type="dxa"/>
            <w:tcMar/>
          </w:tcPr>
          <w:p w:rsidRPr="00AE0971" w:rsidR="00E9342F" w:rsidP="00E9342F" w:rsidRDefault="00E9342F" w14:paraId="2C3B9AB3" w14:textId="0DB6444E">
            <w:pPr>
              <w:pStyle w:val="NoSpacing"/>
              <w:rPr>
                <w:rFonts w:ascii="Times New Roman" w:hAnsi="Times New Roman" w:cs="Times New Roman"/>
              </w:rPr>
            </w:pPr>
            <w:r w:rsidRPr="00AE0971">
              <w:rPr>
                <w:rFonts w:ascii="Times New Roman" w:hAnsi="Times New Roman" w:cs="Times New Roman"/>
              </w:rPr>
              <w:t>1</w:t>
            </w:r>
            <w:r>
              <w:rPr>
                <w:rFonts w:ascii="Times New Roman" w:hAnsi="Times New Roman" w:cs="Times New Roman"/>
              </w:rPr>
              <w:t>6</w:t>
            </w:r>
            <w:r w:rsidRPr="00AE0971">
              <w:rPr>
                <w:rFonts w:ascii="Times New Roman" w:hAnsi="Times New Roman" w:cs="Times New Roman"/>
              </w:rPr>
              <w:t>.</w:t>
            </w:r>
          </w:p>
        </w:tc>
        <w:tc>
          <w:tcPr>
            <w:tcW w:w="4787" w:type="dxa"/>
            <w:tcMar/>
          </w:tcPr>
          <w:p w:rsidRPr="00AE0971" w:rsidR="00E9342F" w:rsidP="00E9342F" w:rsidRDefault="00E9342F" w14:paraId="54273AAE" w14:textId="3FE8A302">
            <w:pPr>
              <w:pStyle w:val="NoSpacing"/>
              <w:rPr>
                <w:rFonts w:ascii="Times New Roman" w:hAnsi="Times New Roman" w:cs="Times New Roman"/>
              </w:rPr>
            </w:pPr>
            <w:r w:rsidRPr="00AE0971">
              <w:rPr>
                <w:rFonts w:ascii="Times New Roman" w:hAnsi="Times New Roman" w:cs="Times New Roman"/>
              </w:rPr>
              <w:t>Patch/Update for Phase 3 Instances Scheduled</w:t>
            </w:r>
          </w:p>
        </w:tc>
        <w:tc>
          <w:tcPr>
            <w:tcW w:w="3673" w:type="dxa"/>
            <w:tcMar/>
          </w:tcPr>
          <w:p w:rsidRPr="00AE0971" w:rsidR="00E9342F" w:rsidP="00E9342F" w:rsidRDefault="00E9342F" w14:paraId="22AF0EF1" w14:textId="798658C9">
            <w:pPr>
              <w:pStyle w:val="NoSpacing"/>
              <w:rPr>
                <w:rFonts w:ascii="Times New Roman" w:hAnsi="Times New Roman" w:cs="Times New Roman"/>
              </w:rPr>
            </w:pPr>
          </w:p>
        </w:tc>
      </w:tr>
      <w:tr w:rsidRPr="00AE0971" w:rsidR="00E9342F" w:rsidTr="6FEAA098" w14:paraId="4494F1C6" w14:textId="77777777">
        <w:tc>
          <w:tcPr>
            <w:tcW w:w="990" w:type="dxa"/>
            <w:tcMar/>
          </w:tcPr>
          <w:p w:rsidRPr="00AE0971" w:rsidR="00E9342F" w:rsidP="00E9342F" w:rsidRDefault="00E9342F" w14:paraId="216301E9" w14:textId="20DB85D1">
            <w:pPr>
              <w:pStyle w:val="NoSpacing"/>
              <w:rPr>
                <w:rFonts w:ascii="Times New Roman" w:hAnsi="Times New Roman" w:cs="Times New Roman"/>
              </w:rPr>
            </w:pPr>
            <w:r w:rsidRPr="00AE0971">
              <w:rPr>
                <w:rFonts w:ascii="Times New Roman" w:hAnsi="Times New Roman" w:cs="Times New Roman"/>
              </w:rPr>
              <w:t>1</w:t>
            </w:r>
            <w:r>
              <w:rPr>
                <w:rFonts w:ascii="Times New Roman" w:hAnsi="Times New Roman" w:cs="Times New Roman"/>
              </w:rPr>
              <w:t>6</w:t>
            </w:r>
            <w:r w:rsidRPr="00AE0971">
              <w:rPr>
                <w:rFonts w:ascii="Times New Roman" w:hAnsi="Times New Roman" w:cs="Times New Roman"/>
              </w:rPr>
              <w:t>.1</w:t>
            </w:r>
          </w:p>
        </w:tc>
        <w:tc>
          <w:tcPr>
            <w:tcW w:w="4787" w:type="dxa"/>
            <w:tcMar/>
          </w:tcPr>
          <w:p w:rsidRPr="00AE0971" w:rsidR="00E9342F" w:rsidP="00E9342F" w:rsidRDefault="00E9342F" w14:paraId="3D1700C8" w14:textId="5E85ECA9">
            <w:pPr>
              <w:pStyle w:val="NoSpacing"/>
              <w:rPr>
                <w:rFonts w:ascii="Times New Roman" w:hAnsi="Times New Roman" w:cs="Times New Roman"/>
              </w:rPr>
            </w:pPr>
            <w:r w:rsidRPr="00AE0971">
              <w:rPr>
                <w:rFonts w:ascii="Times New Roman" w:hAnsi="Times New Roman" w:cs="Times New Roman"/>
              </w:rPr>
              <w:t>Patch/Update for Phase 3 Instances Executed</w:t>
            </w:r>
          </w:p>
        </w:tc>
        <w:tc>
          <w:tcPr>
            <w:tcW w:w="3673" w:type="dxa"/>
            <w:tcMar/>
          </w:tcPr>
          <w:p w:rsidRPr="00AE0971" w:rsidR="00E9342F" w:rsidP="00E9342F" w:rsidRDefault="00E9342F" w14:paraId="110AEF87" w14:textId="4C977B2D">
            <w:pPr>
              <w:pStyle w:val="NoSpacing"/>
              <w:rPr>
                <w:rFonts w:ascii="Times New Roman" w:hAnsi="Times New Roman" w:cs="Times New Roman"/>
              </w:rPr>
            </w:pPr>
          </w:p>
        </w:tc>
      </w:tr>
      <w:tr w:rsidRPr="00AE0971" w:rsidR="00E9342F" w:rsidTr="6FEAA098" w14:paraId="73AED5EB" w14:textId="77777777">
        <w:tc>
          <w:tcPr>
            <w:tcW w:w="990" w:type="dxa"/>
            <w:tcMar/>
          </w:tcPr>
          <w:p w:rsidRPr="00AE0971" w:rsidR="00E9342F" w:rsidP="00E9342F" w:rsidRDefault="00E9342F" w14:paraId="039CAE9F" w14:textId="1CEE4D60">
            <w:pPr>
              <w:pStyle w:val="NoSpacing"/>
              <w:rPr>
                <w:rFonts w:ascii="Times New Roman" w:hAnsi="Times New Roman" w:cs="Times New Roman"/>
              </w:rPr>
            </w:pPr>
            <w:r w:rsidRPr="00AE0971">
              <w:rPr>
                <w:rFonts w:ascii="Times New Roman" w:hAnsi="Times New Roman" w:cs="Times New Roman"/>
              </w:rPr>
              <w:t>1</w:t>
            </w:r>
            <w:r>
              <w:rPr>
                <w:rFonts w:ascii="Times New Roman" w:hAnsi="Times New Roman" w:cs="Times New Roman"/>
              </w:rPr>
              <w:t>6</w:t>
            </w:r>
            <w:r w:rsidRPr="00AE0971">
              <w:rPr>
                <w:rFonts w:ascii="Times New Roman" w:hAnsi="Times New Roman" w:cs="Times New Roman"/>
              </w:rPr>
              <w:t>.2</w:t>
            </w:r>
          </w:p>
        </w:tc>
        <w:tc>
          <w:tcPr>
            <w:tcW w:w="4787" w:type="dxa"/>
            <w:tcMar/>
          </w:tcPr>
          <w:p w:rsidRPr="00AE0971" w:rsidR="00E9342F" w:rsidP="00E9342F" w:rsidRDefault="00E9342F" w14:paraId="67A4278A" w14:textId="1E6E7A69">
            <w:pPr>
              <w:pStyle w:val="NoSpacing"/>
              <w:rPr>
                <w:rFonts w:ascii="Times New Roman" w:hAnsi="Times New Roman" w:cs="Times New Roman"/>
              </w:rPr>
            </w:pPr>
            <w:r w:rsidRPr="00AE0971">
              <w:rPr>
                <w:rFonts w:ascii="Times New Roman" w:hAnsi="Times New Roman" w:cs="Times New Roman"/>
              </w:rPr>
              <w:t>Patch/Update for Phase 3 Verified</w:t>
            </w:r>
          </w:p>
        </w:tc>
        <w:tc>
          <w:tcPr>
            <w:tcW w:w="3673" w:type="dxa"/>
            <w:tcMar/>
          </w:tcPr>
          <w:p w:rsidRPr="00AE0971" w:rsidR="00E9342F" w:rsidP="00E9342F" w:rsidRDefault="00E9342F" w14:paraId="00ABA5CC" w14:textId="116646AF">
            <w:pPr>
              <w:pStyle w:val="NoSpacing"/>
              <w:rPr>
                <w:rFonts w:ascii="Times New Roman" w:hAnsi="Times New Roman" w:cs="Times New Roman"/>
              </w:rPr>
            </w:pPr>
          </w:p>
        </w:tc>
      </w:tr>
      <w:tr w:rsidRPr="00AE0971" w:rsidR="00E9342F" w:rsidTr="6FEAA098" w14:paraId="77E74504" w14:textId="77777777">
        <w:tc>
          <w:tcPr>
            <w:tcW w:w="990" w:type="dxa"/>
            <w:tcMar/>
          </w:tcPr>
          <w:p w:rsidRPr="00AE0971" w:rsidR="00E9342F" w:rsidP="00E9342F" w:rsidRDefault="00E9342F" w14:paraId="32436FB8" w14:textId="13B84F65">
            <w:pPr>
              <w:pStyle w:val="NoSpacing"/>
              <w:rPr>
                <w:rFonts w:ascii="Times New Roman" w:hAnsi="Times New Roman" w:cs="Times New Roman"/>
              </w:rPr>
            </w:pPr>
            <w:r w:rsidRPr="00AE0971">
              <w:rPr>
                <w:rFonts w:ascii="Times New Roman" w:hAnsi="Times New Roman" w:cs="Times New Roman"/>
              </w:rPr>
              <w:t>1</w:t>
            </w:r>
            <w:r>
              <w:rPr>
                <w:rFonts w:ascii="Times New Roman" w:hAnsi="Times New Roman" w:cs="Times New Roman"/>
              </w:rPr>
              <w:t>6</w:t>
            </w:r>
            <w:r w:rsidRPr="00AE0971">
              <w:rPr>
                <w:rFonts w:ascii="Times New Roman" w:hAnsi="Times New Roman" w:cs="Times New Roman"/>
              </w:rPr>
              <w:t>.3</w:t>
            </w:r>
          </w:p>
        </w:tc>
        <w:tc>
          <w:tcPr>
            <w:tcW w:w="4787" w:type="dxa"/>
            <w:tcMar/>
          </w:tcPr>
          <w:p w:rsidRPr="00AE0971" w:rsidR="00E9342F" w:rsidP="00E9342F" w:rsidRDefault="00E9342F" w14:paraId="1CDCC00E" w14:textId="217C9724">
            <w:pPr>
              <w:pStyle w:val="NoSpacing"/>
              <w:rPr>
                <w:rFonts w:ascii="Times New Roman" w:hAnsi="Times New Roman" w:cs="Times New Roman"/>
              </w:rPr>
            </w:pPr>
            <w:r w:rsidRPr="00AE0971">
              <w:rPr>
                <w:rFonts w:ascii="Times New Roman" w:hAnsi="Times New Roman" w:cs="Times New Roman"/>
              </w:rPr>
              <w:t>Patch/Update for Phase 3 Monitored</w:t>
            </w:r>
          </w:p>
        </w:tc>
        <w:tc>
          <w:tcPr>
            <w:tcW w:w="3673" w:type="dxa"/>
            <w:tcMar/>
          </w:tcPr>
          <w:p w:rsidRPr="00AE0971" w:rsidR="00E9342F" w:rsidP="00E9342F" w:rsidRDefault="00E9342F" w14:paraId="7F2E8203" w14:textId="6E281263">
            <w:pPr>
              <w:pStyle w:val="NoSpacing"/>
              <w:rPr>
                <w:rFonts w:ascii="Times New Roman" w:hAnsi="Times New Roman" w:cs="Times New Roman"/>
              </w:rPr>
            </w:pPr>
            <w:r w:rsidRPr="00AE0971">
              <w:rPr>
                <w:rFonts w:ascii="Times New Roman" w:hAnsi="Times New Roman" w:cs="Times New Roman"/>
              </w:rPr>
              <w:t>Monitor for 2 days</w:t>
            </w:r>
          </w:p>
        </w:tc>
      </w:tr>
      <w:tr w:rsidRPr="00AE0971" w:rsidR="00E9342F" w:rsidTr="6FEAA098" w14:paraId="0F287E77" w14:textId="77777777">
        <w:tc>
          <w:tcPr>
            <w:tcW w:w="990" w:type="dxa"/>
            <w:tcMar/>
          </w:tcPr>
          <w:p w:rsidRPr="00AE0971" w:rsidR="00E9342F" w:rsidP="00E9342F" w:rsidRDefault="00E9342F" w14:paraId="29F29B15" w14:textId="1553446B">
            <w:pPr>
              <w:pStyle w:val="NoSpacing"/>
              <w:rPr>
                <w:rFonts w:ascii="Times New Roman" w:hAnsi="Times New Roman" w:cs="Times New Roman"/>
              </w:rPr>
            </w:pPr>
            <w:r w:rsidRPr="00AE0971">
              <w:rPr>
                <w:rFonts w:ascii="Times New Roman" w:hAnsi="Times New Roman" w:cs="Times New Roman"/>
              </w:rPr>
              <w:t>1</w:t>
            </w:r>
            <w:r>
              <w:rPr>
                <w:rFonts w:ascii="Times New Roman" w:hAnsi="Times New Roman" w:cs="Times New Roman"/>
              </w:rPr>
              <w:t>7</w:t>
            </w:r>
            <w:r w:rsidRPr="00AE0971">
              <w:rPr>
                <w:rFonts w:ascii="Times New Roman" w:hAnsi="Times New Roman" w:cs="Times New Roman"/>
              </w:rPr>
              <w:t>.</w:t>
            </w:r>
          </w:p>
        </w:tc>
        <w:tc>
          <w:tcPr>
            <w:tcW w:w="4787" w:type="dxa"/>
            <w:tcMar/>
          </w:tcPr>
          <w:p w:rsidRPr="00AE0971" w:rsidR="00E9342F" w:rsidP="00E9342F" w:rsidRDefault="00E9342F" w14:paraId="00E08534" w14:textId="6BD6BA05">
            <w:pPr>
              <w:pStyle w:val="NoSpacing"/>
              <w:rPr>
                <w:rFonts w:ascii="Times New Roman" w:hAnsi="Times New Roman" w:cs="Times New Roman"/>
              </w:rPr>
            </w:pPr>
            <w:r w:rsidRPr="00AE0971">
              <w:rPr>
                <w:rFonts w:ascii="Times New Roman" w:hAnsi="Times New Roman" w:cs="Times New Roman"/>
              </w:rPr>
              <w:t>Patch/Update Issues?</w:t>
            </w:r>
          </w:p>
        </w:tc>
        <w:tc>
          <w:tcPr>
            <w:tcW w:w="3673" w:type="dxa"/>
            <w:tcMar/>
          </w:tcPr>
          <w:p w:rsidRPr="00AE0971" w:rsidR="00E9342F" w:rsidP="00E9342F" w:rsidRDefault="00E9342F" w14:paraId="5C558C55" w14:textId="682AEE31">
            <w:pPr>
              <w:pStyle w:val="NoSpacing"/>
              <w:rPr>
                <w:rFonts w:ascii="Times New Roman" w:hAnsi="Times New Roman" w:cs="Times New Roman"/>
              </w:rPr>
            </w:pPr>
          </w:p>
        </w:tc>
      </w:tr>
      <w:tr w:rsidRPr="00AE0971" w:rsidR="00E9342F" w:rsidTr="6FEAA098" w14:paraId="4346C016" w14:textId="77777777">
        <w:tc>
          <w:tcPr>
            <w:tcW w:w="990" w:type="dxa"/>
            <w:tcMar/>
          </w:tcPr>
          <w:p w:rsidRPr="00AE0971" w:rsidR="00E9342F" w:rsidP="00E9342F" w:rsidRDefault="00E9342F" w14:paraId="569FC328" w14:textId="2AADE786">
            <w:pPr>
              <w:pStyle w:val="NoSpacing"/>
              <w:rPr>
                <w:rFonts w:ascii="Times New Roman" w:hAnsi="Times New Roman" w:cs="Times New Roman"/>
              </w:rPr>
            </w:pPr>
            <w:r w:rsidRPr="00AE0971">
              <w:rPr>
                <w:rFonts w:ascii="Times New Roman" w:hAnsi="Times New Roman" w:cs="Times New Roman"/>
              </w:rPr>
              <w:t>1</w:t>
            </w:r>
            <w:r>
              <w:rPr>
                <w:rFonts w:ascii="Times New Roman" w:hAnsi="Times New Roman" w:cs="Times New Roman"/>
              </w:rPr>
              <w:t>7</w:t>
            </w:r>
            <w:r w:rsidRPr="00AE0971">
              <w:rPr>
                <w:rFonts w:ascii="Times New Roman" w:hAnsi="Times New Roman" w:cs="Times New Roman"/>
              </w:rPr>
              <w:t>.1</w:t>
            </w:r>
          </w:p>
        </w:tc>
        <w:tc>
          <w:tcPr>
            <w:tcW w:w="4787" w:type="dxa"/>
            <w:tcMar/>
          </w:tcPr>
          <w:p w:rsidRPr="00AE0971" w:rsidR="00E9342F" w:rsidP="00E9342F" w:rsidRDefault="00E9342F" w14:paraId="4A0EBB0F" w14:textId="77777777">
            <w:pPr>
              <w:pStyle w:val="NoSpacing"/>
              <w:rPr>
                <w:rFonts w:ascii="Times New Roman" w:hAnsi="Times New Roman" w:cs="Times New Roman"/>
              </w:rPr>
            </w:pPr>
            <w:r w:rsidRPr="00AE0971">
              <w:rPr>
                <w:rFonts w:ascii="Times New Roman" w:hAnsi="Times New Roman" w:cs="Times New Roman"/>
                <w:b/>
                <w:bCs/>
              </w:rPr>
              <w:t>If Yes</w:t>
            </w:r>
            <w:r w:rsidRPr="00AE0971">
              <w:rPr>
                <w:rFonts w:ascii="Times New Roman" w:hAnsi="Times New Roman" w:cs="Times New Roman"/>
              </w:rPr>
              <w:t>: Rollback Patch/Update and send back to CAB for discussion</w:t>
            </w:r>
          </w:p>
          <w:p w:rsidRPr="00AE0971" w:rsidR="00E9342F" w:rsidP="00E9342F" w:rsidRDefault="00E9342F" w14:paraId="322B0D03" w14:textId="77777777">
            <w:pPr>
              <w:pStyle w:val="NoSpacing"/>
              <w:rPr>
                <w:rFonts w:ascii="Times New Roman" w:hAnsi="Times New Roman" w:cs="Times New Roman"/>
              </w:rPr>
            </w:pPr>
            <w:r w:rsidRPr="00AE0971">
              <w:rPr>
                <w:rFonts w:ascii="Times New Roman" w:hAnsi="Times New Roman" w:cs="Times New Roman"/>
                <w:b/>
                <w:bCs/>
              </w:rPr>
              <w:t>If No:</w:t>
            </w:r>
            <w:r w:rsidRPr="00AE0971">
              <w:rPr>
                <w:rFonts w:ascii="Times New Roman" w:hAnsi="Times New Roman" w:cs="Times New Roman"/>
              </w:rPr>
              <w:t xml:space="preserve"> Update CMDB</w:t>
            </w:r>
          </w:p>
        </w:tc>
        <w:tc>
          <w:tcPr>
            <w:tcW w:w="3673" w:type="dxa"/>
            <w:tcMar/>
          </w:tcPr>
          <w:p w:rsidRPr="00AE0971" w:rsidR="00E9342F" w:rsidP="00E9342F" w:rsidRDefault="00E9342F" w14:paraId="389EE868" w14:textId="77777777">
            <w:pPr>
              <w:pStyle w:val="NoSpacing"/>
              <w:rPr>
                <w:rFonts w:ascii="Times New Roman" w:hAnsi="Times New Roman" w:cs="Times New Roman"/>
              </w:rPr>
            </w:pPr>
          </w:p>
        </w:tc>
      </w:tr>
      <w:tr w:rsidRPr="00AE0971" w:rsidR="00E9342F" w:rsidTr="6FEAA098" w14:paraId="19504135" w14:textId="77777777">
        <w:tc>
          <w:tcPr>
            <w:tcW w:w="990" w:type="dxa"/>
            <w:tcMar/>
          </w:tcPr>
          <w:p w:rsidRPr="00AE0971" w:rsidR="00E9342F" w:rsidP="00E9342F" w:rsidRDefault="00E9342F" w14:paraId="0C43F1D3" w14:textId="17CE5D02">
            <w:pPr>
              <w:pStyle w:val="NoSpacing"/>
              <w:rPr>
                <w:rFonts w:ascii="Times New Roman" w:hAnsi="Times New Roman" w:cs="Times New Roman"/>
              </w:rPr>
            </w:pPr>
            <w:r w:rsidRPr="00AE0971">
              <w:rPr>
                <w:rFonts w:ascii="Times New Roman" w:hAnsi="Times New Roman" w:cs="Times New Roman"/>
              </w:rPr>
              <w:t>1</w:t>
            </w:r>
            <w:r>
              <w:rPr>
                <w:rFonts w:ascii="Times New Roman" w:hAnsi="Times New Roman" w:cs="Times New Roman"/>
              </w:rPr>
              <w:t>8</w:t>
            </w:r>
            <w:r w:rsidRPr="00AE0971">
              <w:rPr>
                <w:rFonts w:ascii="Times New Roman" w:hAnsi="Times New Roman" w:cs="Times New Roman"/>
              </w:rPr>
              <w:t>.</w:t>
            </w:r>
          </w:p>
        </w:tc>
        <w:tc>
          <w:tcPr>
            <w:tcW w:w="4787" w:type="dxa"/>
            <w:tcMar/>
          </w:tcPr>
          <w:p w:rsidRPr="00AE0971" w:rsidR="00E9342F" w:rsidP="00E9342F" w:rsidRDefault="00E9342F" w14:paraId="25A0D95C" w14:textId="77777777">
            <w:pPr>
              <w:pStyle w:val="NoSpacing"/>
              <w:rPr>
                <w:rFonts w:ascii="Times New Roman" w:hAnsi="Times New Roman" w:cs="Times New Roman"/>
              </w:rPr>
            </w:pPr>
            <w:r w:rsidRPr="00AE0971">
              <w:rPr>
                <w:rFonts w:ascii="Times New Roman" w:hAnsi="Times New Roman" w:cs="Times New Roman"/>
              </w:rPr>
              <w:t>Update CMDB</w:t>
            </w:r>
          </w:p>
        </w:tc>
        <w:tc>
          <w:tcPr>
            <w:tcW w:w="3673" w:type="dxa"/>
            <w:tcMar/>
          </w:tcPr>
          <w:p w:rsidRPr="00AE0971" w:rsidR="00E9342F" w:rsidP="00E9342F" w:rsidRDefault="00E9342F" w14:paraId="26BF709F" w14:textId="77777777">
            <w:pPr>
              <w:pStyle w:val="NoSpacing"/>
              <w:rPr>
                <w:rFonts w:ascii="Times New Roman" w:hAnsi="Times New Roman" w:cs="Times New Roman"/>
              </w:rPr>
            </w:pPr>
          </w:p>
        </w:tc>
      </w:tr>
    </w:tbl>
    <w:p w:rsidRPr="00AE0971" w:rsidR="002D6130" w:rsidP="00914855" w:rsidRDefault="002D6130" w14:paraId="7F8245AC" w14:textId="77777777">
      <w:pPr>
        <w:rPr>
          <w:rFonts w:ascii="Times New Roman" w:hAnsi="Times New Roman" w:cs="Times New Roman"/>
        </w:rPr>
      </w:pPr>
    </w:p>
    <w:p w:rsidRPr="00AE0971" w:rsidR="00914855" w:rsidP="008E1B35" w:rsidRDefault="00914855" w14:paraId="53D0DE0E" w14:textId="1D22C2CD">
      <w:pPr>
        <w:pStyle w:val="NoSpacing"/>
        <w:rPr>
          <w:rFonts w:ascii="Times New Roman" w:hAnsi="Times New Roman" w:cs="Times New Roman"/>
          <w:b/>
          <w:bCs/>
        </w:rPr>
      </w:pPr>
      <w:r w:rsidRPr="00AE0971">
        <w:rPr>
          <w:rFonts w:ascii="Times New Roman" w:hAnsi="Times New Roman" w:cs="Times New Roman"/>
          <w:b/>
          <w:bCs/>
        </w:rPr>
        <w:t xml:space="preserve">Procedure </w:t>
      </w:r>
      <w:r w:rsidR="00820CDC">
        <w:rPr>
          <w:rFonts w:ascii="Times New Roman" w:hAnsi="Times New Roman" w:cs="Times New Roman"/>
          <w:b/>
          <w:bCs/>
        </w:rPr>
        <w:t>7</w:t>
      </w:r>
      <w:r w:rsidRPr="00AE0971">
        <w:rPr>
          <w:rFonts w:ascii="Times New Roman" w:hAnsi="Times New Roman" w:cs="Times New Roman"/>
          <w:b/>
          <w:bCs/>
        </w:rPr>
        <w:t>.</w:t>
      </w:r>
      <w:r w:rsidR="00CC780E">
        <w:rPr>
          <w:rFonts w:ascii="Times New Roman" w:hAnsi="Times New Roman" w:cs="Times New Roman"/>
          <w:b/>
          <w:bCs/>
        </w:rPr>
        <w:t>8</w:t>
      </w:r>
      <w:r w:rsidRPr="00AE0971">
        <w:rPr>
          <w:rFonts w:ascii="Times New Roman" w:hAnsi="Times New Roman" w:cs="Times New Roman"/>
          <w:b/>
          <w:bCs/>
        </w:rPr>
        <w:t xml:space="preserve"> – Configuration Change Process </w:t>
      </w:r>
    </w:p>
    <w:p w:rsidRPr="00AE0971" w:rsidR="00914855" w:rsidP="00914855" w:rsidRDefault="00914855" w14:paraId="0EE3AAD6" w14:textId="4B61C320">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Configuration Change process will detail the steps needed in order to approve any changes to our systems</w:t>
      </w:r>
      <w:r w:rsidRPr="00AE0971" w:rsidR="009B1CF6">
        <w:rPr>
          <w:rFonts w:ascii="Times New Roman" w:hAnsi="Times New Roman" w:cs="Times New Roman"/>
        </w:rPr>
        <w:t>.</w:t>
      </w:r>
    </w:p>
    <w:p w:rsidRPr="00AE0971" w:rsidR="00C503B7" w:rsidP="00914855" w:rsidRDefault="00C503B7" w14:paraId="29AC3671" w14:textId="4FEF5E4C">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After a configuration change request is made.</w:t>
      </w:r>
    </w:p>
    <w:p w:rsidRPr="00AE0971" w:rsidR="00914855" w:rsidP="00914855" w:rsidRDefault="00914855" w14:paraId="4F1D8EDC"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914855" w:rsidP="000A1323" w:rsidRDefault="00914855" w14:paraId="3BFE73D3" w14:textId="69C6D7BB">
      <w:pPr>
        <w:pStyle w:val="NoSpacing"/>
        <w:numPr>
          <w:ilvl w:val="0"/>
          <w:numId w:val="22"/>
        </w:numPr>
        <w:rPr>
          <w:rFonts w:ascii="Times New Roman" w:hAnsi="Times New Roman" w:cs="Times New Roman"/>
        </w:rPr>
      </w:pPr>
      <w:r w:rsidRPr="00AE0971">
        <w:rPr>
          <w:rFonts w:ascii="Times New Roman" w:hAnsi="Times New Roman" w:cs="Times New Roman"/>
        </w:rPr>
        <w:t xml:space="preserve">Baselines </w:t>
      </w:r>
    </w:p>
    <w:p w:rsidRPr="00AE0971" w:rsidR="00914855" w:rsidP="000A1323" w:rsidRDefault="00914855" w14:paraId="0C4F21F7" w14:textId="6219A028">
      <w:pPr>
        <w:pStyle w:val="NoSpacing"/>
        <w:numPr>
          <w:ilvl w:val="0"/>
          <w:numId w:val="22"/>
        </w:numPr>
        <w:rPr>
          <w:rFonts w:ascii="Times New Roman" w:hAnsi="Times New Roman" w:cs="Times New Roman"/>
        </w:rPr>
      </w:pPr>
      <w:r w:rsidRPr="00AE0971">
        <w:rPr>
          <w:rFonts w:ascii="Times New Roman" w:hAnsi="Times New Roman" w:cs="Times New Roman"/>
        </w:rPr>
        <w:t>Latest version of system</w:t>
      </w:r>
    </w:p>
    <w:p w:rsidRPr="00AE0971" w:rsidR="00914855" w:rsidP="00914855" w:rsidRDefault="00914855" w14:paraId="2BAE40B1" w14:textId="79F6D533">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Systems </w:t>
      </w:r>
    </w:p>
    <w:p w:rsidRPr="00AE0971" w:rsidR="00914855" w:rsidP="00914855" w:rsidRDefault="00914855" w14:paraId="074A30CA" w14:textId="77777777">
      <w:pPr>
        <w:pStyle w:val="NoSpacing"/>
        <w:rPr>
          <w:rFonts w:ascii="Times New Roman" w:hAnsi="Times New Roman" w:cs="Times New Roman"/>
        </w:rPr>
      </w:pPr>
    </w:p>
    <w:tbl>
      <w:tblPr>
        <w:tblW w:w="99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0"/>
        <w:gridCol w:w="5310"/>
        <w:gridCol w:w="3780"/>
      </w:tblGrid>
      <w:tr w:rsidRPr="00AE0971" w:rsidR="00914855" w:rsidTr="00E66059" w14:paraId="31DE0036" w14:textId="77777777">
        <w:tc>
          <w:tcPr>
            <w:tcW w:w="900" w:type="dxa"/>
            <w:shd w:val="clear" w:color="auto" w:fill="4472C4" w:themeFill="accent1"/>
          </w:tcPr>
          <w:p w:rsidRPr="00AE0971" w:rsidR="00914855" w:rsidP="00C91E09" w:rsidRDefault="00914855" w14:paraId="443E6BEE"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5310" w:type="dxa"/>
            <w:shd w:val="clear" w:color="auto" w:fill="4472C4" w:themeFill="accent1"/>
          </w:tcPr>
          <w:p w:rsidRPr="00AE0971" w:rsidR="00914855" w:rsidP="00C91E09" w:rsidRDefault="00914855" w14:paraId="29BF6C4B"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3780" w:type="dxa"/>
            <w:shd w:val="clear" w:color="auto" w:fill="4472C4" w:themeFill="accent1"/>
          </w:tcPr>
          <w:p w:rsidRPr="00AE0971" w:rsidR="00914855" w:rsidP="00C91E09" w:rsidRDefault="00914855" w14:paraId="2FAA4320"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914855" w:rsidTr="00E66059" w14:paraId="64ED5D4C" w14:textId="77777777">
        <w:tc>
          <w:tcPr>
            <w:tcW w:w="900" w:type="dxa"/>
          </w:tcPr>
          <w:p w:rsidRPr="00AE0971" w:rsidR="00914855" w:rsidP="00C91E09" w:rsidRDefault="00914855" w14:paraId="2CBAEC70" w14:textId="77777777">
            <w:pPr>
              <w:pStyle w:val="NoSpacing"/>
              <w:rPr>
                <w:rFonts w:ascii="Times New Roman" w:hAnsi="Times New Roman" w:cs="Times New Roman"/>
              </w:rPr>
            </w:pPr>
            <w:r w:rsidRPr="00AE0971">
              <w:rPr>
                <w:rFonts w:ascii="Times New Roman" w:hAnsi="Times New Roman" w:cs="Times New Roman"/>
              </w:rPr>
              <w:t>1.</w:t>
            </w:r>
          </w:p>
        </w:tc>
        <w:tc>
          <w:tcPr>
            <w:tcW w:w="5310" w:type="dxa"/>
          </w:tcPr>
          <w:p w:rsidRPr="00AE0971" w:rsidR="00914855" w:rsidP="00C91E09" w:rsidRDefault="00914855" w14:paraId="1A0D4FD8" w14:textId="27F8EB1E">
            <w:pPr>
              <w:pStyle w:val="NoSpacing"/>
              <w:rPr>
                <w:rFonts w:ascii="Times New Roman" w:hAnsi="Times New Roman" w:cs="Times New Roman"/>
              </w:rPr>
            </w:pPr>
            <w:r w:rsidRPr="00AE0971">
              <w:rPr>
                <w:rFonts w:ascii="Times New Roman" w:hAnsi="Times New Roman" w:cs="Times New Roman"/>
              </w:rPr>
              <w:t>Change request submitted</w:t>
            </w:r>
          </w:p>
        </w:tc>
        <w:tc>
          <w:tcPr>
            <w:tcW w:w="3780" w:type="dxa"/>
          </w:tcPr>
          <w:p w:rsidRPr="00AE0971" w:rsidR="00914855" w:rsidP="00C91E09" w:rsidRDefault="00914855" w14:paraId="0BBCCC11" w14:textId="77777777">
            <w:pPr>
              <w:pStyle w:val="NoSpacing"/>
              <w:rPr>
                <w:rFonts w:ascii="Times New Roman" w:hAnsi="Times New Roman" w:cs="Times New Roman"/>
              </w:rPr>
            </w:pPr>
          </w:p>
        </w:tc>
      </w:tr>
      <w:tr w:rsidRPr="00AE0971" w:rsidR="00914855" w:rsidTr="00E66059" w14:paraId="082EE0B3" w14:textId="77777777">
        <w:tc>
          <w:tcPr>
            <w:tcW w:w="900" w:type="dxa"/>
          </w:tcPr>
          <w:p w:rsidRPr="00AE0971" w:rsidR="00914855" w:rsidP="00C91E09" w:rsidRDefault="00914855" w14:paraId="01212480" w14:textId="77777777">
            <w:pPr>
              <w:pStyle w:val="NoSpacing"/>
              <w:rPr>
                <w:rFonts w:ascii="Times New Roman" w:hAnsi="Times New Roman" w:cs="Times New Roman"/>
              </w:rPr>
            </w:pPr>
            <w:r w:rsidRPr="00AE0971">
              <w:rPr>
                <w:rFonts w:ascii="Times New Roman" w:hAnsi="Times New Roman" w:cs="Times New Roman"/>
              </w:rPr>
              <w:t>2.</w:t>
            </w:r>
          </w:p>
        </w:tc>
        <w:tc>
          <w:tcPr>
            <w:tcW w:w="5310" w:type="dxa"/>
          </w:tcPr>
          <w:p w:rsidRPr="00AE0971" w:rsidR="00914855" w:rsidP="00C91E09" w:rsidRDefault="00914855" w14:paraId="6F81E796" w14:textId="6FDDB86C">
            <w:pPr>
              <w:pStyle w:val="NoSpacing"/>
              <w:rPr>
                <w:rFonts w:ascii="Times New Roman" w:hAnsi="Times New Roman" w:cs="Times New Roman"/>
              </w:rPr>
            </w:pPr>
            <w:r w:rsidRPr="00AE0971">
              <w:rPr>
                <w:rFonts w:ascii="Times New Roman" w:hAnsi="Times New Roman" w:cs="Times New Roman"/>
              </w:rPr>
              <w:t>Classified as a configuration request</w:t>
            </w:r>
          </w:p>
        </w:tc>
        <w:tc>
          <w:tcPr>
            <w:tcW w:w="3780" w:type="dxa"/>
          </w:tcPr>
          <w:p w:rsidRPr="00AE0971" w:rsidR="00914855" w:rsidP="00C91E09" w:rsidRDefault="00914855" w14:paraId="659E6252" w14:textId="77777777">
            <w:pPr>
              <w:pStyle w:val="NoSpacing"/>
              <w:rPr>
                <w:rFonts w:ascii="Times New Roman" w:hAnsi="Times New Roman" w:cs="Times New Roman"/>
              </w:rPr>
            </w:pPr>
          </w:p>
        </w:tc>
      </w:tr>
      <w:tr w:rsidRPr="00AE0971" w:rsidR="001C3A4E" w:rsidTr="00E66059" w14:paraId="3ED8695F" w14:textId="77777777">
        <w:tc>
          <w:tcPr>
            <w:tcW w:w="900" w:type="dxa"/>
          </w:tcPr>
          <w:p w:rsidRPr="00AE0971" w:rsidR="001C3A4E" w:rsidP="00C91E09" w:rsidRDefault="001C3A4E" w14:paraId="2CBF7A5C" w14:textId="6A4F03C6">
            <w:pPr>
              <w:pStyle w:val="NoSpacing"/>
              <w:rPr>
                <w:rFonts w:ascii="Times New Roman" w:hAnsi="Times New Roman" w:cs="Times New Roman"/>
              </w:rPr>
            </w:pPr>
            <w:r>
              <w:rPr>
                <w:rFonts w:ascii="Times New Roman" w:hAnsi="Times New Roman" w:cs="Times New Roman"/>
              </w:rPr>
              <w:t>3.</w:t>
            </w:r>
          </w:p>
        </w:tc>
        <w:tc>
          <w:tcPr>
            <w:tcW w:w="5310" w:type="dxa"/>
          </w:tcPr>
          <w:p w:rsidRPr="00AE0971" w:rsidR="001C3A4E" w:rsidP="00C91E09" w:rsidRDefault="001C3A4E" w14:paraId="48C5D471" w14:textId="35DF77BA">
            <w:pPr>
              <w:pStyle w:val="NoSpacing"/>
              <w:rPr>
                <w:rFonts w:ascii="Times New Roman" w:hAnsi="Times New Roman" w:cs="Times New Roman"/>
              </w:rPr>
            </w:pPr>
            <w:r>
              <w:rPr>
                <w:rFonts w:ascii="Times New Roman" w:hAnsi="Times New Roman" w:cs="Times New Roman"/>
              </w:rPr>
              <w:t>Fill out form and submit to the Change Management group</w:t>
            </w:r>
          </w:p>
        </w:tc>
        <w:tc>
          <w:tcPr>
            <w:tcW w:w="3780" w:type="dxa"/>
          </w:tcPr>
          <w:p w:rsidRPr="00AE0971" w:rsidR="001C3A4E" w:rsidP="001C3A4E" w:rsidRDefault="001C3A4E" w14:paraId="6873D5A7" w14:textId="4E0D928B">
            <w:pPr>
              <w:pStyle w:val="NoSpacing"/>
              <w:numPr>
                <w:ilvl w:val="0"/>
                <w:numId w:val="65"/>
              </w:numPr>
              <w:rPr>
                <w:rFonts w:ascii="Times New Roman" w:hAnsi="Times New Roman" w:cs="Times New Roman"/>
              </w:rPr>
            </w:pPr>
            <w:r>
              <w:rPr>
                <w:rFonts w:ascii="Times New Roman" w:hAnsi="Times New Roman" w:cs="Times New Roman"/>
              </w:rPr>
              <w:t>Once submitted, it will sit in the Assess stage until the Change Management group submits it for approval so that it may be reviewed by the CAB.</w:t>
            </w:r>
          </w:p>
        </w:tc>
      </w:tr>
      <w:tr w:rsidRPr="00AE0971" w:rsidR="00914855" w:rsidTr="00E66059" w14:paraId="57729ED4" w14:textId="77777777">
        <w:tc>
          <w:tcPr>
            <w:tcW w:w="900" w:type="dxa"/>
          </w:tcPr>
          <w:p w:rsidRPr="00AE0971" w:rsidR="00914855" w:rsidP="00C91E09" w:rsidRDefault="00914855" w14:paraId="096EDEA4" w14:textId="77777777">
            <w:pPr>
              <w:pStyle w:val="NoSpacing"/>
              <w:rPr>
                <w:rFonts w:ascii="Times New Roman" w:hAnsi="Times New Roman" w:cs="Times New Roman"/>
              </w:rPr>
            </w:pPr>
            <w:r w:rsidRPr="00AE0971">
              <w:rPr>
                <w:rFonts w:ascii="Times New Roman" w:hAnsi="Times New Roman" w:cs="Times New Roman"/>
              </w:rPr>
              <w:t>3.</w:t>
            </w:r>
          </w:p>
        </w:tc>
        <w:tc>
          <w:tcPr>
            <w:tcW w:w="5310" w:type="dxa"/>
          </w:tcPr>
          <w:p w:rsidRPr="00AE0971" w:rsidR="00914855" w:rsidP="00C91E09" w:rsidRDefault="00914855" w14:paraId="7D5FE21C" w14:textId="4CD05871">
            <w:pPr>
              <w:pStyle w:val="NoSpacing"/>
              <w:rPr>
                <w:rFonts w:ascii="Times New Roman" w:hAnsi="Times New Roman" w:cs="Times New Roman"/>
              </w:rPr>
            </w:pPr>
            <w:r w:rsidRPr="00AE0971">
              <w:rPr>
                <w:rFonts w:ascii="Times New Roman" w:hAnsi="Times New Roman" w:cs="Times New Roman"/>
              </w:rPr>
              <w:t>Is this an emergency change</w:t>
            </w:r>
          </w:p>
        </w:tc>
        <w:tc>
          <w:tcPr>
            <w:tcW w:w="3780" w:type="dxa"/>
          </w:tcPr>
          <w:p w:rsidRPr="00AE0971" w:rsidR="00914855" w:rsidP="00C91E09" w:rsidRDefault="00914855" w14:paraId="627256A3" w14:textId="77777777">
            <w:pPr>
              <w:pStyle w:val="NoSpacing"/>
              <w:rPr>
                <w:rFonts w:ascii="Times New Roman" w:hAnsi="Times New Roman" w:cs="Times New Roman"/>
              </w:rPr>
            </w:pPr>
          </w:p>
        </w:tc>
      </w:tr>
      <w:tr w:rsidRPr="00AE0971" w:rsidR="00914855" w:rsidTr="00E66059" w14:paraId="330552C8" w14:textId="77777777">
        <w:tc>
          <w:tcPr>
            <w:tcW w:w="900" w:type="dxa"/>
          </w:tcPr>
          <w:p w:rsidRPr="00AE0971" w:rsidR="00914855" w:rsidP="00C91E09" w:rsidRDefault="00914855" w14:paraId="63440F45" w14:textId="77777777">
            <w:pPr>
              <w:pStyle w:val="NoSpacing"/>
              <w:rPr>
                <w:rFonts w:ascii="Times New Roman" w:hAnsi="Times New Roman" w:cs="Times New Roman"/>
              </w:rPr>
            </w:pPr>
            <w:r w:rsidRPr="00AE0971">
              <w:rPr>
                <w:rFonts w:ascii="Times New Roman" w:hAnsi="Times New Roman" w:cs="Times New Roman"/>
              </w:rPr>
              <w:t>3.1</w:t>
            </w:r>
          </w:p>
        </w:tc>
        <w:tc>
          <w:tcPr>
            <w:tcW w:w="5310" w:type="dxa"/>
          </w:tcPr>
          <w:p w:rsidRPr="00AE0971" w:rsidR="00914855" w:rsidP="00C91E09" w:rsidRDefault="00914855" w14:paraId="2B6AE944" w14:textId="77777777">
            <w:pPr>
              <w:pStyle w:val="NoSpacing"/>
              <w:rPr>
                <w:rFonts w:ascii="Times New Roman" w:hAnsi="Times New Roman" w:cs="Times New Roman"/>
              </w:rPr>
            </w:pPr>
            <w:r w:rsidRPr="00AE0971">
              <w:rPr>
                <w:rFonts w:ascii="Times New Roman" w:hAnsi="Times New Roman" w:cs="Times New Roman"/>
              </w:rPr>
              <w:t>If Yes: Submit to Emergency Committee for review</w:t>
            </w:r>
          </w:p>
          <w:p w:rsidRPr="00AE0971" w:rsidR="00914855" w:rsidP="00C91E09" w:rsidRDefault="00914855" w14:paraId="44728AA0" w14:textId="7A683710">
            <w:pPr>
              <w:pStyle w:val="NoSpacing"/>
              <w:rPr>
                <w:rFonts w:ascii="Times New Roman" w:hAnsi="Times New Roman" w:cs="Times New Roman"/>
              </w:rPr>
            </w:pPr>
            <w:r w:rsidRPr="00AE0971">
              <w:rPr>
                <w:rFonts w:ascii="Times New Roman" w:hAnsi="Times New Roman" w:cs="Times New Roman"/>
              </w:rPr>
              <w:t>If No: Proceed to the CAB</w:t>
            </w:r>
          </w:p>
        </w:tc>
        <w:tc>
          <w:tcPr>
            <w:tcW w:w="3780" w:type="dxa"/>
          </w:tcPr>
          <w:p w:rsidRPr="00AE0971" w:rsidR="00914855" w:rsidP="00C91E09" w:rsidRDefault="00914855" w14:paraId="793CF80F" w14:textId="77777777">
            <w:pPr>
              <w:pStyle w:val="NoSpacing"/>
              <w:rPr>
                <w:rFonts w:ascii="Times New Roman" w:hAnsi="Times New Roman" w:cs="Times New Roman"/>
              </w:rPr>
            </w:pPr>
          </w:p>
        </w:tc>
      </w:tr>
      <w:tr w:rsidRPr="00AE0971" w:rsidR="00914855" w:rsidTr="00E66059" w14:paraId="361CC047" w14:textId="77777777">
        <w:tc>
          <w:tcPr>
            <w:tcW w:w="900" w:type="dxa"/>
          </w:tcPr>
          <w:p w:rsidRPr="00AE0971" w:rsidR="00914855" w:rsidP="00C91E09" w:rsidRDefault="00914855" w14:paraId="6E459BE5" w14:textId="77777777">
            <w:pPr>
              <w:pStyle w:val="NoSpacing"/>
              <w:rPr>
                <w:rFonts w:ascii="Times New Roman" w:hAnsi="Times New Roman" w:cs="Times New Roman"/>
              </w:rPr>
            </w:pPr>
            <w:r w:rsidRPr="00AE0971">
              <w:rPr>
                <w:rFonts w:ascii="Times New Roman" w:hAnsi="Times New Roman" w:cs="Times New Roman"/>
              </w:rPr>
              <w:t>4.</w:t>
            </w:r>
          </w:p>
        </w:tc>
        <w:tc>
          <w:tcPr>
            <w:tcW w:w="5310" w:type="dxa"/>
          </w:tcPr>
          <w:p w:rsidRPr="00AE0971" w:rsidR="00914855" w:rsidP="00914855" w:rsidRDefault="00914855" w14:paraId="7B739902" w14:textId="77777777">
            <w:pPr>
              <w:pStyle w:val="NoSpacing"/>
              <w:rPr>
                <w:rFonts w:ascii="Times New Roman" w:hAnsi="Times New Roman" w:cs="Times New Roman"/>
              </w:rPr>
            </w:pPr>
            <w:r w:rsidRPr="00AE0971">
              <w:rPr>
                <w:rFonts w:ascii="Times New Roman" w:hAnsi="Times New Roman" w:cs="Times New Roman"/>
              </w:rPr>
              <w:t>Submitted to CAB for review</w:t>
            </w:r>
          </w:p>
          <w:p w:rsidRPr="00AE0971" w:rsidR="00914855" w:rsidP="00C91E09" w:rsidRDefault="00914855" w14:paraId="7F7A86D7" w14:textId="30EE3A80">
            <w:pPr>
              <w:pStyle w:val="NoSpacing"/>
              <w:rPr>
                <w:rFonts w:ascii="Times New Roman" w:hAnsi="Times New Roman" w:cs="Times New Roman"/>
              </w:rPr>
            </w:pPr>
          </w:p>
        </w:tc>
        <w:tc>
          <w:tcPr>
            <w:tcW w:w="3780" w:type="dxa"/>
          </w:tcPr>
          <w:p w:rsidRPr="00AE0971" w:rsidR="00914855" w:rsidP="00C91E09" w:rsidRDefault="00914855" w14:paraId="1A93E09E" w14:textId="77777777">
            <w:pPr>
              <w:pStyle w:val="NoSpacing"/>
              <w:rPr>
                <w:rFonts w:ascii="Times New Roman" w:hAnsi="Times New Roman" w:cs="Times New Roman"/>
              </w:rPr>
            </w:pPr>
          </w:p>
        </w:tc>
      </w:tr>
      <w:tr w:rsidRPr="00AE0971" w:rsidR="00914855" w:rsidTr="00E66059" w14:paraId="36612A9F" w14:textId="77777777">
        <w:tc>
          <w:tcPr>
            <w:tcW w:w="900" w:type="dxa"/>
          </w:tcPr>
          <w:p w:rsidRPr="00AE0971" w:rsidR="00914855" w:rsidP="00C91E09" w:rsidRDefault="00914855" w14:paraId="08092416" w14:textId="77777777">
            <w:pPr>
              <w:pStyle w:val="NoSpacing"/>
              <w:rPr>
                <w:rFonts w:ascii="Times New Roman" w:hAnsi="Times New Roman" w:cs="Times New Roman"/>
              </w:rPr>
            </w:pPr>
            <w:r w:rsidRPr="00AE0971">
              <w:rPr>
                <w:rFonts w:ascii="Times New Roman" w:hAnsi="Times New Roman" w:cs="Times New Roman"/>
              </w:rPr>
              <w:t>5.</w:t>
            </w:r>
          </w:p>
        </w:tc>
        <w:tc>
          <w:tcPr>
            <w:tcW w:w="5310" w:type="dxa"/>
          </w:tcPr>
          <w:p w:rsidRPr="00AE0971" w:rsidR="00914855" w:rsidP="00914855" w:rsidRDefault="00914855" w14:paraId="546FBFEF" w14:textId="77777777">
            <w:pPr>
              <w:pStyle w:val="NoSpacing"/>
              <w:rPr>
                <w:rFonts w:ascii="Times New Roman" w:hAnsi="Times New Roman" w:cs="Times New Roman"/>
              </w:rPr>
            </w:pPr>
            <w:r w:rsidRPr="00AE0971">
              <w:rPr>
                <w:rFonts w:ascii="Times New Roman" w:hAnsi="Times New Roman" w:cs="Times New Roman"/>
              </w:rPr>
              <w:t>Change implemented in Development</w:t>
            </w:r>
          </w:p>
          <w:p w:rsidRPr="00AE0971" w:rsidR="00914855" w:rsidP="00C91E09" w:rsidRDefault="00914855" w14:paraId="61BA0D9F" w14:textId="3E4711CC">
            <w:pPr>
              <w:pStyle w:val="NoSpacing"/>
              <w:rPr>
                <w:rFonts w:ascii="Times New Roman" w:hAnsi="Times New Roman" w:cs="Times New Roman"/>
              </w:rPr>
            </w:pPr>
          </w:p>
        </w:tc>
        <w:tc>
          <w:tcPr>
            <w:tcW w:w="3780" w:type="dxa"/>
          </w:tcPr>
          <w:p w:rsidRPr="00AE0971" w:rsidR="00914855" w:rsidP="00C91E09" w:rsidRDefault="00914855" w14:paraId="39A97E5B" w14:textId="77777777">
            <w:pPr>
              <w:pStyle w:val="NoSpacing"/>
              <w:rPr>
                <w:rFonts w:ascii="Times New Roman" w:hAnsi="Times New Roman" w:cs="Times New Roman"/>
              </w:rPr>
            </w:pPr>
          </w:p>
        </w:tc>
      </w:tr>
      <w:tr w:rsidRPr="00AE0971" w:rsidR="00914855" w:rsidTr="00E66059" w14:paraId="23D5E2EB" w14:textId="77777777">
        <w:tc>
          <w:tcPr>
            <w:tcW w:w="900" w:type="dxa"/>
          </w:tcPr>
          <w:p w:rsidRPr="00AE0971" w:rsidR="00914855" w:rsidP="00C91E09" w:rsidRDefault="00914855" w14:paraId="48ACED21" w14:textId="77777777">
            <w:pPr>
              <w:pStyle w:val="NoSpacing"/>
              <w:rPr>
                <w:rFonts w:ascii="Times New Roman" w:hAnsi="Times New Roman" w:cs="Times New Roman"/>
              </w:rPr>
            </w:pPr>
            <w:r w:rsidRPr="00AE0971">
              <w:rPr>
                <w:rFonts w:ascii="Times New Roman" w:hAnsi="Times New Roman" w:cs="Times New Roman"/>
              </w:rPr>
              <w:t>6.</w:t>
            </w:r>
          </w:p>
        </w:tc>
        <w:tc>
          <w:tcPr>
            <w:tcW w:w="5310" w:type="dxa"/>
          </w:tcPr>
          <w:p w:rsidRPr="00AE0971" w:rsidR="00914855" w:rsidP="00914855" w:rsidRDefault="00914855" w14:paraId="0068B499" w14:textId="77777777">
            <w:pPr>
              <w:pStyle w:val="NoSpacing"/>
              <w:rPr>
                <w:rFonts w:ascii="Times New Roman" w:hAnsi="Times New Roman" w:cs="Times New Roman"/>
              </w:rPr>
            </w:pPr>
            <w:r w:rsidRPr="00AE0971">
              <w:rPr>
                <w:rFonts w:ascii="Times New Roman" w:hAnsi="Times New Roman" w:cs="Times New Roman"/>
              </w:rPr>
              <w:t>Change is tested</w:t>
            </w:r>
          </w:p>
          <w:p w:rsidRPr="00AE0971" w:rsidR="00914855" w:rsidP="00C91E09" w:rsidRDefault="00914855" w14:paraId="2D11DCE3" w14:textId="47829C05">
            <w:pPr>
              <w:pStyle w:val="NoSpacing"/>
              <w:rPr>
                <w:rFonts w:ascii="Times New Roman" w:hAnsi="Times New Roman" w:cs="Times New Roman"/>
              </w:rPr>
            </w:pPr>
          </w:p>
        </w:tc>
        <w:tc>
          <w:tcPr>
            <w:tcW w:w="3780" w:type="dxa"/>
          </w:tcPr>
          <w:p w:rsidRPr="00AE0971" w:rsidR="00914855" w:rsidP="00C91E09" w:rsidRDefault="00914855" w14:paraId="2153B866" w14:textId="77777777">
            <w:pPr>
              <w:pStyle w:val="NoSpacing"/>
              <w:rPr>
                <w:rFonts w:ascii="Times New Roman" w:hAnsi="Times New Roman" w:cs="Times New Roman"/>
              </w:rPr>
            </w:pPr>
          </w:p>
        </w:tc>
      </w:tr>
      <w:tr w:rsidRPr="00AE0971" w:rsidR="00914855" w:rsidTr="00E66059" w14:paraId="780B1093" w14:textId="77777777">
        <w:tc>
          <w:tcPr>
            <w:tcW w:w="900" w:type="dxa"/>
          </w:tcPr>
          <w:p w:rsidRPr="00AE0971" w:rsidR="00914855" w:rsidP="00C91E09" w:rsidRDefault="00914855" w14:paraId="5F6F1E3F" w14:textId="77777777">
            <w:pPr>
              <w:pStyle w:val="NoSpacing"/>
              <w:rPr>
                <w:rFonts w:ascii="Times New Roman" w:hAnsi="Times New Roman" w:cs="Times New Roman"/>
              </w:rPr>
            </w:pPr>
            <w:r w:rsidRPr="00AE0971">
              <w:rPr>
                <w:rFonts w:ascii="Times New Roman" w:hAnsi="Times New Roman" w:cs="Times New Roman"/>
              </w:rPr>
              <w:t>7.</w:t>
            </w:r>
          </w:p>
        </w:tc>
        <w:tc>
          <w:tcPr>
            <w:tcW w:w="5310" w:type="dxa"/>
          </w:tcPr>
          <w:p w:rsidRPr="00AE0971" w:rsidR="00914855" w:rsidP="00914855" w:rsidRDefault="00914855" w14:paraId="2E642694" w14:textId="77777777">
            <w:pPr>
              <w:pStyle w:val="NoSpacing"/>
              <w:rPr>
                <w:rFonts w:ascii="Times New Roman" w:hAnsi="Times New Roman" w:cs="Times New Roman"/>
              </w:rPr>
            </w:pPr>
            <w:r w:rsidRPr="00AE0971">
              <w:rPr>
                <w:rFonts w:ascii="Times New Roman" w:hAnsi="Times New Roman" w:cs="Times New Roman"/>
              </w:rPr>
              <w:t>Request to implement in Production</w:t>
            </w:r>
          </w:p>
          <w:p w:rsidRPr="00AE0971" w:rsidR="00914855" w:rsidP="00C91E09" w:rsidRDefault="00914855" w14:paraId="44E83EAA" w14:textId="78A84EA5">
            <w:pPr>
              <w:pStyle w:val="NoSpacing"/>
              <w:rPr>
                <w:rFonts w:ascii="Times New Roman" w:hAnsi="Times New Roman" w:cs="Times New Roman"/>
              </w:rPr>
            </w:pPr>
          </w:p>
        </w:tc>
        <w:tc>
          <w:tcPr>
            <w:tcW w:w="3780" w:type="dxa"/>
          </w:tcPr>
          <w:p w:rsidRPr="00AE0971" w:rsidR="00914855" w:rsidP="00C91E09" w:rsidRDefault="00914855" w14:paraId="1CB8C931" w14:textId="77777777">
            <w:pPr>
              <w:pStyle w:val="NoSpacing"/>
              <w:rPr>
                <w:rFonts w:ascii="Times New Roman" w:hAnsi="Times New Roman" w:cs="Times New Roman"/>
              </w:rPr>
            </w:pPr>
          </w:p>
        </w:tc>
      </w:tr>
      <w:tr w:rsidRPr="00AE0971" w:rsidR="00914855" w:rsidTr="00E66059" w14:paraId="60595AEC" w14:textId="77777777">
        <w:tc>
          <w:tcPr>
            <w:tcW w:w="900" w:type="dxa"/>
          </w:tcPr>
          <w:p w:rsidRPr="00AE0971" w:rsidR="00914855" w:rsidP="00C91E09" w:rsidRDefault="00914855" w14:paraId="5B87C4F2" w14:textId="03649665">
            <w:pPr>
              <w:pStyle w:val="NoSpacing"/>
              <w:rPr>
                <w:rFonts w:ascii="Times New Roman" w:hAnsi="Times New Roman" w:cs="Times New Roman"/>
              </w:rPr>
            </w:pPr>
            <w:r w:rsidRPr="00AE0971">
              <w:rPr>
                <w:rFonts w:ascii="Times New Roman" w:hAnsi="Times New Roman" w:cs="Times New Roman"/>
              </w:rPr>
              <w:t>7.1</w:t>
            </w:r>
          </w:p>
        </w:tc>
        <w:tc>
          <w:tcPr>
            <w:tcW w:w="5310" w:type="dxa"/>
          </w:tcPr>
          <w:p w:rsidRPr="00AE0971" w:rsidR="00914855" w:rsidP="00C91E09" w:rsidRDefault="00914855" w14:paraId="665CFE64" w14:textId="48AB65C6">
            <w:pPr>
              <w:pStyle w:val="NoSpacing"/>
              <w:rPr>
                <w:rFonts w:ascii="Times New Roman" w:hAnsi="Times New Roman" w:cs="Times New Roman"/>
              </w:rPr>
            </w:pPr>
            <w:r w:rsidRPr="00AE0971">
              <w:rPr>
                <w:rFonts w:ascii="Times New Roman" w:hAnsi="Times New Roman" w:cs="Times New Roman"/>
              </w:rPr>
              <w:t xml:space="preserve">If request approved: </w:t>
            </w:r>
            <w:r w:rsidRPr="00AE0971" w:rsidR="001B633E">
              <w:rPr>
                <w:rFonts w:ascii="Times New Roman" w:hAnsi="Times New Roman" w:cs="Times New Roman"/>
              </w:rPr>
              <w:t>Is this a major change?</w:t>
            </w:r>
          </w:p>
          <w:p w:rsidRPr="00AE0971" w:rsidR="001B633E" w:rsidP="000A1323" w:rsidRDefault="001B633E" w14:paraId="63A4ED98" w14:textId="011E5EE3">
            <w:pPr>
              <w:pStyle w:val="NoSpacing"/>
              <w:numPr>
                <w:ilvl w:val="0"/>
                <w:numId w:val="33"/>
              </w:numPr>
              <w:rPr>
                <w:rFonts w:ascii="Times New Roman" w:hAnsi="Times New Roman" w:cs="Times New Roman"/>
              </w:rPr>
            </w:pPr>
            <w:r w:rsidRPr="00AE0971">
              <w:rPr>
                <w:rFonts w:ascii="Times New Roman" w:hAnsi="Times New Roman" w:cs="Times New Roman"/>
              </w:rPr>
              <w:t>If Yes: Proceed to Customer Notification Process</w:t>
            </w:r>
          </w:p>
          <w:p w:rsidRPr="00AE0971" w:rsidR="001B633E" w:rsidP="000A1323" w:rsidRDefault="001B633E" w14:paraId="052AD8A0" w14:textId="6D87BA73">
            <w:pPr>
              <w:pStyle w:val="NoSpacing"/>
              <w:numPr>
                <w:ilvl w:val="0"/>
                <w:numId w:val="33"/>
              </w:numPr>
              <w:rPr>
                <w:rFonts w:ascii="Times New Roman" w:hAnsi="Times New Roman" w:cs="Times New Roman"/>
              </w:rPr>
            </w:pPr>
            <w:r w:rsidRPr="00AE0971">
              <w:rPr>
                <w:rFonts w:ascii="Times New Roman" w:hAnsi="Times New Roman" w:cs="Times New Roman"/>
              </w:rPr>
              <w:t>If No: Proceed to Schedule Change</w:t>
            </w:r>
          </w:p>
          <w:p w:rsidRPr="00AE0971" w:rsidR="00914855" w:rsidP="00C91E09" w:rsidRDefault="00914855" w14:paraId="029B6756" w14:textId="1C350802">
            <w:pPr>
              <w:pStyle w:val="NoSpacing"/>
              <w:rPr>
                <w:rFonts w:ascii="Times New Roman" w:hAnsi="Times New Roman" w:cs="Times New Roman"/>
              </w:rPr>
            </w:pPr>
            <w:r w:rsidRPr="00AE0971">
              <w:rPr>
                <w:rFonts w:ascii="Times New Roman" w:hAnsi="Times New Roman" w:cs="Times New Roman"/>
              </w:rPr>
              <w:t>If denied: Go to Implement in Development</w:t>
            </w:r>
          </w:p>
        </w:tc>
        <w:tc>
          <w:tcPr>
            <w:tcW w:w="3780" w:type="dxa"/>
          </w:tcPr>
          <w:p w:rsidRPr="00AE0971" w:rsidR="00914855" w:rsidP="00C91E09" w:rsidRDefault="001B633E" w14:paraId="1ED8058B" w14:textId="27A9AAE4">
            <w:pPr>
              <w:pStyle w:val="NoSpacing"/>
              <w:rPr>
                <w:rFonts w:ascii="Times New Roman" w:hAnsi="Times New Roman" w:cs="Times New Roman"/>
              </w:rPr>
            </w:pPr>
            <w:r w:rsidRPr="00AE0971">
              <w:rPr>
                <w:rFonts w:ascii="Times New Roman" w:hAnsi="Times New Roman" w:cs="Times New Roman"/>
              </w:rPr>
              <w:t>Customer Notification process will alert the customer of any major changes to the system</w:t>
            </w:r>
            <w:r w:rsidRPr="00AE0971" w:rsidR="00A73776">
              <w:rPr>
                <w:rFonts w:ascii="Times New Roman" w:hAnsi="Times New Roman" w:cs="Times New Roman"/>
              </w:rPr>
              <w:t>.</w:t>
            </w:r>
          </w:p>
        </w:tc>
      </w:tr>
      <w:tr w:rsidRPr="00AE0971" w:rsidR="00914855" w:rsidTr="00E66059" w14:paraId="508C2ED3" w14:textId="77777777">
        <w:tc>
          <w:tcPr>
            <w:tcW w:w="900" w:type="dxa"/>
          </w:tcPr>
          <w:p w:rsidRPr="00AE0971" w:rsidR="00914855" w:rsidP="00C91E09" w:rsidRDefault="00914855" w14:paraId="5F01EDC5" w14:textId="174DD6A9">
            <w:pPr>
              <w:pStyle w:val="NoSpacing"/>
              <w:rPr>
                <w:rFonts w:ascii="Times New Roman" w:hAnsi="Times New Roman" w:cs="Times New Roman"/>
              </w:rPr>
            </w:pPr>
            <w:r w:rsidRPr="00AE0971">
              <w:rPr>
                <w:rFonts w:ascii="Times New Roman" w:hAnsi="Times New Roman" w:cs="Times New Roman"/>
              </w:rPr>
              <w:t>8.</w:t>
            </w:r>
          </w:p>
        </w:tc>
        <w:tc>
          <w:tcPr>
            <w:tcW w:w="5310" w:type="dxa"/>
          </w:tcPr>
          <w:p w:rsidRPr="00AE0971" w:rsidR="00914855" w:rsidP="00C91E09" w:rsidRDefault="00914855" w14:paraId="680B76D4" w14:textId="22DE7D68">
            <w:pPr>
              <w:pStyle w:val="NoSpacing"/>
              <w:rPr>
                <w:rFonts w:ascii="Times New Roman" w:hAnsi="Times New Roman" w:cs="Times New Roman"/>
              </w:rPr>
            </w:pPr>
            <w:r w:rsidRPr="00AE0971">
              <w:rPr>
                <w:rFonts w:ascii="Times New Roman" w:hAnsi="Times New Roman" w:cs="Times New Roman"/>
              </w:rPr>
              <w:t>Schedule change</w:t>
            </w:r>
          </w:p>
        </w:tc>
        <w:tc>
          <w:tcPr>
            <w:tcW w:w="3780" w:type="dxa"/>
          </w:tcPr>
          <w:p w:rsidRPr="00AE0971" w:rsidR="00914855" w:rsidP="00C91E09" w:rsidRDefault="00914855" w14:paraId="1ADAA22C" w14:textId="77777777">
            <w:pPr>
              <w:pStyle w:val="NoSpacing"/>
              <w:rPr>
                <w:rFonts w:ascii="Times New Roman" w:hAnsi="Times New Roman" w:cs="Times New Roman"/>
              </w:rPr>
            </w:pPr>
          </w:p>
        </w:tc>
      </w:tr>
      <w:tr w:rsidRPr="00AE0971" w:rsidR="00914855" w:rsidTr="00E66059" w14:paraId="20BFF68E" w14:textId="77777777">
        <w:tc>
          <w:tcPr>
            <w:tcW w:w="900" w:type="dxa"/>
          </w:tcPr>
          <w:p w:rsidRPr="00AE0971" w:rsidR="00914855" w:rsidP="00C91E09" w:rsidRDefault="00914855" w14:paraId="2CED4160" w14:textId="442D421B">
            <w:pPr>
              <w:pStyle w:val="NoSpacing"/>
              <w:rPr>
                <w:rFonts w:ascii="Times New Roman" w:hAnsi="Times New Roman" w:cs="Times New Roman"/>
              </w:rPr>
            </w:pPr>
            <w:r w:rsidRPr="00AE0971">
              <w:rPr>
                <w:rFonts w:ascii="Times New Roman" w:hAnsi="Times New Roman" w:cs="Times New Roman"/>
              </w:rPr>
              <w:lastRenderedPageBreak/>
              <w:t>9.</w:t>
            </w:r>
          </w:p>
        </w:tc>
        <w:tc>
          <w:tcPr>
            <w:tcW w:w="5310" w:type="dxa"/>
          </w:tcPr>
          <w:p w:rsidRPr="00AE0971" w:rsidR="00914855" w:rsidP="00C91E09" w:rsidRDefault="00914855" w14:paraId="6AB35040" w14:textId="3C30B897">
            <w:pPr>
              <w:pStyle w:val="NoSpacing"/>
              <w:rPr>
                <w:rFonts w:ascii="Times New Roman" w:hAnsi="Times New Roman" w:cs="Times New Roman"/>
              </w:rPr>
            </w:pPr>
            <w:r w:rsidRPr="00AE0971">
              <w:rPr>
                <w:rFonts w:ascii="Times New Roman" w:hAnsi="Times New Roman" w:cs="Times New Roman"/>
              </w:rPr>
              <w:t>Implement change</w:t>
            </w:r>
          </w:p>
        </w:tc>
        <w:tc>
          <w:tcPr>
            <w:tcW w:w="3780" w:type="dxa"/>
          </w:tcPr>
          <w:p w:rsidRPr="00AE0971" w:rsidR="00914855" w:rsidP="00C91E09" w:rsidRDefault="00914855" w14:paraId="7C1A8728" w14:textId="77777777">
            <w:pPr>
              <w:pStyle w:val="NoSpacing"/>
              <w:rPr>
                <w:rFonts w:ascii="Times New Roman" w:hAnsi="Times New Roman" w:cs="Times New Roman"/>
              </w:rPr>
            </w:pPr>
          </w:p>
        </w:tc>
      </w:tr>
      <w:tr w:rsidRPr="00AE0971" w:rsidR="00914855" w:rsidTr="00E66059" w14:paraId="3575A388" w14:textId="77777777">
        <w:tc>
          <w:tcPr>
            <w:tcW w:w="900" w:type="dxa"/>
          </w:tcPr>
          <w:p w:rsidRPr="00AE0971" w:rsidR="00914855" w:rsidP="00C91E09" w:rsidRDefault="00914855" w14:paraId="77BE339E" w14:textId="02FD22D0">
            <w:pPr>
              <w:pStyle w:val="NoSpacing"/>
              <w:rPr>
                <w:rFonts w:ascii="Times New Roman" w:hAnsi="Times New Roman" w:cs="Times New Roman"/>
              </w:rPr>
            </w:pPr>
            <w:r w:rsidRPr="00AE0971">
              <w:rPr>
                <w:rFonts w:ascii="Times New Roman" w:hAnsi="Times New Roman" w:cs="Times New Roman"/>
              </w:rPr>
              <w:t>10.</w:t>
            </w:r>
          </w:p>
        </w:tc>
        <w:tc>
          <w:tcPr>
            <w:tcW w:w="5310" w:type="dxa"/>
          </w:tcPr>
          <w:p w:rsidRPr="00AE0971" w:rsidR="00914855" w:rsidP="00C91E09" w:rsidRDefault="00447FB5" w14:paraId="56CF2F34" w14:textId="726C4680">
            <w:pPr>
              <w:pStyle w:val="NoSpacing"/>
              <w:rPr>
                <w:rFonts w:ascii="Times New Roman" w:hAnsi="Times New Roman" w:cs="Times New Roman"/>
              </w:rPr>
            </w:pPr>
            <w:r w:rsidRPr="00AE0971">
              <w:rPr>
                <w:rFonts w:ascii="Times New Roman" w:hAnsi="Times New Roman" w:cs="Times New Roman"/>
              </w:rPr>
              <w:t>Perform Configuration Status Accounting</w:t>
            </w:r>
          </w:p>
        </w:tc>
        <w:tc>
          <w:tcPr>
            <w:tcW w:w="3780" w:type="dxa"/>
          </w:tcPr>
          <w:p w:rsidRPr="00AE0971" w:rsidR="00914855" w:rsidP="00C91E09" w:rsidRDefault="00914855" w14:paraId="6552D300" w14:textId="77777777">
            <w:pPr>
              <w:pStyle w:val="NoSpacing"/>
              <w:rPr>
                <w:rFonts w:ascii="Times New Roman" w:hAnsi="Times New Roman" w:cs="Times New Roman"/>
              </w:rPr>
            </w:pPr>
          </w:p>
        </w:tc>
      </w:tr>
      <w:tr w:rsidRPr="00AE0971" w:rsidR="00447FB5" w:rsidTr="00E66059" w14:paraId="389F2E73" w14:textId="77777777">
        <w:tc>
          <w:tcPr>
            <w:tcW w:w="900" w:type="dxa"/>
          </w:tcPr>
          <w:p w:rsidRPr="00AE0971" w:rsidR="00447FB5" w:rsidP="00C91E09" w:rsidRDefault="00447FB5" w14:paraId="1D5E4745" w14:textId="0E5C963C">
            <w:pPr>
              <w:pStyle w:val="NoSpacing"/>
              <w:rPr>
                <w:rFonts w:ascii="Times New Roman" w:hAnsi="Times New Roman" w:cs="Times New Roman"/>
              </w:rPr>
            </w:pPr>
            <w:r w:rsidRPr="00AE0971">
              <w:rPr>
                <w:rFonts w:ascii="Times New Roman" w:hAnsi="Times New Roman" w:cs="Times New Roman"/>
              </w:rPr>
              <w:t>11.</w:t>
            </w:r>
          </w:p>
        </w:tc>
        <w:tc>
          <w:tcPr>
            <w:tcW w:w="5310" w:type="dxa"/>
          </w:tcPr>
          <w:p w:rsidRPr="00AE0971" w:rsidR="00447FB5" w:rsidP="00C91E09" w:rsidRDefault="00447FB5" w14:paraId="44E0D53E" w14:textId="7CCFF8DC">
            <w:pPr>
              <w:pStyle w:val="NoSpacing"/>
              <w:rPr>
                <w:rFonts w:ascii="Times New Roman" w:hAnsi="Times New Roman" w:cs="Times New Roman"/>
              </w:rPr>
            </w:pPr>
            <w:r w:rsidRPr="00AE0971">
              <w:rPr>
                <w:rFonts w:ascii="Times New Roman" w:hAnsi="Times New Roman" w:cs="Times New Roman"/>
              </w:rPr>
              <w:t>Conduct Configuration Verification and Audit</w:t>
            </w:r>
          </w:p>
        </w:tc>
        <w:tc>
          <w:tcPr>
            <w:tcW w:w="3780" w:type="dxa"/>
          </w:tcPr>
          <w:p w:rsidRPr="00AE0971" w:rsidR="00447FB5" w:rsidP="00C91E09" w:rsidRDefault="00447FB5" w14:paraId="006187B0" w14:textId="77777777">
            <w:pPr>
              <w:pStyle w:val="NoSpacing"/>
              <w:rPr>
                <w:rFonts w:ascii="Times New Roman" w:hAnsi="Times New Roman" w:cs="Times New Roman"/>
              </w:rPr>
            </w:pPr>
          </w:p>
        </w:tc>
      </w:tr>
    </w:tbl>
    <w:p w:rsidRPr="00AE0971" w:rsidR="002A0C76" w:rsidP="002A0C76" w:rsidRDefault="002A0C76" w14:paraId="171E3BC9" w14:textId="77777777">
      <w:pPr>
        <w:pStyle w:val="NoSpacing"/>
        <w:rPr>
          <w:rFonts w:ascii="Times New Roman" w:hAnsi="Times New Roman" w:cs="Times New Roman"/>
        </w:rPr>
      </w:pPr>
    </w:p>
    <w:p w:rsidRPr="00AE0971" w:rsidR="00373C0C" w:rsidRDefault="00373C0C" w14:paraId="3E29CF3F" w14:textId="77777777">
      <w:pPr>
        <w:rPr>
          <w:rFonts w:ascii="Times New Roman" w:hAnsi="Times New Roman" w:cs="Times New Roman"/>
          <w:b/>
          <w:bCs/>
        </w:rPr>
      </w:pPr>
      <w:r w:rsidRPr="00AE0971">
        <w:rPr>
          <w:rFonts w:ascii="Times New Roman" w:hAnsi="Times New Roman" w:cs="Times New Roman"/>
          <w:b/>
          <w:bCs/>
        </w:rPr>
        <w:br w:type="page"/>
      </w:r>
    </w:p>
    <w:p w:rsidRPr="00AE0971" w:rsidR="00B66675" w:rsidP="00B66675" w:rsidRDefault="00B66675" w14:paraId="39DACD58" w14:textId="647EA802">
      <w:pPr>
        <w:pStyle w:val="NoSpacing"/>
        <w:rPr>
          <w:rFonts w:ascii="Times New Roman" w:hAnsi="Times New Roman" w:cs="Times New Roman"/>
          <w:b/>
          <w:bCs/>
        </w:rPr>
      </w:pPr>
      <w:r w:rsidRPr="00AE0971">
        <w:rPr>
          <w:rFonts w:ascii="Times New Roman" w:hAnsi="Times New Roman" w:cs="Times New Roman"/>
          <w:b/>
          <w:bCs/>
        </w:rPr>
        <w:lastRenderedPageBreak/>
        <w:t xml:space="preserve">Procedure </w:t>
      </w:r>
      <w:r w:rsidR="00820CDC">
        <w:rPr>
          <w:rFonts w:ascii="Times New Roman" w:hAnsi="Times New Roman" w:cs="Times New Roman"/>
          <w:b/>
          <w:bCs/>
        </w:rPr>
        <w:t>7</w:t>
      </w:r>
      <w:r w:rsidRPr="00AE0971">
        <w:rPr>
          <w:rFonts w:ascii="Times New Roman" w:hAnsi="Times New Roman" w:cs="Times New Roman"/>
          <w:b/>
          <w:bCs/>
        </w:rPr>
        <w:t>.</w:t>
      </w:r>
      <w:r w:rsidR="00DB6B4A">
        <w:rPr>
          <w:rFonts w:ascii="Times New Roman" w:hAnsi="Times New Roman" w:cs="Times New Roman"/>
          <w:b/>
          <w:bCs/>
        </w:rPr>
        <w:t>40.8</w:t>
      </w:r>
      <w:r w:rsidRPr="00AE0971">
        <w:rPr>
          <w:rFonts w:ascii="Times New Roman" w:hAnsi="Times New Roman" w:cs="Times New Roman"/>
          <w:b/>
          <w:bCs/>
        </w:rPr>
        <w:t xml:space="preserve"> – Software Installation Request </w:t>
      </w:r>
    </w:p>
    <w:p w:rsidRPr="00AE0971" w:rsidR="00B66675" w:rsidP="00B66675" w:rsidRDefault="00B66675" w14:paraId="1A046BF5" w14:textId="689C3474">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Software Installation Request procedure outlines the steps needed in order to approve any software installations, both internal and from clients.</w:t>
      </w:r>
    </w:p>
    <w:p w:rsidRPr="00AE0971" w:rsidR="00C503B7" w:rsidP="00B66675" w:rsidRDefault="00C503B7" w14:paraId="663B2CA8" w14:textId="1DDE65D8">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Upon every software install request.</w:t>
      </w:r>
    </w:p>
    <w:p w:rsidRPr="00AE0971" w:rsidR="00B66675" w:rsidP="00B66675" w:rsidRDefault="00B66675" w14:paraId="36AE5851"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B66675" w:rsidP="000A1323" w:rsidRDefault="00B66675" w14:paraId="597EEBBF" w14:textId="77777777">
      <w:pPr>
        <w:pStyle w:val="NoSpacing"/>
        <w:numPr>
          <w:ilvl w:val="0"/>
          <w:numId w:val="37"/>
        </w:numPr>
        <w:rPr>
          <w:rFonts w:ascii="Times New Roman" w:hAnsi="Times New Roman" w:cs="Times New Roman"/>
        </w:rPr>
      </w:pPr>
      <w:r w:rsidRPr="00AE0971">
        <w:rPr>
          <w:rFonts w:ascii="Times New Roman" w:hAnsi="Times New Roman" w:cs="Times New Roman"/>
        </w:rPr>
        <w:t>Software</w:t>
      </w:r>
    </w:p>
    <w:p w:rsidRPr="00AE0971" w:rsidR="00B66675" w:rsidP="00B66675" w:rsidRDefault="00B66675" w14:paraId="7526F3CC" w14:textId="7BDA0B12">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VDI, VMs </w:t>
      </w:r>
    </w:p>
    <w:p w:rsidRPr="00AE0971" w:rsidR="00B66675" w:rsidP="00B66675" w:rsidRDefault="00B66675" w14:paraId="7263CB26" w14:textId="77777777">
      <w:pPr>
        <w:pStyle w:val="NoSpacing"/>
        <w:rPr>
          <w:rFonts w:ascii="Times New Roman" w:hAnsi="Times New Roman" w:cs="Times New Roman"/>
        </w:rPr>
      </w:pPr>
    </w:p>
    <w:tbl>
      <w:tblPr>
        <w:tblW w:w="99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80"/>
        <w:gridCol w:w="4770"/>
        <w:gridCol w:w="4140"/>
      </w:tblGrid>
      <w:tr w:rsidRPr="00AE0971" w:rsidR="00B66675" w:rsidTr="00E66059" w14:paraId="126AD271" w14:textId="77777777">
        <w:tc>
          <w:tcPr>
            <w:tcW w:w="1080" w:type="dxa"/>
            <w:shd w:val="clear" w:color="auto" w:fill="4472C4" w:themeFill="accent1"/>
          </w:tcPr>
          <w:p w:rsidRPr="00AE0971" w:rsidR="00B66675" w:rsidP="00362CBB" w:rsidRDefault="00B66675" w14:paraId="79755C53"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770" w:type="dxa"/>
            <w:shd w:val="clear" w:color="auto" w:fill="4472C4" w:themeFill="accent1"/>
          </w:tcPr>
          <w:p w:rsidRPr="00AE0971" w:rsidR="00B66675" w:rsidP="00362CBB" w:rsidRDefault="00B66675" w14:paraId="2663CF2B"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4140" w:type="dxa"/>
            <w:shd w:val="clear" w:color="auto" w:fill="4472C4" w:themeFill="accent1"/>
          </w:tcPr>
          <w:p w:rsidRPr="00AE0971" w:rsidR="00B66675" w:rsidP="00362CBB" w:rsidRDefault="00B66675" w14:paraId="5E0F7791"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B66675" w:rsidTr="00E66059" w14:paraId="3806A4DB" w14:textId="77777777">
        <w:tc>
          <w:tcPr>
            <w:tcW w:w="1080" w:type="dxa"/>
          </w:tcPr>
          <w:p w:rsidRPr="00AE0971" w:rsidR="00B66675" w:rsidP="00362CBB" w:rsidRDefault="00B66675" w14:paraId="2717E795" w14:textId="77777777">
            <w:pPr>
              <w:pStyle w:val="NoSpacing"/>
              <w:rPr>
                <w:rFonts w:ascii="Times New Roman" w:hAnsi="Times New Roman" w:cs="Times New Roman"/>
              </w:rPr>
            </w:pPr>
            <w:r w:rsidRPr="00AE0971">
              <w:rPr>
                <w:rFonts w:ascii="Times New Roman" w:hAnsi="Times New Roman" w:cs="Times New Roman"/>
              </w:rPr>
              <w:t>1.</w:t>
            </w:r>
          </w:p>
        </w:tc>
        <w:tc>
          <w:tcPr>
            <w:tcW w:w="4770" w:type="dxa"/>
          </w:tcPr>
          <w:p w:rsidRPr="00AE0971" w:rsidR="00B66675" w:rsidP="00362CBB" w:rsidRDefault="00B66675" w14:paraId="5B1C1140" w14:textId="7698E3AB">
            <w:pPr>
              <w:pStyle w:val="NoSpacing"/>
              <w:rPr>
                <w:rFonts w:ascii="Times New Roman" w:hAnsi="Times New Roman" w:cs="Times New Roman"/>
              </w:rPr>
            </w:pPr>
            <w:r w:rsidRPr="00AE0971">
              <w:rPr>
                <w:rFonts w:ascii="Times New Roman" w:hAnsi="Times New Roman" w:cs="Times New Roman"/>
              </w:rPr>
              <w:t xml:space="preserve">Software Installation request received </w:t>
            </w:r>
          </w:p>
        </w:tc>
        <w:tc>
          <w:tcPr>
            <w:tcW w:w="4140" w:type="dxa"/>
          </w:tcPr>
          <w:p w:rsidRPr="00AE0971" w:rsidR="00B66675" w:rsidP="00362CBB" w:rsidRDefault="00B66675" w14:paraId="5ECEA116" w14:textId="69B709A1">
            <w:pPr>
              <w:pStyle w:val="NoSpacing"/>
              <w:rPr>
                <w:rFonts w:ascii="Times New Roman" w:hAnsi="Times New Roman" w:cs="Times New Roman"/>
              </w:rPr>
            </w:pPr>
            <w:r w:rsidRPr="00AE0971">
              <w:rPr>
                <w:rFonts w:ascii="Times New Roman" w:hAnsi="Times New Roman" w:cs="Times New Roman"/>
              </w:rPr>
              <w:t>Client requests may be given to the designated Deloitte PM.  They must then enter the request through ServiceNow.</w:t>
            </w:r>
          </w:p>
        </w:tc>
      </w:tr>
      <w:tr w:rsidRPr="00AE0971" w:rsidR="00B66675" w:rsidTr="00E66059" w14:paraId="186E3C00" w14:textId="77777777">
        <w:tc>
          <w:tcPr>
            <w:tcW w:w="1080" w:type="dxa"/>
          </w:tcPr>
          <w:p w:rsidRPr="00AE0971" w:rsidR="00B66675" w:rsidP="00B66675" w:rsidRDefault="00B66675" w14:paraId="2DBFF168" w14:textId="2FF5C620">
            <w:pPr>
              <w:pStyle w:val="NoSpacing"/>
              <w:rPr>
                <w:rFonts w:ascii="Times New Roman" w:hAnsi="Times New Roman" w:cs="Times New Roman"/>
              </w:rPr>
            </w:pPr>
            <w:r w:rsidRPr="00AE0971">
              <w:rPr>
                <w:rFonts w:ascii="Times New Roman" w:hAnsi="Times New Roman" w:cs="Times New Roman"/>
              </w:rPr>
              <w:t>2.</w:t>
            </w:r>
          </w:p>
        </w:tc>
        <w:tc>
          <w:tcPr>
            <w:tcW w:w="4770" w:type="dxa"/>
          </w:tcPr>
          <w:p w:rsidRPr="00AE0971" w:rsidR="00B66675" w:rsidP="00B66675" w:rsidRDefault="00B66675" w14:paraId="379CE312" w14:textId="03DF50BF">
            <w:pPr>
              <w:pStyle w:val="NoSpacing"/>
              <w:rPr>
                <w:rFonts w:ascii="Times New Roman" w:hAnsi="Times New Roman" w:cs="Times New Roman"/>
              </w:rPr>
            </w:pPr>
            <w:r w:rsidRPr="00AE0971">
              <w:rPr>
                <w:rFonts w:ascii="Times New Roman" w:hAnsi="Times New Roman" w:cs="Times New Roman"/>
              </w:rPr>
              <w:t>NOC Manager reviews request</w:t>
            </w:r>
          </w:p>
        </w:tc>
        <w:tc>
          <w:tcPr>
            <w:tcW w:w="4140" w:type="dxa"/>
          </w:tcPr>
          <w:p w:rsidRPr="00AE0971" w:rsidR="00B66675" w:rsidP="00B66675" w:rsidRDefault="00B66675" w14:paraId="18BFFD89" w14:textId="5B7BBA54">
            <w:pPr>
              <w:pStyle w:val="NoSpacing"/>
              <w:rPr>
                <w:rFonts w:ascii="Times New Roman" w:hAnsi="Times New Roman" w:cs="Times New Roman"/>
              </w:rPr>
            </w:pPr>
          </w:p>
        </w:tc>
      </w:tr>
      <w:tr w:rsidRPr="00AE0971" w:rsidR="00B66675" w:rsidTr="00E66059" w14:paraId="7959A88E" w14:textId="77777777">
        <w:tc>
          <w:tcPr>
            <w:tcW w:w="1080" w:type="dxa"/>
          </w:tcPr>
          <w:p w:rsidRPr="00AE0971" w:rsidR="00B66675" w:rsidP="00B66675" w:rsidRDefault="00B66675" w14:paraId="71EF338E" w14:textId="00E91EE1">
            <w:pPr>
              <w:pStyle w:val="NoSpacing"/>
              <w:rPr>
                <w:rFonts w:ascii="Times New Roman" w:hAnsi="Times New Roman" w:cs="Times New Roman"/>
              </w:rPr>
            </w:pPr>
            <w:r w:rsidRPr="00AE0971">
              <w:rPr>
                <w:rFonts w:ascii="Times New Roman" w:hAnsi="Times New Roman" w:cs="Times New Roman"/>
              </w:rPr>
              <w:t>3.</w:t>
            </w:r>
          </w:p>
        </w:tc>
        <w:tc>
          <w:tcPr>
            <w:tcW w:w="4770" w:type="dxa"/>
          </w:tcPr>
          <w:p w:rsidRPr="00AE0971" w:rsidR="00B66675" w:rsidP="00B66675" w:rsidRDefault="00B66675" w14:paraId="0099D22A" w14:textId="20E12939">
            <w:pPr>
              <w:pStyle w:val="NoSpacing"/>
              <w:rPr>
                <w:rFonts w:ascii="Times New Roman" w:hAnsi="Times New Roman" w:cs="Times New Roman"/>
              </w:rPr>
            </w:pPr>
            <w:r w:rsidRPr="00AE0971">
              <w:rPr>
                <w:rFonts w:ascii="Times New Roman" w:hAnsi="Times New Roman" w:cs="Times New Roman"/>
              </w:rPr>
              <w:t>CAB approves request</w:t>
            </w:r>
          </w:p>
        </w:tc>
        <w:tc>
          <w:tcPr>
            <w:tcW w:w="4140" w:type="dxa"/>
          </w:tcPr>
          <w:p w:rsidRPr="00AE0971" w:rsidR="00B66675" w:rsidP="00B66675" w:rsidRDefault="00B66675" w14:paraId="2820473D" w14:textId="77777777">
            <w:pPr>
              <w:pStyle w:val="NoSpacing"/>
              <w:rPr>
                <w:rFonts w:ascii="Times New Roman" w:hAnsi="Times New Roman" w:cs="Times New Roman"/>
              </w:rPr>
            </w:pPr>
          </w:p>
        </w:tc>
      </w:tr>
      <w:tr w:rsidRPr="00AE0971" w:rsidR="00B66675" w:rsidTr="00E66059" w14:paraId="757A8DD6" w14:textId="77777777">
        <w:tc>
          <w:tcPr>
            <w:tcW w:w="1080" w:type="dxa"/>
          </w:tcPr>
          <w:p w:rsidRPr="00AE0971" w:rsidR="00B66675" w:rsidP="00B66675" w:rsidRDefault="00B66675" w14:paraId="23034B62" w14:textId="36EAD2D2">
            <w:pPr>
              <w:pStyle w:val="NoSpacing"/>
              <w:rPr>
                <w:rFonts w:ascii="Times New Roman" w:hAnsi="Times New Roman" w:cs="Times New Roman"/>
              </w:rPr>
            </w:pPr>
            <w:r w:rsidRPr="00AE0971">
              <w:rPr>
                <w:rFonts w:ascii="Times New Roman" w:hAnsi="Times New Roman" w:cs="Times New Roman"/>
              </w:rPr>
              <w:t>4.</w:t>
            </w:r>
          </w:p>
        </w:tc>
        <w:tc>
          <w:tcPr>
            <w:tcW w:w="4770" w:type="dxa"/>
          </w:tcPr>
          <w:p w:rsidRPr="00AE0971" w:rsidR="00B66675" w:rsidP="00B66675" w:rsidRDefault="00B66675" w14:paraId="506FBB41" w14:textId="224644D8">
            <w:pPr>
              <w:pStyle w:val="NoSpacing"/>
              <w:rPr>
                <w:rFonts w:ascii="Times New Roman" w:hAnsi="Times New Roman" w:cs="Times New Roman"/>
              </w:rPr>
            </w:pPr>
            <w:r w:rsidRPr="00AE0971">
              <w:rPr>
                <w:rFonts w:ascii="Times New Roman" w:hAnsi="Times New Roman" w:cs="Times New Roman"/>
              </w:rPr>
              <w:t>Was the installation request from a client?</w:t>
            </w:r>
          </w:p>
        </w:tc>
        <w:tc>
          <w:tcPr>
            <w:tcW w:w="4140" w:type="dxa"/>
          </w:tcPr>
          <w:p w:rsidRPr="00AE0971" w:rsidR="00B66675" w:rsidP="00B66675" w:rsidRDefault="00B66675" w14:paraId="696F7F7B" w14:textId="77777777">
            <w:pPr>
              <w:pStyle w:val="NoSpacing"/>
              <w:rPr>
                <w:rFonts w:ascii="Times New Roman" w:hAnsi="Times New Roman" w:cs="Times New Roman"/>
              </w:rPr>
            </w:pPr>
          </w:p>
        </w:tc>
      </w:tr>
      <w:tr w:rsidRPr="00AE0971" w:rsidR="00B66675" w:rsidTr="00E66059" w14:paraId="0111B834" w14:textId="77777777">
        <w:tc>
          <w:tcPr>
            <w:tcW w:w="1080" w:type="dxa"/>
          </w:tcPr>
          <w:p w:rsidRPr="00AE0971" w:rsidR="00B66675" w:rsidP="00B66675" w:rsidRDefault="00B66675" w14:paraId="275FEF1B" w14:textId="34FD4F7A">
            <w:pPr>
              <w:pStyle w:val="NoSpacing"/>
              <w:rPr>
                <w:rFonts w:ascii="Times New Roman" w:hAnsi="Times New Roman" w:cs="Times New Roman"/>
              </w:rPr>
            </w:pPr>
            <w:r w:rsidRPr="00AE0971">
              <w:rPr>
                <w:rFonts w:ascii="Times New Roman" w:hAnsi="Times New Roman" w:cs="Times New Roman"/>
              </w:rPr>
              <w:t>4.1</w:t>
            </w:r>
          </w:p>
        </w:tc>
        <w:tc>
          <w:tcPr>
            <w:tcW w:w="4770" w:type="dxa"/>
          </w:tcPr>
          <w:p w:rsidRPr="00AE0971" w:rsidR="00B66675" w:rsidP="00B66675" w:rsidRDefault="00B66675" w14:paraId="3C8113FF" w14:textId="77777777">
            <w:pPr>
              <w:pStyle w:val="NoSpacing"/>
              <w:rPr>
                <w:rFonts w:ascii="Times New Roman" w:hAnsi="Times New Roman" w:cs="Times New Roman"/>
              </w:rPr>
            </w:pPr>
            <w:r w:rsidRPr="00AE0971">
              <w:rPr>
                <w:rFonts w:ascii="Times New Roman" w:hAnsi="Times New Roman" w:cs="Times New Roman"/>
              </w:rPr>
              <w:t>If Yes: proceed to notification step</w:t>
            </w:r>
          </w:p>
          <w:p w:rsidRPr="00AE0971" w:rsidR="00B66675" w:rsidP="00B66675" w:rsidRDefault="00B66675" w14:paraId="2664A0AC" w14:textId="303BDAD5">
            <w:pPr>
              <w:pStyle w:val="NoSpacing"/>
              <w:rPr>
                <w:rFonts w:ascii="Times New Roman" w:hAnsi="Times New Roman" w:cs="Times New Roman"/>
              </w:rPr>
            </w:pPr>
            <w:r w:rsidRPr="00AE0971">
              <w:rPr>
                <w:rFonts w:ascii="Times New Roman" w:hAnsi="Times New Roman" w:cs="Times New Roman"/>
              </w:rPr>
              <w:t>If No: close change</w:t>
            </w:r>
          </w:p>
        </w:tc>
        <w:tc>
          <w:tcPr>
            <w:tcW w:w="4140" w:type="dxa"/>
          </w:tcPr>
          <w:p w:rsidRPr="00AE0971" w:rsidR="00B66675" w:rsidP="00B66675" w:rsidRDefault="00B66675" w14:paraId="7D74B35B" w14:textId="77777777">
            <w:pPr>
              <w:pStyle w:val="NoSpacing"/>
              <w:rPr>
                <w:rFonts w:ascii="Times New Roman" w:hAnsi="Times New Roman" w:cs="Times New Roman"/>
              </w:rPr>
            </w:pPr>
          </w:p>
        </w:tc>
      </w:tr>
      <w:tr w:rsidRPr="00AE0971" w:rsidR="00B66675" w:rsidTr="00E66059" w14:paraId="1C22B6C2" w14:textId="77777777">
        <w:tc>
          <w:tcPr>
            <w:tcW w:w="1080" w:type="dxa"/>
          </w:tcPr>
          <w:p w:rsidRPr="00AE0971" w:rsidR="00B66675" w:rsidP="00B66675" w:rsidRDefault="00B66675" w14:paraId="7FA43A2B" w14:textId="2045FE5E">
            <w:pPr>
              <w:pStyle w:val="NoSpacing"/>
              <w:rPr>
                <w:rFonts w:ascii="Times New Roman" w:hAnsi="Times New Roman" w:cs="Times New Roman"/>
              </w:rPr>
            </w:pPr>
            <w:r w:rsidRPr="00AE0971">
              <w:rPr>
                <w:rFonts w:ascii="Times New Roman" w:hAnsi="Times New Roman" w:cs="Times New Roman"/>
              </w:rPr>
              <w:t>5.</w:t>
            </w:r>
          </w:p>
        </w:tc>
        <w:tc>
          <w:tcPr>
            <w:tcW w:w="4770" w:type="dxa"/>
          </w:tcPr>
          <w:p w:rsidRPr="00AE0971" w:rsidR="00B66675" w:rsidP="00B66675" w:rsidRDefault="00B66675" w14:paraId="5A587F7A" w14:textId="713C45CC">
            <w:pPr>
              <w:pStyle w:val="NoSpacing"/>
              <w:rPr>
                <w:rFonts w:ascii="Times New Roman" w:hAnsi="Times New Roman" w:cs="Times New Roman"/>
              </w:rPr>
            </w:pPr>
            <w:r w:rsidRPr="00AE0971">
              <w:rPr>
                <w:rFonts w:ascii="Times New Roman" w:hAnsi="Times New Roman" w:cs="Times New Roman"/>
              </w:rPr>
              <w:t>Approval notification sent to the client</w:t>
            </w:r>
          </w:p>
        </w:tc>
        <w:tc>
          <w:tcPr>
            <w:tcW w:w="4140" w:type="dxa"/>
          </w:tcPr>
          <w:p w:rsidRPr="00AE0971" w:rsidR="00B66675" w:rsidP="00B66675" w:rsidRDefault="00B66675" w14:paraId="101F4EE7" w14:textId="2AFD69C6">
            <w:pPr>
              <w:pStyle w:val="NoSpacing"/>
              <w:rPr>
                <w:rFonts w:ascii="Times New Roman" w:hAnsi="Times New Roman" w:cs="Times New Roman"/>
              </w:rPr>
            </w:pPr>
            <w:r w:rsidRPr="00AE0971">
              <w:rPr>
                <w:rFonts w:ascii="Times New Roman" w:hAnsi="Times New Roman" w:cs="Times New Roman"/>
              </w:rPr>
              <w:t>Deloitte PM will inform the client that the software request has been approved.</w:t>
            </w:r>
          </w:p>
        </w:tc>
      </w:tr>
    </w:tbl>
    <w:p w:rsidRPr="00AE0971" w:rsidR="00B66675" w:rsidP="00B66675" w:rsidRDefault="00B66675" w14:paraId="1BF8277C" w14:textId="77777777">
      <w:pPr>
        <w:rPr>
          <w:rFonts w:ascii="Times New Roman" w:hAnsi="Times New Roman" w:cs="Times New Roman"/>
        </w:rPr>
      </w:pPr>
    </w:p>
    <w:p w:rsidRPr="00AE0971" w:rsidR="00B66675" w:rsidP="00B66675" w:rsidRDefault="00B66675" w14:paraId="713AA07D" w14:textId="3A8318D1">
      <w:pPr>
        <w:pStyle w:val="NoSpacing"/>
        <w:rPr>
          <w:rFonts w:ascii="Times New Roman" w:hAnsi="Times New Roman" w:cs="Times New Roman"/>
          <w:b/>
          <w:bCs/>
        </w:rPr>
      </w:pPr>
      <w:r w:rsidRPr="00AE0971">
        <w:rPr>
          <w:rFonts w:ascii="Times New Roman" w:hAnsi="Times New Roman" w:cs="Times New Roman"/>
          <w:b/>
          <w:bCs/>
        </w:rPr>
        <w:t xml:space="preserve">Procedure </w:t>
      </w:r>
      <w:r w:rsidR="00820CDC">
        <w:rPr>
          <w:rFonts w:ascii="Times New Roman" w:hAnsi="Times New Roman" w:cs="Times New Roman"/>
          <w:b/>
          <w:bCs/>
        </w:rPr>
        <w:t>7</w:t>
      </w:r>
      <w:r w:rsidRPr="00AE0971">
        <w:rPr>
          <w:rFonts w:ascii="Times New Roman" w:hAnsi="Times New Roman" w:cs="Times New Roman"/>
          <w:b/>
          <w:bCs/>
        </w:rPr>
        <w:t>.</w:t>
      </w:r>
      <w:r w:rsidR="00DB6B4A">
        <w:rPr>
          <w:rFonts w:ascii="Times New Roman" w:hAnsi="Times New Roman" w:cs="Times New Roman"/>
          <w:b/>
          <w:bCs/>
        </w:rPr>
        <w:t>40.9</w:t>
      </w:r>
      <w:r w:rsidRPr="00AE0971">
        <w:rPr>
          <w:rFonts w:ascii="Times New Roman" w:hAnsi="Times New Roman" w:cs="Times New Roman"/>
          <w:b/>
          <w:bCs/>
        </w:rPr>
        <w:t xml:space="preserve"> – Client Software Installation </w:t>
      </w:r>
    </w:p>
    <w:p w:rsidRPr="00AE0971" w:rsidR="00B66675" w:rsidP="00B66675" w:rsidRDefault="00B66675" w14:paraId="712BCA87" w14:textId="292899F0">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Software Installation procedure outlines the steps in order to install software into the VDI machines.</w:t>
      </w:r>
    </w:p>
    <w:p w:rsidRPr="00AE0971" w:rsidR="00C503B7" w:rsidP="00B66675" w:rsidRDefault="00C503B7" w14:paraId="15A6509A" w14:textId="2AAA8E79">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after every approved client software install request.</w:t>
      </w:r>
    </w:p>
    <w:p w:rsidRPr="00AE0971" w:rsidR="00B66675" w:rsidP="00B66675" w:rsidRDefault="00B66675" w14:paraId="38058545"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B66675" w:rsidP="000A1323" w:rsidRDefault="00B66675" w14:paraId="46D67505" w14:textId="77777777">
      <w:pPr>
        <w:pStyle w:val="NoSpacing"/>
        <w:numPr>
          <w:ilvl w:val="0"/>
          <w:numId w:val="38"/>
        </w:numPr>
        <w:rPr>
          <w:rFonts w:ascii="Times New Roman" w:hAnsi="Times New Roman" w:cs="Times New Roman"/>
        </w:rPr>
      </w:pPr>
      <w:r w:rsidRPr="00AE0971">
        <w:rPr>
          <w:rFonts w:ascii="Times New Roman" w:hAnsi="Times New Roman" w:cs="Times New Roman"/>
        </w:rPr>
        <w:t>Approved Software Installation request</w:t>
      </w:r>
    </w:p>
    <w:p w:rsidRPr="00AE0971" w:rsidR="00B66675" w:rsidP="00B66675" w:rsidRDefault="00B66675" w14:paraId="2C540933" w14:textId="77777777">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VDI</w:t>
      </w:r>
    </w:p>
    <w:p w:rsidRPr="00AE0971" w:rsidR="00B66675" w:rsidP="00B66675" w:rsidRDefault="00B66675" w14:paraId="2EF1AED6" w14:textId="77777777">
      <w:pPr>
        <w:pStyle w:val="NoSpacing"/>
        <w:rPr>
          <w:rFonts w:ascii="Times New Roman" w:hAnsi="Times New Roman" w:cs="Times New Roman"/>
        </w:rPr>
      </w:pPr>
    </w:p>
    <w:tbl>
      <w:tblPr>
        <w:tblW w:w="99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80"/>
        <w:gridCol w:w="4770"/>
        <w:gridCol w:w="4140"/>
      </w:tblGrid>
      <w:tr w:rsidRPr="00AE0971" w:rsidR="00B66675" w:rsidTr="00E66059" w14:paraId="0BE91D57" w14:textId="77777777">
        <w:tc>
          <w:tcPr>
            <w:tcW w:w="1080" w:type="dxa"/>
            <w:shd w:val="clear" w:color="auto" w:fill="4472C4" w:themeFill="accent1"/>
          </w:tcPr>
          <w:p w:rsidRPr="00AE0971" w:rsidR="00B66675" w:rsidP="00362CBB" w:rsidRDefault="00B66675" w14:paraId="08CD2242"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770" w:type="dxa"/>
            <w:shd w:val="clear" w:color="auto" w:fill="4472C4" w:themeFill="accent1"/>
          </w:tcPr>
          <w:p w:rsidRPr="00AE0971" w:rsidR="00B66675" w:rsidP="00362CBB" w:rsidRDefault="00B66675" w14:paraId="40A801A3"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4140" w:type="dxa"/>
            <w:shd w:val="clear" w:color="auto" w:fill="4472C4" w:themeFill="accent1"/>
          </w:tcPr>
          <w:p w:rsidRPr="00AE0971" w:rsidR="00B66675" w:rsidP="00362CBB" w:rsidRDefault="00B66675" w14:paraId="0853A4E2"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B66675" w:rsidTr="00E66059" w14:paraId="2B2DFDF0" w14:textId="77777777">
        <w:tc>
          <w:tcPr>
            <w:tcW w:w="1080" w:type="dxa"/>
          </w:tcPr>
          <w:p w:rsidRPr="00AE0971" w:rsidR="00B66675" w:rsidP="00362CBB" w:rsidRDefault="00B66675" w14:paraId="09173EAB" w14:textId="77777777">
            <w:pPr>
              <w:pStyle w:val="NoSpacing"/>
              <w:rPr>
                <w:rFonts w:ascii="Times New Roman" w:hAnsi="Times New Roman" w:cs="Times New Roman"/>
              </w:rPr>
            </w:pPr>
            <w:r w:rsidRPr="00AE0971">
              <w:rPr>
                <w:rFonts w:ascii="Times New Roman" w:hAnsi="Times New Roman" w:cs="Times New Roman"/>
              </w:rPr>
              <w:t>1.</w:t>
            </w:r>
          </w:p>
        </w:tc>
        <w:tc>
          <w:tcPr>
            <w:tcW w:w="4770" w:type="dxa"/>
          </w:tcPr>
          <w:p w:rsidRPr="00AE0971" w:rsidR="00B66675" w:rsidP="00362CBB" w:rsidRDefault="00B66675" w14:paraId="5BCBD21A" w14:textId="77777777">
            <w:pPr>
              <w:pStyle w:val="NoSpacing"/>
              <w:rPr>
                <w:rFonts w:ascii="Times New Roman" w:hAnsi="Times New Roman" w:cs="Times New Roman"/>
              </w:rPr>
            </w:pPr>
            <w:r w:rsidRPr="00AE0971">
              <w:rPr>
                <w:rFonts w:ascii="Times New Roman" w:hAnsi="Times New Roman" w:cs="Times New Roman"/>
              </w:rPr>
              <w:t>Software implemented in development</w:t>
            </w:r>
          </w:p>
        </w:tc>
        <w:tc>
          <w:tcPr>
            <w:tcW w:w="4140" w:type="dxa"/>
          </w:tcPr>
          <w:p w:rsidRPr="00AE0971" w:rsidR="00B66675" w:rsidP="00362CBB" w:rsidRDefault="00B66675" w14:paraId="35482130" w14:textId="77777777">
            <w:pPr>
              <w:pStyle w:val="NoSpacing"/>
              <w:rPr>
                <w:rFonts w:ascii="Times New Roman" w:hAnsi="Times New Roman" w:cs="Times New Roman"/>
              </w:rPr>
            </w:pPr>
          </w:p>
        </w:tc>
      </w:tr>
      <w:tr w:rsidRPr="00AE0971" w:rsidR="00B66675" w:rsidTr="00E66059" w14:paraId="27E988BE" w14:textId="77777777">
        <w:tc>
          <w:tcPr>
            <w:tcW w:w="1080" w:type="dxa"/>
          </w:tcPr>
          <w:p w:rsidRPr="00AE0971" w:rsidR="00B66675" w:rsidP="00362CBB" w:rsidRDefault="00B66675" w14:paraId="1E73AF50" w14:textId="77777777">
            <w:pPr>
              <w:pStyle w:val="NoSpacing"/>
              <w:rPr>
                <w:rFonts w:ascii="Times New Roman" w:hAnsi="Times New Roman" w:cs="Times New Roman"/>
              </w:rPr>
            </w:pPr>
            <w:r w:rsidRPr="00AE0971">
              <w:rPr>
                <w:rFonts w:ascii="Times New Roman" w:hAnsi="Times New Roman" w:cs="Times New Roman"/>
              </w:rPr>
              <w:t>2.</w:t>
            </w:r>
          </w:p>
        </w:tc>
        <w:tc>
          <w:tcPr>
            <w:tcW w:w="4770" w:type="dxa"/>
          </w:tcPr>
          <w:p w:rsidRPr="00AE0971" w:rsidR="00B66675" w:rsidP="00362CBB" w:rsidRDefault="00B66675" w14:paraId="571962B5" w14:textId="77777777">
            <w:pPr>
              <w:pStyle w:val="NoSpacing"/>
              <w:rPr>
                <w:rFonts w:ascii="Times New Roman" w:hAnsi="Times New Roman" w:cs="Times New Roman"/>
              </w:rPr>
            </w:pPr>
            <w:r w:rsidRPr="00AE0971">
              <w:rPr>
                <w:rFonts w:ascii="Times New Roman" w:hAnsi="Times New Roman" w:cs="Times New Roman"/>
              </w:rPr>
              <w:t>Software install is tested</w:t>
            </w:r>
          </w:p>
        </w:tc>
        <w:tc>
          <w:tcPr>
            <w:tcW w:w="4140" w:type="dxa"/>
          </w:tcPr>
          <w:p w:rsidRPr="00AE0971" w:rsidR="00B66675" w:rsidP="00362CBB" w:rsidRDefault="00B66675" w14:paraId="03ECA102" w14:textId="77777777">
            <w:pPr>
              <w:pStyle w:val="NoSpacing"/>
              <w:rPr>
                <w:rFonts w:ascii="Times New Roman" w:hAnsi="Times New Roman" w:cs="Times New Roman"/>
              </w:rPr>
            </w:pPr>
          </w:p>
        </w:tc>
      </w:tr>
      <w:tr w:rsidRPr="00AE0971" w:rsidR="00B66675" w:rsidTr="00E66059" w14:paraId="449500FA" w14:textId="77777777">
        <w:tc>
          <w:tcPr>
            <w:tcW w:w="1080" w:type="dxa"/>
          </w:tcPr>
          <w:p w:rsidRPr="00AE0971" w:rsidR="00B66675" w:rsidP="00362CBB" w:rsidRDefault="00B66675" w14:paraId="452FB1A5" w14:textId="77777777">
            <w:pPr>
              <w:pStyle w:val="NoSpacing"/>
              <w:rPr>
                <w:rFonts w:ascii="Times New Roman" w:hAnsi="Times New Roman" w:cs="Times New Roman"/>
              </w:rPr>
            </w:pPr>
            <w:r w:rsidRPr="00AE0971">
              <w:rPr>
                <w:rFonts w:ascii="Times New Roman" w:hAnsi="Times New Roman" w:cs="Times New Roman"/>
              </w:rPr>
              <w:t>3.</w:t>
            </w:r>
          </w:p>
        </w:tc>
        <w:tc>
          <w:tcPr>
            <w:tcW w:w="4770" w:type="dxa"/>
          </w:tcPr>
          <w:p w:rsidRPr="00AE0971" w:rsidR="00B66675" w:rsidP="00362CBB" w:rsidRDefault="00B66675" w14:paraId="51BEF1DD" w14:textId="77777777">
            <w:pPr>
              <w:pStyle w:val="NoSpacing"/>
              <w:rPr>
                <w:rFonts w:ascii="Times New Roman" w:hAnsi="Times New Roman" w:cs="Times New Roman"/>
              </w:rPr>
            </w:pPr>
            <w:r w:rsidRPr="00AE0971">
              <w:rPr>
                <w:rFonts w:ascii="Times New Roman" w:hAnsi="Times New Roman" w:cs="Times New Roman"/>
              </w:rPr>
              <w:t>Request Prod deployment</w:t>
            </w:r>
          </w:p>
        </w:tc>
        <w:tc>
          <w:tcPr>
            <w:tcW w:w="4140" w:type="dxa"/>
          </w:tcPr>
          <w:p w:rsidRPr="00AE0971" w:rsidR="00B66675" w:rsidP="00362CBB" w:rsidRDefault="00B66675" w14:paraId="25518CD8" w14:textId="77777777">
            <w:pPr>
              <w:pStyle w:val="NoSpacing"/>
              <w:rPr>
                <w:rFonts w:ascii="Times New Roman" w:hAnsi="Times New Roman" w:cs="Times New Roman"/>
              </w:rPr>
            </w:pPr>
          </w:p>
        </w:tc>
      </w:tr>
      <w:tr w:rsidRPr="00AE0971" w:rsidR="00B66675" w:rsidTr="00E66059" w14:paraId="047C9EFF" w14:textId="77777777">
        <w:tc>
          <w:tcPr>
            <w:tcW w:w="1080" w:type="dxa"/>
          </w:tcPr>
          <w:p w:rsidRPr="00AE0971" w:rsidR="00B66675" w:rsidP="00362CBB" w:rsidRDefault="00B66675" w14:paraId="23534DBD" w14:textId="77777777">
            <w:pPr>
              <w:pStyle w:val="NoSpacing"/>
              <w:rPr>
                <w:rFonts w:ascii="Times New Roman" w:hAnsi="Times New Roman" w:cs="Times New Roman"/>
              </w:rPr>
            </w:pPr>
            <w:r w:rsidRPr="00AE0971">
              <w:rPr>
                <w:rFonts w:ascii="Times New Roman" w:hAnsi="Times New Roman" w:cs="Times New Roman"/>
              </w:rPr>
              <w:t>4.</w:t>
            </w:r>
          </w:p>
        </w:tc>
        <w:tc>
          <w:tcPr>
            <w:tcW w:w="4770" w:type="dxa"/>
          </w:tcPr>
          <w:p w:rsidRPr="00AE0971" w:rsidR="00B66675" w:rsidP="00362CBB" w:rsidRDefault="00B66675" w14:paraId="4DDA1A1C" w14:textId="77777777">
            <w:pPr>
              <w:pStyle w:val="NoSpacing"/>
              <w:rPr>
                <w:rFonts w:ascii="Times New Roman" w:hAnsi="Times New Roman" w:cs="Times New Roman"/>
              </w:rPr>
            </w:pPr>
            <w:r w:rsidRPr="00AE0971">
              <w:rPr>
                <w:rFonts w:ascii="Times New Roman" w:hAnsi="Times New Roman" w:cs="Times New Roman"/>
              </w:rPr>
              <w:t>Request approved?</w:t>
            </w:r>
          </w:p>
        </w:tc>
        <w:tc>
          <w:tcPr>
            <w:tcW w:w="4140" w:type="dxa"/>
          </w:tcPr>
          <w:p w:rsidRPr="00AE0971" w:rsidR="00B66675" w:rsidP="00362CBB" w:rsidRDefault="00B66675" w14:paraId="432884D4" w14:textId="77777777">
            <w:pPr>
              <w:pStyle w:val="NoSpacing"/>
              <w:rPr>
                <w:rFonts w:ascii="Times New Roman" w:hAnsi="Times New Roman" w:cs="Times New Roman"/>
              </w:rPr>
            </w:pPr>
          </w:p>
        </w:tc>
      </w:tr>
      <w:tr w:rsidRPr="00AE0971" w:rsidR="00B66675" w:rsidTr="00E66059" w14:paraId="3D1ED456" w14:textId="77777777">
        <w:tc>
          <w:tcPr>
            <w:tcW w:w="1080" w:type="dxa"/>
          </w:tcPr>
          <w:p w:rsidRPr="00AE0971" w:rsidR="00B66675" w:rsidP="00362CBB" w:rsidRDefault="00B66675" w14:paraId="3BEC5848" w14:textId="77777777">
            <w:pPr>
              <w:pStyle w:val="NoSpacing"/>
              <w:rPr>
                <w:rFonts w:ascii="Times New Roman" w:hAnsi="Times New Roman" w:cs="Times New Roman"/>
              </w:rPr>
            </w:pPr>
            <w:r w:rsidRPr="00AE0971">
              <w:rPr>
                <w:rFonts w:ascii="Times New Roman" w:hAnsi="Times New Roman" w:cs="Times New Roman"/>
              </w:rPr>
              <w:t>4.1</w:t>
            </w:r>
          </w:p>
        </w:tc>
        <w:tc>
          <w:tcPr>
            <w:tcW w:w="4770" w:type="dxa"/>
          </w:tcPr>
          <w:p w:rsidRPr="00AE0971" w:rsidR="00B66675" w:rsidP="00362CBB" w:rsidRDefault="00B66675" w14:paraId="75038C1C" w14:textId="77777777">
            <w:pPr>
              <w:pStyle w:val="NoSpacing"/>
              <w:rPr>
                <w:rFonts w:ascii="Times New Roman" w:hAnsi="Times New Roman" w:cs="Times New Roman"/>
              </w:rPr>
            </w:pPr>
            <w:r w:rsidRPr="00AE0971">
              <w:rPr>
                <w:rFonts w:ascii="Times New Roman" w:hAnsi="Times New Roman" w:cs="Times New Roman"/>
              </w:rPr>
              <w:t>If Yes: Schedule change</w:t>
            </w:r>
          </w:p>
          <w:p w:rsidRPr="00AE0971" w:rsidR="00B66675" w:rsidP="00362CBB" w:rsidRDefault="00B66675" w14:paraId="2422F2BA" w14:textId="77777777">
            <w:pPr>
              <w:pStyle w:val="NoSpacing"/>
              <w:rPr>
                <w:rFonts w:ascii="Times New Roman" w:hAnsi="Times New Roman" w:cs="Times New Roman"/>
              </w:rPr>
            </w:pPr>
            <w:r w:rsidRPr="00AE0971">
              <w:rPr>
                <w:rFonts w:ascii="Times New Roman" w:hAnsi="Times New Roman" w:cs="Times New Roman"/>
              </w:rPr>
              <w:t>If No: Implement back in development</w:t>
            </w:r>
          </w:p>
        </w:tc>
        <w:tc>
          <w:tcPr>
            <w:tcW w:w="4140" w:type="dxa"/>
          </w:tcPr>
          <w:p w:rsidRPr="00AE0971" w:rsidR="00B66675" w:rsidP="00362CBB" w:rsidRDefault="00B66675" w14:paraId="6BC69A6A" w14:textId="77777777">
            <w:pPr>
              <w:pStyle w:val="NoSpacing"/>
              <w:rPr>
                <w:rFonts w:ascii="Times New Roman" w:hAnsi="Times New Roman" w:cs="Times New Roman"/>
              </w:rPr>
            </w:pPr>
          </w:p>
        </w:tc>
      </w:tr>
      <w:tr w:rsidRPr="00AE0971" w:rsidR="00B66675" w:rsidTr="00E66059" w14:paraId="55499CD8" w14:textId="77777777">
        <w:tc>
          <w:tcPr>
            <w:tcW w:w="1080" w:type="dxa"/>
          </w:tcPr>
          <w:p w:rsidRPr="00AE0971" w:rsidR="00B66675" w:rsidP="00362CBB" w:rsidRDefault="00B66675" w14:paraId="62C4BC95" w14:textId="77777777">
            <w:pPr>
              <w:pStyle w:val="NoSpacing"/>
              <w:rPr>
                <w:rFonts w:ascii="Times New Roman" w:hAnsi="Times New Roman" w:cs="Times New Roman"/>
              </w:rPr>
            </w:pPr>
            <w:r w:rsidRPr="00AE0971">
              <w:rPr>
                <w:rFonts w:ascii="Times New Roman" w:hAnsi="Times New Roman" w:cs="Times New Roman"/>
              </w:rPr>
              <w:t>5.</w:t>
            </w:r>
          </w:p>
        </w:tc>
        <w:tc>
          <w:tcPr>
            <w:tcW w:w="4770" w:type="dxa"/>
          </w:tcPr>
          <w:p w:rsidRPr="00AE0971" w:rsidR="00B66675" w:rsidP="00362CBB" w:rsidRDefault="00B66675" w14:paraId="30839C10" w14:textId="77777777">
            <w:pPr>
              <w:pStyle w:val="NoSpacing"/>
              <w:rPr>
                <w:rFonts w:ascii="Times New Roman" w:hAnsi="Times New Roman" w:cs="Times New Roman"/>
              </w:rPr>
            </w:pPr>
            <w:r w:rsidRPr="00AE0971">
              <w:rPr>
                <w:rFonts w:ascii="Times New Roman" w:hAnsi="Times New Roman" w:cs="Times New Roman"/>
              </w:rPr>
              <w:t>Implement change</w:t>
            </w:r>
          </w:p>
        </w:tc>
        <w:tc>
          <w:tcPr>
            <w:tcW w:w="4140" w:type="dxa"/>
          </w:tcPr>
          <w:p w:rsidRPr="00AE0971" w:rsidR="00B66675" w:rsidP="00362CBB" w:rsidRDefault="00B66675" w14:paraId="4406D5EC" w14:textId="77777777">
            <w:pPr>
              <w:pStyle w:val="NoSpacing"/>
              <w:rPr>
                <w:rFonts w:ascii="Times New Roman" w:hAnsi="Times New Roman" w:cs="Times New Roman"/>
              </w:rPr>
            </w:pPr>
          </w:p>
        </w:tc>
      </w:tr>
      <w:tr w:rsidRPr="00AE0971" w:rsidR="00B66675" w:rsidTr="00E66059" w14:paraId="7B7CF7BD" w14:textId="77777777">
        <w:tc>
          <w:tcPr>
            <w:tcW w:w="1080" w:type="dxa"/>
          </w:tcPr>
          <w:p w:rsidRPr="00AE0971" w:rsidR="00B66675" w:rsidP="00362CBB" w:rsidRDefault="00B66675" w14:paraId="0412E9B5" w14:textId="77777777">
            <w:pPr>
              <w:pStyle w:val="NoSpacing"/>
              <w:rPr>
                <w:rFonts w:ascii="Times New Roman" w:hAnsi="Times New Roman" w:cs="Times New Roman"/>
              </w:rPr>
            </w:pPr>
            <w:r w:rsidRPr="00AE0971">
              <w:rPr>
                <w:rFonts w:ascii="Times New Roman" w:hAnsi="Times New Roman" w:cs="Times New Roman"/>
              </w:rPr>
              <w:t>6.</w:t>
            </w:r>
          </w:p>
        </w:tc>
        <w:tc>
          <w:tcPr>
            <w:tcW w:w="4770" w:type="dxa"/>
          </w:tcPr>
          <w:p w:rsidRPr="00AE0971" w:rsidR="00B66675" w:rsidP="00362CBB" w:rsidRDefault="00B66675" w14:paraId="649C730F" w14:textId="77777777">
            <w:pPr>
              <w:pStyle w:val="NoSpacing"/>
              <w:rPr>
                <w:rFonts w:ascii="Times New Roman" w:hAnsi="Times New Roman" w:cs="Times New Roman"/>
              </w:rPr>
            </w:pPr>
            <w:r w:rsidRPr="00AE0971">
              <w:rPr>
                <w:rFonts w:ascii="Times New Roman" w:hAnsi="Times New Roman" w:cs="Times New Roman"/>
              </w:rPr>
              <w:t>Update CMDB</w:t>
            </w:r>
          </w:p>
        </w:tc>
        <w:tc>
          <w:tcPr>
            <w:tcW w:w="4140" w:type="dxa"/>
          </w:tcPr>
          <w:p w:rsidRPr="00AE0971" w:rsidR="00B66675" w:rsidP="00362CBB" w:rsidRDefault="00B66675" w14:paraId="60F6EA07" w14:textId="77777777">
            <w:pPr>
              <w:pStyle w:val="NoSpacing"/>
              <w:rPr>
                <w:rFonts w:ascii="Times New Roman" w:hAnsi="Times New Roman" w:cs="Times New Roman"/>
              </w:rPr>
            </w:pPr>
          </w:p>
        </w:tc>
      </w:tr>
    </w:tbl>
    <w:p w:rsidRPr="00AE0971" w:rsidR="00B66675" w:rsidP="008E1B35" w:rsidRDefault="00B66675" w14:paraId="473A344D" w14:textId="77777777">
      <w:pPr>
        <w:pStyle w:val="NoSpacing"/>
        <w:rPr>
          <w:rFonts w:ascii="Times New Roman" w:hAnsi="Times New Roman" w:cs="Times New Roman"/>
          <w:b/>
          <w:bCs/>
        </w:rPr>
      </w:pPr>
    </w:p>
    <w:p w:rsidRPr="00AE0971" w:rsidR="00B66675" w:rsidP="008E1B35" w:rsidRDefault="00B66675" w14:paraId="407AE322" w14:textId="77777777">
      <w:pPr>
        <w:pStyle w:val="NoSpacing"/>
        <w:rPr>
          <w:rFonts w:ascii="Times New Roman" w:hAnsi="Times New Roman" w:cs="Times New Roman"/>
          <w:b/>
          <w:bCs/>
        </w:rPr>
      </w:pPr>
    </w:p>
    <w:p w:rsidRPr="00AE0971" w:rsidR="00373C0C" w:rsidRDefault="00373C0C" w14:paraId="5E010475" w14:textId="77777777">
      <w:pPr>
        <w:rPr>
          <w:rFonts w:ascii="Times New Roman" w:hAnsi="Times New Roman" w:cs="Times New Roman"/>
          <w:b/>
          <w:bCs/>
        </w:rPr>
      </w:pPr>
      <w:r w:rsidRPr="00AE0971">
        <w:rPr>
          <w:rFonts w:ascii="Times New Roman" w:hAnsi="Times New Roman" w:cs="Times New Roman"/>
          <w:b/>
          <w:bCs/>
        </w:rPr>
        <w:br w:type="page"/>
      </w:r>
    </w:p>
    <w:p w:rsidRPr="00AE0971" w:rsidR="00795536" w:rsidP="00795536" w:rsidRDefault="00795536" w14:paraId="5697CB5F" w14:textId="77777777">
      <w:pPr>
        <w:rPr>
          <w:rFonts w:ascii="Times New Roman" w:hAnsi="Times New Roman" w:cs="Times New Roman"/>
          <w:b/>
          <w:bCs/>
        </w:rPr>
      </w:pPr>
    </w:p>
    <w:p w:rsidRPr="00AE0971" w:rsidR="00C91E09" w:rsidP="008605C3" w:rsidRDefault="00C91E09" w14:paraId="2E245CB6" w14:textId="13DF83E9">
      <w:pPr>
        <w:rPr>
          <w:rFonts w:ascii="Times New Roman" w:hAnsi="Times New Roman" w:cs="Times New Roman"/>
          <w:b/>
          <w:bCs/>
        </w:rPr>
      </w:pPr>
      <w:r w:rsidRPr="00AE0971">
        <w:rPr>
          <w:rFonts w:ascii="Times New Roman" w:hAnsi="Times New Roman" w:cs="Times New Roman"/>
          <w:b/>
          <w:bCs/>
        </w:rPr>
        <w:t xml:space="preserve">Procedure </w:t>
      </w:r>
      <w:r w:rsidR="00820CDC">
        <w:rPr>
          <w:rFonts w:ascii="Times New Roman" w:hAnsi="Times New Roman" w:cs="Times New Roman"/>
          <w:b/>
          <w:bCs/>
        </w:rPr>
        <w:t>7</w:t>
      </w:r>
      <w:r w:rsidRPr="00AE0971">
        <w:rPr>
          <w:rFonts w:ascii="Times New Roman" w:hAnsi="Times New Roman" w:cs="Times New Roman"/>
          <w:b/>
          <w:bCs/>
        </w:rPr>
        <w:t>.</w:t>
      </w:r>
      <w:r w:rsidR="00DB6B4A">
        <w:rPr>
          <w:rFonts w:ascii="Times New Roman" w:hAnsi="Times New Roman" w:cs="Times New Roman"/>
          <w:b/>
          <w:bCs/>
        </w:rPr>
        <w:t>41.0</w:t>
      </w:r>
      <w:r w:rsidRPr="00AE0971">
        <w:rPr>
          <w:rFonts w:ascii="Times New Roman" w:hAnsi="Times New Roman" w:cs="Times New Roman"/>
          <w:b/>
          <w:bCs/>
        </w:rPr>
        <w:t xml:space="preserve"> – Post Implementation Process </w:t>
      </w:r>
    </w:p>
    <w:p w:rsidRPr="00AE0971" w:rsidR="00C91E09" w:rsidP="00C91E09" w:rsidRDefault="00C91E09" w14:paraId="4405825E" w14:textId="46D98C97">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Post Implementation process will communicate completed changes to our stakeholders and update the CMDB.</w:t>
      </w:r>
    </w:p>
    <w:p w:rsidRPr="00AE0971" w:rsidR="00C503B7" w:rsidP="00C91E09" w:rsidRDefault="00C503B7" w14:paraId="2C18B1BD" w14:textId="02277A33">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after a change request has been implemented.</w:t>
      </w:r>
    </w:p>
    <w:p w:rsidRPr="00AE0971" w:rsidR="00C91E09" w:rsidP="00C91E09" w:rsidRDefault="00C91E09" w14:paraId="2267183B"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C91E09" w:rsidP="000A1323" w:rsidRDefault="00C91E09" w14:paraId="2A733601" w14:textId="33ADBD6C">
      <w:pPr>
        <w:pStyle w:val="NoSpacing"/>
        <w:numPr>
          <w:ilvl w:val="0"/>
          <w:numId w:val="23"/>
        </w:numPr>
        <w:rPr>
          <w:rFonts w:ascii="Times New Roman" w:hAnsi="Times New Roman" w:cs="Times New Roman"/>
        </w:rPr>
      </w:pPr>
      <w:r w:rsidRPr="00AE0971">
        <w:rPr>
          <w:rFonts w:ascii="Times New Roman" w:hAnsi="Times New Roman" w:cs="Times New Roman"/>
        </w:rPr>
        <w:t>Completed changes</w:t>
      </w:r>
    </w:p>
    <w:p w:rsidRPr="00AE0971" w:rsidR="00C91E09" w:rsidP="00C91E09" w:rsidRDefault="00C91E09" w14:paraId="04DF757D" w14:textId="3B4D6BB4">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Stakeholders, </w:t>
      </w:r>
      <w:r w:rsidR="00954C19">
        <w:rPr>
          <w:rFonts w:ascii="Times New Roman" w:hAnsi="Times New Roman" w:cs="Times New Roman"/>
        </w:rPr>
        <w:t xml:space="preserve">SDD, </w:t>
      </w:r>
      <w:r w:rsidRPr="00AE0971">
        <w:rPr>
          <w:rFonts w:ascii="Times New Roman" w:hAnsi="Times New Roman" w:cs="Times New Roman"/>
        </w:rPr>
        <w:t>CMDB</w:t>
      </w:r>
    </w:p>
    <w:p w:rsidRPr="00AE0971" w:rsidR="00C91E09" w:rsidP="00C91E09" w:rsidRDefault="00C91E09" w14:paraId="0EA66227" w14:textId="77777777">
      <w:pPr>
        <w:pStyle w:val="NoSpacing"/>
        <w:rPr>
          <w:rFonts w:ascii="Times New Roman" w:hAnsi="Times New Roman" w:cs="Times New Roman"/>
        </w:rPr>
      </w:pPr>
    </w:p>
    <w:tbl>
      <w:tblPr>
        <w:tblW w:w="99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80"/>
        <w:gridCol w:w="4770"/>
        <w:gridCol w:w="4140"/>
      </w:tblGrid>
      <w:tr w:rsidRPr="00AE0971" w:rsidR="00C91E09" w:rsidTr="00E66059" w14:paraId="6EC781D0" w14:textId="77777777">
        <w:tc>
          <w:tcPr>
            <w:tcW w:w="1080" w:type="dxa"/>
            <w:shd w:val="clear" w:color="auto" w:fill="4472C4" w:themeFill="accent1"/>
          </w:tcPr>
          <w:p w:rsidRPr="00AE0971" w:rsidR="00C91E09" w:rsidP="00C91E09" w:rsidRDefault="00C91E09" w14:paraId="20101A8E"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770" w:type="dxa"/>
            <w:shd w:val="clear" w:color="auto" w:fill="4472C4" w:themeFill="accent1"/>
          </w:tcPr>
          <w:p w:rsidRPr="00AE0971" w:rsidR="00C91E09" w:rsidP="00C91E09" w:rsidRDefault="00C91E09" w14:paraId="24D78FC1"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4140" w:type="dxa"/>
            <w:shd w:val="clear" w:color="auto" w:fill="4472C4" w:themeFill="accent1"/>
          </w:tcPr>
          <w:p w:rsidRPr="00AE0971" w:rsidR="00C91E09" w:rsidP="00C91E09" w:rsidRDefault="00C91E09" w14:paraId="7CB2B49A"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055BF4" w:rsidTr="00E66059" w14:paraId="1979376B" w14:textId="77777777">
        <w:tc>
          <w:tcPr>
            <w:tcW w:w="1080" w:type="dxa"/>
          </w:tcPr>
          <w:p w:rsidRPr="00AE0971" w:rsidR="00055BF4" w:rsidP="00C91E09" w:rsidRDefault="00055BF4" w14:paraId="26F55DD7" w14:textId="551A9FB9">
            <w:pPr>
              <w:pStyle w:val="NoSpacing"/>
              <w:rPr>
                <w:rFonts w:ascii="Times New Roman" w:hAnsi="Times New Roman" w:cs="Times New Roman"/>
              </w:rPr>
            </w:pPr>
            <w:r w:rsidRPr="00AE0971">
              <w:rPr>
                <w:rFonts w:ascii="Times New Roman" w:hAnsi="Times New Roman" w:cs="Times New Roman"/>
              </w:rPr>
              <w:t>1.</w:t>
            </w:r>
          </w:p>
        </w:tc>
        <w:tc>
          <w:tcPr>
            <w:tcW w:w="4770" w:type="dxa"/>
          </w:tcPr>
          <w:p w:rsidRPr="00AE0971" w:rsidR="00055BF4" w:rsidP="00C91E09" w:rsidRDefault="00055BF4" w14:paraId="2E1DBDCC" w14:textId="6BF59994">
            <w:pPr>
              <w:pStyle w:val="NoSpacing"/>
              <w:rPr>
                <w:rFonts w:ascii="Times New Roman" w:hAnsi="Times New Roman" w:cs="Times New Roman"/>
              </w:rPr>
            </w:pPr>
            <w:r w:rsidRPr="00AE0971">
              <w:rPr>
                <w:rFonts w:ascii="Times New Roman" w:hAnsi="Times New Roman" w:cs="Times New Roman"/>
              </w:rPr>
              <w:t xml:space="preserve">Engineering review of change accuracy </w:t>
            </w:r>
          </w:p>
        </w:tc>
        <w:tc>
          <w:tcPr>
            <w:tcW w:w="4140" w:type="dxa"/>
          </w:tcPr>
          <w:p w:rsidRPr="00AE0971" w:rsidR="00055BF4" w:rsidP="00C91E09" w:rsidRDefault="00055BF4" w14:paraId="460719E5" w14:textId="096AEE47">
            <w:pPr>
              <w:pStyle w:val="NoSpacing"/>
              <w:rPr>
                <w:rFonts w:ascii="Times New Roman" w:hAnsi="Times New Roman" w:cs="Times New Roman"/>
              </w:rPr>
            </w:pPr>
            <w:r w:rsidRPr="00AE0971">
              <w:rPr>
                <w:rFonts w:ascii="Times New Roman" w:hAnsi="Times New Roman" w:cs="Times New Roman"/>
              </w:rPr>
              <w:t>NOC Manager will audit and review all configuration changes</w:t>
            </w:r>
          </w:p>
        </w:tc>
      </w:tr>
      <w:tr w:rsidRPr="00AE0971" w:rsidR="00C91E09" w:rsidTr="00E66059" w14:paraId="3F9A8015" w14:textId="77777777">
        <w:tc>
          <w:tcPr>
            <w:tcW w:w="1080" w:type="dxa"/>
          </w:tcPr>
          <w:p w:rsidRPr="00AE0971" w:rsidR="00C91E09" w:rsidP="00C91E09" w:rsidRDefault="00055BF4" w14:paraId="76CBEACA" w14:textId="320D0008">
            <w:pPr>
              <w:pStyle w:val="NoSpacing"/>
              <w:rPr>
                <w:rFonts w:ascii="Times New Roman" w:hAnsi="Times New Roman" w:cs="Times New Roman"/>
              </w:rPr>
            </w:pPr>
            <w:r w:rsidRPr="00AE0971">
              <w:rPr>
                <w:rFonts w:ascii="Times New Roman" w:hAnsi="Times New Roman" w:cs="Times New Roman"/>
              </w:rPr>
              <w:t>2</w:t>
            </w:r>
            <w:r w:rsidRPr="00AE0971" w:rsidR="00C91E09">
              <w:rPr>
                <w:rFonts w:ascii="Times New Roman" w:hAnsi="Times New Roman" w:cs="Times New Roman"/>
              </w:rPr>
              <w:t>.</w:t>
            </w:r>
          </w:p>
        </w:tc>
        <w:tc>
          <w:tcPr>
            <w:tcW w:w="4770" w:type="dxa"/>
          </w:tcPr>
          <w:p w:rsidRPr="00AE0971" w:rsidR="00C91E09" w:rsidP="00C91E09" w:rsidRDefault="00C91E09" w14:paraId="07FB4CAF" w14:textId="22FF412C">
            <w:pPr>
              <w:pStyle w:val="NoSpacing"/>
              <w:rPr>
                <w:rFonts w:ascii="Times New Roman" w:hAnsi="Times New Roman" w:cs="Times New Roman"/>
              </w:rPr>
            </w:pPr>
            <w:r w:rsidRPr="00AE0971">
              <w:rPr>
                <w:rFonts w:ascii="Times New Roman" w:hAnsi="Times New Roman" w:cs="Times New Roman"/>
              </w:rPr>
              <w:t>Notify all stakeholders of change completion</w:t>
            </w:r>
          </w:p>
        </w:tc>
        <w:tc>
          <w:tcPr>
            <w:tcW w:w="4140" w:type="dxa"/>
          </w:tcPr>
          <w:p w:rsidRPr="00AE0971" w:rsidR="00C91E09" w:rsidP="00C91E09" w:rsidRDefault="00055BF4" w14:paraId="4EB98E72" w14:textId="061F9BB9">
            <w:pPr>
              <w:pStyle w:val="NoSpacing"/>
              <w:rPr>
                <w:rFonts w:ascii="Times New Roman" w:hAnsi="Times New Roman" w:cs="Times New Roman"/>
              </w:rPr>
            </w:pPr>
            <w:r w:rsidRPr="00AE0971">
              <w:rPr>
                <w:rFonts w:ascii="Times New Roman" w:hAnsi="Times New Roman" w:cs="Times New Roman"/>
              </w:rPr>
              <w:t xml:space="preserve">Notify Deloitte PM of implemented change </w:t>
            </w:r>
          </w:p>
        </w:tc>
      </w:tr>
      <w:tr w:rsidRPr="00AE0971" w:rsidR="00C91E09" w:rsidTr="00E66059" w14:paraId="505E334E" w14:textId="77777777">
        <w:tc>
          <w:tcPr>
            <w:tcW w:w="1080" w:type="dxa"/>
          </w:tcPr>
          <w:p w:rsidRPr="00AE0971" w:rsidR="00C91E09" w:rsidP="00C91E09" w:rsidRDefault="00055BF4" w14:paraId="25308936" w14:textId="37C6F405">
            <w:pPr>
              <w:pStyle w:val="NoSpacing"/>
              <w:rPr>
                <w:rFonts w:ascii="Times New Roman" w:hAnsi="Times New Roman" w:cs="Times New Roman"/>
              </w:rPr>
            </w:pPr>
            <w:r w:rsidRPr="00AE0971">
              <w:rPr>
                <w:rFonts w:ascii="Times New Roman" w:hAnsi="Times New Roman" w:cs="Times New Roman"/>
              </w:rPr>
              <w:t>3</w:t>
            </w:r>
            <w:r w:rsidRPr="00AE0971" w:rsidR="00C91E09">
              <w:rPr>
                <w:rFonts w:ascii="Times New Roman" w:hAnsi="Times New Roman" w:cs="Times New Roman"/>
              </w:rPr>
              <w:t>.</w:t>
            </w:r>
          </w:p>
        </w:tc>
        <w:tc>
          <w:tcPr>
            <w:tcW w:w="4770" w:type="dxa"/>
          </w:tcPr>
          <w:p w:rsidRPr="00AE0971" w:rsidR="00C91E09" w:rsidP="00C91E09" w:rsidRDefault="00C91E09" w14:paraId="520C9F74" w14:textId="61881282">
            <w:pPr>
              <w:pStyle w:val="NoSpacing"/>
              <w:rPr>
                <w:rFonts w:ascii="Times New Roman" w:hAnsi="Times New Roman" w:cs="Times New Roman"/>
              </w:rPr>
            </w:pPr>
            <w:r w:rsidRPr="00AE0971">
              <w:rPr>
                <w:rFonts w:ascii="Times New Roman" w:hAnsi="Times New Roman" w:cs="Times New Roman"/>
              </w:rPr>
              <w:t xml:space="preserve">Update </w:t>
            </w:r>
            <w:r w:rsidR="00954C19">
              <w:rPr>
                <w:rFonts w:ascii="Times New Roman" w:hAnsi="Times New Roman" w:cs="Times New Roman"/>
              </w:rPr>
              <w:t>SDD</w:t>
            </w:r>
          </w:p>
        </w:tc>
        <w:tc>
          <w:tcPr>
            <w:tcW w:w="4140" w:type="dxa"/>
          </w:tcPr>
          <w:p w:rsidRPr="00AE0971" w:rsidR="00C91E09" w:rsidP="00C91E09" w:rsidRDefault="00C91E09" w14:paraId="494DFFE1" w14:textId="77777777">
            <w:pPr>
              <w:pStyle w:val="NoSpacing"/>
              <w:rPr>
                <w:rFonts w:ascii="Times New Roman" w:hAnsi="Times New Roman" w:cs="Times New Roman"/>
              </w:rPr>
            </w:pPr>
          </w:p>
        </w:tc>
      </w:tr>
      <w:tr w:rsidRPr="00AE0971" w:rsidR="00C91E09" w:rsidTr="00E66059" w14:paraId="70367A40" w14:textId="77777777">
        <w:tc>
          <w:tcPr>
            <w:tcW w:w="1080" w:type="dxa"/>
          </w:tcPr>
          <w:p w:rsidRPr="00AE0971" w:rsidR="00C91E09" w:rsidP="00C91E09" w:rsidRDefault="00055BF4" w14:paraId="48E305A3" w14:textId="668C37BC">
            <w:pPr>
              <w:pStyle w:val="NoSpacing"/>
              <w:rPr>
                <w:rFonts w:ascii="Times New Roman" w:hAnsi="Times New Roman" w:cs="Times New Roman"/>
              </w:rPr>
            </w:pPr>
            <w:r w:rsidRPr="00AE0971">
              <w:rPr>
                <w:rFonts w:ascii="Times New Roman" w:hAnsi="Times New Roman" w:cs="Times New Roman"/>
              </w:rPr>
              <w:t>4</w:t>
            </w:r>
            <w:r w:rsidRPr="00AE0971" w:rsidR="00C91E09">
              <w:rPr>
                <w:rFonts w:ascii="Times New Roman" w:hAnsi="Times New Roman" w:cs="Times New Roman"/>
              </w:rPr>
              <w:t>.</w:t>
            </w:r>
          </w:p>
        </w:tc>
        <w:tc>
          <w:tcPr>
            <w:tcW w:w="4770" w:type="dxa"/>
          </w:tcPr>
          <w:p w:rsidRPr="00AE0971" w:rsidR="00C91E09" w:rsidP="00C91E09" w:rsidRDefault="00C91E09" w14:paraId="485C10EF" w14:textId="37917D77">
            <w:pPr>
              <w:pStyle w:val="NoSpacing"/>
              <w:rPr>
                <w:rFonts w:ascii="Times New Roman" w:hAnsi="Times New Roman" w:cs="Times New Roman"/>
              </w:rPr>
            </w:pPr>
            <w:r w:rsidRPr="00AE0971">
              <w:rPr>
                <w:rFonts w:ascii="Times New Roman" w:hAnsi="Times New Roman" w:cs="Times New Roman"/>
              </w:rPr>
              <w:t>Update CMDB of latest chang</w:t>
            </w:r>
            <w:r w:rsidRPr="00AE0971" w:rsidR="00E80705">
              <w:rPr>
                <w:rFonts w:ascii="Times New Roman" w:hAnsi="Times New Roman" w:cs="Times New Roman"/>
              </w:rPr>
              <w:t>e</w:t>
            </w:r>
          </w:p>
        </w:tc>
        <w:tc>
          <w:tcPr>
            <w:tcW w:w="4140" w:type="dxa"/>
          </w:tcPr>
          <w:p w:rsidRPr="00AE0971" w:rsidR="00C91E09" w:rsidP="00C91E09" w:rsidRDefault="00C91E09" w14:paraId="0F028F0C" w14:textId="77777777">
            <w:pPr>
              <w:pStyle w:val="NoSpacing"/>
              <w:rPr>
                <w:rFonts w:ascii="Times New Roman" w:hAnsi="Times New Roman" w:cs="Times New Roman"/>
              </w:rPr>
            </w:pPr>
          </w:p>
        </w:tc>
      </w:tr>
    </w:tbl>
    <w:p w:rsidRPr="00AE0971" w:rsidR="002A0C76" w:rsidP="002A0C76" w:rsidRDefault="002A0C76" w14:paraId="40992395" w14:textId="31982257">
      <w:pPr>
        <w:pStyle w:val="NoSpacing"/>
        <w:rPr>
          <w:rFonts w:ascii="Times New Roman" w:hAnsi="Times New Roman" w:cs="Times New Roman"/>
        </w:rPr>
      </w:pPr>
    </w:p>
    <w:p w:rsidRPr="00AE0971" w:rsidR="002D6130" w:rsidP="002A0C76" w:rsidRDefault="002D6130" w14:paraId="43B4751B" w14:textId="77777777">
      <w:pPr>
        <w:pStyle w:val="NoSpacing"/>
        <w:rPr>
          <w:rFonts w:ascii="Times New Roman" w:hAnsi="Times New Roman" w:cs="Times New Roman"/>
        </w:rPr>
      </w:pPr>
    </w:p>
    <w:p w:rsidRPr="00AE0971" w:rsidR="00CD6712" w:rsidP="00CD6712" w:rsidRDefault="00001142" w14:paraId="40F6EAEB" w14:textId="1400EFDE">
      <w:pPr>
        <w:pStyle w:val="NoSpacing"/>
        <w:rPr>
          <w:ins w:author="Neyra, Jorge" w:date="2021-06-08T20:21:46.257Z" w:id="2030885954"/>
          <w:rFonts w:ascii="Times New Roman" w:hAnsi="Times New Roman" w:cs="Times New Roman"/>
        </w:rPr>
      </w:pPr>
      <w:r w:rsidRPr="0D2BEB61" w:rsidR="00001142">
        <w:rPr>
          <w:rFonts w:ascii="Times New Roman" w:hAnsi="Times New Roman" w:cs="Times New Roman"/>
        </w:rPr>
        <w:t>Table</w:t>
      </w:r>
      <w:r w:rsidRPr="0D2BEB61" w:rsidR="008C73B4">
        <w:rPr>
          <w:rFonts w:ascii="Times New Roman" w:hAnsi="Times New Roman" w:cs="Times New Roman"/>
        </w:rPr>
        <w:t xml:space="preserve"> </w:t>
      </w:r>
      <w:r w:rsidRPr="0D2BEB61" w:rsidR="007C4111">
        <w:rPr>
          <w:rFonts w:ascii="Times New Roman" w:hAnsi="Times New Roman" w:cs="Times New Roman"/>
        </w:rPr>
        <w:t>8</w:t>
      </w:r>
      <w:r w:rsidRPr="0D2BEB61" w:rsidR="00001142">
        <w:rPr>
          <w:rFonts w:ascii="Times New Roman" w:hAnsi="Times New Roman" w:cs="Times New Roman"/>
        </w:rPr>
        <w:t xml:space="preserve">: Post Implementation </w:t>
      </w:r>
    </w:p>
    <w:p w:rsidR="27510685" w:rsidP="0D2BEB61" w:rsidRDefault="27510685" w14:paraId="30A258FD" w14:textId="0FFFA08A">
      <w:pPr>
        <w:pStyle w:val="NoSpacing"/>
        <w:pPrChange w:author="Neyra, Jorge" w:date="2021-06-08T20:21:47.719Z">
          <w:pPr/>
        </w:pPrChange>
      </w:pPr>
      <w:ins w:author="Neyra, Jorge" w:date="2021-06-08T20:21:47.594Z" w:id="101323130">
        <w:r w:rsidR="27510685">
          <w:drawing>
            <wp:inline wp14:editId="2B57E382" wp14:anchorId="3C084703">
              <wp:extent cx="1993007" cy="2524125"/>
              <wp:effectExtent l="0" t="0" r="0" b="0"/>
              <wp:docPr id="967731285" name="" title=""/>
              <wp:cNvGraphicFramePr>
                <a:graphicFrameLocks noChangeAspect="1"/>
              </wp:cNvGraphicFramePr>
              <a:graphic>
                <a:graphicData uri="http://schemas.openxmlformats.org/drawingml/2006/picture">
                  <pic:pic>
                    <pic:nvPicPr>
                      <pic:cNvPr id="0" name=""/>
                      <pic:cNvPicPr/>
                    </pic:nvPicPr>
                    <pic:blipFill>
                      <a:blip r:embed="R2a160bff366e41c2">
                        <a:extLst>
                          <a:ext xmlns:a="http://schemas.openxmlformats.org/drawingml/2006/main" uri="{28A0092B-C50C-407E-A947-70E740481C1C}">
                            <a14:useLocalDpi val="0"/>
                          </a:ext>
                        </a:extLst>
                      </a:blip>
                      <a:stretch>
                        <a:fillRect/>
                      </a:stretch>
                    </pic:blipFill>
                    <pic:spPr>
                      <a:xfrm>
                        <a:off x="0" y="0"/>
                        <a:ext cx="1993007" cy="2524125"/>
                      </a:xfrm>
                      <a:prstGeom prst="rect">
                        <a:avLst/>
                      </a:prstGeom>
                    </pic:spPr>
                  </pic:pic>
                </a:graphicData>
              </a:graphic>
            </wp:inline>
          </w:drawing>
        </w:r>
      </w:ins>
    </w:p>
    <w:p w:rsidRPr="00AE0971" w:rsidR="00CD6712" w:rsidP="008605C3" w:rsidRDefault="004F7FDB" w14:paraId="023D7E72" w14:textId="662873F5">
      <w:pPr>
        <w:pStyle w:val="NoSpacing"/>
      </w:pPr>
    </w:p>
    <w:p w:rsidRPr="00AE0971" w:rsidR="00112123" w:rsidP="00112123" w:rsidRDefault="00112123" w14:paraId="58454E45" w14:textId="76319558">
      <w:pPr>
        <w:pStyle w:val="NoSpacing"/>
        <w:rPr>
          <w:rFonts w:ascii="Times New Roman" w:hAnsi="Times New Roman" w:cs="Times New Roman"/>
        </w:rPr>
      </w:pPr>
    </w:p>
    <w:p w:rsidRPr="00AE0971" w:rsidR="00ED2678" w:rsidP="00112123" w:rsidRDefault="00ED2678" w14:paraId="673B37FE" w14:textId="65E0022F">
      <w:pPr>
        <w:pStyle w:val="NoSpacing"/>
        <w:rPr>
          <w:rFonts w:ascii="Times New Roman" w:hAnsi="Times New Roman" w:cs="Times New Roman"/>
        </w:rPr>
      </w:pPr>
    </w:p>
    <w:p w:rsidRPr="00AE0971" w:rsidR="00112123" w:rsidP="002D6130" w:rsidRDefault="00F840FD" w14:paraId="2725D482" w14:textId="715647AE">
      <w:pPr>
        <w:rPr>
          <w:rFonts w:ascii="Times New Roman" w:hAnsi="Times New Roman" w:cs="Times New Roman"/>
        </w:rPr>
      </w:pPr>
      <w:r>
        <w:rPr>
          <w:rFonts w:ascii="Times New Roman" w:hAnsi="Times New Roman" w:cs="Times New Roman"/>
        </w:rPr>
        <w:br w:type="page"/>
      </w:r>
    </w:p>
    <w:p w:rsidRPr="00AE0971" w:rsidR="008A5BAD" w:rsidP="008E1B35" w:rsidRDefault="00820CDC" w14:paraId="0D5E9604" w14:textId="0F518CFD">
      <w:pPr>
        <w:pStyle w:val="Heading1"/>
        <w:rPr>
          <w:rFonts w:ascii="Times New Roman" w:hAnsi="Times New Roman" w:cs="Times New Roman"/>
        </w:rPr>
      </w:pPr>
      <w:bookmarkStart w:name="_Toc73446239" w:id="2383"/>
      <w:r>
        <w:rPr>
          <w:rFonts w:ascii="Times New Roman" w:hAnsi="Times New Roman" w:cs="Times New Roman"/>
        </w:rPr>
        <w:lastRenderedPageBreak/>
        <w:t>8</w:t>
      </w:r>
      <w:r w:rsidRPr="00AE0971" w:rsidR="00D22F66">
        <w:rPr>
          <w:rFonts w:ascii="Times New Roman" w:hAnsi="Times New Roman" w:cs="Times New Roman"/>
        </w:rPr>
        <w:t>.0</w:t>
      </w:r>
      <w:r w:rsidRPr="00AE0971" w:rsidR="007C3DE5">
        <w:rPr>
          <w:rFonts w:ascii="Times New Roman" w:hAnsi="Times New Roman" w:cs="Times New Roman"/>
        </w:rPr>
        <w:tab/>
      </w:r>
      <w:r w:rsidRPr="00AE0971" w:rsidR="008A5BAD">
        <w:rPr>
          <w:rFonts w:ascii="Times New Roman" w:hAnsi="Times New Roman" w:cs="Times New Roman"/>
        </w:rPr>
        <w:t>Configuration Management</w:t>
      </w:r>
      <w:bookmarkEnd w:id="2383"/>
    </w:p>
    <w:p w:rsidRPr="00AE0971" w:rsidR="007D1707" w:rsidP="00025ED9" w:rsidRDefault="007D1707" w14:paraId="3B0ADA48" w14:textId="48A1150C">
      <w:pPr>
        <w:pStyle w:val="ListParagraph"/>
        <w:ind w:left="0"/>
        <w:rPr>
          <w:rFonts w:ascii="Times New Roman" w:hAnsi="Times New Roman" w:cs="Times New Roman"/>
        </w:rPr>
      </w:pPr>
    </w:p>
    <w:p w:rsidRPr="00AE0971" w:rsidR="00D22F66" w:rsidP="00025ED9" w:rsidRDefault="007D1707" w14:paraId="32374EA0" w14:textId="36ABAF21">
      <w:pPr>
        <w:pStyle w:val="ListParagraph"/>
        <w:ind w:left="0"/>
        <w:rPr>
          <w:rFonts w:ascii="Times New Roman" w:hAnsi="Times New Roman" w:cs="Times New Roman"/>
        </w:rPr>
      </w:pPr>
      <w:r w:rsidRPr="00AE0971">
        <w:rPr>
          <w:rFonts w:ascii="Times New Roman" w:hAnsi="Times New Roman" w:cs="Times New Roman"/>
        </w:rPr>
        <w:t xml:space="preserve">Our configuration management process </w:t>
      </w:r>
      <w:r w:rsidRPr="00AE0971" w:rsidR="0003052B">
        <w:rPr>
          <w:rFonts w:ascii="Times New Roman" w:hAnsi="Times New Roman" w:cs="Times New Roman"/>
        </w:rPr>
        <w:t>is designed to kee</w:t>
      </w:r>
      <w:r w:rsidRPr="00AE0971">
        <w:rPr>
          <w:rFonts w:ascii="Times New Roman" w:hAnsi="Times New Roman" w:cs="Times New Roman"/>
        </w:rPr>
        <w:t>p up-to-date information about our assets and the component parts of the IT services we manage.</w:t>
      </w:r>
      <w:r w:rsidRPr="00AE0971" w:rsidR="001F72E0">
        <w:rPr>
          <w:rFonts w:ascii="Times New Roman" w:hAnsi="Times New Roman" w:cs="Times New Roman"/>
        </w:rPr>
        <w:t xml:space="preserve">  The process </w:t>
      </w:r>
      <w:r w:rsidRPr="00AE0971" w:rsidR="005C2985">
        <w:rPr>
          <w:rFonts w:ascii="Times New Roman" w:hAnsi="Times New Roman" w:cs="Times New Roman"/>
        </w:rPr>
        <w:t>ensures</w:t>
      </w:r>
      <w:r w:rsidRPr="00AE0971" w:rsidR="001F72E0">
        <w:rPr>
          <w:rFonts w:ascii="Times New Roman" w:hAnsi="Times New Roman" w:cs="Times New Roman"/>
        </w:rPr>
        <w:t xml:space="preserve"> that accurate and reliable information about our assets are available when and where it is needed.</w:t>
      </w:r>
      <w:r w:rsidRPr="00AE0971" w:rsidR="005C2985">
        <w:rPr>
          <w:rFonts w:ascii="Times New Roman" w:hAnsi="Times New Roman" w:cs="Times New Roman"/>
        </w:rPr>
        <w:t xml:space="preserve">  All </w:t>
      </w:r>
      <w:r w:rsidRPr="00AE0971" w:rsidR="00B85B42">
        <w:rPr>
          <w:rFonts w:ascii="Times New Roman" w:hAnsi="Times New Roman" w:cs="Times New Roman"/>
        </w:rPr>
        <w:t xml:space="preserve">configuration </w:t>
      </w:r>
      <w:r w:rsidRPr="00AE0971" w:rsidR="005C2985">
        <w:rPr>
          <w:rFonts w:ascii="Times New Roman" w:hAnsi="Times New Roman" w:cs="Times New Roman"/>
        </w:rPr>
        <w:t xml:space="preserve">changes will go through our Change Management process </w:t>
      </w:r>
      <w:r w:rsidRPr="00AE0971" w:rsidR="00B85B42">
        <w:rPr>
          <w:rFonts w:ascii="Times New Roman" w:hAnsi="Times New Roman" w:cs="Times New Roman"/>
        </w:rPr>
        <w:t xml:space="preserve">as stated in Section </w:t>
      </w:r>
      <w:r w:rsidRPr="00AE0971" w:rsidR="00152D43">
        <w:rPr>
          <w:rFonts w:ascii="Times New Roman" w:hAnsi="Times New Roman" w:cs="Times New Roman"/>
        </w:rPr>
        <w:t>8</w:t>
      </w:r>
      <w:r w:rsidRPr="00AE0971" w:rsidR="00B85B42">
        <w:rPr>
          <w:rFonts w:ascii="Times New Roman" w:hAnsi="Times New Roman" w:cs="Times New Roman"/>
        </w:rPr>
        <w:t xml:space="preserve">.  </w:t>
      </w:r>
      <w:r w:rsidRPr="00AE0971" w:rsidR="005C2985">
        <w:rPr>
          <w:rFonts w:ascii="Times New Roman" w:hAnsi="Times New Roman" w:cs="Times New Roman"/>
        </w:rPr>
        <w:t>ServiceNow (SNOW) will be our repository for housing all our documentation</w:t>
      </w:r>
      <w:r w:rsidRPr="00AE0971" w:rsidR="007C6726">
        <w:rPr>
          <w:rFonts w:ascii="Times New Roman" w:hAnsi="Times New Roman" w:cs="Times New Roman"/>
        </w:rPr>
        <w:t xml:space="preserve"> and images</w:t>
      </w:r>
      <w:r w:rsidRPr="00AE0971" w:rsidR="005C2985">
        <w:rPr>
          <w:rFonts w:ascii="Times New Roman" w:hAnsi="Times New Roman" w:cs="Times New Roman"/>
        </w:rPr>
        <w:t>. P</w:t>
      </w:r>
      <w:r w:rsidRPr="00AE0971" w:rsidR="00061E2F">
        <w:rPr>
          <w:rFonts w:ascii="Times New Roman" w:hAnsi="Times New Roman" w:cs="Times New Roman"/>
        </w:rPr>
        <w:t>atches that are applied will be stored in SNOW unless the file is greater than 100M</w:t>
      </w:r>
      <w:r w:rsidRPr="00AE0971" w:rsidR="00A63514">
        <w:rPr>
          <w:rFonts w:ascii="Times New Roman" w:hAnsi="Times New Roman" w:cs="Times New Roman"/>
        </w:rPr>
        <w:t>B</w:t>
      </w:r>
      <w:r w:rsidRPr="00AE0971" w:rsidR="00061E2F">
        <w:rPr>
          <w:rFonts w:ascii="Times New Roman" w:hAnsi="Times New Roman" w:cs="Times New Roman"/>
        </w:rPr>
        <w:t xml:space="preserve">.  Those patches will need to be stored in a secure cloud storage bucket.  </w:t>
      </w:r>
      <w:r w:rsidRPr="00AE0971" w:rsidR="00B308BD">
        <w:rPr>
          <w:rFonts w:ascii="Times New Roman" w:hAnsi="Times New Roman" w:cs="Times New Roman"/>
        </w:rPr>
        <w:t>As part of our improvement efforts, we shall conduct quarterly reviews of all configuration</w:t>
      </w:r>
      <w:r w:rsidRPr="00AE0971" w:rsidR="00C45369">
        <w:rPr>
          <w:rFonts w:ascii="Times New Roman" w:hAnsi="Times New Roman" w:cs="Times New Roman"/>
        </w:rPr>
        <w:t xml:space="preserve"> changes</w:t>
      </w:r>
      <w:r w:rsidRPr="00AE0971" w:rsidR="00061E2F">
        <w:rPr>
          <w:rFonts w:ascii="Times New Roman" w:hAnsi="Times New Roman" w:cs="Times New Roman"/>
        </w:rPr>
        <w:t xml:space="preserve"> made.</w:t>
      </w:r>
    </w:p>
    <w:p w:rsidRPr="00AE0971" w:rsidR="00D22F66" w:rsidP="002D6130" w:rsidRDefault="004F1379" w14:paraId="61C18798" w14:textId="5A68BE57">
      <w:pPr>
        <w:pStyle w:val="Heading2"/>
        <w:ind w:left="533"/>
        <w:rPr>
          <w:rFonts w:ascii="Times New Roman" w:hAnsi="Times New Roman" w:cs="Times New Roman"/>
          <w:sz w:val="24"/>
          <w:szCs w:val="24"/>
        </w:rPr>
      </w:pPr>
      <w:bookmarkStart w:name="_Toc73446240" w:id="2384"/>
      <w:r>
        <w:rPr>
          <w:rFonts w:ascii="Times New Roman" w:hAnsi="Times New Roman" w:cs="Times New Roman"/>
          <w:sz w:val="24"/>
          <w:szCs w:val="24"/>
        </w:rPr>
        <w:t xml:space="preserve">8.1 </w:t>
      </w:r>
      <w:r w:rsidRPr="00AE0971" w:rsidR="00D22F66">
        <w:rPr>
          <w:rFonts w:ascii="Times New Roman" w:hAnsi="Times New Roman" w:cs="Times New Roman"/>
          <w:sz w:val="24"/>
          <w:szCs w:val="24"/>
        </w:rPr>
        <w:t>Version control</w:t>
      </w:r>
      <w:bookmarkEnd w:id="2384"/>
    </w:p>
    <w:p w:rsidRPr="00AE0971" w:rsidR="00E7033D" w:rsidP="00025ED9" w:rsidRDefault="00E7033D" w14:paraId="273CDDFC" w14:textId="77777777">
      <w:pPr>
        <w:pStyle w:val="ListParagraph"/>
        <w:ind w:left="0"/>
        <w:rPr>
          <w:rFonts w:ascii="Times New Roman" w:hAnsi="Times New Roman" w:cs="Times New Roman"/>
        </w:rPr>
      </w:pPr>
    </w:p>
    <w:p w:rsidRPr="00AE0971" w:rsidR="005E2FD7" w:rsidP="00025ED9" w:rsidRDefault="00E7033D" w14:paraId="113E31A8" w14:textId="042F7F31">
      <w:pPr>
        <w:pStyle w:val="ListParagraph"/>
        <w:ind w:left="0"/>
        <w:rPr>
          <w:rFonts w:ascii="Times New Roman" w:hAnsi="Times New Roman" w:cs="Times New Roman"/>
        </w:rPr>
      </w:pPr>
      <w:r w:rsidRPr="00AE0971">
        <w:rPr>
          <w:rFonts w:ascii="Times New Roman" w:hAnsi="Times New Roman" w:cs="Times New Roman"/>
        </w:rPr>
        <w:t xml:space="preserve">The version control process will enable our team to track and manage different versions (or drafts) of a document so that everyone is aware of its current iteration.  Users editing a document are required to update the Revision History table at the beginning of the document.  Please be sure to enter the necessary information in the required fields so that everyone is aware of the changes that were made.  When saving a new document, please be sure to use the approved </w:t>
      </w:r>
      <w:r w:rsidRPr="00AE0971" w:rsidR="00A21AA4">
        <w:rPr>
          <w:rFonts w:ascii="Times New Roman" w:hAnsi="Times New Roman" w:cs="Times New Roman"/>
        </w:rPr>
        <w:t>NOC-</w:t>
      </w:r>
      <w:r w:rsidRPr="00AE0971" w:rsidR="00594B0F">
        <w:rPr>
          <w:rFonts w:ascii="Times New Roman" w:hAnsi="Times New Roman" w:cs="Times New Roman"/>
        </w:rPr>
        <w:t>nomenclature</w:t>
      </w:r>
      <w:r w:rsidRPr="00AE0971">
        <w:rPr>
          <w:rFonts w:ascii="Times New Roman" w:hAnsi="Times New Roman" w:cs="Times New Roman"/>
        </w:rPr>
        <w:t>.  If saving an existing document, please update the version.</w:t>
      </w:r>
    </w:p>
    <w:p w:rsidRPr="00AE0971" w:rsidR="005E2FD7" w:rsidRDefault="005E2FD7" w14:paraId="2D2F2DD4" w14:textId="77777777">
      <w:pPr>
        <w:rPr>
          <w:rFonts w:ascii="Times New Roman" w:hAnsi="Times New Roman" w:cs="Times New Roman"/>
        </w:rPr>
      </w:pPr>
      <w:r w:rsidRPr="00AE0971">
        <w:rPr>
          <w:rFonts w:ascii="Times New Roman" w:hAnsi="Times New Roman" w:cs="Times New Roman"/>
        </w:rPr>
        <w:br w:type="page"/>
      </w:r>
    </w:p>
    <w:p w:rsidRPr="00AE0971" w:rsidR="005E2FD7" w:rsidP="005E2FD7" w:rsidRDefault="004F1379" w14:paraId="6C129B99" w14:textId="0A4808CD">
      <w:pPr>
        <w:pStyle w:val="Heading2"/>
        <w:ind w:left="533"/>
        <w:rPr>
          <w:rFonts w:ascii="Times New Roman" w:hAnsi="Times New Roman" w:cs="Times New Roman"/>
          <w:sz w:val="24"/>
          <w:szCs w:val="24"/>
        </w:rPr>
      </w:pPr>
      <w:bookmarkStart w:name="_Toc73446241" w:id="2385"/>
      <w:r>
        <w:rPr>
          <w:rFonts w:ascii="Times New Roman" w:hAnsi="Times New Roman" w:cs="Times New Roman"/>
          <w:sz w:val="24"/>
          <w:szCs w:val="24"/>
        </w:rPr>
        <w:lastRenderedPageBreak/>
        <w:t xml:space="preserve">8.2 </w:t>
      </w:r>
      <w:r w:rsidRPr="00AE0971" w:rsidR="005E2FD7">
        <w:rPr>
          <w:rFonts w:ascii="Times New Roman" w:hAnsi="Times New Roman" w:cs="Times New Roman"/>
          <w:sz w:val="24"/>
          <w:szCs w:val="24"/>
        </w:rPr>
        <w:t>Configuration Control Process</w:t>
      </w:r>
      <w:bookmarkEnd w:id="2385"/>
    </w:p>
    <w:p w:rsidRPr="00AE0971" w:rsidR="005E2FD7" w:rsidP="005E2FD7" w:rsidRDefault="005E2FD7" w14:paraId="7C500CA0" w14:textId="6411F8B3">
      <w:pPr>
        <w:pStyle w:val="NoSpacing"/>
        <w:rPr>
          <w:rFonts w:ascii="Times New Roman" w:hAnsi="Times New Roman" w:cs="Times New Roman"/>
        </w:rPr>
      </w:pPr>
    </w:p>
    <w:p w:rsidRPr="00AE0971" w:rsidR="005E2FD7" w:rsidP="005E2FD7" w:rsidRDefault="005E2FD7" w14:paraId="37C873CA" w14:textId="77777777">
      <w:pPr>
        <w:rPr>
          <w:rFonts w:ascii="Times New Roman" w:hAnsi="Times New Roman" w:cs="Times New Roman"/>
        </w:rPr>
      </w:pPr>
      <w:r w:rsidRPr="00AE0971">
        <w:rPr>
          <w:rFonts w:ascii="Times New Roman" w:hAnsi="Times New Roman" w:cs="Times New Roman"/>
        </w:rPr>
        <w:t>This section identifies the processes/steps required to ensure that all changes to D2C2 are properly requested, evaluated, and authorized. Processes provide detailed, step-by-step procedures for establishing, processing, tracking, and documenting changes.</w:t>
      </w:r>
    </w:p>
    <w:p w:rsidRPr="00AE0971" w:rsidR="005E2FD7" w:rsidP="005E2FD7" w:rsidRDefault="005E2FD7" w14:paraId="200EE506" w14:textId="427F7045">
      <w:pPr>
        <w:rPr>
          <w:rFonts w:ascii="Times New Roman" w:hAnsi="Times New Roman" w:cs="Times New Roman"/>
        </w:rPr>
      </w:pPr>
      <w:r w:rsidRPr="00AE0971">
        <w:rPr>
          <w:rFonts w:ascii="Times New Roman" w:hAnsi="Times New Roman" w:cs="Times New Roman"/>
        </w:rPr>
        <w:t xml:space="preserve">The Configuration Control Process is critical to the D2C2 because of the number of changes, revisions, upgrades, and modifications that it is expected to undergo throughout its life cycle. Thus, the effective management of changes requires a formal, documented, systematic process for requesting, evaluating, tracking, and approving changes to the system.  </w:t>
      </w:r>
    </w:p>
    <w:p w:rsidRPr="00AE0971" w:rsidR="005E2FD7" w:rsidP="008605C3" w:rsidRDefault="005E2FD7" w14:paraId="207ED68D" w14:textId="77777777">
      <w:pPr>
        <w:pStyle w:val="NoSpacing"/>
        <w:rPr>
          <w:rFonts w:ascii="Times New Roman" w:hAnsi="Times New Roman" w:cs="Times New Roman"/>
        </w:rPr>
      </w:pPr>
    </w:p>
    <w:p w:rsidRPr="00AE0971" w:rsidR="0021234D" w:rsidP="002D6130" w:rsidRDefault="004F1379" w14:paraId="3B58FE4F" w14:textId="40320A0A">
      <w:pPr>
        <w:pStyle w:val="Heading2"/>
        <w:ind w:left="533"/>
        <w:rPr>
          <w:rFonts w:ascii="Times New Roman" w:hAnsi="Times New Roman" w:cs="Times New Roman"/>
          <w:sz w:val="24"/>
          <w:szCs w:val="24"/>
        </w:rPr>
      </w:pPr>
      <w:bookmarkStart w:name="_Toc73446242" w:id="2386"/>
      <w:r>
        <w:rPr>
          <w:rFonts w:ascii="Times New Roman" w:hAnsi="Times New Roman" w:cs="Times New Roman"/>
          <w:sz w:val="24"/>
          <w:szCs w:val="24"/>
        </w:rPr>
        <w:t xml:space="preserve">8.3 </w:t>
      </w:r>
      <w:r w:rsidRPr="00AE0971" w:rsidR="0021234D">
        <w:rPr>
          <w:rFonts w:ascii="Times New Roman" w:hAnsi="Times New Roman" w:cs="Times New Roman"/>
          <w:sz w:val="24"/>
          <w:szCs w:val="24"/>
        </w:rPr>
        <w:t>Configuration Management Database (CMDB)</w:t>
      </w:r>
      <w:bookmarkEnd w:id="2386"/>
    </w:p>
    <w:p w:rsidRPr="00AE0971" w:rsidR="0021234D" w:rsidP="00025ED9" w:rsidRDefault="0021234D" w14:paraId="24E3C925" w14:textId="51A85D04">
      <w:pPr>
        <w:pStyle w:val="ListParagraph"/>
        <w:ind w:left="0"/>
        <w:rPr>
          <w:rFonts w:ascii="Times New Roman" w:hAnsi="Times New Roman" w:cs="Times New Roman"/>
        </w:rPr>
      </w:pPr>
    </w:p>
    <w:p w:rsidRPr="00AE0971" w:rsidR="0021234D" w:rsidP="00025ED9" w:rsidRDefault="0021234D" w14:paraId="430554B8" w14:textId="2B922CE2">
      <w:pPr>
        <w:pStyle w:val="ListParagraph"/>
        <w:ind w:left="0"/>
        <w:rPr>
          <w:rFonts w:ascii="Times New Roman" w:hAnsi="Times New Roman" w:cs="Times New Roman"/>
        </w:rPr>
      </w:pPr>
      <w:r w:rsidRPr="00AE0971">
        <w:rPr>
          <w:rFonts w:ascii="Times New Roman" w:hAnsi="Times New Roman" w:cs="Times New Roman"/>
        </w:rPr>
        <w:t xml:space="preserve">The Configuration Management Database will be used to store configuration records throughout their lifecycle. CMDB will store attributes of configuration items and </w:t>
      </w:r>
      <w:r w:rsidR="0043189F">
        <w:rPr>
          <w:rFonts w:ascii="Times New Roman" w:hAnsi="Times New Roman" w:cs="Times New Roman"/>
        </w:rPr>
        <w:t xml:space="preserve">their </w:t>
      </w:r>
      <w:r w:rsidRPr="00AE0971">
        <w:rPr>
          <w:rFonts w:ascii="Times New Roman" w:hAnsi="Times New Roman" w:cs="Times New Roman"/>
        </w:rPr>
        <w:t xml:space="preserve">relationship with other configuration items.  Any changes </w:t>
      </w:r>
      <w:r w:rsidRPr="00AE0971" w:rsidR="0043189F">
        <w:rPr>
          <w:rFonts w:ascii="Times New Roman" w:hAnsi="Times New Roman" w:cs="Times New Roman"/>
        </w:rPr>
        <w:t>result</w:t>
      </w:r>
      <w:r w:rsidR="0043189F">
        <w:rPr>
          <w:rFonts w:ascii="Times New Roman" w:hAnsi="Times New Roman" w:cs="Times New Roman"/>
        </w:rPr>
        <w:t>ing</w:t>
      </w:r>
      <w:r w:rsidRPr="00AE0971" w:rsidR="0043189F">
        <w:rPr>
          <w:rFonts w:ascii="Times New Roman" w:hAnsi="Times New Roman" w:cs="Times New Roman"/>
        </w:rPr>
        <w:t xml:space="preserve"> </w:t>
      </w:r>
      <w:r w:rsidRPr="00AE0971">
        <w:rPr>
          <w:rFonts w:ascii="Times New Roman" w:hAnsi="Times New Roman" w:cs="Times New Roman"/>
        </w:rPr>
        <w:t>from the Change Management process will be tracked in the CMDB.  The CMDB will be housed in ServiceNow and include the following items:</w:t>
      </w:r>
    </w:p>
    <w:p w:rsidRPr="00954C19" w:rsidR="0021234D" w:rsidP="00954C19" w:rsidRDefault="0021234D" w14:paraId="09F7006E" w14:textId="48C98FE4">
      <w:pPr>
        <w:pStyle w:val="ListParagraph"/>
        <w:numPr>
          <w:ilvl w:val="0"/>
          <w:numId w:val="4"/>
        </w:numPr>
        <w:rPr>
          <w:rFonts w:ascii="Times New Roman" w:hAnsi="Times New Roman" w:cs="Times New Roman"/>
        </w:rPr>
      </w:pPr>
      <w:r w:rsidRPr="00AE0971">
        <w:rPr>
          <w:rFonts w:ascii="Times New Roman" w:hAnsi="Times New Roman" w:cs="Times New Roman"/>
        </w:rPr>
        <w:t>App Configuration Files</w:t>
      </w:r>
    </w:p>
    <w:p w:rsidRPr="00AE0971" w:rsidR="008069EB" w:rsidP="008A0D05" w:rsidRDefault="0021234D" w14:paraId="5CBCEB56" w14:textId="4693F2E5">
      <w:pPr>
        <w:pStyle w:val="ListParagraph"/>
        <w:numPr>
          <w:ilvl w:val="0"/>
          <w:numId w:val="4"/>
        </w:numPr>
        <w:rPr>
          <w:rFonts w:ascii="Times New Roman" w:hAnsi="Times New Roman" w:cs="Times New Roman"/>
        </w:rPr>
      </w:pPr>
      <w:r w:rsidRPr="00AE0971">
        <w:rPr>
          <w:rFonts w:ascii="Times New Roman" w:hAnsi="Times New Roman" w:cs="Times New Roman"/>
        </w:rPr>
        <w:t>The Solution Design Document</w:t>
      </w:r>
    </w:p>
    <w:p w:rsidRPr="00AE0971" w:rsidR="00B964E9" w:rsidP="00F840FD" w:rsidRDefault="00B964E9" w14:paraId="21607DC6" w14:textId="77777777">
      <w:pPr>
        <w:pStyle w:val="NoSpacing"/>
      </w:pPr>
    </w:p>
    <w:p w:rsidRPr="00AE0971" w:rsidR="006830E7" w:rsidP="008605C3" w:rsidRDefault="004F1379" w14:paraId="34DA0825" w14:textId="32ABEC1E">
      <w:pPr>
        <w:pStyle w:val="Heading2"/>
        <w:ind w:left="533"/>
        <w:rPr>
          <w:rFonts w:ascii="Times New Roman" w:hAnsi="Times New Roman" w:cs="Times New Roman"/>
          <w:sz w:val="24"/>
          <w:szCs w:val="24"/>
        </w:rPr>
      </w:pPr>
      <w:bookmarkStart w:name="_Toc73446243" w:id="2387"/>
      <w:r>
        <w:rPr>
          <w:rFonts w:ascii="Times New Roman" w:hAnsi="Times New Roman" w:cs="Times New Roman"/>
          <w:sz w:val="24"/>
          <w:szCs w:val="24"/>
        </w:rPr>
        <w:t xml:space="preserve">8.4 </w:t>
      </w:r>
      <w:r w:rsidRPr="00AE0971" w:rsidR="006830E7">
        <w:rPr>
          <w:rFonts w:ascii="Times New Roman" w:hAnsi="Times New Roman" w:cs="Times New Roman"/>
          <w:sz w:val="24"/>
          <w:szCs w:val="24"/>
        </w:rPr>
        <w:t>Logical Access Restrictions</w:t>
      </w:r>
      <w:bookmarkEnd w:id="2387"/>
    </w:p>
    <w:p w:rsidRPr="00AE0971" w:rsidR="006830E7" w:rsidP="006830E7" w:rsidRDefault="006830E7" w14:paraId="47D1F699" w14:textId="4FD46566">
      <w:pPr>
        <w:pStyle w:val="NoSpacing"/>
        <w:rPr>
          <w:rFonts w:ascii="Times New Roman" w:hAnsi="Times New Roman" w:cs="Times New Roman"/>
        </w:rPr>
      </w:pPr>
    </w:p>
    <w:p w:rsidRPr="00AE0971" w:rsidR="006830E7" w:rsidP="006830E7" w:rsidRDefault="006830E7" w14:paraId="2242E9A0" w14:textId="2EF62196">
      <w:pPr>
        <w:pStyle w:val="NoSpacing"/>
        <w:rPr>
          <w:rFonts w:ascii="Times New Roman" w:hAnsi="Times New Roman" w:cs="Times New Roman"/>
        </w:rPr>
      </w:pPr>
      <w:r w:rsidRPr="00AE0971">
        <w:rPr>
          <w:rFonts w:ascii="Times New Roman" w:hAnsi="Times New Roman" w:cs="Times New Roman"/>
        </w:rPr>
        <w:t xml:space="preserve">The Logical Access Restriction Policy outlines how the NOC ensures that only authorized users with the required training and access execute configuration changes on this platform. </w:t>
      </w:r>
    </w:p>
    <w:p w:rsidRPr="00AE0971" w:rsidR="006830E7" w:rsidP="006830E7" w:rsidRDefault="006830E7" w14:paraId="337337DB" w14:textId="77777777">
      <w:pPr>
        <w:pStyle w:val="NoSpacing"/>
        <w:rPr>
          <w:rFonts w:ascii="Times New Roman" w:hAnsi="Times New Roman" w:cs="Times New Roman"/>
        </w:rPr>
      </w:pPr>
    </w:p>
    <w:p w:rsidRPr="00AE0971" w:rsidR="006830E7" w:rsidP="000A1323" w:rsidRDefault="006830E7" w14:paraId="5838B2A4" w14:textId="6107A20A">
      <w:pPr>
        <w:pStyle w:val="NoSpacing"/>
        <w:numPr>
          <w:ilvl w:val="0"/>
          <w:numId w:val="32"/>
        </w:numPr>
        <w:rPr>
          <w:rFonts w:ascii="Times New Roman" w:hAnsi="Times New Roman" w:cs="Times New Roman"/>
        </w:rPr>
      </w:pPr>
      <w:r w:rsidRPr="00AE0971">
        <w:rPr>
          <w:rFonts w:ascii="Times New Roman" w:hAnsi="Times New Roman" w:cs="Times New Roman"/>
        </w:rPr>
        <w:t>All NOC personnel have been onboarded to the platform adhering to the User Creation process.</w:t>
      </w:r>
    </w:p>
    <w:p w:rsidRPr="00AE0971" w:rsidR="006830E7" w:rsidP="000A1323" w:rsidRDefault="006830E7" w14:paraId="7CE03B43" w14:textId="53DB3542">
      <w:pPr>
        <w:pStyle w:val="NoSpacing"/>
        <w:numPr>
          <w:ilvl w:val="0"/>
          <w:numId w:val="32"/>
        </w:numPr>
        <w:rPr>
          <w:rFonts w:ascii="Times New Roman" w:hAnsi="Times New Roman" w:cs="Times New Roman"/>
        </w:rPr>
      </w:pPr>
      <w:r w:rsidRPr="00AE0971">
        <w:rPr>
          <w:rFonts w:ascii="Times New Roman" w:hAnsi="Times New Roman" w:cs="Times New Roman"/>
        </w:rPr>
        <w:t xml:space="preserve">Access to all systems managed by NOC personnel requires GCP IAM </w:t>
      </w:r>
      <w:r w:rsidRPr="00AE0971" w:rsidR="009B6432">
        <w:rPr>
          <w:rFonts w:ascii="Times New Roman" w:hAnsi="Times New Roman" w:cs="Times New Roman"/>
        </w:rPr>
        <w:t xml:space="preserve">and MFA </w:t>
      </w:r>
    </w:p>
    <w:p w:rsidRPr="00AE0971" w:rsidR="006830E7" w:rsidP="006830E7" w:rsidRDefault="006830E7" w14:paraId="1A808754" w14:textId="77777777">
      <w:pPr>
        <w:pStyle w:val="NoSpacing"/>
        <w:rPr>
          <w:rFonts w:ascii="Times New Roman" w:hAnsi="Times New Roman" w:cs="Times New Roman"/>
        </w:rPr>
      </w:pPr>
    </w:p>
    <w:p w:rsidRPr="00AE0971" w:rsidR="007A3F13" w:rsidP="008605C3" w:rsidRDefault="007A3F13" w14:paraId="7F6C3C25" w14:textId="77777777">
      <w:pPr>
        <w:rPr>
          <w:rFonts w:ascii="Times New Roman" w:hAnsi="Times New Roman" w:cs="Times New Roman"/>
        </w:rPr>
      </w:pPr>
    </w:p>
    <w:p w:rsidRPr="00AE0971" w:rsidR="00373C0C" w:rsidRDefault="00373C0C" w14:paraId="052A4038" w14:textId="77777777">
      <w:pPr>
        <w:rPr>
          <w:rFonts w:ascii="Times New Roman" w:hAnsi="Times New Roman" w:cs="Times New Roman" w:eastAsiaTheme="majorEastAsia"/>
          <w:color w:val="2F5496" w:themeColor="accent1" w:themeShade="BF"/>
          <w:sz w:val="32"/>
          <w:szCs w:val="32"/>
        </w:rPr>
      </w:pPr>
      <w:r w:rsidRPr="00AE0971">
        <w:rPr>
          <w:rFonts w:ascii="Times New Roman" w:hAnsi="Times New Roman" w:cs="Times New Roman"/>
        </w:rPr>
        <w:br w:type="page"/>
      </w:r>
    </w:p>
    <w:p w:rsidRPr="00AE0971" w:rsidR="00D22F66" w:rsidP="008E1B35" w:rsidRDefault="00820CDC" w14:paraId="54D1674D" w14:textId="089B5730">
      <w:pPr>
        <w:pStyle w:val="Heading1"/>
        <w:rPr>
          <w:rFonts w:ascii="Times New Roman" w:hAnsi="Times New Roman" w:cs="Times New Roman"/>
        </w:rPr>
      </w:pPr>
      <w:bookmarkStart w:name="_Toc73446244" w:id="2388"/>
      <w:r>
        <w:rPr>
          <w:rFonts w:ascii="Times New Roman" w:hAnsi="Times New Roman" w:cs="Times New Roman"/>
        </w:rPr>
        <w:lastRenderedPageBreak/>
        <w:t>9</w:t>
      </w:r>
      <w:r w:rsidRPr="00AE0971" w:rsidR="00D22F66">
        <w:rPr>
          <w:rFonts w:ascii="Times New Roman" w:hAnsi="Times New Roman" w:cs="Times New Roman"/>
        </w:rPr>
        <w:t>.0</w:t>
      </w:r>
      <w:r w:rsidRPr="00AE0971" w:rsidR="007C3DE5">
        <w:rPr>
          <w:rFonts w:ascii="Times New Roman" w:hAnsi="Times New Roman" w:cs="Times New Roman"/>
        </w:rPr>
        <w:tab/>
      </w:r>
      <w:r w:rsidRPr="00AE0971" w:rsidR="00D22F66">
        <w:rPr>
          <w:rFonts w:ascii="Times New Roman" w:hAnsi="Times New Roman" w:cs="Times New Roman"/>
        </w:rPr>
        <w:t>Solution Design Document</w:t>
      </w:r>
      <w:bookmarkEnd w:id="2388"/>
    </w:p>
    <w:p w:rsidRPr="00AE0971" w:rsidR="00025ED9" w:rsidP="00025ED9" w:rsidRDefault="00025ED9" w14:paraId="6249E80B" w14:textId="2AA00683">
      <w:pPr>
        <w:pStyle w:val="ListParagraph"/>
        <w:ind w:left="0"/>
        <w:rPr>
          <w:rFonts w:ascii="Times New Roman" w:hAnsi="Times New Roman" w:cs="Times New Roman"/>
          <w:highlight w:val="yellow"/>
        </w:rPr>
      </w:pPr>
    </w:p>
    <w:p w:rsidRPr="00AE0971" w:rsidR="00012784" w:rsidP="00025ED9" w:rsidRDefault="00012784" w14:paraId="58268F5A" w14:textId="6CAB0D39">
      <w:pPr>
        <w:pStyle w:val="ListParagraph"/>
        <w:ind w:left="0"/>
        <w:rPr>
          <w:rFonts w:ascii="Times New Roman" w:hAnsi="Times New Roman" w:cs="Times New Roman"/>
          <w:highlight w:val="yellow"/>
        </w:rPr>
      </w:pPr>
      <w:r w:rsidRPr="00AE0971">
        <w:rPr>
          <w:rFonts w:ascii="Times New Roman" w:hAnsi="Times New Roman" w:cs="Times New Roman"/>
        </w:rPr>
        <w:t>The Solution Design document is provided as a separate standalone document.</w:t>
      </w:r>
    </w:p>
    <w:p w:rsidRPr="00AE0971" w:rsidR="00CE3153" w:rsidP="008E1B35" w:rsidRDefault="002F4954" w14:paraId="0D10408F" w14:textId="3F79C56C">
      <w:pPr>
        <w:pStyle w:val="Heading1"/>
        <w:rPr>
          <w:rFonts w:ascii="Times New Roman" w:hAnsi="Times New Roman" w:cs="Times New Roman"/>
        </w:rPr>
      </w:pPr>
      <w:bookmarkStart w:name="_Toc73446245" w:id="2389"/>
      <w:r w:rsidRPr="00AE0971">
        <w:rPr>
          <w:rFonts w:ascii="Times New Roman" w:hAnsi="Times New Roman" w:cs="Times New Roman"/>
        </w:rPr>
        <w:t>1</w:t>
      </w:r>
      <w:r w:rsidR="00820CDC">
        <w:rPr>
          <w:rFonts w:ascii="Times New Roman" w:hAnsi="Times New Roman" w:cs="Times New Roman"/>
        </w:rPr>
        <w:t>0</w:t>
      </w:r>
      <w:r w:rsidRPr="00AE0971" w:rsidR="00CE3153">
        <w:rPr>
          <w:rFonts w:ascii="Times New Roman" w:hAnsi="Times New Roman" w:cs="Times New Roman"/>
        </w:rPr>
        <w:t>.0 User Access</w:t>
      </w:r>
      <w:bookmarkEnd w:id="2389"/>
    </w:p>
    <w:p w:rsidRPr="00AE0971" w:rsidR="002D3E3B" w:rsidP="002D3E3B" w:rsidRDefault="002D3E3B" w14:paraId="368E218E" w14:textId="516A7060">
      <w:pPr>
        <w:pStyle w:val="NoSpacing"/>
        <w:rPr>
          <w:rFonts w:ascii="Times New Roman" w:hAnsi="Times New Roman" w:cs="Times New Roman"/>
        </w:rPr>
      </w:pPr>
    </w:p>
    <w:p w:rsidRPr="00AE0971" w:rsidR="00384F60" w:rsidP="00384F60" w:rsidRDefault="002D3E3B" w14:paraId="5E466B6C" w14:textId="26759CF3">
      <w:pPr>
        <w:pStyle w:val="NoSpacing"/>
        <w:rPr>
          <w:rFonts w:ascii="Times New Roman" w:hAnsi="Times New Roman" w:cs="Times New Roman"/>
        </w:rPr>
      </w:pPr>
      <w:r w:rsidRPr="00AE0971">
        <w:rPr>
          <w:rFonts w:ascii="Times New Roman" w:hAnsi="Times New Roman" w:cs="Times New Roman"/>
        </w:rPr>
        <w:t>Users requesting access into GCP will require approval through the change request process listed in the Change Management section.  Upon being granted access, all users will use GCP IAM.  For additional security measures, all Non-Deloitte System access accounts will have the word “external” listed in their username to quickly identify them as Non-Deloitte employees.</w:t>
      </w:r>
      <w:r w:rsidRPr="00AE0971" w:rsidR="008C1779">
        <w:rPr>
          <w:rFonts w:ascii="Times New Roman" w:hAnsi="Times New Roman" w:cs="Times New Roman"/>
        </w:rPr>
        <w:t xml:space="preserve">  Deloitte customers accessing the system will have a “C” listed in their username.</w:t>
      </w:r>
      <w:r w:rsidRPr="00AE0971">
        <w:rPr>
          <w:rFonts w:ascii="Times New Roman" w:hAnsi="Times New Roman" w:cs="Times New Roman"/>
        </w:rPr>
        <w:t xml:space="preserve"> All users will be needing MFA for system access.  </w:t>
      </w:r>
      <w:r w:rsidRPr="00AE0971" w:rsidR="00384F60">
        <w:rPr>
          <w:rFonts w:ascii="Times New Roman" w:hAnsi="Times New Roman" w:cs="Times New Roman"/>
        </w:rPr>
        <w:t>All user access will be supplied through preconfigured roles</w:t>
      </w:r>
      <w:r w:rsidR="0043189F">
        <w:rPr>
          <w:rFonts w:ascii="Times New Roman" w:hAnsi="Times New Roman" w:cs="Times New Roman"/>
        </w:rPr>
        <w:t>,</w:t>
      </w:r>
      <w:r w:rsidRPr="00AE0971" w:rsidR="00384F60">
        <w:rPr>
          <w:rFonts w:ascii="Times New Roman" w:hAnsi="Times New Roman" w:cs="Times New Roman"/>
        </w:rPr>
        <w:t xml:space="preserve"> and no permissions will be assigned to users.</w:t>
      </w:r>
    </w:p>
    <w:p w:rsidRPr="00AE0971" w:rsidR="00D10D95" w:rsidP="00384F60" w:rsidRDefault="00D10D95" w14:paraId="17C55436" w14:textId="083C4D00">
      <w:pPr>
        <w:pStyle w:val="NoSpacing"/>
        <w:rPr>
          <w:rFonts w:ascii="Times New Roman" w:hAnsi="Times New Roman" w:cs="Times New Roman"/>
        </w:rPr>
      </w:pPr>
    </w:p>
    <w:p w:rsidRPr="00AE0971" w:rsidR="00D10D95" w:rsidP="002D6130" w:rsidRDefault="004F1379" w14:paraId="0C62A104" w14:textId="61359846">
      <w:pPr>
        <w:pStyle w:val="Heading2"/>
        <w:ind w:left="533"/>
        <w:rPr>
          <w:rFonts w:ascii="Times New Roman" w:hAnsi="Times New Roman" w:cs="Times New Roman"/>
          <w:sz w:val="24"/>
          <w:szCs w:val="24"/>
        </w:rPr>
      </w:pPr>
      <w:bookmarkStart w:name="_Toc73446246" w:id="2390"/>
      <w:r>
        <w:rPr>
          <w:rFonts w:ascii="Times New Roman" w:hAnsi="Times New Roman" w:cs="Times New Roman"/>
          <w:sz w:val="24"/>
          <w:szCs w:val="24"/>
        </w:rPr>
        <w:t xml:space="preserve">10.1 </w:t>
      </w:r>
      <w:r w:rsidRPr="00AE0971" w:rsidR="00D10D95">
        <w:rPr>
          <w:rFonts w:ascii="Times New Roman" w:hAnsi="Times New Roman" w:cs="Times New Roman"/>
          <w:sz w:val="24"/>
          <w:szCs w:val="24"/>
        </w:rPr>
        <w:t>User Password Policy</w:t>
      </w:r>
      <w:bookmarkEnd w:id="2390"/>
    </w:p>
    <w:p w:rsidRPr="00AE0971" w:rsidR="00D10D95" w:rsidP="00384F60" w:rsidRDefault="00D10D95" w14:paraId="23E00B8A" w14:textId="65276062">
      <w:pPr>
        <w:pStyle w:val="NoSpacing"/>
        <w:rPr>
          <w:rFonts w:ascii="Times New Roman" w:hAnsi="Times New Roman" w:cs="Times New Roman"/>
        </w:rPr>
      </w:pPr>
    </w:p>
    <w:p w:rsidRPr="00AE0971" w:rsidR="00D10D95" w:rsidP="00384F60" w:rsidRDefault="00D10D95" w14:paraId="32A972BC" w14:textId="68E82E80">
      <w:pPr>
        <w:pStyle w:val="NoSpacing"/>
        <w:rPr>
          <w:rFonts w:ascii="Times New Roman" w:hAnsi="Times New Roman" w:cs="Times New Roman"/>
        </w:rPr>
      </w:pPr>
      <w:r w:rsidRPr="00AE0971">
        <w:rPr>
          <w:rFonts w:ascii="Times New Roman" w:hAnsi="Times New Roman" w:cs="Times New Roman"/>
        </w:rPr>
        <w:t>When creating a GCP password, users will have to adhere to the following policy:</w:t>
      </w:r>
    </w:p>
    <w:p w:rsidRPr="00AE0971" w:rsidR="00D10D95" w:rsidP="00384F60" w:rsidRDefault="00D10D95" w14:paraId="2E4CDC9D" w14:textId="55B82D07">
      <w:pPr>
        <w:pStyle w:val="NoSpacing"/>
        <w:rPr>
          <w:rFonts w:ascii="Times New Roman" w:hAnsi="Times New Roman" w:cs="Times New Roman"/>
        </w:rPr>
      </w:pPr>
    </w:p>
    <w:p w:rsidRPr="00AE0971" w:rsidR="00D10D95" w:rsidP="008A0D05" w:rsidRDefault="007A3F13" w14:paraId="15A45603" w14:textId="7C575FCE">
      <w:pPr>
        <w:pStyle w:val="NoSpacing"/>
        <w:numPr>
          <w:ilvl w:val="0"/>
          <w:numId w:val="10"/>
        </w:numPr>
        <w:rPr>
          <w:rFonts w:ascii="Times New Roman" w:hAnsi="Times New Roman" w:cs="Times New Roman"/>
        </w:rPr>
      </w:pPr>
      <w:r w:rsidRPr="00AE0971">
        <w:rPr>
          <w:rFonts w:ascii="Times New Roman" w:hAnsi="Times New Roman" w:cs="Times New Roman"/>
        </w:rPr>
        <w:t>Strong password is enforced</w:t>
      </w:r>
    </w:p>
    <w:p w:rsidRPr="00AE0971" w:rsidR="007A3F13" w:rsidP="008A0D05" w:rsidRDefault="007A3F13" w14:paraId="3F0359F2" w14:textId="42916B5A">
      <w:pPr>
        <w:pStyle w:val="NoSpacing"/>
        <w:numPr>
          <w:ilvl w:val="0"/>
          <w:numId w:val="10"/>
        </w:numPr>
        <w:rPr>
          <w:rFonts w:ascii="Times New Roman" w:hAnsi="Times New Roman" w:cs="Times New Roman"/>
        </w:rPr>
      </w:pPr>
      <w:r w:rsidRPr="00AE0971">
        <w:rPr>
          <w:rFonts w:ascii="Times New Roman" w:hAnsi="Times New Roman" w:cs="Times New Roman"/>
        </w:rPr>
        <w:t xml:space="preserve">Password length </w:t>
      </w:r>
      <w:r w:rsidRPr="00AE0971" w:rsidR="0056569A">
        <w:rPr>
          <w:rFonts w:ascii="Times New Roman" w:hAnsi="Times New Roman" w:cs="Times New Roman"/>
        </w:rPr>
        <w:t>minimum is set to 8 char</w:t>
      </w:r>
      <w:r w:rsidRPr="00AE0971" w:rsidR="00623188">
        <w:rPr>
          <w:rFonts w:ascii="Times New Roman" w:hAnsi="Times New Roman" w:cs="Times New Roman"/>
        </w:rPr>
        <w:t>acters</w:t>
      </w:r>
      <w:r w:rsidRPr="00AE0971">
        <w:rPr>
          <w:rFonts w:ascii="Times New Roman" w:hAnsi="Times New Roman" w:cs="Times New Roman"/>
        </w:rPr>
        <w:t xml:space="preserve"> </w:t>
      </w:r>
    </w:p>
    <w:p w:rsidRPr="00AE0971" w:rsidR="007A3F13" w:rsidP="008A0D05" w:rsidRDefault="007A3F13" w14:paraId="412A8E14" w14:textId="39DA72B9">
      <w:pPr>
        <w:pStyle w:val="NoSpacing"/>
        <w:numPr>
          <w:ilvl w:val="0"/>
          <w:numId w:val="10"/>
        </w:numPr>
        <w:rPr>
          <w:rFonts w:ascii="Times New Roman" w:hAnsi="Times New Roman" w:cs="Times New Roman"/>
        </w:rPr>
      </w:pPr>
      <w:r w:rsidRPr="00AE0971">
        <w:rPr>
          <w:rFonts w:ascii="Times New Roman" w:hAnsi="Times New Roman" w:cs="Times New Roman"/>
        </w:rPr>
        <w:t>Strength and length will be enforced for every password change</w:t>
      </w:r>
    </w:p>
    <w:p w:rsidRPr="00AE0971" w:rsidR="007A3F13" w:rsidP="008A0D05" w:rsidRDefault="007A3F13" w14:paraId="0C6FED17" w14:textId="148BC91A">
      <w:pPr>
        <w:pStyle w:val="NoSpacing"/>
        <w:numPr>
          <w:ilvl w:val="0"/>
          <w:numId w:val="10"/>
        </w:numPr>
        <w:rPr>
          <w:rFonts w:ascii="Times New Roman" w:hAnsi="Times New Roman" w:cs="Times New Roman"/>
        </w:rPr>
      </w:pPr>
      <w:r w:rsidRPr="00AE0971">
        <w:rPr>
          <w:rFonts w:ascii="Times New Roman" w:hAnsi="Times New Roman" w:cs="Times New Roman"/>
        </w:rPr>
        <w:t>There will be enforced password policy at next sign-in</w:t>
      </w:r>
    </w:p>
    <w:p w:rsidRPr="00AE0971" w:rsidR="007A3F13" w:rsidP="008A0D05" w:rsidRDefault="007A3F13" w14:paraId="51AEAD21" w14:textId="5DC3C555">
      <w:pPr>
        <w:pStyle w:val="NoSpacing"/>
        <w:numPr>
          <w:ilvl w:val="0"/>
          <w:numId w:val="10"/>
        </w:numPr>
        <w:rPr>
          <w:rFonts w:ascii="Times New Roman" w:hAnsi="Times New Roman" w:cs="Times New Roman"/>
        </w:rPr>
      </w:pPr>
      <w:r w:rsidRPr="00AE0971">
        <w:rPr>
          <w:rFonts w:ascii="Times New Roman" w:hAnsi="Times New Roman" w:cs="Times New Roman"/>
        </w:rPr>
        <w:t>Password reuse is NOT permitted</w:t>
      </w:r>
    </w:p>
    <w:p w:rsidRPr="00AE0971" w:rsidR="00BC20EB" w:rsidP="008A0D05" w:rsidRDefault="007A3F13" w14:paraId="30C3405E" w14:textId="7B73E37E">
      <w:pPr>
        <w:pStyle w:val="NoSpacing"/>
        <w:numPr>
          <w:ilvl w:val="0"/>
          <w:numId w:val="10"/>
        </w:numPr>
        <w:rPr>
          <w:rFonts w:ascii="Times New Roman" w:hAnsi="Times New Roman" w:cs="Times New Roman"/>
        </w:rPr>
      </w:pPr>
      <w:r w:rsidRPr="00AE0971">
        <w:rPr>
          <w:rFonts w:ascii="Times New Roman" w:hAnsi="Times New Roman" w:cs="Times New Roman"/>
        </w:rPr>
        <w:t>Password reset frequency is set for 60 days</w:t>
      </w:r>
    </w:p>
    <w:p w:rsidRPr="00AE0971" w:rsidR="00BC20EB" w:rsidP="00556E70" w:rsidRDefault="00BC20EB" w14:paraId="22C6714D" w14:textId="77777777">
      <w:pPr>
        <w:pStyle w:val="NoSpacing"/>
        <w:rPr>
          <w:rFonts w:ascii="Times New Roman" w:hAnsi="Times New Roman" w:cs="Times New Roman"/>
        </w:rPr>
      </w:pPr>
    </w:p>
    <w:p w:rsidRPr="00AE0971" w:rsidR="00C63C94" w:rsidRDefault="00C63C94" w14:paraId="0D384A53" w14:textId="77777777">
      <w:pPr>
        <w:rPr>
          <w:rFonts w:ascii="Times New Roman" w:hAnsi="Times New Roman" w:cs="Times New Roman"/>
        </w:rPr>
      </w:pPr>
      <w:r w:rsidRPr="00AE0971">
        <w:rPr>
          <w:rFonts w:ascii="Times New Roman" w:hAnsi="Times New Roman" w:cs="Times New Roman"/>
        </w:rPr>
        <w:br w:type="page"/>
      </w:r>
    </w:p>
    <w:p w:rsidRPr="00AE0971" w:rsidR="00556E70" w:rsidP="00556E70" w:rsidRDefault="00556E70" w14:paraId="03DB752B" w14:textId="46BE4A61">
      <w:pPr>
        <w:pStyle w:val="NoSpacing"/>
        <w:rPr>
          <w:rFonts w:ascii="Times New Roman" w:hAnsi="Times New Roman" w:cs="Times New Roman"/>
        </w:rPr>
      </w:pPr>
      <w:r w:rsidRPr="00AE0971">
        <w:rPr>
          <w:rFonts w:ascii="Times New Roman" w:hAnsi="Times New Roman" w:cs="Times New Roman"/>
        </w:rPr>
        <w:lastRenderedPageBreak/>
        <w:t xml:space="preserve">Table </w:t>
      </w:r>
      <w:r w:rsidRPr="00AE0971" w:rsidR="007C4111">
        <w:rPr>
          <w:rFonts w:ascii="Times New Roman" w:hAnsi="Times New Roman" w:cs="Times New Roman"/>
        </w:rPr>
        <w:t>9</w:t>
      </w:r>
      <w:r w:rsidRPr="00AE0971">
        <w:rPr>
          <w:rFonts w:ascii="Times New Roman" w:hAnsi="Times New Roman" w:cs="Times New Roman"/>
        </w:rPr>
        <w:t xml:space="preserve">: </w:t>
      </w:r>
      <w:r w:rsidRPr="00AE0971" w:rsidR="005D6472">
        <w:rPr>
          <w:rFonts w:ascii="Times New Roman" w:hAnsi="Times New Roman" w:cs="Times New Roman"/>
        </w:rPr>
        <w:t xml:space="preserve">GCP </w:t>
      </w:r>
      <w:r w:rsidRPr="00AE0971">
        <w:rPr>
          <w:rFonts w:ascii="Times New Roman" w:hAnsi="Times New Roman" w:cs="Times New Roman"/>
        </w:rPr>
        <w:t xml:space="preserve">Password Policy </w:t>
      </w:r>
    </w:p>
    <w:p w:rsidRPr="00AE0971" w:rsidR="00BC20EB" w:rsidP="0056569A" w:rsidRDefault="004F7FDB" w14:paraId="2B9D3F49" w14:textId="27EB4559">
      <w:pPr>
        <w:pStyle w:val="NoSpacing"/>
        <w:rPr>
          <w:rFonts w:ascii="Times New Roman" w:hAnsi="Times New Roman" w:cs="Times New Roman"/>
        </w:rPr>
      </w:pPr>
      <w:r w:rsidRPr="00AE0971">
        <w:rPr>
          <w:rFonts w:ascii="Times New Roman" w:hAnsi="Times New Roman" w:cs="Times New Roman"/>
          <w:noProof/>
        </w:rPr>
        <w:object w:dxaOrig="3450" w:dyaOrig="8041" w14:anchorId="21407735">
          <v:shape id="_x0000_i1028" style="width:150.35pt;height:350.5pt;mso-width-percent:0;mso-height-percent:0;mso-width-percent:0;mso-height-percent:0" alt="" o:ole="" type="#_x0000_t75">
            <v:imagedata o:title="" r:id="rId38"/>
          </v:shape>
          <o:OLEObject Type="Embed" ProgID="Visio.Drawing.15" ShapeID="_x0000_i1028" DrawAspect="Content" ObjectID="_1684153737" r:id="rId39"/>
        </w:object>
      </w:r>
    </w:p>
    <w:p w:rsidRPr="00AE0971" w:rsidR="00F20E5C" w:rsidP="0056569A" w:rsidRDefault="00F20E5C" w14:paraId="62117440" w14:textId="77777777">
      <w:pPr>
        <w:pStyle w:val="NoSpacing"/>
        <w:rPr>
          <w:rFonts w:ascii="Times New Roman" w:hAnsi="Times New Roman" w:cs="Times New Roman"/>
        </w:rPr>
      </w:pPr>
    </w:p>
    <w:p w:rsidRPr="00AE0971" w:rsidR="0056569A" w:rsidP="0056569A" w:rsidRDefault="0056569A" w14:paraId="4CB11004" w14:textId="50A19657">
      <w:pPr>
        <w:pStyle w:val="NoSpacing"/>
        <w:rPr>
          <w:rFonts w:ascii="Times New Roman" w:hAnsi="Times New Roman" w:cs="Times New Roman"/>
        </w:rPr>
      </w:pPr>
      <w:r w:rsidRPr="00AE0971">
        <w:rPr>
          <w:rFonts w:ascii="Times New Roman" w:hAnsi="Times New Roman" w:cs="Times New Roman"/>
        </w:rPr>
        <w:t>When creating a Windows password, users will have to adhere to the following policy:</w:t>
      </w:r>
    </w:p>
    <w:p w:rsidRPr="00AE0971" w:rsidR="0056569A" w:rsidP="0056569A" w:rsidRDefault="0056569A" w14:paraId="3FC05A25" w14:textId="77777777">
      <w:pPr>
        <w:pStyle w:val="NoSpacing"/>
        <w:rPr>
          <w:rFonts w:ascii="Times New Roman" w:hAnsi="Times New Roman" w:cs="Times New Roman"/>
        </w:rPr>
      </w:pPr>
    </w:p>
    <w:p w:rsidRPr="00AE0971" w:rsidR="0056569A" w:rsidP="008A0D05" w:rsidRDefault="002D52C6" w14:paraId="514F1E79" w14:textId="21D0B3A5">
      <w:pPr>
        <w:pStyle w:val="NoSpacing"/>
        <w:numPr>
          <w:ilvl w:val="0"/>
          <w:numId w:val="10"/>
        </w:numPr>
        <w:rPr>
          <w:rFonts w:ascii="Times New Roman" w:hAnsi="Times New Roman" w:cs="Times New Roman"/>
        </w:rPr>
      </w:pPr>
      <w:r w:rsidRPr="00AE0971">
        <w:rPr>
          <w:rFonts w:ascii="Times New Roman" w:hAnsi="Times New Roman" w:cs="Times New Roman"/>
        </w:rPr>
        <w:t xml:space="preserve">May not </w:t>
      </w:r>
      <w:r w:rsidR="00345091">
        <w:rPr>
          <w:rFonts w:ascii="Times New Roman" w:hAnsi="Times New Roman" w:cs="Times New Roman"/>
        </w:rPr>
        <w:t>contain</w:t>
      </w:r>
      <w:r w:rsidRPr="00AE0971" w:rsidR="00345091">
        <w:rPr>
          <w:rFonts w:ascii="Times New Roman" w:hAnsi="Times New Roman" w:cs="Times New Roman"/>
        </w:rPr>
        <w:t xml:space="preserve"> </w:t>
      </w:r>
      <w:r w:rsidRPr="00AE0971">
        <w:rPr>
          <w:rFonts w:ascii="Times New Roman" w:hAnsi="Times New Roman" w:cs="Times New Roman"/>
        </w:rPr>
        <w:t>user’s account name or parts of the user’s full name that exceed two consecutive characters</w:t>
      </w:r>
    </w:p>
    <w:p w:rsidRPr="00AE0971" w:rsidR="0056569A" w:rsidP="008A0D05" w:rsidRDefault="0056569A" w14:paraId="6350EA69" w14:textId="4C05E025">
      <w:pPr>
        <w:pStyle w:val="NoSpacing"/>
        <w:numPr>
          <w:ilvl w:val="0"/>
          <w:numId w:val="10"/>
        </w:numPr>
        <w:rPr>
          <w:rFonts w:ascii="Times New Roman" w:hAnsi="Times New Roman" w:cs="Times New Roman"/>
        </w:rPr>
      </w:pPr>
      <w:r w:rsidRPr="00AE0971">
        <w:rPr>
          <w:rFonts w:ascii="Times New Roman" w:hAnsi="Times New Roman" w:cs="Times New Roman"/>
        </w:rPr>
        <w:t>Password</w:t>
      </w:r>
      <w:r w:rsidRPr="00AE0971" w:rsidR="002D52C6">
        <w:rPr>
          <w:rFonts w:ascii="Times New Roman" w:hAnsi="Times New Roman" w:cs="Times New Roman"/>
        </w:rPr>
        <w:t xml:space="preserve"> must be at least </w:t>
      </w:r>
      <w:r w:rsidRPr="00AE0971" w:rsidR="00D52880">
        <w:rPr>
          <w:rFonts w:ascii="Times New Roman" w:hAnsi="Times New Roman" w:cs="Times New Roman"/>
        </w:rPr>
        <w:t>8</w:t>
      </w:r>
      <w:r w:rsidRPr="00AE0971" w:rsidR="002D52C6">
        <w:rPr>
          <w:rFonts w:ascii="Times New Roman" w:hAnsi="Times New Roman" w:cs="Times New Roman"/>
        </w:rPr>
        <w:t xml:space="preserve"> characters in length </w:t>
      </w:r>
    </w:p>
    <w:p w:rsidRPr="00AE0971" w:rsidR="00556E70" w:rsidP="008A0D05" w:rsidRDefault="002D52C6" w14:paraId="6E031C42" w14:textId="54F51E76">
      <w:pPr>
        <w:pStyle w:val="NoSpacing"/>
        <w:numPr>
          <w:ilvl w:val="0"/>
          <w:numId w:val="10"/>
        </w:numPr>
        <w:rPr>
          <w:rFonts w:ascii="Times New Roman" w:hAnsi="Times New Roman" w:cs="Times New Roman"/>
        </w:rPr>
      </w:pPr>
      <w:r w:rsidRPr="00AE0971">
        <w:rPr>
          <w:rFonts w:ascii="Times New Roman" w:hAnsi="Times New Roman" w:cs="Times New Roman"/>
        </w:rPr>
        <w:t>Contain characters from three of the following four categories:</w:t>
      </w:r>
    </w:p>
    <w:p w:rsidRPr="00AE0971" w:rsidR="002D52C6" w:rsidP="008A0D05" w:rsidRDefault="002D52C6" w14:paraId="5A9E8436" w14:textId="00E1615B">
      <w:pPr>
        <w:pStyle w:val="NoSpacing"/>
        <w:numPr>
          <w:ilvl w:val="1"/>
          <w:numId w:val="10"/>
        </w:numPr>
        <w:rPr>
          <w:rFonts w:ascii="Times New Roman" w:hAnsi="Times New Roman" w:cs="Times New Roman"/>
        </w:rPr>
      </w:pPr>
      <w:r w:rsidRPr="00AE0971">
        <w:rPr>
          <w:rFonts w:ascii="Times New Roman" w:hAnsi="Times New Roman" w:cs="Times New Roman"/>
        </w:rPr>
        <w:t>English uppercase characters (A through Z)</w:t>
      </w:r>
    </w:p>
    <w:p w:rsidRPr="00AE0971" w:rsidR="002D52C6" w:rsidP="008A0D05" w:rsidRDefault="002D52C6" w14:paraId="61609422" w14:textId="615BC3AA">
      <w:pPr>
        <w:pStyle w:val="NoSpacing"/>
        <w:numPr>
          <w:ilvl w:val="1"/>
          <w:numId w:val="10"/>
        </w:numPr>
        <w:rPr>
          <w:rFonts w:ascii="Times New Roman" w:hAnsi="Times New Roman" w:cs="Times New Roman"/>
        </w:rPr>
      </w:pPr>
      <w:r w:rsidRPr="00AE0971">
        <w:rPr>
          <w:rFonts w:ascii="Times New Roman" w:hAnsi="Times New Roman" w:cs="Times New Roman"/>
        </w:rPr>
        <w:t>English lowercase characters (a through z)</w:t>
      </w:r>
    </w:p>
    <w:p w:rsidRPr="00AE0971" w:rsidR="002D52C6" w:rsidP="008A0D05" w:rsidRDefault="002D52C6" w14:paraId="186E4187" w14:textId="0B22399F">
      <w:pPr>
        <w:pStyle w:val="NoSpacing"/>
        <w:numPr>
          <w:ilvl w:val="1"/>
          <w:numId w:val="10"/>
        </w:numPr>
        <w:rPr>
          <w:rFonts w:ascii="Times New Roman" w:hAnsi="Times New Roman" w:cs="Times New Roman"/>
        </w:rPr>
      </w:pPr>
      <w:r w:rsidRPr="00AE0971">
        <w:rPr>
          <w:rFonts w:ascii="Times New Roman" w:hAnsi="Times New Roman" w:cs="Times New Roman"/>
        </w:rPr>
        <w:t>Base 10 digits (0 through 9)</w:t>
      </w:r>
    </w:p>
    <w:p w:rsidRPr="00AE0971" w:rsidR="002D52C6" w:rsidP="008A0D05" w:rsidRDefault="002D52C6" w14:paraId="3B093C2A" w14:textId="2562CC0F">
      <w:pPr>
        <w:pStyle w:val="NoSpacing"/>
        <w:numPr>
          <w:ilvl w:val="1"/>
          <w:numId w:val="10"/>
        </w:numPr>
        <w:rPr>
          <w:rFonts w:ascii="Times New Roman" w:hAnsi="Times New Roman" w:cs="Times New Roman"/>
        </w:rPr>
      </w:pPr>
      <w:r w:rsidRPr="00AE0971">
        <w:rPr>
          <w:rFonts w:ascii="Times New Roman" w:hAnsi="Times New Roman" w:cs="Times New Roman"/>
        </w:rPr>
        <w:t>Non-alphabetic characters (for example</w:t>
      </w:r>
      <w:proofErr w:type="gramStart"/>
      <w:r w:rsidRPr="00AE0971">
        <w:rPr>
          <w:rFonts w:ascii="Times New Roman" w:hAnsi="Times New Roman" w:cs="Times New Roman"/>
        </w:rPr>
        <w:t>, !</w:t>
      </w:r>
      <w:proofErr w:type="gramEnd"/>
      <w:r w:rsidRPr="00AE0971">
        <w:rPr>
          <w:rFonts w:ascii="Times New Roman" w:hAnsi="Times New Roman" w:cs="Times New Roman"/>
        </w:rPr>
        <w:t xml:space="preserve">, $, #, %) </w:t>
      </w:r>
    </w:p>
    <w:p w:rsidRPr="00AE0971" w:rsidR="002D52C6" w:rsidP="008A0D05" w:rsidRDefault="002D52C6" w14:paraId="5A3B3330" w14:textId="1E4B3B9A">
      <w:pPr>
        <w:pStyle w:val="NoSpacing"/>
        <w:numPr>
          <w:ilvl w:val="0"/>
          <w:numId w:val="10"/>
        </w:numPr>
        <w:rPr>
          <w:rFonts w:ascii="Times New Roman" w:hAnsi="Times New Roman" w:cs="Times New Roman"/>
        </w:rPr>
      </w:pPr>
      <w:r w:rsidRPr="00AE0971">
        <w:rPr>
          <w:rFonts w:ascii="Times New Roman" w:hAnsi="Times New Roman" w:cs="Times New Roman"/>
        </w:rPr>
        <w:t>Complexity requirements are enforced when password</w:t>
      </w:r>
      <w:r w:rsidR="00345091">
        <w:rPr>
          <w:rFonts w:ascii="Times New Roman" w:hAnsi="Times New Roman" w:cs="Times New Roman"/>
        </w:rPr>
        <w:t>s</w:t>
      </w:r>
      <w:r w:rsidRPr="00AE0971">
        <w:rPr>
          <w:rFonts w:ascii="Times New Roman" w:hAnsi="Times New Roman" w:cs="Times New Roman"/>
        </w:rPr>
        <w:t xml:space="preserve"> are changed or created</w:t>
      </w:r>
    </w:p>
    <w:p w:rsidRPr="00AE0971" w:rsidR="002D52C6" w:rsidP="008A0D05" w:rsidRDefault="002D52C6" w14:paraId="3608FCA8" w14:textId="043CC6E0">
      <w:pPr>
        <w:pStyle w:val="NoSpacing"/>
        <w:numPr>
          <w:ilvl w:val="0"/>
          <w:numId w:val="10"/>
        </w:numPr>
        <w:rPr>
          <w:rFonts w:ascii="Times New Roman" w:hAnsi="Times New Roman" w:cs="Times New Roman"/>
        </w:rPr>
      </w:pPr>
      <w:r w:rsidRPr="00AE0971">
        <w:rPr>
          <w:rFonts w:ascii="Times New Roman" w:hAnsi="Times New Roman" w:cs="Times New Roman"/>
        </w:rPr>
        <w:t>Enforce password reset every 40 days</w:t>
      </w:r>
    </w:p>
    <w:p w:rsidRPr="00AE0971" w:rsidR="002D52C6" w:rsidP="008A0D05" w:rsidRDefault="002D52C6" w14:paraId="2AA6249E" w14:textId="3246B702">
      <w:pPr>
        <w:pStyle w:val="NoSpacing"/>
        <w:numPr>
          <w:ilvl w:val="0"/>
          <w:numId w:val="10"/>
        </w:numPr>
        <w:rPr>
          <w:rFonts w:ascii="Times New Roman" w:hAnsi="Times New Roman" w:cs="Times New Roman"/>
        </w:rPr>
      </w:pPr>
      <w:r w:rsidRPr="00AE0971">
        <w:rPr>
          <w:rFonts w:ascii="Times New Roman" w:hAnsi="Times New Roman" w:cs="Times New Roman"/>
        </w:rPr>
        <w:t xml:space="preserve">Password reuse allowed ONLY after 20 passwords </w:t>
      </w:r>
    </w:p>
    <w:p w:rsidRPr="00AE0971" w:rsidR="005D6472" w:rsidP="005D6472" w:rsidRDefault="005D6472" w14:paraId="5DE7A1CA" w14:textId="1A36A8F6">
      <w:pPr>
        <w:pStyle w:val="NoSpacing"/>
        <w:rPr>
          <w:rFonts w:ascii="Times New Roman" w:hAnsi="Times New Roman" w:cs="Times New Roman"/>
        </w:rPr>
      </w:pPr>
    </w:p>
    <w:p w:rsidRPr="00AE0971" w:rsidR="00BC20EB" w:rsidP="005D6472" w:rsidRDefault="00BC20EB" w14:paraId="434DE7A0" w14:textId="71F593EC">
      <w:pPr>
        <w:pStyle w:val="NoSpacing"/>
        <w:rPr>
          <w:rFonts w:ascii="Times New Roman" w:hAnsi="Times New Roman" w:cs="Times New Roman"/>
        </w:rPr>
      </w:pPr>
    </w:p>
    <w:p w:rsidRPr="00AE0971" w:rsidR="00850E6F" w:rsidP="005D6472" w:rsidRDefault="00850E6F" w14:paraId="7538A7B6" w14:textId="1986EF60">
      <w:pPr>
        <w:pStyle w:val="NoSpacing"/>
        <w:rPr>
          <w:rFonts w:ascii="Times New Roman" w:hAnsi="Times New Roman" w:cs="Times New Roman"/>
        </w:rPr>
      </w:pPr>
    </w:p>
    <w:p w:rsidRPr="00AE0971" w:rsidR="00850E6F" w:rsidP="005D6472" w:rsidRDefault="00850E6F" w14:paraId="6899EBE5" w14:textId="73FBAEF8">
      <w:pPr>
        <w:pStyle w:val="NoSpacing"/>
        <w:rPr>
          <w:rFonts w:ascii="Times New Roman" w:hAnsi="Times New Roman" w:cs="Times New Roman"/>
        </w:rPr>
      </w:pPr>
    </w:p>
    <w:p w:rsidRPr="00AE0971" w:rsidR="00850E6F" w:rsidP="005D6472" w:rsidRDefault="00850E6F" w14:paraId="197446D3" w14:textId="1CCDC154">
      <w:pPr>
        <w:pStyle w:val="NoSpacing"/>
        <w:rPr>
          <w:rFonts w:ascii="Times New Roman" w:hAnsi="Times New Roman" w:cs="Times New Roman"/>
        </w:rPr>
      </w:pPr>
    </w:p>
    <w:p w:rsidRPr="00AE0971" w:rsidR="00850E6F" w:rsidP="005D6472" w:rsidRDefault="00850E6F" w14:paraId="3F9604E3" w14:textId="52A5A3A0">
      <w:pPr>
        <w:pStyle w:val="NoSpacing"/>
        <w:rPr>
          <w:rFonts w:ascii="Times New Roman" w:hAnsi="Times New Roman" w:cs="Times New Roman"/>
        </w:rPr>
      </w:pPr>
    </w:p>
    <w:p w:rsidRPr="00AE0971" w:rsidR="00F20E5C" w:rsidP="005D6472" w:rsidRDefault="00F20E5C" w14:paraId="37830BF0" w14:textId="77777777">
      <w:pPr>
        <w:pStyle w:val="NoSpacing"/>
        <w:rPr>
          <w:rFonts w:ascii="Times New Roman" w:hAnsi="Times New Roman" w:cs="Times New Roman"/>
        </w:rPr>
      </w:pPr>
    </w:p>
    <w:p w:rsidRPr="00AE0971" w:rsidR="00850E6F" w:rsidP="005D6472" w:rsidRDefault="00850E6F" w14:paraId="180460B4" w14:textId="77777777">
      <w:pPr>
        <w:pStyle w:val="NoSpacing"/>
        <w:rPr>
          <w:rFonts w:ascii="Times New Roman" w:hAnsi="Times New Roman" w:cs="Times New Roman"/>
        </w:rPr>
      </w:pPr>
    </w:p>
    <w:p w:rsidRPr="00AE0971" w:rsidR="005D6472" w:rsidP="005D6472" w:rsidRDefault="005D6472" w14:paraId="3DFCB265" w14:textId="5800E47F">
      <w:pPr>
        <w:pStyle w:val="NoSpacing"/>
        <w:rPr>
          <w:rFonts w:ascii="Times New Roman" w:hAnsi="Times New Roman" w:cs="Times New Roman"/>
        </w:rPr>
      </w:pPr>
      <w:r w:rsidRPr="00AE0971">
        <w:rPr>
          <w:rFonts w:ascii="Times New Roman" w:hAnsi="Times New Roman" w:cs="Times New Roman"/>
        </w:rPr>
        <w:lastRenderedPageBreak/>
        <w:t xml:space="preserve">Table </w:t>
      </w:r>
      <w:r w:rsidRPr="00AE0971" w:rsidR="007C4111">
        <w:rPr>
          <w:rFonts w:ascii="Times New Roman" w:hAnsi="Times New Roman" w:cs="Times New Roman"/>
        </w:rPr>
        <w:t>10</w:t>
      </w:r>
      <w:r w:rsidRPr="00AE0971">
        <w:rPr>
          <w:rFonts w:ascii="Times New Roman" w:hAnsi="Times New Roman" w:cs="Times New Roman"/>
        </w:rPr>
        <w:t>: Windows Password Policy</w:t>
      </w:r>
    </w:p>
    <w:p w:rsidRPr="00AE0971" w:rsidR="005D6472" w:rsidP="005D6472" w:rsidRDefault="004F7FDB" w14:paraId="37FC872A" w14:textId="73796F77">
      <w:pPr>
        <w:pStyle w:val="NoSpacing"/>
        <w:rPr>
          <w:rFonts w:ascii="Times New Roman" w:hAnsi="Times New Roman" w:cs="Times New Roman"/>
        </w:rPr>
      </w:pPr>
      <w:r w:rsidRPr="00AE0971">
        <w:rPr>
          <w:rFonts w:ascii="Times New Roman" w:hAnsi="Times New Roman" w:cs="Times New Roman"/>
          <w:noProof/>
        </w:rPr>
        <w:object w:dxaOrig="5970" w:dyaOrig="11416" w14:anchorId="6443354A">
          <v:shape id="_x0000_i1029" style="width:230.6pt;height:439.6pt;mso-width-percent:0;mso-height-percent:0;mso-width-percent:0;mso-height-percent:0" alt="" o:ole="" type="#_x0000_t75">
            <v:imagedata o:title="" r:id="rId40"/>
          </v:shape>
          <o:OLEObject Type="Embed" ProgID="Visio.Drawing.15" ShapeID="_x0000_i1029" DrawAspect="Content" ObjectID="_1684153738" r:id="rId41"/>
        </w:object>
      </w:r>
    </w:p>
    <w:p w:rsidRPr="00AE0971" w:rsidR="002D3E3B" w:rsidP="002D3E3B" w:rsidRDefault="002D3E3B" w14:paraId="743D86E1" w14:textId="145032AA">
      <w:pPr>
        <w:pStyle w:val="NoSpacing"/>
        <w:rPr>
          <w:rFonts w:ascii="Times New Roman" w:hAnsi="Times New Roman" w:cs="Times New Roman"/>
        </w:rPr>
      </w:pPr>
    </w:p>
    <w:p w:rsidRPr="00AE0971" w:rsidR="00850E6F" w:rsidRDefault="00850E6F" w14:paraId="1377666D" w14:textId="77777777">
      <w:pPr>
        <w:rPr>
          <w:rFonts w:ascii="Times New Roman" w:hAnsi="Times New Roman" w:eastAsia="Arial" w:cs="Times New Roman"/>
          <w:b/>
          <w:bCs/>
          <w:sz w:val="24"/>
          <w:szCs w:val="24"/>
        </w:rPr>
      </w:pPr>
      <w:r w:rsidRPr="00AE0971">
        <w:rPr>
          <w:rFonts w:ascii="Times New Roman" w:hAnsi="Times New Roman" w:cs="Times New Roman"/>
          <w:sz w:val="24"/>
          <w:szCs w:val="24"/>
        </w:rPr>
        <w:br w:type="page"/>
      </w:r>
    </w:p>
    <w:p w:rsidRPr="00AE0971" w:rsidR="003E04A7" w:rsidP="002D6130" w:rsidRDefault="004F1379" w14:paraId="5A525A54" w14:textId="2A98CC35">
      <w:pPr>
        <w:pStyle w:val="Heading2"/>
        <w:ind w:left="533"/>
        <w:rPr>
          <w:rFonts w:ascii="Times New Roman" w:hAnsi="Times New Roman" w:cs="Times New Roman"/>
          <w:sz w:val="24"/>
          <w:szCs w:val="24"/>
        </w:rPr>
      </w:pPr>
      <w:bookmarkStart w:name="_Toc73446247" w:id="2391"/>
      <w:r>
        <w:rPr>
          <w:rFonts w:ascii="Times New Roman" w:hAnsi="Times New Roman" w:cs="Times New Roman"/>
          <w:sz w:val="24"/>
          <w:szCs w:val="24"/>
        </w:rPr>
        <w:lastRenderedPageBreak/>
        <w:t xml:space="preserve">10.2 </w:t>
      </w:r>
      <w:r w:rsidRPr="00AE0971" w:rsidR="003E04A7">
        <w:rPr>
          <w:rFonts w:ascii="Times New Roman" w:hAnsi="Times New Roman" w:cs="Times New Roman"/>
          <w:sz w:val="24"/>
          <w:szCs w:val="24"/>
        </w:rPr>
        <w:t>User Login Security Rules</w:t>
      </w:r>
      <w:bookmarkEnd w:id="2391"/>
    </w:p>
    <w:p w:rsidRPr="00AE0971" w:rsidR="003E04A7" w:rsidP="003E04A7" w:rsidRDefault="003E04A7" w14:paraId="463C5419" w14:textId="77777777">
      <w:pPr>
        <w:pStyle w:val="NoSpacing"/>
        <w:rPr>
          <w:rFonts w:ascii="Times New Roman" w:hAnsi="Times New Roman" w:cs="Times New Roman"/>
        </w:rPr>
      </w:pPr>
    </w:p>
    <w:p w:rsidRPr="00AE0971" w:rsidR="003E04A7" w:rsidP="008605C3" w:rsidRDefault="003E04A7" w14:paraId="6F1BEDB0" w14:textId="72948196">
      <w:pPr>
        <w:pStyle w:val="NoSpacing"/>
        <w:rPr>
          <w:rFonts w:ascii="Times New Roman" w:hAnsi="Times New Roman" w:cs="Times New Roman"/>
          <w:b/>
          <w:bCs/>
        </w:rPr>
      </w:pPr>
      <w:r w:rsidRPr="00AE0971">
        <w:rPr>
          <w:rFonts w:ascii="Times New Roman" w:hAnsi="Times New Roman" w:cs="Times New Roman"/>
        </w:rPr>
        <w:t>Custom Google Security rule is implemented to suspend/lockout GCP user accounts for 60 minutes after</w:t>
      </w:r>
    </w:p>
    <w:p w:rsidRPr="00AE0971" w:rsidR="003E04A7" w:rsidRDefault="005C1716" w14:paraId="07C402E0" w14:textId="1FA9C238">
      <w:pPr>
        <w:pStyle w:val="NoSpacing"/>
        <w:rPr>
          <w:rFonts w:ascii="Times New Roman" w:hAnsi="Times New Roman" w:cs="Times New Roman"/>
        </w:rPr>
      </w:pPr>
      <w:r w:rsidRPr="00AE0971">
        <w:rPr>
          <w:rFonts w:ascii="Times New Roman" w:hAnsi="Times New Roman" w:cs="Times New Roman"/>
        </w:rPr>
        <w:t xml:space="preserve">3 </w:t>
      </w:r>
      <w:r w:rsidRPr="00AE0971" w:rsidR="003E04A7">
        <w:rPr>
          <w:rFonts w:ascii="Times New Roman" w:hAnsi="Times New Roman" w:cs="Times New Roman"/>
        </w:rPr>
        <w:t>unsuccessful logins within a period of 60 minutes.</w:t>
      </w:r>
    </w:p>
    <w:p w:rsidRPr="00AE0971" w:rsidR="003E04A7" w:rsidP="003E04A7" w:rsidRDefault="003E04A7" w14:paraId="498B623C" w14:textId="741028A7">
      <w:pPr>
        <w:pStyle w:val="NoSpacing"/>
        <w:rPr>
          <w:rFonts w:ascii="Times New Roman" w:hAnsi="Times New Roman" w:cs="Times New Roman"/>
        </w:rPr>
      </w:pPr>
    </w:p>
    <w:p w:rsidRPr="00AE0971" w:rsidR="003E04A7" w:rsidP="003E04A7" w:rsidRDefault="003E04A7" w14:paraId="2AF47420" w14:textId="692068C5">
      <w:pPr>
        <w:pStyle w:val="NoSpacing"/>
        <w:rPr>
          <w:rFonts w:ascii="Times New Roman" w:hAnsi="Times New Roman" w:cs="Times New Roman"/>
        </w:rPr>
      </w:pPr>
      <w:r w:rsidRPr="00AE0971">
        <w:rPr>
          <w:rFonts w:ascii="Times New Roman" w:hAnsi="Times New Roman" w:cs="Times New Roman"/>
        </w:rPr>
        <w:t>Windows GPO policy is implemented to suspend/lockout GCP user accounts for 30 minutes after 3 unsuccessful logins in 30 minutes.</w:t>
      </w:r>
    </w:p>
    <w:p w:rsidRPr="00AE0971" w:rsidR="005C1716" w:rsidP="003E04A7" w:rsidRDefault="005C1716" w14:paraId="1B603EB6" w14:textId="56528A3B">
      <w:pPr>
        <w:pStyle w:val="NoSpacing"/>
        <w:rPr>
          <w:rFonts w:ascii="Times New Roman" w:hAnsi="Times New Roman" w:cs="Times New Roman"/>
        </w:rPr>
      </w:pPr>
    </w:p>
    <w:p w:rsidRPr="00AE0971" w:rsidR="005C1716" w:rsidP="005C1716" w:rsidRDefault="004F1379" w14:paraId="378DE987" w14:textId="72A77CEC">
      <w:pPr>
        <w:pStyle w:val="Heading2"/>
        <w:ind w:left="533"/>
        <w:rPr>
          <w:rFonts w:ascii="Times New Roman" w:hAnsi="Times New Roman" w:cs="Times New Roman"/>
          <w:sz w:val="24"/>
          <w:szCs w:val="24"/>
        </w:rPr>
      </w:pPr>
      <w:bookmarkStart w:name="_Toc73446248" w:id="2392"/>
      <w:r>
        <w:rPr>
          <w:rFonts w:ascii="Times New Roman" w:hAnsi="Times New Roman" w:cs="Times New Roman"/>
          <w:sz w:val="24"/>
          <w:szCs w:val="24"/>
        </w:rPr>
        <w:t xml:space="preserve">10.3 </w:t>
      </w:r>
      <w:r w:rsidRPr="00AE0971" w:rsidR="005C1716">
        <w:rPr>
          <w:rFonts w:ascii="Times New Roman" w:hAnsi="Times New Roman" w:cs="Times New Roman"/>
          <w:sz w:val="24"/>
          <w:szCs w:val="24"/>
        </w:rPr>
        <w:t>User Password Recovery</w:t>
      </w:r>
      <w:bookmarkEnd w:id="2392"/>
    </w:p>
    <w:p w:rsidRPr="00AE0971" w:rsidR="005C1716" w:rsidP="005C1716" w:rsidRDefault="005C1716" w14:paraId="218CFF6D" w14:textId="77777777">
      <w:pPr>
        <w:pStyle w:val="NoSpacing"/>
        <w:rPr>
          <w:rFonts w:ascii="Times New Roman" w:hAnsi="Times New Roman" w:cs="Times New Roman"/>
          <w:b/>
          <w:bCs/>
        </w:rPr>
      </w:pPr>
    </w:p>
    <w:p w:rsidRPr="00AE0971" w:rsidR="005C1716" w:rsidP="005C1716" w:rsidRDefault="005C1716" w14:paraId="0B29EE7C" w14:textId="55438836">
      <w:pPr>
        <w:pStyle w:val="NoSpacing"/>
        <w:rPr>
          <w:rFonts w:ascii="Times New Roman" w:hAnsi="Times New Roman" w:cs="Times New Roman"/>
          <w:b/>
          <w:bCs/>
        </w:rPr>
      </w:pPr>
      <w:r w:rsidRPr="00AE0971">
        <w:rPr>
          <w:rFonts w:ascii="Times New Roman" w:hAnsi="Times New Roman" w:cs="Times New Roman"/>
          <w:b/>
          <w:bCs/>
        </w:rPr>
        <w:t>Procedure 1</w:t>
      </w:r>
      <w:r w:rsidR="00820CDC">
        <w:rPr>
          <w:rFonts w:ascii="Times New Roman" w:hAnsi="Times New Roman" w:cs="Times New Roman"/>
          <w:b/>
          <w:bCs/>
        </w:rPr>
        <w:t>0</w:t>
      </w:r>
      <w:r w:rsidRPr="00AE0971">
        <w:rPr>
          <w:rFonts w:ascii="Times New Roman" w:hAnsi="Times New Roman" w:cs="Times New Roman"/>
          <w:b/>
          <w:bCs/>
        </w:rPr>
        <w:t>.</w:t>
      </w:r>
      <w:r w:rsidR="004F1379">
        <w:rPr>
          <w:rFonts w:ascii="Times New Roman" w:hAnsi="Times New Roman" w:cs="Times New Roman"/>
          <w:b/>
          <w:bCs/>
        </w:rPr>
        <w:t>3.1</w:t>
      </w:r>
      <w:r w:rsidRPr="00AE0971">
        <w:rPr>
          <w:rFonts w:ascii="Times New Roman" w:hAnsi="Times New Roman" w:cs="Times New Roman"/>
          <w:b/>
          <w:bCs/>
        </w:rPr>
        <w:t xml:space="preserve"> – GCP Password Recovery </w:t>
      </w:r>
    </w:p>
    <w:p w:rsidRPr="00AE0971" w:rsidR="00356308" w:rsidP="005C1716" w:rsidRDefault="005C1716" w14:paraId="034ACCFE" w14:textId="5E8876BD">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 xml:space="preserve">The GCP Password Recovery process outlines </w:t>
      </w:r>
      <w:r w:rsidRPr="00AE0971" w:rsidR="00356308">
        <w:rPr>
          <w:rFonts w:ascii="Times New Roman" w:hAnsi="Times New Roman" w:cs="Times New Roman"/>
        </w:rPr>
        <w:t>the steps taken by GCP users in order to recover t</w:t>
      </w:r>
      <w:r w:rsidRPr="00AE0971">
        <w:rPr>
          <w:rFonts w:ascii="Times New Roman" w:hAnsi="Times New Roman" w:cs="Times New Roman"/>
        </w:rPr>
        <w:t xml:space="preserve">heir </w:t>
      </w:r>
      <w:r w:rsidRPr="00AE0971" w:rsidR="00356308">
        <w:rPr>
          <w:rFonts w:ascii="Times New Roman" w:hAnsi="Times New Roman" w:cs="Times New Roman"/>
        </w:rPr>
        <w:t xml:space="preserve">passwords due to </w:t>
      </w:r>
      <w:r w:rsidR="00345091">
        <w:rPr>
          <w:rFonts w:ascii="Times New Roman" w:hAnsi="Times New Roman" w:cs="Times New Roman"/>
        </w:rPr>
        <w:t>them</w:t>
      </w:r>
      <w:r w:rsidRPr="00AE0971" w:rsidR="00345091">
        <w:rPr>
          <w:rFonts w:ascii="Times New Roman" w:hAnsi="Times New Roman" w:cs="Times New Roman"/>
        </w:rPr>
        <w:t xml:space="preserve"> </w:t>
      </w:r>
      <w:r w:rsidRPr="00AE0971" w:rsidR="00356308">
        <w:rPr>
          <w:rFonts w:ascii="Times New Roman" w:hAnsi="Times New Roman" w:cs="Times New Roman"/>
        </w:rPr>
        <w:t>be</w:t>
      </w:r>
      <w:r w:rsidR="00345091">
        <w:rPr>
          <w:rFonts w:ascii="Times New Roman" w:hAnsi="Times New Roman" w:cs="Times New Roman"/>
        </w:rPr>
        <w:t>ing</w:t>
      </w:r>
      <w:r w:rsidRPr="00AE0971" w:rsidR="00356308">
        <w:rPr>
          <w:rFonts w:ascii="Times New Roman" w:hAnsi="Times New Roman" w:cs="Times New Roman"/>
        </w:rPr>
        <w:t xml:space="preserve"> forgotten or compromised.</w:t>
      </w:r>
    </w:p>
    <w:p w:rsidRPr="00AE0971" w:rsidR="00C503B7" w:rsidP="005C1716" w:rsidRDefault="00C503B7" w14:paraId="33D0AC8A" w14:textId="45ACE463">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xml:space="preserve">: </w:t>
      </w:r>
      <w:r w:rsidRPr="00AE0971" w:rsidR="00F20E5C">
        <w:rPr>
          <w:rFonts w:ascii="Times New Roman" w:hAnsi="Times New Roman" w:cs="Times New Roman"/>
        </w:rPr>
        <w:t>W</w:t>
      </w:r>
      <w:r w:rsidRPr="00AE0971">
        <w:rPr>
          <w:rFonts w:ascii="Times New Roman" w:hAnsi="Times New Roman" w:cs="Times New Roman"/>
        </w:rPr>
        <w:t>henever a password needs to be reset.</w:t>
      </w:r>
    </w:p>
    <w:p w:rsidRPr="00AE0971" w:rsidR="005C1716" w:rsidP="005C1716" w:rsidRDefault="005C1716" w14:paraId="62A24570" w14:textId="39509F24">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5C1716" w:rsidP="000A1323" w:rsidRDefault="005C1716" w14:paraId="064ED34D" w14:textId="77777777">
      <w:pPr>
        <w:pStyle w:val="NoSpacing"/>
        <w:numPr>
          <w:ilvl w:val="0"/>
          <w:numId w:val="25"/>
        </w:numPr>
        <w:rPr>
          <w:rFonts w:ascii="Times New Roman" w:hAnsi="Times New Roman" w:cs="Times New Roman"/>
        </w:rPr>
      </w:pPr>
      <w:r w:rsidRPr="00AE0971">
        <w:rPr>
          <w:rFonts w:ascii="Times New Roman" w:hAnsi="Times New Roman" w:cs="Times New Roman"/>
        </w:rPr>
        <w:t>Created accounts</w:t>
      </w:r>
    </w:p>
    <w:p w:rsidRPr="00AE0971" w:rsidR="005C1716" w:rsidP="005C1716" w:rsidRDefault="005C1716" w14:paraId="190CDCE2" w14:textId="166F1D7A">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w:t>
      </w:r>
      <w:r w:rsidRPr="00AE0971" w:rsidR="00F20E5C">
        <w:rPr>
          <w:rFonts w:ascii="Times New Roman" w:hAnsi="Times New Roman" w:cs="Times New Roman"/>
        </w:rPr>
        <w:t>GCP</w:t>
      </w:r>
    </w:p>
    <w:p w:rsidRPr="00AE0971" w:rsidR="005C1716" w:rsidP="005C1716" w:rsidRDefault="005C1716" w14:paraId="1D828E83" w14:textId="77777777">
      <w:pPr>
        <w:pStyle w:val="NoSpacing"/>
        <w:rPr>
          <w:rFonts w:ascii="Times New Roman" w:hAnsi="Times New Roman" w:cs="Times New Roman"/>
        </w:rPr>
      </w:pPr>
    </w:p>
    <w:tbl>
      <w:tblPr>
        <w:tblW w:w="945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70"/>
        <w:gridCol w:w="4950"/>
        <w:gridCol w:w="3330"/>
      </w:tblGrid>
      <w:tr w:rsidRPr="00AE0971" w:rsidR="005C1716" w:rsidTr="00E66059" w14:paraId="6EE181EB" w14:textId="77777777">
        <w:tc>
          <w:tcPr>
            <w:tcW w:w="1170" w:type="dxa"/>
            <w:shd w:val="clear" w:color="auto" w:fill="4472C4" w:themeFill="accent1"/>
          </w:tcPr>
          <w:p w:rsidRPr="00AE0971" w:rsidR="005C1716" w:rsidP="000007C8" w:rsidRDefault="005C1716" w14:paraId="34A20B36"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950" w:type="dxa"/>
            <w:shd w:val="clear" w:color="auto" w:fill="4472C4" w:themeFill="accent1"/>
          </w:tcPr>
          <w:p w:rsidRPr="00AE0971" w:rsidR="005C1716" w:rsidP="000007C8" w:rsidRDefault="005C1716" w14:paraId="4794E55E"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3330" w:type="dxa"/>
            <w:shd w:val="clear" w:color="auto" w:fill="4472C4" w:themeFill="accent1"/>
          </w:tcPr>
          <w:p w:rsidRPr="00AE0971" w:rsidR="005C1716" w:rsidP="000007C8" w:rsidRDefault="005C1716" w14:paraId="36301D51"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5C1716" w:rsidTr="00E66059" w14:paraId="2D877CD0" w14:textId="77777777">
        <w:tc>
          <w:tcPr>
            <w:tcW w:w="1170" w:type="dxa"/>
          </w:tcPr>
          <w:p w:rsidRPr="00AE0971" w:rsidR="005C1716" w:rsidP="000007C8" w:rsidRDefault="005C1716" w14:paraId="5C41F7E0" w14:textId="77777777">
            <w:pPr>
              <w:pStyle w:val="NoSpacing"/>
              <w:rPr>
                <w:rFonts w:ascii="Times New Roman" w:hAnsi="Times New Roman" w:cs="Times New Roman"/>
              </w:rPr>
            </w:pPr>
            <w:r w:rsidRPr="00AE0971">
              <w:rPr>
                <w:rFonts w:ascii="Times New Roman" w:hAnsi="Times New Roman" w:cs="Times New Roman"/>
              </w:rPr>
              <w:t>1.</w:t>
            </w:r>
          </w:p>
        </w:tc>
        <w:tc>
          <w:tcPr>
            <w:tcW w:w="4950" w:type="dxa"/>
          </w:tcPr>
          <w:p w:rsidRPr="00AE0971" w:rsidR="005C1716" w:rsidP="000007C8" w:rsidRDefault="005C1716" w14:paraId="69CF2E9B" w14:textId="3D98CAB1">
            <w:pPr>
              <w:pStyle w:val="NoSpacing"/>
              <w:rPr>
                <w:rFonts w:ascii="Times New Roman" w:hAnsi="Times New Roman" w:cs="Times New Roman"/>
              </w:rPr>
            </w:pPr>
            <w:r w:rsidRPr="00AE0971">
              <w:rPr>
                <w:rFonts w:ascii="Times New Roman" w:hAnsi="Times New Roman" w:cs="Times New Roman"/>
              </w:rPr>
              <w:t>Navigate to the GCP Sign-In Page</w:t>
            </w:r>
          </w:p>
        </w:tc>
        <w:tc>
          <w:tcPr>
            <w:tcW w:w="3330" w:type="dxa"/>
          </w:tcPr>
          <w:p w:rsidRPr="00AE0971" w:rsidR="005C1716" w:rsidP="000007C8" w:rsidRDefault="005C1716" w14:paraId="4C3BCF2B" w14:textId="77777777">
            <w:pPr>
              <w:pStyle w:val="NoSpacing"/>
              <w:rPr>
                <w:rFonts w:ascii="Times New Roman" w:hAnsi="Times New Roman" w:cs="Times New Roman"/>
              </w:rPr>
            </w:pPr>
          </w:p>
        </w:tc>
      </w:tr>
      <w:tr w:rsidRPr="00AE0971" w:rsidR="005C1716" w:rsidTr="00E66059" w14:paraId="57C184EA" w14:textId="77777777">
        <w:tc>
          <w:tcPr>
            <w:tcW w:w="1170" w:type="dxa"/>
          </w:tcPr>
          <w:p w:rsidRPr="00AE0971" w:rsidR="005C1716" w:rsidP="000007C8" w:rsidRDefault="005C1716" w14:paraId="41CC0962" w14:textId="77777777">
            <w:pPr>
              <w:pStyle w:val="NoSpacing"/>
              <w:rPr>
                <w:rFonts w:ascii="Times New Roman" w:hAnsi="Times New Roman" w:cs="Times New Roman"/>
              </w:rPr>
            </w:pPr>
            <w:r w:rsidRPr="00AE0971">
              <w:rPr>
                <w:rFonts w:ascii="Times New Roman" w:hAnsi="Times New Roman" w:cs="Times New Roman"/>
              </w:rPr>
              <w:t>2.</w:t>
            </w:r>
          </w:p>
        </w:tc>
        <w:tc>
          <w:tcPr>
            <w:tcW w:w="4950" w:type="dxa"/>
          </w:tcPr>
          <w:p w:rsidRPr="00AE0971" w:rsidR="005C1716" w:rsidP="000007C8" w:rsidRDefault="005C1716" w14:paraId="4B90DBED" w14:textId="6B10D894">
            <w:pPr>
              <w:pStyle w:val="NoSpacing"/>
              <w:rPr>
                <w:rFonts w:ascii="Times New Roman" w:hAnsi="Times New Roman" w:cs="Times New Roman"/>
              </w:rPr>
            </w:pPr>
            <w:r w:rsidRPr="00AE0971">
              <w:rPr>
                <w:rFonts w:ascii="Times New Roman" w:hAnsi="Times New Roman" w:cs="Times New Roman"/>
              </w:rPr>
              <w:t xml:space="preserve">Click </w:t>
            </w:r>
            <w:r w:rsidRPr="00AE0971">
              <w:rPr>
                <w:rFonts w:ascii="Times New Roman" w:hAnsi="Times New Roman" w:cs="Times New Roman"/>
                <w:b/>
                <w:bCs/>
              </w:rPr>
              <w:t>Forgot Password</w:t>
            </w:r>
          </w:p>
        </w:tc>
        <w:tc>
          <w:tcPr>
            <w:tcW w:w="3330" w:type="dxa"/>
          </w:tcPr>
          <w:p w:rsidRPr="00AE0971" w:rsidR="005C1716" w:rsidP="000007C8" w:rsidRDefault="005C1716" w14:paraId="0F51FF72" w14:textId="77777777">
            <w:pPr>
              <w:pStyle w:val="NoSpacing"/>
              <w:rPr>
                <w:rFonts w:ascii="Times New Roman" w:hAnsi="Times New Roman" w:cs="Times New Roman"/>
              </w:rPr>
            </w:pPr>
          </w:p>
        </w:tc>
      </w:tr>
      <w:tr w:rsidRPr="00AE0971" w:rsidR="005C1716" w:rsidTr="00E66059" w14:paraId="0BFF1D16" w14:textId="77777777">
        <w:tc>
          <w:tcPr>
            <w:tcW w:w="1170" w:type="dxa"/>
          </w:tcPr>
          <w:p w:rsidRPr="00AE0971" w:rsidR="005C1716" w:rsidP="000007C8" w:rsidRDefault="005C1716" w14:paraId="3614F04E" w14:textId="77777777">
            <w:pPr>
              <w:pStyle w:val="NoSpacing"/>
              <w:rPr>
                <w:rFonts w:ascii="Times New Roman" w:hAnsi="Times New Roman" w:cs="Times New Roman"/>
              </w:rPr>
            </w:pPr>
            <w:r w:rsidRPr="00AE0971">
              <w:rPr>
                <w:rFonts w:ascii="Times New Roman" w:hAnsi="Times New Roman" w:cs="Times New Roman"/>
              </w:rPr>
              <w:t>3.</w:t>
            </w:r>
          </w:p>
        </w:tc>
        <w:tc>
          <w:tcPr>
            <w:tcW w:w="4950" w:type="dxa"/>
          </w:tcPr>
          <w:p w:rsidRPr="00AE0971" w:rsidR="005C1716" w:rsidP="000007C8" w:rsidRDefault="005C1716" w14:paraId="5C53BE5F" w14:textId="594B4DEE">
            <w:pPr>
              <w:pStyle w:val="NoSpacing"/>
              <w:rPr>
                <w:rFonts w:ascii="Times New Roman" w:hAnsi="Times New Roman" w:cs="Times New Roman"/>
              </w:rPr>
            </w:pPr>
            <w:r w:rsidRPr="00AE0971">
              <w:rPr>
                <w:rFonts w:ascii="Times New Roman" w:hAnsi="Times New Roman" w:cs="Times New Roman"/>
              </w:rPr>
              <w:t xml:space="preserve">Message displays to contact their administrator </w:t>
            </w:r>
          </w:p>
        </w:tc>
        <w:tc>
          <w:tcPr>
            <w:tcW w:w="3330" w:type="dxa"/>
          </w:tcPr>
          <w:p w:rsidRPr="00AE0971" w:rsidR="005C1716" w:rsidP="000007C8" w:rsidRDefault="005C1716" w14:paraId="13BB1AC8" w14:textId="77777777">
            <w:pPr>
              <w:pStyle w:val="NoSpacing"/>
              <w:rPr>
                <w:rFonts w:ascii="Times New Roman" w:hAnsi="Times New Roman" w:cs="Times New Roman"/>
              </w:rPr>
            </w:pPr>
          </w:p>
        </w:tc>
      </w:tr>
      <w:tr w:rsidRPr="00AE0971" w:rsidR="005C1716" w:rsidTr="00E66059" w14:paraId="306C1D1E" w14:textId="77777777">
        <w:tc>
          <w:tcPr>
            <w:tcW w:w="1170" w:type="dxa"/>
          </w:tcPr>
          <w:p w:rsidRPr="00AE0971" w:rsidR="005C1716" w:rsidP="000007C8" w:rsidRDefault="005C1716" w14:paraId="7959D146" w14:textId="78A49170">
            <w:pPr>
              <w:pStyle w:val="NoSpacing"/>
              <w:rPr>
                <w:rFonts w:ascii="Times New Roman" w:hAnsi="Times New Roman" w:cs="Times New Roman"/>
              </w:rPr>
            </w:pPr>
            <w:r w:rsidRPr="00AE0971">
              <w:rPr>
                <w:rFonts w:ascii="Times New Roman" w:hAnsi="Times New Roman" w:cs="Times New Roman"/>
              </w:rPr>
              <w:t>4.</w:t>
            </w:r>
          </w:p>
        </w:tc>
        <w:tc>
          <w:tcPr>
            <w:tcW w:w="4950" w:type="dxa"/>
          </w:tcPr>
          <w:p w:rsidRPr="00AE0971" w:rsidR="005C1716" w:rsidP="000007C8" w:rsidRDefault="005C1716" w14:paraId="05BE5129" w14:textId="3B95ACEA">
            <w:pPr>
              <w:pStyle w:val="NoSpacing"/>
              <w:rPr>
                <w:rFonts w:ascii="Times New Roman" w:hAnsi="Times New Roman" w:cs="Times New Roman"/>
              </w:rPr>
            </w:pPr>
            <w:r w:rsidRPr="00AE0971">
              <w:rPr>
                <w:rFonts w:ascii="Times New Roman" w:hAnsi="Times New Roman" w:cs="Times New Roman"/>
              </w:rPr>
              <w:t xml:space="preserve">User submits a ticket through ServiceNow </w:t>
            </w:r>
          </w:p>
        </w:tc>
        <w:tc>
          <w:tcPr>
            <w:tcW w:w="3330" w:type="dxa"/>
          </w:tcPr>
          <w:p w:rsidRPr="00AE0971" w:rsidR="005C1716" w:rsidP="000007C8" w:rsidRDefault="005C1716" w14:paraId="713C4691" w14:textId="7BCDA2A0">
            <w:pPr>
              <w:pStyle w:val="NoSpacing"/>
              <w:rPr>
                <w:rFonts w:ascii="Times New Roman" w:hAnsi="Times New Roman" w:cs="Times New Roman"/>
              </w:rPr>
            </w:pPr>
            <w:r w:rsidRPr="00AE0971">
              <w:rPr>
                <w:rFonts w:ascii="Times New Roman" w:hAnsi="Times New Roman" w:cs="Times New Roman"/>
              </w:rPr>
              <w:t>Please label the inquiry as Password Reset for GCP</w:t>
            </w:r>
          </w:p>
        </w:tc>
      </w:tr>
    </w:tbl>
    <w:p w:rsidRPr="00AE0971" w:rsidR="005C1716" w:rsidP="005C1716" w:rsidRDefault="005C1716" w14:paraId="550B91D5" w14:textId="77777777">
      <w:pPr>
        <w:pStyle w:val="NoSpacing"/>
        <w:rPr>
          <w:rFonts w:ascii="Times New Roman" w:hAnsi="Times New Roman" w:cs="Times New Roman"/>
          <w:b/>
          <w:bCs/>
        </w:rPr>
      </w:pPr>
    </w:p>
    <w:p w:rsidRPr="00AE0971" w:rsidR="00356308" w:rsidP="00356308" w:rsidRDefault="00356308" w14:paraId="246C9593" w14:textId="0BEE9268">
      <w:pPr>
        <w:pStyle w:val="NoSpacing"/>
        <w:rPr>
          <w:rFonts w:ascii="Times New Roman" w:hAnsi="Times New Roman" w:cs="Times New Roman"/>
          <w:b/>
          <w:bCs/>
        </w:rPr>
      </w:pPr>
      <w:r w:rsidRPr="00AE0971">
        <w:rPr>
          <w:rFonts w:ascii="Times New Roman" w:hAnsi="Times New Roman" w:cs="Times New Roman"/>
          <w:b/>
          <w:bCs/>
        </w:rPr>
        <w:t>Procedure 1</w:t>
      </w:r>
      <w:r w:rsidR="00820CDC">
        <w:rPr>
          <w:rFonts w:ascii="Times New Roman" w:hAnsi="Times New Roman" w:cs="Times New Roman"/>
          <w:b/>
          <w:bCs/>
        </w:rPr>
        <w:t>0</w:t>
      </w:r>
      <w:r w:rsidRPr="00AE0971">
        <w:rPr>
          <w:rFonts w:ascii="Times New Roman" w:hAnsi="Times New Roman" w:cs="Times New Roman"/>
          <w:b/>
          <w:bCs/>
        </w:rPr>
        <w:t>.</w:t>
      </w:r>
      <w:r w:rsidR="004F1379">
        <w:rPr>
          <w:rFonts w:ascii="Times New Roman" w:hAnsi="Times New Roman" w:cs="Times New Roman"/>
          <w:b/>
          <w:bCs/>
        </w:rPr>
        <w:t>3.2</w:t>
      </w:r>
      <w:r w:rsidRPr="00AE0971">
        <w:rPr>
          <w:rFonts w:ascii="Times New Roman" w:hAnsi="Times New Roman" w:cs="Times New Roman"/>
          <w:b/>
          <w:bCs/>
        </w:rPr>
        <w:t xml:space="preserve"> – GCP Password Recovery – Admin Steps </w:t>
      </w:r>
    </w:p>
    <w:p w:rsidRPr="00AE0971" w:rsidR="00356308" w:rsidP="00356308" w:rsidRDefault="00356308" w14:paraId="74B2E325" w14:textId="0D015052">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GCP Password Recovery – Admin Steps process outlines the steps taken by GCP admins in order to reset a user’s password.</w:t>
      </w:r>
    </w:p>
    <w:p w:rsidRPr="00AE0971" w:rsidR="00C503B7" w:rsidP="00356308" w:rsidRDefault="00C503B7" w14:paraId="06731F7A" w14:textId="4294F9B2">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xml:space="preserve">: </w:t>
      </w:r>
      <w:r w:rsidRPr="00AE0971" w:rsidR="00F20E5C">
        <w:rPr>
          <w:rFonts w:ascii="Times New Roman" w:hAnsi="Times New Roman" w:cs="Times New Roman"/>
        </w:rPr>
        <w:t>W</w:t>
      </w:r>
      <w:r w:rsidRPr="00AE0971">
        <w:rPr>
          <w:rFonts w:ascii="Times New Roman" w:hAnsi="Times New Roman" w:cs="Times New Roman"/>
        </w:rPr>
        <w:t>henever a password needs to be reset.</w:t>
      </w:r>
    </w:p>
    <w:p w:rsidRPr="00AE0971" w:rsidR="00356308" w:rsidP="00356308" w:rsidRDefault="00356308" w14:paraId="0DC0EBDE" w14:textId="64F5FF4C">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356308" w:rsidP="000A1323" w:rsidRDefault="00356308" w14:paraId="3D256D01" w14:textId="39B12CAE">
      <w:pPr>
        <w:pStyle w:val="NoSpacing"/>
        <w:numPr>
          <w:ilvl w:val="0"/>
          <w:numId w:val="36"/>
        </w:numPr>
        <w:rPr>
          <w:rFonts w:ascii="Times New Roman" w:hAnsi="Times New Roman" w:cs="Times New Roman"/>
        </w:rPr>
      </w:pPr>
      <w:r w:rsidRPr="00AE0971">
        <w:rPr>
          <w:rFonts w:ascii="Times New Roman" w:hAnsi="Times New Roman" w:cs="Times New Roman"/>
        </w:rPr>
        <w:t xml:space="preserve">User password reset ticket created through ServiceNow </w:t>
      </w:r>
    </w:p>
    <w:p w:rsidRPr="00AE0971" w:rsidR="00356308" w:rsidP="00356308" w:rsidRDefault="00356308" w14:paraId="5FD39288" w14:textId="0BA6C8C6">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w:t>
      </w:r>
      <w:r w:rsidRPr="00AE0971" w:rsidR="00F20E5C">
        <w:rPr>
          <w:rFonts w:ascii="Times New Roman" w:hAnsi="Times New Roman" w:cs="Times New Roman"/>
        </w:rPr>
        <w:t>GCP</w:t>
      </w:r>
    </w:p>
    <w:p w:rsidRPr="00AE0971" w:rsidR="00356308" w:rsidP="00356308" w:rsidRDefault="00356308" w14:paraId="52A95D12" w14:textId="77777777">
      <w:pPr>
        <w:pStyle w:val="NoSpacing"/>
        <w:rPr>
          <w:rFonts w:ascii="Times New Roman" w:hAnsi="Times New Roman" w:cs="Times New Roman"/>
        </w:rPr>
      </w:pPr>
    </w:p>
    <w:tbl>
      <w:tblPr>
        <w:tblW w:w="945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70"/>
        <w:gridCol w:w="4950"/>
        <w:gridCol w:w="3330"/>
      </w:tblGrid>
      <w:tr w:rsidRPr="00AE0971" w:rsidR="00356308" w:rsidTr="00E66059" w14:paraId="228DB779" w14:textId="77777777">
        <w:tc>
          <w:tcPr>
            <w:tcW w:w="1170" w:type="dxa"/>
            <w:shd w:val="clear" w:color="auto" w:fill="4472C4" w:themeFill="accent1"/>
          </w:tcPr>
          <w:p w:rsidRPr="00AE0971" w:rsidR="00356308" w:rsidP="000007C8" w:rsidRDefault="00356308" w14:paraId="46646A6F"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950" w:type="dxa"/>
            <w:shd w:val="clear" w:color="auto" w:fill="4472C4" w:themeFill="accent1"/>
          </w:tcPr>
          <w:p w:rsidRPr="00AE0971" w:rsidR="00356308" w:rsidP="000007C8" w:rsidRDefault="00356308" w14:paraId="1553F793"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3330" w:type="dxa"/>
            <w:shd w:val="clear" w:color="auto" w:fill="4472C4" w:themeFill="accent1"/>
          </w:tcPr>
          <w:p w:rsidRPr="00AE0971" w:rsidR="00356308" w:rsidP="000007C8" w:rsidRDefault="00356308" w14:paraId="514D6E4F"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356308" w:rsidTr="00E66059" w14:paraId="3438ECC2" w14:textId="77777777">
        <w:tc>
          <w:tcPr>
            <w:tcW w:w="1170" w:type="dxa"/>
          </w:tcPr>
          <w:p w:rsidRPr="00AE0971" w:rsidR="00356308" w:rsidP="000007C8" w:rsidRDefault="00356308" w14:paraId="31C47094" w14:textId="77777777">
            <w:pPr>
              <w:pStyle w:val="NoSpacing"/>
              <w:rPr>
                <w:rFonts w:ascii="Times New Roman" w:hAnsi="Times New Roman" w:cs="Times New Roman"/>
              </w:rPr>
            </w:pPr>
            <w:r w:rsidRPr="00AE0971">
              <w:rPr>
                <w:rFonts w:ascii="Times New Roman" w:hAnsi="Times New Roman" w:cs="Times New Roman"/>
              </w:rPr>
              <w:t>1.</w:t>
            </w:r>
          </w:p>
        </w:tc>
        <w:tc>
          <w:tcPr>
            <w:tcW w:w="4950" w:type="dxa"/>
          </w:tcPr>
          <w:p w:rsidRPr="00AE0971" w:rsidR="00356308" w:rsidP="000007C8" w:rsidRDefault="00EC5940" w14:paraId="581FAC84" w14:textId="6B441622">
            <w:pPr>
              <w:pStyle w:val="NoSpacing"/>
              <w:rPr>
                <w:rFonts w:ascii="Times New Roman" w:hAnsi="Times New Roman" w:cs="Times New Roman"/>
              </w:rPr>
            </w:pPr>
            <w:r w:rsidRPr="00AE0971">
              <w:rPr>
                <w:rFonts w:ascii="Times New Roman" w:hAnsi="Times New Roman" w:cs="Times New Roman"/>
              </w:rPr>
              <w:t>Sign into your Google Admin Console</w:t>
            </w:r>
          </w:p>
        </w:tc>
        <w:tc>
          <w:tcPr>
            <w:tcW w:w="3330" w:type="dxa"/>
          </w:tcPr>
          <w:p w:rsidRPr="00AE0971" w:rsidR="00356308" w:rsidP="000007C8" w:rsidRDefault="00356308" w14:paraId="522A1A1F" w14:textId="77777777">
            <w:pPr>
              <w:pStyle w:val="NoSpacing"/>
              <w:rPr>
                <w:rFonts w:ascii="Times New Roman" w:hAnsi="Times New Roman" w:cs="Times New Roman"/>
              </w:rPr>
            </w:pPr>
          </w:p>
        </w:tc>
      </w:tr>
      <w:tr w:rsidRPr="00AE0971" w:rsidR="00356308" w:rsidTr="00E66059" w14:paraId="4BA1CF86" w14:textId="77777777">
        <w:tc>
          <w:tcPr>
            <w:tcW w:w="1170" w:type="dxa"/>
          </w:tcPr>
          <w:p w:rsidRPr="00AE0971" w:rsidR="00356308" w:rsidP="000007C8" w:rsidRDefault="00356308" w14:paraId="06DF8B9F" w14:textId="77777777">
            <w:pPr>
              <w:pStyle w:val="NoSpacing"/>
              <w:rPr>
                <w:rFonts w:ascii="Times New Roman" w:hAnsi="Times New Roman" w:cs="Times New Roman"/>
              </w:rPr>
            </w:pPr>
            <w:r w:rsidRPr="00AE0971">
              <w:rPr>
                <w:rFonts w:ascii="Times New Roman" w:hAnsi="Times New Roman" w:cs="Times New Roman"/>
              </w:rPr>
              <w:t>2.</w:t>
            </w:r>
          </w:p>
        </w:tc>
        <w:tc>
          <w:tcPr>
            <w:tcW w:w="4950" w:type="dxa"/>
          </w:tcPr>
          <w:p w:rsidRPr="00AE0971" w:rsidR="00356308" w:rsidP="000007C8" w:rsidRDefault="00EC5940" w14:paraId="48FC0EA1" w14:textId="15EF1ABC">
            <w:pPr>
              <w:pStyle w:val="NoSpacing"/>
              <w:rPr>
                <w:rFonts w:ascii="Times New Roman" w:hAnsi="Times New Roman" w:cs="Times New Roman"/>
              </w:rPr>
            </w:pPr>
            <w:r w:rsidRPr="00AE0971">
              <w:rPr>
                <w:rFonts w:ascii="Times New Roman" w:hAnsi="Times New Roman" w:cs="Times New Roman"/>
              </w:rPr>
              <w:t xml:space="preserve">From the Admin console Home Page, go to </w:t>
            </w:r>
            <w:r w:rsidRPr="00AE0971">
              <w:rPr>
                <w:rFonts w:ascii="Times New Roman" w:hAnsi="Times New Roman" w:cs="Times New Roman"/>
                <w:b/>
                <w:bCs/>
              </w:rPr>
              <w:t>Users</w:t>
            </w:r>
          </w:p>
        </w:tc>
        <w:tc>
          <w:tcPr>
            <w:tcW w:w="3330" w:type="dxa"/>
          </w:tcPr>
          <w:p w:rsidRPr="00AE0971" w:rsidR="00356308" w:rsidP="000007C8" w:rsidRDefault="00356308" w14:paraId="08CA155A" w14:textId="77777777">
            <w:pPr>
              <w:pStyle w:val="NoSpacing"/>
              <w:rPr>
                <w:rFonts w:ascii="Times New Roman" w:hAnsi="Times New Roman" w:cs="Times New Roman"/>
              </w:rPr>
            </w:pPr>
          </w:p>
        </w:tc>
      </w:tr>
      <w:tr w:rsidRPr="00AE0971" w:rsidR="00356308" w:rsidTr="00E66059" w14:paraId="44464580" w14:textId="77777777">
        <w:tc>
          <w:tcPr>
            <w:tcW w:w="1170" w:type="dxa"/>
          </w:tcPr>
          <w:p w:rsidRPr="00AE0971" w:rsidR="00356308" w:rsidP="000007C8" w:rsidRDefault="00356308" w14:paraId="19A31981" w14:textId="77777777">
            <w:pPr>
              <w:pStyle w:val="NoSpacing"/>
              <w:rPr>
                <w:rFonts w:ascii="Times New Roman" w:hAnsi="Times New Roman" w:cs="Times New Roman"/>
              </w:rPr>
            </w:pPr>
            <w:r w:rsidRPr="00AE0971">
              <w:rPr>
                <w:rFonts w:ascii="Times New Roman" w:hAnsi="Times New Roman" w:cs="Times New Roman"/>
              </w:rPr>
              <w:t>3.</w:t>
            </w:r>
          </w:p>
        </w:tc>
        <w:tc>
          <w:tcPr>
            <w:tcW w:w="4950" w:type="dxa"/>
          </w:tcPr>
          <w:p w:rsidRPr="00AE0971" w:rsidR="00356308" w:rsidP="000007C8" w:rsidRDefault="00EC5940" w14:paraId="21162AD4" w14:textId="000F7D46">
            <w:pPr>
              <w:pStyle w:val="NoSpacing"/>
              <w:rPr>
                <w:rFonts w:ascii="Times New Roman" w:hAnsi="Times New Roman" w:cs="Times New Roman"/>
              </w:rPr>
            </w:pPr>
            <w:r w:rsidRPr="00AE0971">
              <w:rPr>
                <w:rFonts w:ascii="Times New Roman" w:hAnsi="Times New Roman" w:cs="Times New Roman"/>
              </w:rPr>
              <w:t xml:space="preserve">In the </w:t>
            </w:r>
            <w:r w:rsidRPr="00AE0971">
              <w:rPr>
                <w:rFonts w:ascii="Times New Roman" w:hAnsi="Times New Roman" w:cs="Times New Roman"/>
                <w:b/>
                <w:bCs/>
              </w:rPr>
              <w:t>Users</w:t>
            </w:r>
            <w:r w:rsidRPr="00AE0971">
              <w:rPr>
                <w:rFonts w:ascii="Times New Roman" w:hAnsi="Times New Roman" w:cs="Times New Roman"/>
              </w:rPr>
              <w:t xml:space="preserve"> list, find the user requesting a password reset</w:t>
            </w:r>
          </w:p>
        </w:tc>
        <w:tc>
          <w:tcPr>
            <w:tcW w:w="3330" w:type="dxa"/>
          </w:tcPr>
          <w:p w:rsidRPr="00AE0971" w:rsidR="00356308" w:rsidP="000007C8" w:rsidRDefault="00356308" w14:paraId="6A75CCFF" w14:textId="77777777">
            <w:pPr>
              <w:pStyle w:val="NoSpacing"/>
              <w:rPr>
                <w:rFonts w:ascii="Times New Roman" w:hAnsi="Times New Roman" w:cs="Times New Roman"/>
              </w:rPr>
            </w:pPr>
          </w:p>
        </w:tc>
      </w:tr>
      <w:tr w:rsidRPr="00AE0971" w:rsidR="00356308" w:rsidTr="00E66059" w14:paraId="7B9CB18A" w14:textId="77777777">
        <w:tc>
          <w:tcPr>
            <w:tcW w:w="1170" w:type="dxa"/>
          </w:tcPr>
          <w:p w:rsidRPr="00AE0971" w:rsidR="00356308" w:rsidP="000007C8" w:rsidRDefault="00356308" w14:paraId="56E52ACC" w14:textId="77777777">
            <w:pPr>
              <w:pStyle w:val="NoSpacing"/>
              <w:rPr>
                <w:rFonts w:ascii="Times New Roman" w:hAnsi="Times New Roman" w:cs="Times New Roman"/>
              </w:rPr>
            </w:pPr>
            <w:r w:rsidRPr="00AE0971">
              <w:rPr>
                <w:rFonts w:ascii="Times New Roman" w:hAnsi="Times New Roman" w:cs="Times New Roman"/>
              </w:rPr>
              <w:t>4.</w:t>
            </w:r>
          </w:p>
        </w:tc>
        <w:tc>
          <w:tcPr>
            <w:tcW w:w="4950" w:type="dxa"/>
          </w:tcPr>
          <w:p w:rsidRPr="00AE0971" w:rsidR="00356308" w:rsidP="000007C8" w:rsidRDefault="00EC5940" w14:paraId="30A7B225" w14:textId="3B2812EC">
            <w:pPr>
              <w:pStyle w:val="NoSpacing"/>
              <w:rPr>
                <w:rFonts w:ascii="Times New Roman" w:hAnsi="Times New Roman" w:cs="Times New Roman"/>
              </w:rPr>
            </w:pPr>
            <w:r w:rsidRPr="00AE0971">
              <w:rPr>
                <w:rFonts w:ascii="Times New Roman" w:hAnsi="Times New Roman" w:cs="Times New Roman"/>
              </w:rPr>
              <w:t xml:space="preserve">Hover over the user and click </w:t>
            </w:r>
            <w:r w:rsidRPr="00AE0971">
              <w:rPr>
                <w:rFonts w:ascii="Times New Roman" w:hAnsi="Times New Roman" w:cs="Times New Roman"/>
                <w:b/>
                <w:bCs/>
              </w:rPr>
              <w:t>Reset Password</w:t>
            </w:r>
          </w:p>
        </w:tc>
        <w:tc>
          <w:tcPr>
            <w:tcW w:w="3330" w:type="dxa"/>
          </w:tcPr>
          <w:p w:rsidRPr="00AE0971" w:rsidR="00356308" w:rsidP="000007C8" w:rsidRDefault="00356308" w14:paraId="2C6A0DB5" w14:textId="1D29C434">
            <w:pPr>
              <w:pStyle w:val="NoSpacing"/>
              <w:rPr>
                <w:rFonts w:ascii="Times New Roman" w:hAnsi="Times New Roman" w:cs="Times New Roman"/>
              </w:rPr>
            </w:pPr>
          </w:p>
        </w:tc>
      </w:tr>
      <w:tr w:rsidRPr="00AE0971" w:rsidR="00EC5940" w:rsidTr="00E66059" w14:paraId="27449BF3" w14:textId="77777777">
        <w:tc>
          <w:tcPr>
            <w:tcW w:w="1170" w:type="dxa"/>
          </w:tcPr>
          <w:p w:rsidRPr="00AE0971" w:rsidR="00EC5940" w:rsidP="000007C8" w:rsidRDefault="00EC5940" w14:paraId="7016CCD5" w14:textId="207988DA">
            <w:pPr>
              <w:pStyle w:val="NoSpacing"/>
              <w:rPr>
                <w:rFonts w:ascii="Times New Roman" w:hAnsi="Times New Roman" w:cs="Times New Roman"/>
              </w:rPr>
            </w:pPr>
            <w:r w:rsidRPr="00AE0971">
              <w:rPr>
                <w:rFonts w:ascii="Times New Roman" w:hAnsi="Times New Roman" w:cs="Times New Roman"/>
              </w:rPr>
              <w:t>5.</w:t>
            </w:r>
          </w:p>
        </w:tc>
        <w:tc>
          <w:tcPr>
            <w:tcW w:w="4950" w:type="dxa"/>
          </w:tcPr>
          <w:p w:rsidRPr="00AE0971" w:rsidR="00EC5940" w:rsidP="000007C8" w:rsidRDefault="00EC5940" w14:paraId="35BCFDD7" w14:textId="76EB7D47">
            <w:pPr>
              <w:pStyle w:val="NoSpacing"/>
              <w:rPr>
                <w:rFonts w:ascii="Times New Roman" w:hAnsi="Times New Roman" w:cs="Times New Roman"/>
              </w:rPr>
            </w:pPr>
            <w:r w:rsidRPr="00AE0971">
              <w:rPr>
                <w:rFonts w:ascii="Times New Roman" w:hAnsi="Times New Roman" w:cs="Times New Roman"/>
              </w:rPr>
              <w:t>Select to automatically generate a password for the user</w:t>
            </w:r>
          </w:p>
        </w:tc>
        <w:tc>
          <w:tcPr>
            <w:tcW w:w="3330" w:type="dxa"/>
          </w:tcPr>
          <w:p w:rsidRPr="00AE0971" w:rsidR="00EC5940" w:rsidP="000007C8" w:rsidRDefault="00EC5940" w14:paraId="2E6301B0" w14:textId="77777777">
            <w:pPr>
              <w:pStyle w:val="NoSpacing"/>
              <w:rPr>
                <w:rFonts w:ascii="Times New Roman" w:hAnsi="Times New Roman" w:cs="Times New Roman"/>
              </w:rPr>
            </w:pPr>
          </w:p>
        </w:tc>
      </w:tr>
      <w:tr w:rsidRPr="00AE0971" w:rsidR="00EC5940" w:rsidTr="00E66059" w14:paraId="3AD4704C" w14:textId="77777777">
        <w:tc>
          <w:tcPr>
            <w:tcW w:w="1170" w:type="dxa"/>
          </w:tcPr>
          <w:p w:rsidRPr="00AE0971" w:rsidR="00EC5940" w:rsidP="000007C8" w:rsidRDefault="00EC5940" w14:paraId="75B7849F" w14:textId="71F886A7">
            <w:pPr>
              <w:pStyle w:val="NoSpacing"/>
              <w:rPr>
                <w:rFonts w:ascii="Times New Roman" w:hAnsi="Times New Roman" w:cs="Times New Roman"/>
              </w:rPr>
            </w:pPr>
            <w:r w:rsidRPr="00AE0971">
              <w:rPr>
                <w:rFonts w:ascii="Times New Roman" w:hAnsi="Times New Roman" w:cs="Times New Roman"/>
              </w:rPr>
              <w:t>6.</w:t>
            </w:r>
          </w:p>
        </w:tc>
        <w:tc>
          <w:tcPr>
            <w:tcW w:w="4950" w:type="dxa"/>
          </w:tcPr>
          <w:p w:rsidRPr="00AE0971" w:rsidR="00EC5940" w:rsidP="000007C8" w:rsidRDefault="00EC5940" w14:paraId="1C67B7C8" w14:textId="764919FC">
            <w:pPr>
              <w:pStyle w:val="NoSpacing"/>
              <w:rPr>
                <w:rFonts w:ascii="Times New Roman" w:hAnsi="Times New Roman" w:cs="Times New Roman"/>
              </w:rPr>
            </w:pPr>
            <w:r w:rsidRPr="00AE0971">
              <w:rPr>
                <w:rFonts w:ascii="Times New Roman" w:hAnsi="Times New Roman" w:cs="Times New Roman"/>
              </w:rPr>
              <w:t xml:space="preserve">Click </w:t>
            </w:r>
            <w:r w:rsidRPr="00AE0971">
              <w:rPr>
                <w:rFonts w:ascii="Times New Roman" w:hAnsi="Times New Roman" w:cs="Times New Roman"/>
                <w:b/>
                <w:bCs/>
              </w:rPr>
              <w:t>Email Password</w:t>
            </w:r>
          </w:p>
        </w:tc>
        <w:tc>
          <w:tcPr>
            <w:tcW w:w="3330" w:type="dxa"/>
          </w:tcPr>
          <w:p w:rsidRPr="00AE0971" w:rsidR="00EC5940" w:rsidP="000007C8" w:rsidRDefault="00EC5940" w14:paraId="52023C69" w14:textId="77777777">
            <w:pPr>
              <w:pStyle w:val="NoSpacing"/>
              <w:rPr>
                <w:rFonts w:ascii="Times New Roman" w:hAnsi="Times New Roman" w:cs="Times New Roman"/>
              </w:rPr>
            </w:pPr>
          </w:p>
        </w:tc>
      </w:tr>
    </w:tbl>
    <w:p w:rsidRPr="00AE0971" w:rsidR="005C1716" w:rsidP="008605C3" w:rsidRDefault="005C1716" w14:paraId="092A5CFE" w14:textId="77777777">
      <w:pPr>
        <w:pStyle w:val="NoSpacing"/>
        <w:rPr>
          <w:rFonts w:ascii="Times New Roman" w:hAnsi="Times New Roman" w:cs="Times New Roman"/>
        </w:rPr>
      </w:pPr>
    </w:p>
    <w:p w:rsidRPr="00AE0971" w:rsidR="003E04A7" w:rsidP="008605C3" w:rsidRDefault="003E04A7" w14:paraId="1B823BA6" w14:textId="77777777">
      <w:pPr>
        <w:pStyle w:val="NoSpacing"/>
        <w:rPr>
          <w:rFonts w:ascii="Times New Roman" w:hAnsi="Times New Roman" w:cs="Times New Roman"/>
        </w:rPr>
      </w:pPr>
    </w:p>
    <w:p w:rsidRPr="00AE0971" w:rsidR="00F20E5C" w:rsidP="002D6130" w:rsidRDefault="00F20E5C" w14:paraId="60321546" w14:textId="77777777">
      <w:pPr>
        <w:pStyle w:val="Heading2"/>
        <w:ind w:left="533"/>
        <w:rPr>
          <w:rFonts w:ascii="Times New Roman" w:hAnsi="Times New Roman" w:cs="Times New Roman"/>
          <w:sz w:val="24"/>
          <w:szCs w:val="24"/>
        </w:rPr>
      </w:pPr>
    </w:p>
    <w:p w:rsidRPr="00AE0971" w:rsidR="00F20E5C" w:rsidP="002D6130" w:rsidRDefault="00F20E5C" w14:paraId="19C18D87" w14:textId="77777777">
      <w:pPr>
        <w:pStyle w:val="Heading2"/>
        <w:ind w:left="533"/>
        <w:rPr>
          <w:rFonts w:ascii="Times New Roman" w:hAnsi="Times New Roman" w:cs="Times New Roman"/>
          <w:sz w:val="24"/>
          <w:szCs w:val="24"/>
        </w:rPr>
      </w:pPr>
    </w:p>
    <w:p w:rsidRPr="00AE0971" w:rsidR="00F20E5C" w:rsidP="002D6130" w:rsidRDefault="00F20E5C" w14:paraId="2D16CCFC" w14:textId="77777777">
      <w:pPr>
        <w:pStyle w:val="Heading2"/>
        <w:ind w:left="533"/>
        <w:rPr>
          <w:rFonts w:ascii="Times New Roman" w:hAnsi="Times New Roman" w:cs="Times New Roman"/>
          <w:sz w:val="24"/>
          <w:szCs w:val="24"/>
        </w:rPr>
      </w:pPr>
    </w:p>
    <w:p w:rsidRPr="00AE0971" w:rsidR="00F20E5C" w:rsidP="002D6130" w:rsidRDefault="00F20E5C" w14:paraId="6FB0983D" w14:textId="77777777">
      <w:pPr>
        <w:pStyle w:val="Heading2"/>
        <w:ind w:left="533"/>
        <w:rPr>
          <w:rFonts w:ascii="Times New Roman" w:hAnsi="Times New Roman" w:cs="Times New Roman"/>
          <w:sz w:val="24"/>
          <w:szCs w:val="24"/>
        </w:rPr>
      </w:pPr>
    </w:p>
    <w:p w:rsidR="00F840FD" w:rsidP="002D6130" w:rsidRDefault="00F840FD" w14:paraId="35AF3C2F" w14:textId="77777777">
      <w:pPr>
        <w:pStyle w:val="Heading2"/>
        <w:ind w:left="533"/>
        <w:rPr>
          <w:rFonts w:ascii="Times New Roman" w:hAnsi="Times New Roman" w:cs="Times New Roman"/>
          <w:sz w:val="24"/>
          <w:szCs w:val="24"/>
        </w:rPr>
      </w:pPr>
    </w:p>
    <w:p w:rsidRPr="00AE0971" w:rsidR="00384F60" w:rsidP="002D6130" w:rsidRDefault="004F1379" w14:paraId="63B4641F" w14:textId="7A7906ED">
      <w:pPr>
        <w:pStyle w:val="Heading2"/>
        <w:ind w:left="533"/>
        <w:rPr>
          <w:rFonts w:ascii="Times New Roman" w:hAnsi="Times New Roman" w:cs="Times New Roman"/>
          <w:sz w:val="24"/>
          <w:szCs w:val="24"/>
        </w:rPr>
      </w:pPr>
      <w:bookmarkStart w:name="_Toc73446249" w:id="2393"/>
      <w:r>
        <w:rPr>
          <w:rFonts w:ascii="Times New Roman" w:hAnsi="Times New Roman" w:cs="Times New Roman"/>
          <w:sz w:val="24"/>
          <w:szCs w:val="24"/>
        </w:rPr>
        <w:lastRenderedPageBreak/>
        <w:t xml:space="preserve">10.4 </w:t>
      </w:r>
      <w:r w:rsidRPr="00AE0971" w:rsidR="00384F60">
        <w:rPr>
          <w:rFonts w:ascii="Times New Roman" w:hAnsi="Times New Roman" w:cs="Times New Roman"/>
          <w:sz w:val="24"/>
          <w:szCs w:val="24"/>
        </w:rPr>
        <w:t>User Termination Reports</w:t>
      </w:r>
      <w:bookmarkEnd w:id="2393"/>
    </w:p>
    <w:p w:rsidRPr="00AE0971" w:rsidR="00384F60" w:rsidP="002D3E3B" w:rsidRDefault="00384F60" w14:paraId="38CA6876" w14:textId="77777777">
      <w:pPr>
        <w:pStyle w:val="NoSpacing"/>
        <w:rPr>
          <w:rFonts w:ascii="Times New Roman" w:hAnsi="Times New Roman" w:cs="Times New Roman"/>
        </w:rPr>
      </w:pPr>
    </w:p>
    <w:p w:rsidRPr="00AE0971" w:rsidR="00F20E5C" w:rsidP="00F20E5C" w:rsidRDefault="002D3E3B" w14:paraId="47EB965E" w14:textId="5C0C8A55">
      <w:pPr>
        <w:pStyle w:val="NoSpacing"/>
        <w:rPr>
          <w:rFonts w:ascii="Times New Roman" w:hAnsi="Times New Roman" w:cs="Times New Roman"/>
        </w:rPr>
      </w:pPr>
      <w:r w:rsidRPr="00AE0971">
        <w:rPr>
          <w:rFonts w:ascii="Times New Roman" w:hAnsi="Times New Roman" w:cs="Times New Roman"/>
        </w:rPr>
        <w:t>User termination reports will be communicated via email to the identified customer contact when users have been terminated or their accounts have been disabled.</w:t>
      </w:r>
    </w:p>
    <w:p w:rsidRPr="00AE0971" w:rsidR="00F20E5C" w:rsidP="008605C3" w:rsidRDefault="00F20E5C" w14:paraId="6823CC92" w14:textId="77777777">
      <w:pPr>
        <w:pStyle w:val="NoSpacing"/>
        <w:rPr>
          <w:rFonts w:ascii="Times New Roman" w:hAnsi="Times New Roman" w:cs="Times New Roman"/>
        </w:rPr>
      </w:pPr>
    </w:p>
    <w:p w:rsidRPr="00AE0971" w:rsidR="00384F60" w:rsidP="002D6130" w:rsidRDefault="004F1379" w14:paraId="7B43CD1D" w14:textId="0BFCFB38">
      <w:pPr>
        <w:pStyle w:val="Heading2"/>
        <w:ind w:left="533"/>
        <w:rPr>
          <w:rFonts w:ascii="Times New Roman" w:hAnsi="Times New Roman" w:cs="Times New Roman"/>
          <w:sz w:val="24"/>
          <w:szCs w:val="24"/>
        </w:rPr>
      </w:pPr>
      <w:bookmarkStart w:name="_Toc73446250" w:id="2394"/>
      <w:r>
        <w:rPr>
          <w:rFonts w:ascii="Times New Roman" w:hAnsi="Times New Roman" w:cs="Times New Roman"/>
          <w:sz w:val="24"/>
          <w:szCs w:val="24"/>
        </w:rPr>
        <w:t xml:space="preserve">10.5 </w:t>
      </w:r>
      <w:r w:rsidRPr="00AE0971" w:rsidR="00384F60">
        <w:rPr>
          <w:rFonts w:ascii="Times New Roman" w:hAnsi="Times New Roman" w:cs="Times New Roman"/>
          <w:sz w:val="24"/>
          <w:szCs w:val="24"/>
        </w:rPr>
        <w:t>User Inactivity</w:t>
      </w:r>
      <w:bookmarkEnd w:id="2394"/>
      <w:r w:rsidRPr="00AE0971" w:rsidR="00384F60">
        <w:rPr>
          <w:rFonts w:ascii="Times New Roman" w:hAnsi="Times New Roman" w:cs="Times New Roman"/>
          <w:sz w:val="24"/>
          <w:szCs w:val="24"/>
        </w:rPr>
        <w:t xml:space="preserve"> </w:t>
      </w:r>
    </w:p>
    <w:p w:rsidRPr="00AE0971" w:rsidR="00384F60" w:rsidP="002D3E3B" w:rsidRDefault="00384F60" w14:paraId="689BE077" w14:textId="77777777">
      <w:pPr>
        <w:pStyle w:val="NoSpacing"/>
        <w:rPr>
          <w:rFonts w:ascii="Times New Roman" w:hAnsi="Times New Roman" w:cs="Times New Roman"/>
        </w:rPr>
      </w:pPr>
    </w:p>
    <w:p w:rsidRPr="00AE0971" w:rsidR="0069425A" w:rsidP="002D3E3B" w:rsidRDefault="008C1779" w14:paraId="3BC654C8" w14:textId="74108621">
      <w:pPr>
        <w:pStyle w:val="NoSpacing"/>
        <w:rPr>
          <w:rFonts w:ascii="Times New Roman" w:hAnsi="Times New Roman" w:cs="Times New Roman"/>
        </w:rPr>
      </w:pPr>
      <w:r w:rsidRPr="00AE0971">
        <w:rPr>
          <w:rFonts w:ascii="Times New Roman" w:hAnsi="Times New Roman" w:cs="Times New Roman"/>
        </w:rPr>
        <w:t>Windows session u</w:t>
      </w:r>
      <w:r w:rsidRPr="00AE0971" w:rsidR="0069425A">
        <w:rPr>
          <w:rFonts w:ascii="Times New Roman" w:hAnsi="Times New Roman" w:cs="Times New Roman"/>
        </w:rPr>
        <w:t xml:space="preserve">sers will be disconnected from the system after 15 minutes of inactivity.  Users may lock their </w:t>
      </w:r>
      <w:r w:rsidRPr="00AE0971">
        <w:rPr>
          <w:rFonts w:ascii="Times New Roman" w:hAnsi="Times New Roman" w:cs="Times New Roman"/>
        </w:rPr>
        <w:t>workstations,</w:t>
      </w:r>
      <w:r w:rsidRPr="00AE0971" w:rsidR="0069425A">
        <w:rPr>
          <w:rFonts w:ascii="Times New Roman" w:hAnsi="Times New Roman" w:cs="Times New Roman"/>
        </w:rPr>
        <w:t xml:space="preserve"> but the 15-minute inactivity timer will disconnect all sessions.</w:t>
      </w:r>
      <w:r w:rsidRPr="00AE0971" w:rsidR="003E04A7">
        <w:rPr>
          <w:rFonts w:ascii="Times New Roman" w:hAnsi="Times New Roman" w:cs="Times New Roman"/>
        </w:rPr>
        <w:t xml:space="preserve">  GCP Infrastructure session locks out after 60 minutes of inactivity.</w:t>
      </w:r>
    </w:p>
    <w:p w:rsidRPr="00AE0971" w:rsidR="008C1779" w:rsidP="002D3E3B" w:rsidRDefault="008C1779" w14:paraId="5E531327" w14:textId="34129B42">
      <w:pPr>
        <w:pStyle w:val="NoSpacing"/>
        <w:rPr>
          <w:rFonts w:ascii="Times New Roman" w:hAnsi="Times New Roman" w:cs="Times New Roman"/>
        </w:rPr>
      </w:pPr>
    </w:p>
    <w:p w:rsidRPr="00AE0971" w:rsidR="008C1779" w:rsidP="002D3E3B" w:rsidRDefault="008C1779" w14:paraId="48DAEF85" w14:textId="3D1ACBDA">
      <w:pPr>
        <w:pStyle w:val="NoSpacing"/>
        <w:rPr>
          <w:rFonts w:ascii="Times New Roman" w:hAnsi="Times New Roman" w:cs="Times New Roman"/>
        </w:rPr>
      </w:pPr>
      <w:r w:rsidRPr="00AE0971">
        <w:rPr>
          <w:rFonts w:ascii="Times New Roman" w:hAnsi="Times New Roman" w:cs="Times New Roman"/>
        </w:rPr>
        <w:t xml:space="preserve">Inactive GCP user accounts are manually disabled after inactivity of </w:t>
      </w:r>
      <w:r w:rsidRPr="00AE0971" w:rsidR="41EAFDD0">
        <w:rPr>
          <w:rFonts w:ascii="Times New Roman" w:hAnsi="Times New Roman" w:cs="Times New Roman"/>
        </w:rPr>
        <w:t>35</w:t>
      </w:r>
      <w:r w:rsidRPr="00AE0971">
        <w:rPr>
          <w:rFonts w:ascii="Times New Roman" w:hAnsi="Times New Roman" w:cs="Times New Roman"/>
        </w:rPr>
        <w:t xml:space="preserve"> days and deleted after inactivity</w:t>
      </w:r>
      <w:r w:rsidR="00345091">
        <w:rPr>
          <w:rFonts w:ascii="Times New Roman" w:hAnsi="Times New Roman" w:cs="Times New Roman"/>
        </w:rPr>
        <w:t xml:space="preserve"> of</w:t>
      </w:r>
      <w:r w:rsidRPr="00AE0971">
        <w:rPr>
          <w:rFonts w:ascii="Times New Roman" w:hAnsi="Times New Roman" w:cs="Times New Roman"/>
        </w:rPr>
        <w:t xml:space="preserve"> 120 days.</w:t>
      </w:r>
    </w:p>
    <w:p w:rsidRPr="00AE0971" w:rsidR="0069425A" w:rsidP="002D3E3B" w:rsidRDefault="0069425A" w14:paraId="5AD58079" w14:textId="77777777">
      <w:pPr>
        <w:pStyle w:val="NoSpacing"/>
        <w:rPr>
          <w:rFonts w:ascii="Times New Roman" w:hAnsi="Times New Roman" w:cs="Times New Roman"/>
        </w:rPr>
      </w:pPr>
    </w:p>
    <w:p w:rsidRPr="00AE0971" w:rsidR="00384F60" w:rsidP="002D3E3B" w:rsidRDefault="00384F60" w14:paraId="73C6ABFD" w14:textId="2E90A549">
      <w:pPr>
        <w:pStyle w:val="NoSpacing"/>
        <w:rPr>
          <w:rFonts w:ascii="Times New Roman" w:hAnsi="Times New Roman" w:cs="Times New Roman"/>
        </w:rPr>
      </w:pPr>
      <w:r w:rsidRPr="00AE0971">
        <w:rPr>
          <w:rFonts w:ascii="Times New Roman" w:hAnsi="Times New Roman" w:cs="Times New Roman"/>
        </w:rPr>
        <w:t xml:space="preserve">Users who have not logged into the system within two weeks will be marked as “inactive”.  Restoring their access will require the below procedure: </w:t>
      </w:r>
    </w:p>
    <w:p w:rsidRPr="00AE0971" w:rsidR="008C1779" w:rsidP="002D3E3B" w:rsidRDefault="008C1779" w14:paraId="7E21BB48" w14:textId="051312D8">
      <w:pPr>
        <w:pStyle w:val="NoSpacing"/>
        <w:rPr>
          <w:rFonts w:ascii="Times New Roman" w:hAnsi="Times New Roman" w:cs="Times New Roman"/>
        </w:rPr>
      </w:pPr>
    </w:p>
    <w:p w:rsidRPr="00AE0971" w:rsidR="008C1779" w:rsidP="002D3E3B" w:rsidRDefault="008C1779" w14:paraId="47C690EE" w14:textId="15090376">
      <w:pPr>
        <w:pStyle w:val="NoSpacing"/>
        <w:rPr>
          <w:rFonts w:ascii="Times New Roman" w:hAnsi="Times New Roman" w:cs="Times New Roman"/>
        </w:rPr>
      </w:pPr>
      <w:r w:rsidRPr="00AE0971">
        <w:rPr>
          <w:rFonts w:ascii="Times New Roman" w:hAnsi="Times New Roman" w:cs="Times New Roman"/>
        </w:rPr>
        <w:t xml:space="preserve">Please reference procedures below: </w:t>
      </w:r>
    </w:p>
    <w:p w:rsidRPr="00AE0971" w:rsidR="008C1779" w:rsidP="002D3E3B" w:rsidRDefault="008C1779" w14:paraId="15D6741A" w14:textId="77777777">
      <w:pPr>
        <w:pStyle w:val="NoSpacing"/>
        <w:rPr>
          <w:rFonts w:ascii="Times New Roman" w:hAnsi="Times New Roman" w:cs="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75"/>
        <w:gridCol w:w="4675"/>
      </w:tblGrid>
      <w:tr w:rsidRPr="00AE0971" w:rsidR="008C1779" w:rsidTr="00F840FD" w14:paraId="45E5503C" w14:textId="77777777">
        <w:tc>
          <w:tcPr>
            <w:tcW w:w="4675" w:type="dxa"/>
          </w:tcPr>
          <w:p w:rsidRPr="00AE0971" w:rsidR="008C1779" w:rsidP="006830E7" w:rsidRDefault="008C1779" w14:paraId="60C05423" w14:textId="63B88535">
            <w:pPr>
              <w:rPr>
                <w:rFonts w:ascii="Times New Roman" w:hAnsi="Times New Roman" w:cs="Times New Roman"/>
              </w:rPr>
            </w:pPr>
            <w:r w:rsidRPr="00AE0971">
              <w:rPr>
                <w:rFonts w:ascii="Times New Roman" w:hAnsi="Times New Roman" w:cs="Times New Roman"/>
              </w:rPr>
              <w:t xml:space="preserve">Procedure </w:t>
            </w:r>
            <w:r w:rsidR="00820CDC">
              <w:rPr>
                <w:rFonts w:ascii="Times New Roman" w:hAnsi="Times New Roman" w:cs="Times New Roman"/>
              </w:rPr>
              <w:t>7</w:t>
            </w:r>
            <w:r w:rsidRPr="00AE0971">
              <w:rPr>
                <w:rFonts w:ascii="Times New Roman" w:hAnsi="Times New Roman" w:cs="Times New Roman"/>
              </w:rPr>
              <w:t>.</w:t>
            </w:r>
            <w:r w:rsidRPr="00AE0971" w:rsidR="007E2D41">
              <w:rPr>
                <w:rFonts w:ascii="Times New Roman" w:hAnsi="Times New Roman" w:cs="Times New Roman"/>
              </w:rPr>
              <w:t>3</w:t>
            </w:r>
          </w:p>
        </w:tc>
        <w:tc>
          <w:tcPr>
            <w:tcW w:w="4675" w:type="dxa"/>
          </w:tcPr>
          <w:p w:rsidRPr="00AE0971" w:rsidR="008C1779" w:rsidP="006830E7" w:rsidRDefault="008C1779" w14:paraId="4D68BB46" w14:textId="77777777">
            <w:pPr>
              <w:rPr>
                <w:rFonts w:ascii="Times New Roman" w:hAnsi="Times New Roman" w:cs="Times New Roman"/>
              </w:rPr>
            </w:pPr>
            <w:r w:rsidRPr="00AE0971">
              <w:rPr>
                <w:rFonts w:ascii="Times New Roman" w:hAnsi="Times New Roman" w:cs="Times New Roman"/>
              </w:rPr>
              <w:t xml:space="preserve">GCP User Creation Change Request </w:t>
            </w:r>
          </w:p>
        </w:tc>
      </w:tr>
      <w:tr w:rsidRPr="00AE0971" w:rsidR="008C1779" w:rsidTr="00F840FD" w14:paraId="30122DEB" w14:textId="77777777">
        <w:tc>
          <w:tcPr>
            <w:tcW w:w="4675" w:type="dxa"/>
          </w:tcPr>
          <w:p w:rsidRPr="00AE0971" w:rsidR="008C1779" w:rsidP="006830E7" w:rsidRDefault="008C1779" w14:paraId="0943E58B" w14:textId="4B3E7A75">
            <w:pPr>
              <w:rPr>
                <w:rFonts w:ascii="Times New Roman" w:hAnsi="Times New Roman" w:cs="Times New Roman"/>
              </w:rPr>
            </w:pPr>
            <w:r w:rsidRPr="00AE0971">
              <w:rPr>
                <w:rFonts w:ascii="Times New Roman" w:hAnsi="Times New Roman" w:cs="Times New Roman"/>
              </w:rPr>
              <w:t xml:space="preserve">Procedure </w:t>
            </w:r>
            <w:r w:rsidR="00820CDC">
              <w:rPr>
                <w:rFonts w:ascii="Times New Roman" w:hAnsi="Times New Roman" w:cs="Times New Roman"/>
              </w:rPr>
              <w:t>7</w:t>
            </w:r>
            <w:r w:rsidRPr="00AE0971">
              <w:rPr>
                <w:rFonts w:ascii="Times New Roman" w:hAnsi="Times New Roman" w:cs="Times New Roman"/>
              </w:rPr>
              <w:t>.</w:t>
            </w:r>
            <w:r w:rsidRPr="00AE0971" w:rsidR="007E2D41">
              <w:rPr>
                <w:rFonts w:ascii="Times New Roman" w:hAnsi="Times New Roman" w:cs="Times New Roman"/>
              </w:rPr>
              <w:t>4</w:t>
            </w:r>
            <w:r w:rsidRPr="00AE0971">
              <w:rPr>
                <w:rFonts w:ascii="Times New Roman" w:hAnsi="Times New Roman" w:cs="Times New Roman"/>
              </w:rPr>
              <w:t xml:space="preserve"> </w:t>
            </w:r>
          </w:p>
        </w:tc>
        <w:tc>
          <w:tcPr>
            <w:tcW w:w="4675" w:type="dxa"/>
          </w:tcPr>
          <w:p w:rsidRPr="00AE0971" w:rsidR="008C1779" w:rsidP="006830E7" w:rsidRDefault="008C1779" w14:paraId="0CC9AD83" w14:textId="77777777">
            <w:pPr>
              <w:rPr>
                <w:rFonts w:ascii="Times New Roman" w:hAnsi="Times New Roman" w:cs="Times New Roman"/>
              </w:rPr>
            </w:pPr>
            <w:r w:rsidRPr="00AE0971">
              <w:rPr>
                <w:rFonts w:ascii="Times New Roman" w:hAnsi="Times New Roman" w:cs="Times New Roman"/>
              </w:rPr>
              <w:t xml:space="preserve">Magneto User Creation Change Request </w:t>
            </w:r>
          </w:p>
        </w:tc>
      </w:tr>
      <w:tr w:rsidRPr="00AE0971" w:rsidR="008C1779" w:rsidTr="00F840FD" w14:paraId="37EFC987" w14:textId="77777777">
        <w:tc>
          <w:tcPr>
            <w:tcW w:w="4675" w:type="dxa"/>
          </w:tcPr>
          <w:p w:rsidRPr="00AE0971" w:rsidR="008C1779" w:rsidP="006830E7" w:rsidRDefault="008C1779" w14:paraId="4478541B" w14:textId="309333DE">
            <w:pPr>
              <w:rPr>
                <w:rFonts w:ascii="Times New Roman" w:hAnsi="Times New Roman" w:cs="Times New Roman"/>
              </w:rPr>
            </w:pPr>
            <w:r w:rsidRPr="00AE0971">
              <w:rPr>
                <w:rFonts w:ascii="Times New Roman" w:hAnsi="Times New Roman" w:cs="Times New Roman"/>
              </w:rPr>
              <w:t xml:space="preserve">Procedure </w:t>
            </w:r>
            <w:r w:rsidR="00820CDC">
              <w:rPr>
                <w:rFonts w:ascii="Times New Roman" w:hAnsi="Times New Roman" w:cs="Times New Roman"/>
              </w:rPr>
              <w:t>7</w:t>
            </w:r>
            <w:r w:rsidRPr="00AE0971">
              <w:rPr>
                <w:rFonts w:ascii="Times New Roman" w:hAnsi="Times New Roman" w:cs="Times New Roman"/>
              </w:rPr>
              <w:t>.</w:t>
            </w:r>
            <w:r w:rsidRPr="00AE0971" w:rsidR="007E2D41">
              <w:rPr>
                <w:rFonts w:ascii="Times New Roman" w:hAnsi="Times New Roman" w:cs="Times New Roman"/>
              </w:rPr>
              <w:t>5</w:t>
            </w:r>
          </w:p>
        </w:tc>
        <w:tc>
          <w:tcPr>
            <w:tcW w:w="4675" w:type="dxa"/>
          </w:tcPr>
          <w:p w:rsidRPr="00AE0971" w:rsidR="008C1779" w:rsidP="006830E7" w:rsidRDefault="008C1779" w14:paraId="573F7170" w14:textId="77777777">
            <w:pPr>
              <w:rPr>
                <w:rFonts w:ascii="Times New Roman" w:hAnsi="Times New Roman" w:cs="Times New Roman"/>
              </w:rPr>
            </w:pPr>
            <w:r w:rsidRPr="00AE0971">
              <w:rPr>
                <w:rFonts w:ascii="Times New Roman" w:hAnsi="Times New Roman" w:cs="Times New Roman"/>
              </w:rPr>
              <w:t>Windows User Creation Change Request</w:t>
            </w:r>
          </w:p>
        </w:tc>
      </w:tr>
    </w:tbl>
    <w:p w:rsidRPr="00AE0971" w:rsidR="00E017AC" w:rsidP="00F840FD" w:rsidRDefault="00E017AC" w14:paraId="0B9D0806" w14:textId="668C3F11">
      <w:pPr>
        <w:pStyle w:val="NoSpacing"/>
        <w:rPr>
          <w:highlight w:val="yellow"/>
        </w:rPr>
      </w:pPr>
    </w:p>
    <w:p w:rsidRPr="00AE0971" w:rsidR="00E017AC" w:rsidP="002D6130" w:rsidRDefault="004F1379" w14:paraId="7C109865" w14:textId="2FF7C630">
      <w:pPr>
        <w:pStyle w:val="Heading2"/>
        <w:ind w:left="533"/>
        <w:rPr>
          <w:rFonts w:ascii="Times New Roman" w:hAnsi="Times New Roman" w:cs="Times New Roman"/>
          <w:sz w:val="24"/>
          <w:szCs w:val="24"/>
        </w:rPr>
      </w:pPr>
      <w:bookmarkStart w:name="_Toc73446251" w:id="2395"/>
      <w:r>
        <w:rPr>
          <w:rFonts w:ascii="Times New Roman" w:hAnsi="Times New Roman" w:cs="Times New Roman"/>
          <w:sz w:val="24"/>
          <w:szCs w:val="24"/>
        </w:rPr>
        <w:t xml:space="preserve">10.6 </w:t>
      </w:r>
      <w:r w:rsidRPr="00AE0971" w:rsidR="0069425A">
        <w:rPr>
          <w:rFonts w:ascii="Times New Roman" w:hAnsi="Times New Roman" w:cs="Times New Roman"/>
          <w:sz w:val="24"/>
          <w:szCs w:val="24"/>
        </w:rPr>
        <w:t>Privileged Access</w:t>
      </w:r>
      <w:bookmarkEnd w:id="2395"/>
    </w:p>
    <w:p w:rsidRPr="00AE0971" w:rsidR="00384F60" w:rsidP="00384F60" w:rsidRDefault="00384F60" w14:paraId="4DAB2261" w14:textId="4BAE82EA">
      <w:pPr>
        <w:pStyle w:val="NoSpacing"/>
        <w:rPr>
          <w:rFonts w:ascii="Times New Roman" w:hAnsi="Times New Roman" w:cs="Times New Roman"/>
        </w:rPr>
      </w:pPr>
    </w:p>
    <w:p w:rsidRPr="00AE0971" w:rsidR="0069425A" w:rsidP="00384F60" w:rsidRDefault="0069425A" w14:paraId="00E12680" w14:textId="1AE01E82">
      <w:pPr>
        <w:pStyle w:val="NoSpacing"/>
        <w:rPr>
          <w:rFonts w:ascii="Times New Roman" w:hAnsi="Times New Roman" w:cs="Times New Roman"/>
        </w:rPr>
      </w:pPr>
      <w:r w:rsidRPr="00AE0971">
        <w:rPr>
          <w:rFonts w:ascii="Times New Roman" w:hAnsi="Times New Roman" w:cs="Times New Roman"/>
        </w:rPr>
        <w:t xml:space="preserve">Privileged command execution will be reviewed on a weekly basis.  All privileged commands will be logged in </w:t>
      </w:r>
      <w:r w:rsidR="00F840FD">
        <w:rPr>
          <w:rFonts w:ascii="Times New Roman" w:hAnsi="Times New Roman" w:cs="Times New Roman"/>
        </w:rPr>
        <w:t>ServiceNow.</w:t>
      </w:r>
    </w:p>
    <w:p w:rsidRPr="00AE0971" w:rsidR="004C3BA2" w:rsidP="00384F60" w:rsidRDefault="004C3BA2" w14:paraId="542711D1" w14:textId="79E35132">
      <w:pPr>
        <w:pStyle w:val="NoSpacing"/>
        <w:rPr>
          <w:rFonts w:ascii="Times New Roman" w:hAnsi="Times New Roman" w:cs="Times New Roman"/>
        </w:rPr>
      </w:pPr>
    </w:p>
    <w:p w:rsidRPr="00AE0971" w:rsidR="004C3BA2" w:rsidP="002D6130" w:rsidRDefault="004F1379" w14:paraId="20AED5F0" w14:textId="4FEECB9D">
      <w:pPr>
        <w:pStyle w:val="Heading2"/>
        <w:ind w:left="533"/>
        <w:rPr>
          <w:rFonts w:ascii="Times New Roman" w:hAnsi="Times New Roman" w:cs="Times New Roman"/>
          <w:sz w:val="24"/>
          <w:szCs w:val="24"/>
        </w:rPr>
      </w:pPr>
      <w:bookmarkStart w:name="_Toc73446252" w:id="2396"/>
      <w:r>
        <w:rPr>
          <w:rFonts w:ascii="Times New Roman" w:hAnsi="Times New Roman" w:cs="Times New Roman"/>
          <w:sz w:val="24"/>
          <w:szCs w:val="24"/>
        </w:rPr>
        <w:t xml:space="preserve">10.7 </w:t>
      </w:r>
      <w:r w:rsidRPr="00AE0971" w:rsidR="004C3BA2">
        <w:rPr>
          <w:rFonts w:ascii="Times New Roman" w:hAnsi="Times New Roman" w:cs="Times New Roman"/>
          <w:sz w:val="24"/>
          <w:szCs w:val="24"/>
        </w:rPr>
        <w:t>User Access Review</w:t>
      </w:r>
      <w:bookmarkEnd w:id="2396"/>
    </w:p>
    <w:p w:rsidRPr="00AE0971" w:rsidR="004C3BA2" w:rsidP="00384F60" w:rsidRDefault="004C3BA2" w14:paraId="46D763AC" w14:textId="50179FA4">
      <w:pPr>
        <w:pStyle w:val="NoSpacing"/>
        <w:rPr>
          <w:rFonts w:ascii="Times New Roman" w:hAnsi="Times New Roman" w:cs="Times New Roman"/>
        </w:rPr>
      </w:pPr>
    </w:p>
    <w:p w:rsidRPr="00AE0971" w:rsidR="00773775" w:rsidP="00384F60" w:rsidRDefault="004C3BA2" w14:paraId="4A3DD2A3" w14:textId="2D5C6C9B">
      <w:pPr>
        <w:pStyle w:val="NoSpacing"/>
        <w:rPr>
          <w:rFonts w:ascii="Times New Roman" w:hAnsi="Times New Roman" w:cs="Times New Roman"/>
        </w:rPr>
      </w:pPr>
      <w:r w:rsidRPr="00AE0971">
        <w:rPr>
          <w:rFonts w:ascii="Times New Roman" w:hAnsi="Times New Roman" w:cs="Times New Roman"/>
        </w:rPr>
        <w:t>User access will be reviewed on a yearly basis by the Change Control Manager.  The Change Control Manager will also review admin access on a monthly basis.</w:t>
      </w:r>
    </w:p>
    <w:p w:rsidRPr="00AE0971" w:rsidR="00F20E5C" w:rsidRDefault="00F20E5C" w14:paraId="5D787B25" w14:textId="72191D1F">
      <w:pPr>
        <w:rPr>
          <w:rFonts w:ascii="Times New Roman" w:hAnsi="Times New Roman" w:cs="Times New Roman"/>
        </w:rPr>
      </w:pPr>
    </w:p>
    <w:p w:rsidRPr="00AE0971" w:rsidR="00F20E5C" w:rsidRDefault="00F20E5C" w14:paraId="387AC43D" w14:textId="58C731D9">
      <w:pPr>
        <w:rPr>
          <w:rFonts w:ascii="Times New Roman" w:hAnsi="Times New Roman" w:cs="Times New Roman"/>
        </w:rPr>
      </w:pPr>
    </w:p>
    <w:p w:rsidRPr="00AE0971" w:rsidR="00F20E5C" w:rsidRDefault="00F20E5C" w14:paraId="6CD03BEE" w14:textId="0B97FB19">
      <w:pPr>
        <w:rPr>
          <w:rFonts w:ascii="Times New Roman" w:hAnsi="Times New Roman" w:cs="Times New Roman"/>
        </w:rPr>
      </w:pPr>
    </w:p>
    <w:p w:rsidRPr="00AE0971" w:rsidR="00F20E5C" w:rsidRDefault="00F20E5C" w14:paraId="60889545" w14:textId="72D351D4">
      <w:pPr>
        <w:rPr>
          <w:rFonts w:ascii="Times New Roman" w:hAnsi="Times New Roman" w:cs="Times New Roman"/>
        </w:rPr>
      </w:pPr>
    </w:p>
    <w:p w:rsidRPr="00AE0971" w:rsidR="00F20E5C" w:rsidRDefault="00F20E5C" w14:paraId="2FF72315" w14:textId="3709BA37">
      <w:pPr>
        <w:rPr>
          <w:rFonts w:ascii="Times New Roman" w:hAnsi="Times New Roman" w:cs="Times New Roman"/>
        </w:rPr>
      </w:pPr>
    </w:p>
    <w:p w:rsidRPr="00AE0971" w:rsidR="00F20E5C" w:rsidRDefault="00F20E5C" w14:paraId="0B39A4CE" w14:textId="3D7417A0">
      <w:pPr>
        <w:rPr>
          <w:rFonts w:ascii="Times New Roman" w:hAnsi="Times New Roman" w:cs="Times New Roman"/>
        </w:rPr>
      </w:pPr>
    </w:p>
    <w:p w:rsidRPr="00AE0971" w:rsidR="00F20E5C" w:rsidRDefault="00F20E5C" w14:paraId="29BB3615" w14:textId="0E169F1F">
      <w:pPr>
        <w:rPr>
          <w:rFonts w:ascii="Times New Roman" w:hAnsi="Times New Roman" w:cs="Times New Roman"/>
        </w:rPr>
      </w:pPr>
    </w:p>
    <w:p w:rsidRPr="00AE0971" w:rsidR="00F20E5C" w:rsidP="008605C3" w:rsidRDefault="00F20E5C" w14:paraId="14E3136C" w14:textId="77777777">
      <w:pPr>
        <w:rPr>
          <w:rFonts w:ascii="Times New Roman" w:hAnsi="Times New Roman" w:cs="Times New Roman"/>
        </w:rPr>
      </w:pPr>
    </w:p>
    <w:p w:rsidRPr="00AE0971" w:rsidR="006012DD" w:rsidP="008605C3" w:rsidRDefault="006012DD" w14:paraId="518AA110" w14:textId="77777777">
      <w:pPr>
        <w:rPr>
          <w:rFonts w:ascii="Times New Roman" w:hAnsi="Times New Roman" w:cs="Times New Roman"/>
        </w:rPr>
      </w:pPr>
    </w:p>
    <w:p w:rsidRPr="00AE0971" w:rsidR="00280819" w:rsidP="00773775" w:rsidRDefault="00280819" w14:paraId="7C5437E7" w14:textId="2F6F0B04">
      <w:pPr>
        <w:pStyle w:val="Heading1"/>
        <w:rPr>
          <w:rFonts w:ascii="Times New Roman" w:hAnsi="Times New Roman" w:cs="Times New Roman"/>
        </w:rPr>
      </w:pPr>
      <w:bookmarkStart w:name="_Toc73446253" w:id="2397"/>
      <w:bookmarkEnd w:id="2325"/>
      <w:bookmarkEnd w:id="2326"/>
      <w:r w:rsidRPr="00AE0971">
        <w:rPr>
          <w:rFonts w:ascii="Times New Roman" w:hAnsi="Times New Roman" w:cs="Times New Roman"/>
        </w:rPr>
        <w:lastRenderedPageBreak/>
        <w:t>1</w:t>
      </w:r>
      <w:r w:rsidR="00820CDC">
        <w:rPr>
          <w:rFonts w:ascii="Times New Roman" w:hAnsi="Times New Roman" w:cs="Times New Roman"/>
        </w:rPr>
        <w:t>1</w:t>
      </w:r>
      <w:r w:rsidRPr="00AE0971">
        <w:rPr>
          <w:rFonts w:ascii="Times New Roman" w:hAnsi="Times New Roman" w:cs="Times New Roman"/>
        </w:rPr>
        <w:t xml:space="preserve">. Operational </w:t>
      </w:r>
      <w:r w:rsidRPr="00AE0971" w:rsidR="00773775">
        <w:rPr>
          <w:rFonts w:ascii="Times New Roman" w:hAnsi="Times New Roman" w:cs="Times New Roman"/>
        </w:rPr>
        <w:t>Maintenance</w:t>
      </w:r>
      <w:bookmarkEnd w:id="2397"/>
      <w:r w:rsidRPr="00AE0971" w:rsidR="00773775">
        <w:rPr>
          <w:rFonts w:ascii="Times New Roman" w:hAnsi="Times New Roman" w:cs="Times New Roman"/>
        </w:rPr>
        <w:t xml:space="preserve"> </w:t>
      </w:r>
    </w:p>
    <w:p w:rsidRPr="00AE0971" w:rsidR="00850E6F" w:rsidP="00850E6F" w:rsidRDefault="00850E6F" w14:paraId="7F5366A1" w14:textId="77777777">
      <w:pPr>
        <w:pStyle w:val="NoSpacing"/>
        <w:rPr>
          <w:rFonts w:ascii="Times New Roman" w:hAnsi="Times New Roman" w:cs="Times New Roman"/>
        </w:rPr>
      </w:pPr>
    </w:p>
    <w:p w:rsidRPr="00AE0971" w:rsidR="00850E6F" w:rsidP="00850E6F" w:rsidRDefault="00850E6F" w14:paraId="03BFC6E0" w14:textId="34401A89">
      <w:pPr>
        <w:pStyle w:val="NoSpacing"/>
        <w:rPr>
          <w:rFonts w:ascii="Times New Roman" w:hAnsi="Times New Roman" w:cs="Times New Roman"/>
        </w:rPr>
      </w:pPr>
      <w:r w:rsidRPr="00AE0971">
        <w:rPr>
          <w:rFonts w:ascii="Times New Roman" w:hAnsi="Times New Roman" w:cs="Times New Roman"/>
        </w:rPr>
        <w:t xml:space="preserve">Our maintenance processes are established to sustain the capability of our systems in order to provide a </w:t>
      </w:r>
      <w:r w:rsidRPr="00AE0971" w:rsidR="000B298E">
        <w:rPr>
          <w:rFonts w:ascii="Times New Roman" w:hAnsi="Times New Roman" w:cs="Times New Roman"/>
        </w:rPr>
        <w:t xml:space="preserve">superior </w:t>
      </w:r>
      <w:r w:rsidRPr="00AE0971">
        <w:rPr>
          <w:rFonts w:ascii="Times New Roman" w:hAnsi="Times New Roman" w:cs="Times New Roman"/>
        </w:rPr>
        <w:t xml:space="preserve">service.  </w:t>
      </w:r>
      <w:r w:rsidRPr="00AE0971" w:rsidR="000B298E">
        <w:rPr>
          <w:rFonts w:ascii="Times New Roman" w:hAnsi="Times New Roman" w:cs="Times New Roman"/>
        </w:rPr>
        <w:t>Our</w:t>
      </w:r>
      <w:r w:rsidRPr="00AE0971">
        <w:rPr>
          <w:rFonts w:ascii="Times New Roman" w:hAnsi="Times New Roman" w:cs="Times New Roman"/>
        </w:rPr>
        <w:t xml:space="preserve"> process</w:t>
      </w:r>
      <w:r w:rsidRPr="00AE0971" w:rsidR="000B298E">
        <w:rPr>
          <w:rFonts w:ascii="Times New Roman" w:hAnsi="Times New Roman" w:cs="Times New Roman"/>
        </w:rPr>
        <w:t>es</w:t>
      </w:r>
      <w:r w:rsidRPr="00AE0971">
        <w:rPr>
          <w:rFonts w:ascii="Times New Roman" w:hAnsi="Times New Roman" w:cs="Times New Roman"/>
        </w:rPr>
        <w:t xml:space="preserve"> </w:t>
      </w:r>
      <w:r w:rsidRPr="00AE0971" w:rsidR="000B298E">
        <w:rPr>
          <w:rFonts w:ascii="Times New Roman" w:hAnsi="Times New Roman" w:cs="Times New Roman"/>
        </w:rPr>
        <w:t>monitor</w:t>
      </w:r>
      <w:r w:rsidRPr="00AE0971">
        <w:rPr>
          <w:rFonts w:ascii="Times New Roman" w:hAnsi="Times New Roman" w:cs="Times New Roman"/>
        </w:rPr>
        <w:t xml:space="preserve"> the system’s capability to deliver services, record problems for analysis, </w:t>
      </w:r>
      <w:r w:rsidR="00345091">
        <w:rPr>
          <w:rFonts w:ascii="Times New Roman" w:hAnsi="Times New Roman" w:cs="Times New Roman"/>
        </w:rPr>
        <w:t xml:space="preserve">and </w:t>
      </w:r>
      <w:r w:rsidRPr="00AE0971">
        <w:rPr>
          <w:rFonts w:ascii="Times New Roman" w:hAnsi="Times New Roman" w:cs="Times New Roman"/>
        </w:rPr>
        <w:t xml:space="preserve">take corrective, adaptive, and preventive actions. As a result of the successful implementation of the maintenance process, we </w:t>
      </w:r>
      <w:proofErr w:type="gramStart"/>
      <w:r w:rsidRPr="00AE0971">
        <w:rPr>
          <w:rFonts w:ascii="Times New Roman" w:hAnsi="Times New Roman" w:cs="Times New Roman"/>
        </w:rPr>
        <w:t>are able to</w:t>
      </w:r>
      <w:proofErr w:type="gramEnd"/>
      <w:r w:rsidRPr="00AE0971">
        <w:rPr>
          <w:rFonts w:ascii="Times New Roman" w:hAnsi="Times New Roman" w:cs="Times New Roman"/>
        </w:rPr>
        <w:t xml:space="preserve"> maximize system availability to meet the operational requirements.</w:t>
      </w:r>
    </w:p>
    <w:p w:rsidRPr="00AE0971" w:rsidR="00850E6F" w:rsidP="00850E6F" w:rsidRDefault="00850E6F" w14:paraId="75C147CA" w14:textId="12EBF816">
      <w:pPr>
        <w:pStyle w:val="NoSpacing"/>
        <w:rPr>
          <w:rFonts w:ascii="Times New Roman" w:hAnsi="Times New Roman" w:cs="Times New Roman"/>
        </w:rPr>
      </w:pPr>
    </w:p>
    <w:p w:rsidRPr="00AE0971" w:rsidR="00850E6F" w:rsidP="00850E6F" w:rsidRDefault="00850E6F" w14:paraId="01992675" w14:textId="1A46C680">
      <w:pPr>
        <w:pStyle w:val="NoSpacing"/>
        <w:rPr>
          <w:rFonts w:ascii="Times New Roman" w:hAnsi="Times New Roman" w:cs="Times New Roman"/>
        </w:rPr>
      </w:pPr>
      <w:r w:rsidRPr="00AE0971">
        <w:rPr>
          <w:rFonts w:ascii="Times New Roman" w:hAnsi="Times New Roman" w:cs="Times New Roman"/>
        </w:rPr>
        <w:t xml:space="preserve">The Network Operations Center (NOC) is responsible for managing the maintenance of our systems that live within our environment.  Our team is comprised of engineers who are tasked to execute all maintenance activities.  </w:t>
      </w:r>
      <w:r w:rsidRPr="00AE0971" w:rsidR="000E4602">
        <w:rPr>
          <w:rFonts w:ascii="Times New Roman" w:hAnsi="Times New Roman" w:cs="Times New Roman"/>
        </w:rPr>
        <w:t xml:space="preserve">The Chief Engineer and the NOC Manager approve who </w:t>
      </w:r>
      <w:proofErr w:type="gramStart"/>
      <w:r w:rsidRPr="00AE0971" w:rsidR="000E4602">
        <w:rPr>
          <w:rFonts w:ascii="Times New Roman" w:hAnsi="Times New Roman" w:cs="Times New Roman"/>
        </w:rPr>
        <w:t>is allowed to</w:t>
      </w:r>
      <w:proofErr w:type="gramEnd"/>
      <w:r w:rsidRPr="00AE0971" w:rsidR="000E4602">
        <w:rPr>
          <w:rFonts w:ascii="Times New Roman" w:hAnsi="Times New Roman" w:cs="Times New Roman"/>
        </w:rPr>
        <w:t xml:space="preserve"> perform maintenance on our systems</w:t>
      </w:r>
      <w:r w:rsidRPr="00AE0971" w:rsidR="000B7016">
        <w:rPr>
          <w:rFonts w:ascii="Times New Roman" w:hAnsi="Times New Roman" w:cs="Times New Roman"/>
        </w:rPr>
        <w:t xml:space="preserve"> – this approval is granted through our user creation/account modification process.</w:t>
      </w:r>
      <w:r w:rsidRPr="00AE0971" w:rsidR="000E4602">
        <w:rPr>
          <w:rFonts w:ascii="Times New Roman" w:hAnsi="Times New Roman" w:cs="Times New Roman"/>
        </w:rPr>
        <w:t xml:space="preserve">  Members of our NOC team have the proper </w:t>
      </w:r>
      <w:r w:rsidRPr="00AE0971" w:rsidR="000B7016">
        <w:rPr>
          <w:rFonts w:ascii="Times New Roman" w:hAnsi="Times New Roman" w:cs="Times New Roman"/>
        </w:rPr>
        <w:t>access</w:t>
      </w:r>
      <w:r w:rsidRPr="00AE0971" w:rsidR="000E4602">
        <w:rPr>
          <w:rFonts w:ascii="Times New Roman" w:hAnsi="Times New Roman" w:cs="Times New Roman"/>
        </w:rPr>
        <w:t xml:space="preserve"> and are U.S. Citizens.  </w:t>
      </w:r>
      <w:r w:rsidRPr="00AE0971" w:rsidR="000B298E">
        <w:rPr>
          <w:rFonts w:ascii="Times New Roman" w:hAnsi="Times New Roman" w:cs="Times New Roman"/>
        </w:rPr>
        <w:t xml:space="preserve">A list of personnel authorized to perform maintenance activities </w:t>
      </w:r>
      <w:r w:rsidR="006A2048">
        <w:rPr>
          <w:rFonts w:ascii="Times New Roman" w:hAnsi="Times New Roman" w:cs="Times New Roman"/>
        </w:rPr>
        <w:t>is</w:t>
      </w:r>
      <w:r w:rsidRPr="00AE0971" w:rsidR="000B298E">
        <w:rPr>
          <w:rFonts w:ascii="Times New Roman" w:hAnsi="Times New Roman" w:cs="Times New Roman"/>
        </w:rPr>
        <w:t xml:space="preserve"> found in </w:t>
      </w:r>
      <w:r w:rsidRPr="00AE0971" w:rsidR="003D6297">
        <w:rPr>
          <w:rFonts w:ascii="Times New Roman" w:hAnsi="Times New Roman" w:cs="Times New Roman"/>
        </w:rPr>
        <w:t>Appendix K</w:t>
      </w:r>
      <w:r w:rsidRPr="00AE0971" w:rsidR="000B298E">
        <w:rPr>
          <w:rFonts w:ascii="Times New Roman" w:hAnsi="Times New Roman" w:cs="Times New Roman"/>
        </w:rPr>
        <w:t xml:space="preserve">.  Through our change management process, we </w:t>
      </w:r>
      <w:proofErr w:type="gramStart"/>
      <w:r w:rsidRPr="00AE0971" w:rsidR="000B298E">
        <w:rPr>
          <w:rFonts w:ascii="Times New Roman" w:hAnsi="Times New Roman" w:cs="Times New Roman"/>
        </w:rPr>
        <w:t>are able to</w:t>
      </w:r>
      <w:proofErr w:type="gramEnd"/>
      <w:r w:rsidRPr="00AE0971" w:rsidR="000B298E">
        <w:rPr>
          <w:rFonts w:ascii="Times New Roman" w:hAnsi="Times New Roman" w:cs="Times New Roman"/>
        </w:rPr>
        <w:t xml:space="preserve"> document and control all maintenance activities performed on our systems.  The same process applies for all scheduled maintenance performed by our vendors.  Our Maintenance Log (</w:t>
      </w:r>
      <w:r w:rsidRPr="00AE0971" w:rsidR="003D6297">
        <w:rPr>
          <w:rFonts w:ascii="Times New Roman" w:hAnsi="Times New Roman" w:cs="Times New Roman"/>
        </w:rPr>
        <w:t>found in ServiceNow</w:t>
      </w:r>
      <w:r w:rsidRPr="00AE0971" w:rsidR="000B298E">
        <w:rPr>
          <w:rFonts w:ascii="Times New Roman" w:hAnsi="Times New Roman" w:cs="Times New Roman"/>
        </w:rPr>
        <w:t xml:space="preserve">) will document all maintenance activities (both internal and </w:t>
      </w:r>
      <w:r w:rsidRPr="00AE0971" w:rsidR="000B7016">
        <w:rPr>
          <w:rFonts w:ascii="Times New Roman" w:hAnsi="Times New Roman" w:cs="Times New Roman"/>
        </w:rPr>
        <w:t>external</w:t>
      </w:r>
      <w:r w:rsidRPr="00AE0971" w:rsidR="000B298E">
        <w:rPr>
          <w:rFonts w:ascii="Times New Roman" w:hAnsi="Times New Roman" w:cs="Times New Roman"/>
        </w:rPr>
        <w:t>).</w:t>
      </w:r>
      <w:r w:rsidRPr="00AE0971" w:rsidR="00924FB9">
        <w:rPr>
          <w:rFonts w:ascii="Times New Roman" w:hAnsi="Times New Roman" w:cs="Times New Roman"/>
        </w:rPr>
        <w:t xml:space="preserve">  External parties</w:t>
      </w:r>
      <w:r w:rsidRPr="00AE0971" w:rsidR="000B7016">
        <w:rPr>
          <w:rFonts w:ascii="Times New Roman" w:hAnsi="Times New Roman" w:cs="Times New Roman"/>
        </w:rPr>
        <w:t xml:space="preserve"> will be granted access to our systems through the user creation/account modification process and </w:t>
      </w:r>
      <w:r w:rsidRPr="00AE0971" w:rsidR="00924FB9">
        <w:rPr>
          <w:rFonts w:ascii="Times New Roman" w:hAnsi="Times New Roman" w:cs="Times New Roman"/>
        </w:rPr>
        <w:t xml:space="preserve">will have to authenticate </w:t>
      </w:r>
      <w:r w:rsidRPr="00AE0971" w:rsidR="000B7016">
        <w:rPr>
          <w:rFonts w:ascii="Times New Roman" w:hAnsi="Times New Roman" w:cs="Times New Roman"/>
        </w:rPr>
        <w:t xml:space="preserve">through </w:t>
      </w:r>
      <w:r w:rsidR="006A2048">
        <w:rPr>
          <w:rFonts w:ascii="Times New Roman" w:hAnsi="Times New Roman" w:cs="Times New Roman"/>
        </w:rPr>
        <w:t xml:space="preserve">the </w:t>
      </w:r>
      <w:r w:rsidRPr="00AE0971" w:rsidR="000B7016">
        <w:rPr>
          <w:rFonts w:ascii="Times New Roman" w:hAnsi="Times New Roman" w:cs="Times New Roman"/>
        </w:rPr>
        <w:t xml:space="preserve">D2C2 system process the same as internal administrators.  </w:t>
      </w:r>
      <w:r w:rsidRPr="00AE0971" w:rsidR="00924FB9">
        <w:rPr>
          <w:rFonts w:ascii="Times New Roman" w:hAnsi="Times New Roman" w:cs="Times New Roman"/>
        </w:rPr>
        <w:t xml:space="preserve">  </w:t>
      </w:r>
    </w:p>
    <w:p w:rsidRPr="00AE0971" w:rsidR="000B298E" w:rsidP="00850E6F" w:rsidRDefault="000B298E" w14:paraId="4A423613" w14:textId="1AAE2FEA">
      <w:pPr>
        <w:pStyle w:val="NoSpacing"/>
        <w:rPr>
          <w:rFonts w:ascii="Times New Roman" w:hAnsi="Times New Roman" w:cs="Times New Roman"/>
        </w:rPr>
      </w:pPr>
    </w:p>
    <w:p w:rsidRPr="00AE0971" w:rsidR="00773775" w:rsidP="000B7016" w:rsidRDefault="007F2EA1" w14:paraId="58EED221" w14:textId="07506C2B">
      <w:pPr>
        <w:pStyle w:val="NoSpacing"/>
        <w:rPr>
          <w:rFonts w:ascii="Times New Roman" w:hAnsi="Times New Roman" w:cs="Times New Roman"/>
        </w:rPr>
      </w:pPr>
      <w:r w:rsidRPr="00AE0971">
        <w:rPr>
          <w:rFonts w:ascii="Times New Roman" w:hAnsi="Times New Roman" w:cs="Times New Roman"/>
        </w:rPr>
        <w:t>Our internal maintenance proce</w:t>
      </w:r>
      <w:r w:rsidRPr="00AE0971" w:rsidR="00B03FEF">
        <w:rPr>
          <w:rFonts w:ascii="Times New Roman" w:hAnsi="Times New Roman" w:cs="Times New Roman"/>
        </w:rPr>
        <w:t>dures</w:t>
      </w:r>
      <w:r w:rsidRPr="00AE0971">
        <w:rPr>
          <w:rFonts w:ascii="Times New Roman" w:hAnsi="Times New Roman" w:cs="Times New Roman"/>
        </w:rPr>
        <w:t xml:space="preserve"> include daily operational testing, reviewing critical incident logs, reviewing the performance </w:t>
      </w:r>
      <w:r w:rsidRPr="00AE0971" w:rsidR="009045CA">
        <w:rPr>
          <w:rFonts w:ascii="Times New Roman" w:hAnsi="Times New Roman" w:cs="Times New Roman"/>
        </w:rPr>
        <w:t>of our systems from our logging and monitoring tasks and reviewing the results from our hourly health checks.</w:t>
      </w:r>
      <w:r w:rsidRPr="00AE0971" w:rsidR="00B03FEF">
        <w:rPr>
          <w:rFonts w:ascii="Times New Roman" w:hAnsi="Times New Roman" w:cs="Times New Roman"/>
        </w:rPr>
        <w:t xml:space="preserve">  </w:t>
      </w:r>
      <w:r w:rsidRPr="00AE0971" w:rsidR="000B7016">
        <w:rPr>
          <w:rFonts w:ascii="Times New Roman" w:hAnsi="Times New Roman" w:cs="Times New Roman"/>
        </w:rPr>
        <w:t xml:space="preserve">The result of these activities will be logged in ServiceNow.  </w:t>
      </w:r>
      <w:r w:rsidRPr="00AE0971" w:rsidR="00B03FEF">
        <w:rPr>
          <w:rFonts w:ascii="Times New Roman" w:hAnsi="Times New Roman" w:cs="Times New Roman"/>
        </w:rPr>
        <w:t xml:space="preserve">Carrying out these checks ensures that our systems </w:t>
      </w:r>
      <w:r w:rsidRPr="00AE0971" w:rsidR="000B7016">
        <w:rPr>
          <w:rFonts w:ascii="Times New Roman" w:hAnsi="Times New Roman" w:cs="Times New Roman"/>
        </w:rPr>
        <w:t xml:space="preserve">remain operational.  All privileged activities in the system are audited by the appropriate monitoring agents and </w:t>
      </w:r>
      <w:r w:rsidRPr="00AE0971" w:rsidR="00924FB9">
        <w:rPr>
          <w:rFonts w:ascii="Times New Roman" w:hAnsi="Times New Roman" w:cs="Times New Roman"/>
        </w:rPr>
        <w:t xml:space="preserve">local system log monitoring tools.  Audits are conducted by the </w:t>
      </w:r>
      <w:r w:rsidRPr="00AE0971" w:rsidR="005C70BA">
        <w:rPr>
          <w:rFonts w:ascii="Times New Roman" w:hAnsi="Times New Roman" w:cs="Times New Roman"/>
        </w:rPr>
        <w:t>NOC Manager and/or Shift Manager.</w:t>
      </w:r>
      <w:r w:rsidRPr="00AE0971" w:rsidR="000E4602">
        <w:rPr>
          <w:rFonts w:ascii="Times New Roman" w:hAnsi="Times New Roman" w:cs="Times New Roman"/>
        </w:rPr>
        <w:t xml:space="preserve">  </w:t>
      </w:r>
      <w:proofErr w:type="gramStart"/>
      <w:r w:rsidRPr="00AE0971" w:rsidR="000E4602">
        <w:rPr>
          <w:rFonts w:ascii="Times New Roman" w:hAnsi="Times New Roman" w:cs="Times New Roman"/>
        </w:rPr>
        <w:t>In the event that</w:t>
      </w:r>
      <w:proofErr w:type="gramEnd"/>
      <w:r w:rsidRPr="00AE0971" w:rsidR="000E4602">
        <w:rPr>
          <w:rFonts w:ascii="Times New Roman" w:hAnsi="Times New Roman" w:cs="Times New Roman"/>
        </w:rPr>
        <w:t xml:space="preserve"> maintenance support is needed, </w:t>
      </w:r>
      <w:r w:rsidRPr="00AE0971" w:rsidR="003846CC">
        <w:rPr>
          <w:rFonts w:ascii="Times New Roman" w:hAnsi="Times New Roman" w:cs="Times New Roman"/>
        </w:rPr>
        <w:t xml:space="preserve">we have established Service Level Objectives with our partners in order to receive timely assistance regarding any support or maintenance request.  </w:t>
      </w:r>
    </w:p>
    <w:p w:rsidRPr="00AE0971" w:rsidR="000B7016" w:rsidP="008605C3" w:rsidRDefault="000B7016" w14:paraId="33524F0A" w14:textId="77777777">
      <w:pPr>
        <w:pStyle w:val="NoSpacing"/>
        <w:rPr>
          <w:rFonts w:ascii="Times New Roman" w:hAnsi="Times New Roman" w:cs="Times New Roman"/>
        </w:rPr>
      </w:pPr>
    </w:p>
    <w:p w:rsidRPr="00AE0971" w:rsidR="00773775" w:rsidP="00773775" w:rsidRDefault="00773775" w14:paraId="5D002111" w14:textId="5ACECAC3">
      <w:pPr>
        <w:pStyle w:val="Heading2"/>
        <w:ind w:left="533"/>
        <w:rPr>
          <w:rFonts w:ascii="Times New Roman" w:hAnsi="Times New Roman" w:cs="Times New Roman"/>
          <w:sz w:val="24"/>
          <w:szCs w:val="24"/>
        </w:rPr>
      </w:pPr>
      <w:bookmarkStart w:name="_Toc73446254" w:id="2398"/>
      <w:r w:rsidRPr="00AE0971">
        <w:rPr>
          <w:rFonts w:ascii="Times New Roman" w:hAnsi="Times New Roman" w:cs="Times New Roman"/>
          <w:sz w:val="24"/>
          <w:szCs w:val="24"/>
        </w:rPr>
        <w:t>1</w:t>
      </w:r>
      <w:r w:rsidR="00820CDC">
        <w:rPr>
          <w:rFonts w:ascii="Times New Roman" w:hAnsi="Times New Roman" w:cs="Times New Roman"/>
          <w:sz w:val="24"/>
          <w:szCs w:val="24"/>
        </w:rPr>
        <w:t>1</w:t>
      </w:r>
      <w:r w:rsidRPr="00AE0971">
        <w:rPr>
          <w:rFonts w:ascii="Times New Roman" w:hAnsi="Times New Roman" w:cs="Times New Roman"/>
          <w:sz w:val="24"/>
          <w:szCs w:val="24"/>
        </w:rPr>
        <w:t>.1 Daily Tasks</w:t>
      </w:r>
      <w:bookmarkEnd w:id="2398"/>
    </w:p>
    <w:p w:rsidRPr="00AE0971" w:rsidR="003D6297" w:rsidP="00773775" w:rsidRDefault="003D6297" w14:paraId="1CC831AF" w14:textId="77777777">
      <w:pPr>
        <w:pStyle w:val="Heading2"/>
        <w:ind w:left="533"/>
        <w:rPr>
          <w:rFonts w:ascii="Times New Roman" w:hAnsi="Times New Roman" w:cs="Times New Roman"/>
          <w:sz w:val="24"/>
          <w:szCs w:val="24"/>
        </w:rPr>
      </w:pPr>
    </w:p>
    <w:p w:rsidRPr="00AE0971" w:rsidR="00773775" w:rsidP="00773775" w:rsidRDefault="000B7016" w14:paraId="69016449" w14:textId="55CCFF5E">
      <w:pPr>
        <w:rPr>
          <w:rFonts w:ascii="Times New Roman" w:hAnsi="Times New Roman" w:cs="Times New Roman"/>
        </w:rPr>
      </w:pPr>
      <w:commentRangeStart w:id="2399"/>
      <w:commentRangeEnd w:id="2399"/>
      <w:r w:rsidRPr="00AE0971">
        <w:rPr>
          <w:rStyle w:val="CommentReference"/>
          <w:rFonts w:ascii="Times New Roman" w:hAnsi="Times New Roman" w:cs="Times New Roman"/>
        </w:rPr>
        <w:commentReference w:id="2399"/>
      </w:r>
      <w:r w:rsidRPr="00AE0971" w:rsidR="003D6297">
        <w:rPr>
          <w:rFonts w:ascii="Times New Roman" w:hAnsi="Times New Roman" w:cs="Times New Roman"/>
        </w:rPr>
        <w:t xml:space="preserve"> </w:t>
      </w:r>
      <w:r w:rsidRPr="00AE0971" w:rsidR="003D6297">
        <w:rPr>
          <w:rFonts w:ascii="Times New Roman" w:hAnsi="Times New Roman" w:cs="Times New Roman"/>
          <w:noProof/>
        </w:rPr>
        <w:drawing>
          <wp:inline distT="0" distB="0" distL="0" distR="0" wp14:anchorId="4E71BE5D" wp14:editId="141DC787">
            <wp:extent cx="3416060" cy="1022631"/>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49615" cy="1032676"/>
                    </a:xfrm>
                    <a:prstGeom prst="rect">
                      <a:avLst/>
                    </a:prstGeom>
                    <a:noFill/>
                    <a:ln>
                      <a:noFill/>
                    </a:ln>
                  </pic:spPr>
                </pic:pic>
              </a:graphicData>
            </a:graphic>
          </wp:inline>
        </w:drawing>
      </w:r>
    </w:p>
    <w:p w:rsidRPr="00AE0971" w:rsidR="003D6297" w:rsidRDefault="003D6297" w14:paraId="378ACA8E" w14:textId="77777777">
      <w:pPr>
        <w:rPr>
          <w:rFonts w:ascii="Times New Roman" w:hAnsi="Times New Roman" w:cs="Times New Roman"/>
          <w:b/>
          <w:bCs/>
        </w:rPr>
      </w:pPr>
      <w:r w:rsidRPr="00AE0971">
        <w:rPr>
          <w:rFonts w:ascii="Times New Roman" w:hAnsi="Times New Roman" w:cs="Times New Roman"/>
          <w:b/>
          <w:bCs/>
        </w:rPr>
        <w:br w:type="page"/>
      </w:r>
    </w:p>
    <w:p w:rsidRPr="00AE0971" w:rsidR="00773775" w:rsidP="00773775" w:rsidRDefault="00773775" w14:paraId="75713FEC" w14:textId="6A45D315">
      <w:pPr>
        <w:pStyle w:val="NoSpacing"/>
        <w:rPr>
          <w:rFonts w:ascii="Times New Roman" w:hAnsi="Times New Roman" w:cs="Times New Roman"/>
          <w:b/>
          <w:bCs/>
        </w:rPr>
      </w:pPr>
      <w:r w:rsidRPr="00AE0971">
        <w:rPr>
          <w:rFonts w:ascii="Times New Roman" w:hAnsi="Times New Roman" w:cs="Times New Roman"/>
          <w:b/>
          <w:bCs/>
        </w:rPr>
        <w:lastRenderedPageBreak/>
        <w:t>Procedure 1</w:t>
      </w:r>
      <w:r w:rsidR="00820CDC">
        <w:rPr>
          <w:rFonts w:ascii="Times New Roman" w:hAnsi="Times New Roman" w:cs="Times New Roman"/>
          <w:b/>
          <w:bCs/>
        </w:rPr>
        <w:t>1</w:t>
      </w:r>
      <w:r w:rsidRPr="00AE0971">
        <w:rPr>
          <w:rFonts w:ascii="Times New Roman" w:hAnsi="Times New Roman" w:cs="Times New Roman"/>
          <w:b/>
          <w:bCs/>
        </w:rPr>
        <w:t xml:space="preserve">.1.1 – Operational Testing Process </w:t>
      </w:r>
    </w:p>
    <w:p w:rsidRPr="00AE0971" w:rsidR="00773775" w:rsidP="00773775" w:rsidRDefault="00773775" w14:paraId="14AE4729" w14:textId="644C746B">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Daily Operational Testing process will allow us to test that each application is operational.</w:t>
      </w:r>
    </w:p>
    <w:p w:rsidRPr="00AE0971" w:rsidR="00014690" w:rsidP="00773775" w:rsidRDefault="00014690" w14:paraId="641B1864" w14:textId="0AE2FA2D">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xml:space="preserve">: Performed hourly </w:t>
      </w:r>
    </w:p>
    <w:p w:rsidRPr="00AE0971" w:rsidR="00773775" w:rsidP="00773775" w:rsidRDefault="00773775" w14:paraId="7CEC9E46"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773775" w:rsidP="000A1323" w:rsidRDefault="00773775" w14:paraId="1C80CDFB" w14:textId="77777777">
      <w:pPr>
        <w:pStyle w:val="NoSpacing"/>
        <w:numPr>
          <w:ilvl w:val="0"/>
          <w:numId w:val="24"/>
        </w:numPr>
        <w:rPr>
          <w:rFonts w:ascii="Times New Roman" w:hAnsi="Times New Roman" w:cs="Times New Roman"/>
        </w:rPr>
      </w:pPr>
      <w:r w:rsidRPr="00AE0971">
        <w:rPr>
          <w:rFonts w:ascii="Times New Roman" w:hAnsi="Times New Roman" w:cs="Times New Roman"/>
        </w:rPr>
        <w:t>Created application</w:t>
      </w:r>
    </w:p>
    <w:p w:rsidRPr="00AE0971" w:rsidR="00773775" w:rsidP="00773775" w:rsidRDefault="00773775" w14:paraId="146AD50D" w14:textId="77777777">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Applications</w:t>
      </w:r>
    </w:p>
    <w:p w:rsidRPr="00AE0971" w:rsidR="00773775" w:rsidP="00773775" w:rsidRDefault="00773775" w14:paraId="617C1668" w14:textId="77777777">
      <w:pPr>
        <w:pStyle w:val="NoSpacing"/>
        <w:rPr>
          <w:rFonts w:ascii="Times New Roman" w:hAnsi="Times New Roman" w:cs="Times New Roman"/>
        </w:rPr>
      </w:pPr>
    </w:p>
    <w:tbl>
      <w:tblPr>
        <w:tblW w:w="945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70"/>
        <w:gridCol w:w="4950"/>
        <w:gridCol w:w="3330"/>
      </w:tblGrid>
      <w:tr w:rsidRPr="00AE0971" w:rsidR="00773775" w:rsidTr="0D2BEB61" w14:paraId="26E67C3E" w14:textId="77777777">
        <w:tc>
          <w:tcPr>
            <w:tcW w:w="1170" w:type="dxa"/>
            <w:shd w:val="clear" w:color="auto" w:fill="4472C4" w:themeFill="accent1"/>
            <w:tcMar/>
          </w:tcPr>
          <w:p w:rsidRPr="00AE0971" w:rsidR="00773775" w:rsidP="00B101F6" w:rsidRDefault="00773775" w14:paraId="707486F2"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950" w:type="dxa"/>
            <w:shd w:val="clear" w:color="auto" w:fill="4472C4" w:themeFill="accent1"/>
            <w:tcMar/>
          </w:tcPr>
          <w:p w:rsidRPr="00AE0971" w:rsidR="00773775" w:rsidP="00B101F6" w:rsidRDefault="00773775" w14:paraId="4169D2B9"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3330" w:type="dxa"/>
            <w:shd w:val="clear" w:color="auto" w:fill="4472C4" w:themeFill="accent1"/>
            <w:tcMar/>
          </w:tcPr>
          <w:p w:rsidRPr="00AE0971" w:rsidR="00773775" w:rsidP="00B101F6" w:rsidRDefault="00773775" w14:paraId="13C5D0C3"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773775" w:rsidTr="0D2BEB61" w14:paraId="62838C88" w14:textId="77777777">
        <w:tc>
          <w:tcPr>
            <w:tcW w:w="1170" w:type="dxa"/>
            <w:tcMar/>
          </w:tcPr>
          <w:p w:rsidRPr="00AE0971" w:rsidR="00773775" w:rsidP="00B101F6" w:rsidRDefault="00773775" w14:paraId="73392139" w14:textId="77777777">
            <w:pPr>
              <w:pStyle w:val="NoSpacing"/>
              <w:rPr>
                <w:rFonts w:ascii="Times New Roman" w:hAnsi="Times New Roman" w:cs="Times New Roman"/>
              </w:rPr>
            </w:pPr>
            <w:r w:rsidRPr="00AE0971">
              <w:rPr>
                <w:rFonts w:ascii="Times New Roman" w:hAnsi="Times New Roman" w:cs="Times New Roman"/>
              </w:rPr>
              <w:t>1.</w:t>
            </w:r>
          </w:p>
        </w:tc>
        <w:tc>
          <w:tcPr>
            <w:tcW w:w="4950" w:type="dxa"/>
            <w:tcMar/>
          </w:tcPr>
          <w:p w:rsidRPr="00AE0971" w:rsidR="00773775" w:rsidP="00B101F6" w:rsidRDefault="00773775" w14:paraId="71BC8B94" w14:textId="77777777">
            <w:pPr>
              <w:pStyle w:val="NoSpacing"/>
              <w:rPr>
                <w:rFonts w:ascii="Times New Roman" w:hAnsi="Times New Roman" w:cs="Times New Roman"/>
              </w:rPr>
            </w:pPr>
            <w:r w:rsidRPr="00AE0971">
              <w:rPr>
                <w:rFonts w:ascii="Times New Roman" w:hAnsi="Times New Roman" w:cs="Times New Roman"/>
              </w:rPr>
              <w:t>Open Nuance app</w:t>
            </w:r>
          </w:p>
        </w:tc>
        <w:tc>
          <w:tcPr>
            <w:tcW w:w="3330" w:type="dxa"/>
            <w:tcMar/>
          </w:tcPr>
          <w:p w:rsidRPr="00AE0971" w:rsidR="00773775" w:rsidP="00B101F6" w:rsidRDefault="00773775" w14:paraId="6943A0FA" w14:textId="77777777">
            <w:pPr>
              <w:pStyle w:val="NoSpacing"/>
              <w:rPr>
                <w:rFonts w:ascii="Times New Roman" w:hAnsi="Times New Roman" w:cs="Times New Roman"/>
              </w:rPr>
            </w:pPr>
          </w:p>
        </w:tc>
      </w:tr>
      <w:tr w:rsidRPr="00AE0971" w:rsidR="00773775" w:rsidTr="0D2BEB61" w14:paraId="53531CCF" w14:textId="77777777">
        <w:tc>
          <w:tcPr>
            <w:tcW w:w="1170" w:type="dxa"/>
            <w:tcMar/>
          </w:tcPr>
          <w:p w:rsidRPr="00AE0971" w:rsidR="00773775" w:rsidP="00B101F6" w:rsidRDefault="00773775" w14:paraId="6BB324F4" w14:textId="77777777">
            <w:pPr>
              <w:pStyle w:val="NoSpacing"/>
              <w:rPr>
                <w:rFonts w:ascii="Times New Roman" w:hAnsi="Times New Roman" w:cs="Times New Roman"/>
              </w:rPr>
            </w:pPr>
            <w:r w:rsidRPr="00AE0971">
              <w:rPr>
                <w:rFonts w:ascii="Times New Roman" w:hAnsi="Times New Roman" w:cs="Times New Roman"/>
              </w:rPr>
              <w:t>1.1</w:t>
            </w:r>
          </w:p>
        </w:tc>
        <w:tc>
          <w:tcPr>
            <w:tcW w:w="4950" w:type="dxa"/>
            <w:tcMar/>
          </w:tcPr>
          <w:p w:rsidRPr="00AE0971" w:rsidR="00773775" w:rsidP="00B101F6" w:rsidRDefault="00773775" w14:paraId="529DA5E4" w14:textId="77777777">
            <w:pPr>
              <w:pStyle w:val="NoSpacing"/>
              <w:rPr>
                <w:rFonts w:ascii="Times New Roman" w:hAnsi="Times New Roman" w:cs="Times New Roman"/>
              </w:rPr>
            </w:pPr>
            <w:r w:rsidRPr="00AE0971">
              <w:rPr>
                <w:rFonts w:ascii="Times New Roman" w:hAnsi="Times New Roman" w:cs="Times New Roman"/>
              </w:rPr>
              <w:t>Validate that it is operational</w:t>
            </w:r>
          </w:p>
        </w:tc>
        <w:tc>
          <w:tcPr>
            <w:tcW w:w="3330" w:type="dxa"/>
            <w:tcMar/>
          </w:tcPr>
          <w:p w:rsidRPr="00AE0971" w:rsidR="00773775" w:rsidP="00B101F6" w:rsidRDefault="00773775" w14:paraId="04F20269" w14:textId="77777777">
            <w:pPr>
              <w:pStyle w:val="NoSpacing"/>
              <w:rPr>
                <w:rFonts w:ascii="Times New Roman" w:hAnsi="Times New Roman" w:cs="Times New Roman"/>
              </w:rPr>
            </w:pPr>
          </w:p>
        </w:tc>
      </w:tr>
      <w:tr w:rsidRPr="00AE0971" w:rsidR="00014690" w:rsidTr="0D2BEB61" w14:paraId="0FC43AB1" w14:textId="77777777">
        <w:tc>
          <w:tcPr>
            <w:tcW w:w="1170" w:type="dxa"/>
            <w:tcMar/>
          </w:tcPr>
          <w:p w:rsidRPr="00AE0971" w:rsidR="00014690" w:rsidP="00B101F6" w:rsidRDefault="00014690" w14:paraId="1D5B9B92" w14:textId="0C1817E4">
            <w:pPr>
              <w:pStyle w:val="NoSpacing"/>
              <w:rPr>
                <w:rFonts w:ascii="Times New Roman" w:hAnsi="Times New Roman" w:cs="Times New Roman"/>
              </w:rPr>
            </w:pPr>
            <w:r w:rsidRPr="00AE0971">
              <w:rPr>
                <w:rFonts w:ascii="Times New Roman" w:hAnsi="Times New Roman" w:cs="Times New Roman"/>
              </w:rPr>
              <w:t>1.2</w:t>
            </w:r>
          </w:p>
        </w:tc>
        <w:tc>
          <w:tcPr>
            <w:tcW w:w="4950" w:type="dxa"/>
            <w:tcMar/>
          </w:tcPr>
          <w:p w:rsidRPr="00AE0971" w:rsidR="00014690" w:rsidP="00B101F6" w:rsidRDefault="00014690" w14:paraId="5E6C023C" w14:textId="04986363">
            <w:pPr>
              <w:pStyle w:val="NoSpacing"/>
              <w:rPr>
                <w:rFonts w:ascii="Times New Roman" w:hAnsi="Times New Roman" w:cs="Times New Roman"/>
              </w:rPr>
            </w:pPr>
            <w:r w:rsidRPr="00AE0971">
              <w:rPr>
                <w:rFonts w:ascii="Times New Roman" w:hAnsi="Times New Roman" w:cs="Times New Roman"/>
              </w:rPr>
              <w:t>Log operational status in ITSM SNOW</w:t>
            </w:r>
          </w:p>
        </w:tc>
        <w:tc>
          <w:tcPr>
            <w:tcW w:w="3330" w:type="dxa"/>
            <w:tcMar/>
          </w:tcPr>
          <w:p w:rsidRPr="00AE0971" w:rsidR="00014690" w:rsidP="00B101F6" w:rsidRDefault="00014690" w14:paraId="709E9B99" w14:textId="1AF14F3D">
            <w:pPr>
              <w:pStyle w:val="NoSpacing"/>
              <w:rPr>
                <w:rFonts w:ascii="Times New Roman" w:hAnsi="Times New Roman" w:cs="Times New Roman"/>
              </w:rPr>
            </w:pPr>
          </w:p>
        </w:tc>
      </w:tr>
      <w:tr w:rsidRPr="00AE0971" w:rsidR="00773775" w:rsidTr="0D2BEB61" w14:paraId="1AE86669" w14:textId="77777777">
        <w:tc>
          <w:tcPr>
            <w:tcW w:w="1170" w:type="dxa"/>
            <w:tcMar/>
          </w:tcPr>
          <w:p w:rsidRPr="00AE0971" w:rsidR="00773775" w:rsidP="00B101F6" w:rsidRDefault="00773775" w14:paraId="3685008D" w14:textId="77777777">
            <w:pPr>
              <w:pStyle w:val="NoSpacing"/>
              <w:rPr>
                <w:rFonts w:ascii="Times New Roman" w:hAnsi="Times New Roman" w:cs="Times New Roman"/>
              </w:rPr>
            </w:pPr>
            <w:r w:rsidRPr="00AE0971">
              <w:rPr>
                <w:rFonts w:ascii="Times New Roman" w:hAnsi="Times New Roman" w:cs="Times New Roman"/>
              </w:rPr>
              <w:t>2.</w:t>
            </w:r>
          </w:p>
        </w:tc>
        <w:tc>
          <w:tcPr>
            <w:tcW w:w="4950" w:type="dxa"/>
            <w:tcMar/>
          </w:tcPr>
          <w:p w:rsidRPr="00AE0971" w:rsidR="00773775" w:rsidP="00B101F6" w:rsidRDefault="00773775" w14:paraId="2772E269" w14:textId="77777777">
            <w:pPr>
              <w:pStyle w:val="NoSpacing"/>
              <w:rPr>
                <w:rFonts w:ascii="Times New Roman" w:hAnsi="Times New Roman" w:cs="Times New Roman"/>
              </w:rPr>
            </w:pPr>
            <w:r w:rsidRPr="00AE0971">
              <w:rPr>
                <w:rFonts w:ascii="Times New Roman" w:hAnsi="Times New Roman" w:cs="Times New Roman"/>
              </w:rPr>
              <w:t>Open ServiceNow</w:t>
            </w:r>
          </w:p>
        </w:tc>
        <w:tc>
          <w:tcPr>
            <w:tcW w:w="3330" w:type="dxa"/>
            <w:tcMar/>
          </w:tcPr>
          <w:p w:rsidRPr="00AE0971" w:rsidR="00773775" w:rsidP="00B101F6" w:rsidRDefault="00773775" w14:paraId="7D64B107" w14:textId="77777777">
            <w:pPr>
              <w:pStyle w:val="NoSpacing"/>
              <w:rPr>
                <w:rFonts w:ascii="Times New Roman" w:hAnsi="Times New Roman" w:cs="Times New Roman"/>
              </w:rPr>
            </w:pPr>
          </w:p>
        </w:tc>
      </w:tr>
      <w:tr w:rsidRPr="00AE0971" w:rsidR="00773775" w:rsidTr="0D2BEB61" w14:paraId="73AF9A10" w14:textId="77777777">
        <w:tc>
          <w:tcPr>
            <w:tcW w:w="1170" w:type="dxa"/>
            <w:tcMar/>
          </w:tcPr>
          <w:p w:rsidRPr="00AE0971" w:rsidR="00773775" w:rsidP="00B101F6" w:rsidRDefault="00773775" w14:paraId="60AD9033" w14:textId="77777777">
            <w:pPr>
              <w:pStyle w:val="NoSpacing"/>
              <w:rPr>
                <w:rFonts w:ascii="Times New Roman" w:hAnsi="Times New Roman" w:cs="Times New Roman"/>
              </w:rPr>
            </w:pPr>
            <w:r w:rsidRPr="00AE0971">
              <w:rPr>
                <w:rFonts w:ascii="Times New Roman" w:hAnsi="Times New Roman" w:cs="Times New Roman"/>
              </w:rPr>
              <w:t>2.1</w:t>
            </w:r>
          </w:p>
        </w:tc>
        <w:tc>
          <w:tcPr>
            <w:tcW w:w="4950" w:type="dxa"/>
            <w:tcMar/>
          </w:tcPr>
          <w:p w:rsidRPr="00AE0971" w:rsidR="00773775" w:rsidP="00B101F6" w:rsidRDefault="00773775" w14:paraId="7D81EE5B" w14:textId="77777777">
            <w:pPr>
              <w:pStyle w:val="NoSpacing"/>
              <w:rPr>
                <w:rFonts w:ascii="Times New Roman" w:hAnsi="Times New Roman" w:cs="Times New Roman"/>
              </w:rPr>
            </w:pPr>
            <w:r w:rsidRPr="00AE0971">
              <w:rPr>
                <w:rFonts w:ascii="Times New Roman" w:hAnsi="Times New Roman" w:cs="Times New Roman"/>
              </w:rPr>
              <w:t>Validate that it is operational</w:t>
            </w:r>
          </w:p>
        </w:tc>
        <w:tc>
          <w:tcPr>
            <w:tcW w:w="3330" w:type="dxa"/>
            <w:tcMar/>
          </w:tcPr>
          <w:p w:rsidRPr="00AE0971" w:rsidR="00773775" w:rsidP="00B101F6" w:rsidRDefault="00773775" w14:paraId="7CA22698" w14:textId="77777777">
            <w:pPr>
              <w:pStyle w:val="NoSpacing"/>
              <w:rPr>
                <w:rFonts w:ascii="Times New Roman" w:hAnsi="Times New Roman" w:cs="Times New Roman"/>
              </w:rPr>
            </w:pPr>
          </w:p>
        </w:tc>
      </w:tr>
      <w:tr w:rsidRPr="00AE0971" w:rsidR="003D6297" w:rsidTr="0D2BEB61" w14:paraId="5EEA0C10" w14:textId="77777777">
        <w:tc>
          <w:tcPr>
            <w:tcW w:w="1170" w:type="dxa"/>
            <w:tcMar/>
          </w:tcPr>
          <w:p w:rsidRPr="00AE0971" w:rsidR="003D6297" w:rsidP="003D6297" w:rsidRDefault="003D6297" w14:paraId="4E185853" w14:textId="76BF6028">
            <w:pPr>
              <w:pStyle w:val="NoSpacing"/>
              <w:rPr>
                <w:rFonts w:ascii="Times New Roman" w:hAnsi="Times New Roman" w:cs="Times New Roman"/>
              </w:rPr>
            </w:pPr>
            <w:r w:rsidRPr="00AE0971">
              <w:rPr>
                <w:rFonts w:ascii="Times New Roman" w:hAnsi="Times New Roman" w:cs="Times New Roman"/>
              </w:rPr>
              <w:t>2.2</w:t>
            </w:r>
          </w:p>
        </w:tc>
        <w:tc>
          <w:tcPr>
            <w:tcW w:w="4950" w:type="dxa"/>
            <w:tcMar/>
          </w:tcPr>
          <w:p w:rsidRPr="00AE0971" w:rsidR="003D6297" w:rsidP="003D6297" w:rsidRDefault="003D6297" w14:paraId="170137E1" w14:textId="3C99F823">
            <w:pPr>
              <w:pStyle w:val="NoSpacing"/>
              <w:rPr>
                <w:rFonts w:ascii="Times New Roman" w:hAnsi="Times New Roman" w:cs="Times New Roman"/>
              </w:rPr>
            </w:pPr>
            <w:r w:rsidRPr="00AE0971">
              <w:rPr>
                <w:rFonts w:ascii="Times New Roman" w:hAnsi="Times New Roman" w:cs="Times New Roman"/>
              </w:rPr>
              <w:t>Log operational status in ITSM SNOW</w:t>
            </w:r>
          </w:p>
        </w:tc>
        <w:tc>
          <w:tcPr>
            <w:tcW w:w="3330" w:type="dxa"/>
            <w:tcMar/>
          </w:tcPr>
          <w:p w:rsidRPr="00AE0971" w:rsidR="003D6297" w:rsidP="003D6297" w:rsidRDefault="003D6297" w14:paraId="24C97068" w14:textId="77777777">
            <w:pPr>
              <w:pStyle w:val="NoSpacing"/>
              <w:rPr>
                <w:rFonts w:ascii="Times New Roman" w:hAnsi="Times New Roman" w:cs="Times New Roman"/>
              </w:rPr>
            </w:pPr>
          </w:p>
        </w:tc>
      </w:tr>
      <w:tr w:rsidRPr="00AE0971" w:rsidR="003D6297" w:rsidTr="0D2BEB61" w14:paraId="47D2A2D7" w14:textId="77777777">
        <w:tc>
          <w:tcPr>
            <w:tcW w:w="1170" w:type="dxa"/>
            <w:tcMar/>
          </w:tcPr>
          <w:p w:rsidRPr="00AE0971" w:rsidR="003D6297" w:rsidP="003D6297" w:rsidRDefault="003D6297" w14:paraId="32B659F7" w14:textId="77777777">
            <w:pPr>
              <w:pStyle w:val="NoSpacing"/>
              <w:rPr>
                <w:rFonts w:ascii="Times New Roman" w:hAnsi="Times New Roman" w:cs="Times New Roman"/>
              </w:rPr>
            </w:pPr>
            <w:r w:rsidRPr="00AE0971">
              <w:rPr>
                <w:rFonts w:ascii="Times New Roman" w:hAnsi="Times New Roman" w:cs="Times New Roman"/>
              </w:rPr>
              <w:t>3.</w:t>
            </w:r>
          </w:p>
        </w:tc>
        <w:tc>
          <w:tcPr>
            <w:tcW w:w="4950" w:type="dxa"/>
            <w:tcMar/>
          </w:tcPr>
          <w:p w:rsidRPr="00AE0971" w:rsidR="003D6297" w:rsidP="003D6297" w:rsidRDefault="003D6297" w14:paraId="18A61FD7" w14:textId="77777777">
            <w:pPr>
              <w:pStyle w:val="NoSpacing"/>
              <w:rPr>
                <w:rFonts w:ascii="Times New Roman" w:hAnsi="Times New Roman" w:cs="Times New Roman"/>
              </w:rPr>
            </w:pPr>
            <w:r w:rsidRPr="00AE0971">
              <w:rPr>
                <w:rFonts w:ascii="Times New Roman" w:hAnsi="Times New Roman" w:cs="Times New Roman"/>
              </w:rPr>
              <w:t xml:space="preserve">Open </w:t>
            </w:r>
            <w:proofErr w:type="spellStart"/>
            <w:r w:rsidRPr="00AE0971">
              <w:rPr>
                <w:rFonts w:ascii="Times New Roman" w:hAnsi="Times New Roman" w:cs="Times New Roman"/>
              </w:rPr>
              <w:t>BluePrism</w:t>
            </w:r>
            <w:proofErr w:type="spellEnd"/>
          </w:p>
        </w:tc>
        <w:tc>
          <w:tcPr>
            <w:tcW w:w="3330" w:type="dxa"/>
            <w:tcMar/>
          </w:tcPr>
          <w:p w:rsidRPr="00AE0971" w:rsidR="003D6297" w:rsidP="003D6297" w:rsidRDefault="003D6297" w14:paraId="38203D0B" w14:textId="77777777">
            <w:pPr>
              <w:pStyle w:val="NoSpacing"/>
              <w:rPr>
                <w:rFonts w:ascii="Times New Roman" w:hAnsi="Times New Roman" w:cs="Times New Roman"/>
              </w:rPr>
            </w:pPr>
          </w:p>
        </w:tc>
      </w:tr>
      <w:tr w:rsidRPr="00AE0971" w:rsidR="003D6297" w:rsidTr="0D2BEB61" w14:paraId="08BDD1D7" w14:textId="77777777">
        <w:tc>
          <w:tcPr>
            <w:tcW w:w="1170" w:type="dxa"/>
            <w:tcMar/>
          </w:tcPr>
          <w:p w:rsidRPr="00AE0971" w:rsidR="003D6297" w:rsidP="003D6297" w:rsidRDefault="003D6297" w14:paraId="76BDF5C2" w14:textId="77777777">
            <w:pPr>
              <w:pStyle w:val="NoSpacing"/>
              <w:rPr>
                <w:rFonts w:ascii="Times New Roman" w:hAnsi="Times New Roman" w:cs="Times New Roman"/>
              </w:rPr>
            </w:pPr>
            <w:r w:rsidRPr="00AE0971">
              <w:rPr>
                <w:rFonts w:ascii="Times New Roman" w:hAnsi="Times New Roman" w:cs="Times New Roman"/>
              </w:rPr>
              <w:t>3.1</w:t>
            </w:r>
          </w:p>
        </w:tc>
        <w:tc>
          <w:tcPr>
            <w:tcW w:w="4950" w:type="dxa"/>
            <w:tcMar/>
          </w:tcPr>
          <w:p w:rsidRPr="00AE0971" w:rsidR="003D6297" w:rsidP="003D6297" w:rsidRDefault="003D6297" w14:paraId="708A03A4" w14:textId="77777777">
            <w:pPr>
              <w:pStyle w:val="NoSpacing"/>
              <w:rPr>
                <w:rFonts w:ascii="Times New Roman" w:hAnsi="Times New Roman" w:cs="Times New Roman"/>
              </w:rPr>
            </w:pPr>
            <w:r w:rsidRPr="00AE0971">
              <w:rPr>
                <w:rFonts w:ascii="Times New Roman" w:hAnsi="Times New Roman" w:cs="Times New Roman"/>
              </w:rPr>
              <w:t>Validate that it is operational</w:t>
            </w:r>
          </w:p>
        </w:tc>
        <w:tc>
          <w:tcPr>
            <w:tcW w:w="3330" w:type="dxa"/>
            <w:tcMar/>
          </w:tcPr>
          <w:p w:rsidRPr="00AE0971" w:rsidR="003D6297" w:rsidP="003D6297" w:rsidRDefault="003D6297" w14:paraId="79BAA7A1" w14:textId="77777777">
            <w:pPr>
              <w:pStyle w:val="NoSpacing"/>
              <w:rPr>
                <w:rFonts w:ascii="Times New Roman" w:hAnsi="Times New Roman" w:cs="Times New Roman"/>
              </w:rPr>
            </w:pPr>
          </w:p>
        </w:tc>
      </w:tr>
      <w:tr w:rsidRPr="00AE0971" w:rsidR="003D6297" w:rsidTr="0D2BEB61" w14:paraId="02298A72" w14:textId="77777777">
        <w:tc>
          <w:tcPr>
            <w:tcW w:w="1170" w:type="dxa"/>
            <w:tcMar/>
          </w:tcPr>
          <w:p w:rsidRPr="00AE0971" w:rsidR="003D6297" w:rsidP="003D6297" w:rsidRDefault="003D6297" w14:paraId="00688137" w14:textId="295FEE23">
            <w:pPr>
              <w:pStyle w:val="NoSpacing"/>
              <w:rPr>
                <w:rFonts w:ascii="Times New Roman" w:hAnsi="Times New Roman" w:cs="Times New Roman"/>
              </w:rPr>
            </w:pPr>
            <w:r w:rsidRPr="00AE0971">
              <w:rPr>
                <w:rFonts w:ascii="Times New Roman" w:hAnsi="Times New Roman" w:cs="Times New Roman"/>
              </w:rPr>
              <w:t>3.2</w:t>
            </w:r>
          </w:p>
        </w:tc>
        <w:tc>
          <w:tcPr>
            <w:tcW w:w="4950" w:type="dxa"/>
            <w:tcMar/>
          </w:tcPr>
          <w:p w:rsidRPr="00AE0971" w:rsidR="003D6297" w:rsidP="003D6297" w:rsidRDefault="003D6297" w14:paraId="4431DBF2" w14:textId="1A64F8A3">
            <w:pPr>
              <w:pStyle w:val="NoSpacing"/>
              <w:rPr>
                <w:rFonts w:ascii="Times New Roman" w:hAnsi="Times New Roman" w:cs="Times New Roman"/>
              </w:rPr>
            </w:pPr>
            <w:r w:rsidRPr="00AE0971">
              <w:rPr>
                <w:rFonts w:ascii="Times New Roman" w:hAnsi="Times New Roman" w:cs="Times New Roman"/>
              </w:rPr>
              <w:t>Log operational status in ITSM SNOW</w:t>
            </w:r>
          </w:p>
        </w:tc>
        <w:tc>
          <w:tcPr>
            <w:tcW w:w="3330" w:type="dxa"/>
            <w:tcMar/>
          </w:tcPr>
          <w:p w:rsidRPr="00AE0971" w:rsidR="003D6297" w:rsidP="003D6297" w:rsidRDefault="003D6297" w14:paraId="47CF98E6" w14:textId="77777777">
            <w:pPr>
              <w:pStyle w:val="NoSpacing"/>
              <w:rPr>
                <w:rFonts w:ascii="Times New Roman" w:hAnsi="Times New Roman" w:cs="Times New Roman"/>
              </w:rPr>
            </w:pPr>
          </w:p>
        </w:tc>
      </w:tr>
      <w:tr w:rsidRPr="00AE0971" w:rsidR="003D6297" w:rsidTr="0D2BEB61" w14:paraId="29AD1DAA" w14:textId="77777777">
        <w:tc>
          <w:tcPr>
            <w:tcW w:w="1170" w:type="dxa"/>
            <w:tcMar/>
          </w:tcPr>
          <w:p w:rsidRPr="00AE0971" w:rsidR="003D6297" w:rsidP="003D6297" w:rsidRDefault="003D6297" w14:paraId="7527CC71" w14:textId="77777777">
            <w:pPr>
              <w:pStyle w:val="NoSpacing"/>
              <w:rPr>
                <w:rFonts w:ascii="Times New Roman" w:hAnsi="Times New Roman" w:cs="Times New Roman"/>
              </w:rPr>
            </w:pPr>
            <w:r w:rsidRPr="00AE0971">
              <w:rPr>
                <w:rFonts w:ascii="Times New Roman" w:hAnsi="Times New Roman" w:cs="Times New Roman"/>
              </w:rPr>
              <w:t>4.</w:t>
            </w:r>
          </w:p>
        </w:tc>
        <w:tc>
          <w:tcPr>
            <w:tcW w:w="4950" w:type="dxa"/>
            <w:tcMar/>
          </w:tcPr>
          <w:p w:rsidRPr="00AE0971" w:rsidR="003D6297" w:rsidP="003D6297" w:rsidRDefault="003D6297" w14:paraId="12DAF2C1" w14:textId="77777777">
            <w:pPr>
              <w:pStyle w:val="NoSpacing"/>
              <w:rPr>
                <w:rFonts w:ascii="Times New Roman" w:hAnsi="Times New Roman" w:cs="Times New Roman"/>
              </w:rPr>
            </w:pPr>
            <w:r w:rsidRPr="00AE0971">
              <w:rPr>
                <w:rFonts w:ascii="Times New Roman" w:hAnsi="Times New Roman" w:cs="Times New Roman"/>
              </w:rPr>
              <w:t>Open Looker</w:t>
            </w:r>
          </w:p>
        </w:tc>
        <w:tc>
          <w:tcPr>
            <w:tcW w:w="3330" w:type="dxa"/>
            <w:tcMar/>
          </w:tcPr>
          <w:p w:rsidRPr="00AE0971" w:rsidR="003D6297" w:rsidP="003D6297" w:rsidRDefault="003D6297" w14:paraId="749F9892" w14:textId="77777777">
            <w:pPr>
              <w:pStyle w:val="NoSpacing"/>
              <w:rPr>
                <w:rFonts w:ascii="Times New Roman" w:hAnsi="Times New Roman" w:cs="Times New Roman"/>
              </w:rPr>
            </w:pPr>
          </w:p>
        </w:tc>
      </w:tr>
      <w:tr w:rsidRPr="00AE0971" w:rsidR="003D6297" w:rsidTr="0D2BEB61" w14:paraId="703DDF3B" w14:textId="77777777">
        <w:tc>
          <w:tcPr>
            <w:tcW w:w="1170" w:type="dxa"/>
            <w:tcMar/>
          </w:tcPr>
          <w:p w:rsidRPr="00AE0971" w:rsidR="003D6297" w:rsidP="003D6297" w:rsidRDefault="003D6297" w14:paraId="7157C9B6" w14:textId="77777777">
            <w:pPr>
              <w:pStyle w:val="NoSpacing"/>
              <w:rPr>
                <w:rFonts w:ascii="Times New Roman" w:hAnsi="Times New Roman" w:cs="Times New Roman"/>
              </w:rPr>
            </w:pPr>
            <w:r w:rsidRPr="00AE0971">
              <w:rPr>
                <w:rFonts w:ascii="Times New Roman" w:hAnsi="Times New Roman" w:cs="Times New Roman"/>
              </w:rPr>
              <w:t>4.1</w:t>
            </w:r>
          </w:p>
        </w:tc>
        <w:tc>
          <w:tcPr>
            <w:tcW w:w="4950" w:type="dxa"/>
            <w:tcMar/>
          </w:tcPr>
          <w:p w:rsidRPr="00AE0971" w:rsidR="003D6297" w:rsidP="003D6297" w:rsidRDefault="003D6297" w14:paraId="4FE24BD8" w14:textId="77777777">
            <w:pPr>
              <w:pStyle w:val="NoSpacing"/>
              <w:rPr>
                <w:rFonts w:ascii="Times New Roman" w:hAnsi="Times New Roman" w:cs="Times New Roman"/>
              </w:rPr>
            </w:pPr>
            <w:r w:rsidRPr="00AE0971">
              <w:rPr>
                <w:rFonts w:ascii="Times New Roman" w:hAnsi="Times New Roman" w:cs="Times New Roman"/>
              </w:rPr>
              <w:t>Validate that it is operational</w:t>
            </w:r>
          </w:p>
        </w:tc>
        <w:tc>
          <w:tcPr>
            <w:tcW w:w="3330" w:type="dxa"/>
            <w:tcMar/>
          </w:tcPr>
          <w:p w:rsidRPr="00AE0971" w:rsidR="003D6297" w:rsidP="003D6297" w:rsidRDefault="003D6297" w14:paraId="378479B5" w14:textId="77777777">
            <w:pPr>
              <w:pStyle w:val="NoSpacing"/>
              <w:rPr>
                <w:rFonts w:ascii="Times New Roman" w:hAnsi="Times New Roman" w:cs="Times New Roman"/>
              </w:rPr>
            </w:pPr>
          </w:p>
        </w:tc>
      </w:tr>
      <w:tr w:rsidRPr="00AE0971" w:rsidR="003D6297" w:rsidTr="0D2BEB61" w14:paraId="197700C4" w14:textId="77777777">
        <w:tc>
          <w:tcPr>
            <w:tcW w:w="1170" w:type="dxa"/>
            <w:tcMar/>
          </w:tcPr>
          <w:p w:rsidRPr="00AE0971" w:rsidR="003D6297" w:rsidP="003D6297" w:rsidRDefault="003D6297" w14:paraId="65F90110" w14:textId="4EE9963C">
            <w:pPr>
              <w:pStyle w:val="NoSpacing"/>
              <w:rPr>
                <w:rFonts w:ascii="Times New Roman" w:hAnsi="Times New Roman" w:cs="Times New Roman"/>
              </w:rPr>
            </w:pPr>
            <w:r w:rsidRPr="00AE0971">
              <w:rPr>
                <w:rFonts w:ascii="Times New Roman" w:hAnsi="Times New Roman" w:cs="Times New Roman"/>
              </w:rPr>
              <w:t>4.2</w:t>
            </w:r>
          </w:p>
        </w:tc>
        <w:tc>
          <w:tcPr>
            <w:tcW w:w="4950" w:type="dxa"/>
            <w:tcMar/>
          </w:tcPr>
          <w:p w:rsidRPr="00AE0971" w:rsidR="003D6297" w:rsidP="003D6297" w:rsidRDefault="003D6297" w14:paraId="1CAAC1D2" w14:textId="5B2599F7">
            <w:pPr>
              <w:pStyle w:val="NoSpacing"/>
              <w:rPr>
                <w:rFonts w:ascii="Times New Roman" w:hAnsi="Times New Roman" w:cs="Times New Roman"/>
              </w:rPr>
            </w:pPr>
            <w:r w:rsidRPr="00AE0971">
              <w:rPr>
                <w:rFonts w:ascii="Times New Roman" w:hAnsi="Times New Roman" w:cs="Times New Roman"/>
              </w:rPr>
              <w:t>Log operational status in ITSM SNOW</w:t>
            </w:r>
          </w:p>
        </w:tc>
        <w:tc>
          <w:tcPr>
            <w:tcW w:w="3330" w:type="dxa"/>
            <w:tcMar/>
          </w:tcPr>
          <w:p w:rsidRPr="00AE0971" w:rsidR="003D6297" w:rsidP="003D6297" w:rsidRDefault="003D6297" w14:paraId="5DDA4431" w14:textId="77777777">
            <w:pPr>
              <w:pStyle w:val="NoSpacing"/>
              <w:rPr>
                <w:rFonts w:ascii="Times New Roman" w:hAnsi="Times New Roman" w:cs="Times New Roman"/>
              </w:rPr>
            </w:pPr>
          </w:p>
        </w:tc>
      </w:tr>
      <w:tr w:rsidRPr="00AE0971" w:rsidR="003D6297" w:rsidTr="0D2BEB61" w14:paraId="2C5D340A" w14:textId="77777777">
        <w:trPr>
          <w:del w:author="Neyra, Jorge" w:date="2021-06-08T20:19:47.458Z" w:id="1681009048"/>
        </w:trPr>
        <w:tc>
          <w:tcPr>
            <w:tcW w:w="1170" w:type="dxa"/>
            <w:tcMar/>
          </w:tcPr>
          <w:p w:rsidRPr="00AE0971" w:rsidR="003D6297" w:rsidP="003D6297" w:rsidRDefault="003D6297" w14:paraId="10A9C968" w14:textId="77777777">
            <w:pPr>
              <w:pStyle w:val="NoSpacing"/>
              <w:rPr>
                <w:rFonts w:ascii="Times New Roman" w:hAnsi="Times New Roman" w:cs="Times New Roman"/>
              </w:rPr>
            </w:pPr>
            <w:del w:author="Neyra, Jorge" w:date="2021-06-08T20:19:55.145Z" w:id="614375188">
              <w:r w:rsidRPr="0D2BEB61" w:rsidDel="003D6297">
                <w:rPr>
                  <w:rFonts w:ascii="Times New Roman" w:hAnsi="Times New Roman" w:cs="Times New Roman"/>
                </w:rPr>
                <w:delText>5.</w:delText>
              </w:r>
            </w:del>
          </w:p>
        </w:tc>
        <w:tc>
          <w:tcPr>
            <w:tcW w:w="4950" w:type="dxa"/>
            <w:tcMar/>
          </w:tcPr>
          <w:p w:rsidRPr="00AE0971" w:rsidR="003D6297" w:rsidP="003D6297" w:rsidRDefault="003D6297" w14:paraId="5CA04EB5" w14:textId="77777777">
            <w:pPr>
              <w:pStyle w:val="NoSpacing"/>
              <w:rPr>
                <w:rFonts w:ascii="Times New Roman" w:hAnsi="Times New Roman" w:cs="Times New Roman"/>
              </w:rPr>
            </w:pPr>
            <w:del w:author="Neyra, Jorge" w:date="2021-06-08T20:19:55.142Z" w:id="1639119562">
              <w:r w:rsidRPr="0D2BEB61" w:rsidDel="003D6297">
                <w:rPr>
                  <w:rFonts w:ascii="Times New Roman" w:hAnsi="Times New Roman" w:cs="Times New Roman"/>
                </w:rPr>
                <w:delText>Open Nuance</w:delText>
              </w:r>
            </w:del>
          </w:p>
        </w:tc>
        <w:tc>
          <w:tcPr>
            <w:tcW w:w="3330" w:type="dxa"/>
            <w:tcMar/>
          </w:tcPr>
          <w:p w:rsidRPr="00AE0971" w:rsidR="003D6297" w:rsidP="003D6297" w:rsidRDefault="003D6297" w14:paraId="0CF84AE0" w14:textId="77777777">
            <w:pPr>
              <w:pStyle w:val="NoSpacing"/>
              <w:rPr>
                <w:rFonts w:ascii="Times New Roman" w:hAnsi="Times New Roman" w:cs="Times New Roman"/>
              </w:rPr>
            </w:pPr>
          </w:p>
        </w:tc>
      </w:tr>
      <w:tr w:rsidRPr="00AE0971" w:rsidR="003D6297" w:rsidTr="0D2BEB61" w14:paraId="19D6CD9F" w14:textId="77777777">
        <w:trPr>
          <w:del w:author="Neyra, Jorge" w:date="2021-06-08T20:19:47.46Z" w:id="130555842"/>
        </w:trPr>
        <w:tc>
          <w:tcPr>
            <w:tcW w:w="1170" w:type="dxa"/>
            <w:tcMar/>
          </w:tcPr>
          <w:p w:rsidRPr="00AE0971" w:rsidR="003D6297" w:rsidP="003D6297" w:rsidRDefault="003D6297" w14:paraId="0EA2341C" w14:textId="77777777">
            <w:pPr>
              <w:pStyle w:val="NoSpacing"/>
              <w:rPr>
                <w:rFonts w:ascii="Times New Roman" w:hAnsi="Times New Roman" w:cs="Times New Roman"/>
              </w:rPr>
            </w:pPr>
            <w:del w:author="Neyra, Jorge" w:date="2021-06-08T20:19:55.138Z" w:id="354605477">
              <w:r w:rsidRPr="0D2BEB61" w:rsidDel="003D6297">
                <w:rPr>
                  <w:rFonts w:ascii="Times New Roman" w:hAnsi="Times New Roman" w:cs="Times New Roman"/>
                </w:rPr>
                <w:delText>5.1</w:delText>
              </w:r>
            </w:del>
          </w:p>
        </w:tc>
        <w:tc>
          <w:tcPr>
            <w:tcW w:w="4950" w:type="dxa"/>
            <w:tcMar/>
          </w:tcPr>
          <w:p w:rsidRPr="00AE0971" w:rsidR="003D6297" w:rsidP="003D6297" w:rsidRDefault="003D6297" w14:paraId="7FB5CCCB" w14:textId="77777777">
            <w:pPr>
              <w:pStyle w:val="NoSpacing"/>
              <w:rPr>
                <w:rFonts w:ascii="Times New Roman" w:hAnsi="Times New Roman" w:cs="Times New Roman"/>
              </w:rPr>
            </w:pPr>
            <w:del w:author="Neyra, Jorge" w:date="2021-06-08T20:19:55.136Z" w:id="1473708187">
              <w:r w:rsidRPr="0D2BEB61" w:rsidDel="003D6297">
                <w:rPr>
                  <w:rFonts w:ascii="Times New Roman" w:hAnsi="Times New Roman" w:cs="Times New Roman"/>
                </w:rPr>
                <w:delText xml:space="preserve">Validate that it is </w:delText>
              </w:r>
              <w:r w:rsidRPr="0D2BEB61" w:rsidDel="003D6297">
                <w:rPr>
                  <w:rFonts w:ascii="Times New Roman" w:hAnsi="Times New Roman" w:cs="Times New Roman"/>
                </w:rPr>
                <w:delText>operational</w:delText>
              </w:r>
            </w:del>
          </w:p>
        </w:tc>
        <w:tc>
          <w:tcPr>
            <w:tcW w:w="3330" w:type="dxa"/>
            <w:tcMar/>
          </w:tcPr>
          <w:p w:rsidRPr="00AE0971" w:rsidR="003D6297" w:rsidP="003D6297" w:rsidRDefault="003D6297" w14:paraId="7C7E718B" w14:textId="77777777">
            <w:pPr>
              <w:pStyle w:val="NoSpacing"/>
              <w:rPr>
                <w:rFonts w:ascii="Times New Roman" w:hAnsi="Times New Roman" w:cs="Times New Roman"/>
              </w:rPr>
            </w:pPr>
          </w:p>
        </w:tc>
      </w:tr>
      <w:tr w:rsidRPr="00AE0971" w:rsidR="003D6297" w:rsidTr="0D2BEB61" w14:paraId="4308CD62" w14:textId="77777777">
        <w:trPr>
          <w:del w:author="Neyra, Jorge" w:date="2021-06-08T20:19:47.461Z" w:id="1730547297"/>
        </w:trPr>
        <w:tc>
          <w:tcPr>
            <w:tcW w:w="1170" w:type="dxa"/>
            <w:tcMar/>
          </w:tcPr>
          <w:p w:rsidRPr="00AE0971" w:rsidR="003D6297" w:rsidP="003D6297" w:rsidRDefault="003D6297" w14:paraId="0760F9DB" w14:textId="75C95B11">
            <w:pPr>
              <w:pStyle w:val="NoSpacing"/>
              <w:rPr>
                <w:rFonts w:ascii="Times New Roman" w:hAnsi="Times New Roman" w:cs="Times New Roman"/>
              </w:rPr>
            </w:pPr>
            <w:del w:author="Neyra, Jorge" w:date="2021-06-08T20:19:55.13Z" w:id="848331750">
              <w:r w:rsidRPr="0D2BEB61" w:rsidDel="003D6297">
                <w:rPr>
                  <w:rFonts w:ascii="Times New Roman" w:hAnsi="Times New Roman" w:cs="Times New Roman"/>
                </w:rPr>
                <w:delText>5.2</w:delText>
              </w:r>
            </w:del>
          </w:p>
        </w:tc>
        <w:tc>
          <w:tcPr>
            <w:tcW w:w="4950" w:type="dxa"/>
            <w:tcMar/>
          </w:tcPr>
          <w:p w:rsidRPr="00AE0971" w:rsidR="003D6297" w:rsidP="003D6297" w:rsidRDefault="003D6297" w14:paraId="2E5E0354" w14:textId="78E6399B">
            <w:pPr>
              <w:pStyle w:val="NoSpacing"/>
              <w:rPr>
                <w:rFonts w:ascii="Times New Roman" w:hAnsi="Times New Roman" w:cs="Times New Roman"/>
              </w:rPr>
            </w:pPr>
            <w:del w:author="Neyra, Jorge" w:date="2021-06-08T20:19:55.126Z" w:id="2003108740">
              <w:r w:rsidRPr="0D2BEB61" w:rsidDel="003D6297">
                <w:rPr>
                  <w:rFonts w:ascii="Times New Roman" w:hAnsi="Times New Roman" w:cs="Times New Roman"/>
                </w:rPr>
                <w:delText>Log operational status in ITSM SNOW</w:delText>
              </w:r>
            </w:del>
          </w:p>
        </w:tc>
        <w:tc>
          <w:tcPr>
            <w:tcW w:w="3330" w:type="dxa"/>
            <w:tcMar/>
          </w:tcPr>
          <w:p w:rsidRPr="00AE0971" w:rsidR="003D6297" w:rsidP="003D6297" w:rsidRDefault="003D6297" w14:paraId="67B26CE7" w14:textId="77777777">
            <w:pPr>
              <w:pStyle w:val="NoSpacing"/>
              <w:rPr>
                <w:rFonts w:ascii="Times New Roman" w:hAnsi="Times New Roman" w:cs="Times New Roman"/>
              </w:rPr>
            </w:pPr>
          </w:p>
        </w:tc>
      </w:tr>
    </w:tbl>
    <w:p w:rsidRPr="00AE0971" w:rsidR="00773775" w:rsidP="00773775" w:rsidRDefault="00773775" w14:paraId="5CC2379B" w14:textId="77777777">
      <w:pPr>
        <w:rPr>
          <w:rFonts w:ascii="Times New Roman" w:hAnsi="Times New Roman" w:cs="Times New Roman"/>
        </w:rPr>
      </w:pPr>
    </w:p>
    <w:p w:rsidRPr="00AE0971" w:rsidR="00773775" w:rsidP="00773775" w:rsidRDefault="00773775" w14:paraId="7D641BB4" w14:textId="77777777">
      <w:pPr>
        <w:pStyle w:val="NoSpacing"/>
        <w:rPr>
          <w:rFonts w:ascii="Times New Roman" w:hAnsi="Times New Roman" w:cs="Times New Roman"/>
          <w:b/>
          <w:bCs/>
        </w:rPr>
      </w:pPr>
    </w:p>
    <w:p w:rsidRPr="00AE0971" w:rsidR="00773775" w:rsidP="00773775" w:rsidRDefault="00773775" w14:paraId="0487B677" w14:textId="3C1CC75A">
      <w:pPr>
        <w:pStyle w:val="NoSpacing"/>
        <w:rPr>
          <w:rFonts w:ascii="Times New Roman" w:hAnsi="Times New Roman" w:cs="Times New Roman"/>
          <w:b/>
          <w:bCs/>
        </w:rPr>
      </w:pPr>
      <w:r w:rsidRPr="00AE0971">
        <w:rPr>
          <w:rFonts w:ascii="Times New Roman" w:hAnsi="Times New Roman" w:cs="Times New Roman"/>
          <w:b/>
          <w:bCs/>
        </w:rPr>
        <w:t>Procedure 1</w:t>
      </w:r>
      <w:r w:rsidR="00820CDC">
        <w:rPr>
          <w:rFonts w:ascii="Times New Roman" w:hAnsi="Times New Roman" w:cs="Times New Roman"/>
          <w:b/>
          <w:bCs/>
        </w:rPr>
        <w:t>1</w:t>
      </w:r>
      <w:r w:rsidRPr="00AE0971">
        <w:rPr>
          <w:rFonts w:ascii="Times New Roman" w:hAnsi="Times New Roman" w:cs="Times New Roman"/>
          <w:b/>
          <w:bCs/>
        </w:rPr>
        <w:t>.1.</w:t>
      </w:r>
      <w:r w:rsidRPr="00AE0971" w:rsidR="00E763DB">
        <w:rPr>
          <w:rFonts w:ascii="Times New Roman" w:hAnsi="Times New Roman" w:cs="Times New Roman"/>
          <w:b/>
          <w:bCs/>
        </w:rPr>
        <w:t>2</w:t>
      </w:r>
      <w:r w:rsidRPr="00AE0971">
        <w:rPr>
          <w:rFonts w:ascii="Times New Roman" w:hAnsi="Times New Roman" w:cs="Times New Roman"/>
          <w:b/>
          <w:bCs/>
        </w:rPr>
        <w:t xml:space="preserve"> – Execute backup validate process</w:t>
      </w:r>
    </w:p>
    <w:p w:rsidRPr="00AE0971" w:rsidR="00F0033E" w:rsidP="00E9098B" w:rsidRDefault="00773775" w14:paraId="19DA12B2" w14:textId="4DBF52B2">
      <w:pPr>
        <w:rPr>
          <w:rFonts w:ascii="Times New Roman" w:hAnsi="Times New Roman" w:cs="Times New Roman"/>
        </w:rPr>
      </w:pPr>
      <w:r w:rsidRPr="00AE0971">
        <w:rPr>
          <w:rFonts w:ascii="Times New Roman" w:hAnsi="Times New Roman" w:cs="Times New Roman"/>
        </w:rPr>
        <w:t>Reference procedure 6.4</w:t>
      </w:r>
    </w:p>
    <w:p w:rsidRPr="00AE0971" w:rsidR="00BD2954" w:rsidP="00BD2954" w:rsidRDefault="00BD2954" w14:paraId="1270AA49" w14:textId="43C97B2C">
      <w:pPr>
        <w:pStyle w:val="Heading2"/>
        <w:ind w:left="533"/>
        <w:rPr>
          <w:rFonts w:ascii="Times New Roman" w:hAnsi="Times New Roman" w:cs="Times New Roman"/>
          <w:sz w:val="24"/>
          <w:szCs w:val="24"/>
        </w:rPr>
      </w:pPr>
      <w:bookmarkStart w:name="_Toc73446255" w:id="2401"/>
      <w:r w:rsidRPr="00AE0971">
        <w:rPr>
          <w:rFonts w:ascii="Times New Roman" w:hAnsi="Times New Roman" w:cs="Times New Roman"/>
          <w:sz w:val="24"/>
          <w:szCs w:val="24"/>
        </w:rPr>
        <w:t>1</w:t>
      </w:r>
      <w:r w:rsidR="00820CDC">
        <w:rPr>
          <w:rFonts w:ascii="Times New Roman" w:hAnsi="Times New Roman" w:cs="Times New Roman"/>
          <w:sz w:val="24"/>
          <w:szCs w:val="24"/>
        </w:rPr>
        <w:t>1</w:t>
      </w:r>
      <w:r w:rsidRPr="00AE0971">
        <w:rPr>
          <w:rFonts w:ascii="Times New Roman" w:hAnsi="Times New Roman" w:cs="Times New Roman"/>
          <w:sz w:val="24"/>
          <w:szCs w:val="24"/>
        </w:rPr>
        <w:t>.</w:t>
      </w:r>
      <w:r w:rsidRPr="00AE0971" w:rsidR="005906FA">
        <w:rPr>
          <w:rFonts w:ascii="Times New Roman" w:hAnsi="Times New Roman" w:cs="Times New Roman"/>
          <w:sz w:val="24"/>
          <w:szCs w:val="24"/>
        </w:rPr>
        <w:t>2</w:t>
      </w:r>
      <w:r w:rsidRPr="00AE0971">
        <w:rPr>
          <w:rFonts w:ascii="Times New Roman" w:hAnsi="Times New Roman" w:cs="Times New Roman"/>
          <w:sz w:val="24"/>
          <w:szCs w:val="24"/>
        </w:rPr>
        <w:t xml:space="preserve"> Maintenance Test and Diagnostic Tools</w:t>
      </w:r>
      <w:bookmarkEnd w:id="2401"/>
    </w:p>
    <w:p w:rsidRPr="00AE0971" w:rsidR="00BD2954" w:rsidP="00BD2954" w:rsidRDefault="00BD2954" w14:paraId="5591D65B" w14:textId="56D9417E">
      <w:pPr>
        <w:pStyle w:val="Heading2"/>
        <w:ind w:left="533"/>
        <w:rPr>
          <w:rFonts w:ascii="Times New Roman" w:hAnsi="Times New Roman" w:cs="Times New Roman"/>
          <w:sz w:val="24"/>
          <w:szCs w:val="24"/>
        </w:rPr>
      </w:pPr>
    </w:p>
    <w:p w:rsidRPr="00AE0971" w:rsidR="00BD2954" w:rsidP="00BD2954" w:rsidRDefault="00B03FEF" w14:paraId="0A3FDD49" w14:textId="2203BEE0">
      <w:pPr>
        <w:rPr>
          <w:rFonts w:ascii="Times New Roman" w:hAnsi="Times New Roman" w:cs="Times New Roman"/>
        </w:rPr>
      </w:pPr>
      <w:bookmarkStart w:name="_Hlk72247440" w:id="2402"/>
      <w:r w:rsidRPr="00AE0971">
        <w:rPr>
          <w:rFonts w:ascii="Times New Roman" w:hAnsi="Times New Roman" w:cs="Times New Roman"/>
        </w:rPr>
        <w:t>D</w:t>
      </w:r>
      <w:r w:rsidRPr="00AE0971" w:rsidR="00014690">
        <w:rPr>
          <w:rFonts w:ascii="Times New Roman" w:hAnsi="Times New Roman" w:cs="Times New Roman"/>
        </w:rPr>
        <w:t>2C2</w:t>
      </w:r>
      <w:r w:rsidRPr="00AE0971">
        <w:rPr>
          <w:rFonts w:ascii="Times New Roman" w:hAnsi="Times New Roman" w:cs="Times New Roman"/>
        </w:rPr>
        <w:t xml:space="preserve"> has a formal approval process before introducing new software into the organization. </w:t>
      </w:r>
      <w:r w:rsidRPr="00AE0971" w:rsidR="00BD2954">
        <w:rPr>
          <w:rFonts w:ascii="Times New Roman" w:hAnsi="Times New Roman" w:cs="Times New Roman"/>
        </w:rPr>
        <w:t xml:space="preserve"> </w:t>
      </w:r>
      <w:r w:rsidRPr="00AE0971" w:rsidR="00014690">
        <w:rPr>
          <w:rFonts w:ascii="Times New Roman" w:hAnsi="Times New Roman" w:cs="Times New Roman"/>
        </w:rPr>
        <w:t>O</w:t>
      </w:r>
      <w:r w:rsidRPr="00AE0971" w:rsidR="00BD2954">
        <w:rPr>
          <w:rFonts w:ascii="Times New Roman" w:hAnsi="Times New Roman" w:cs="Times New Roman"/>
        </w:rPr>
        <w:t>nly tools on the approved software list (</w:t>
      </w:r>
      <w:r w:rsidRPr="00AE0971">
        <w:rPr>
          <w:rFonts w:ascii="Times New Roman" w:hAnsi="Times New Roman" w:cs="Times New Roman"/>
        </w:rPr>
        <w:t xml:space="preserve">found in </w:t>
      </w:r>
      <w:r w:rsidRPr="00AE0971" w:rsidR="00BD2954">
        <w:rPr>
          <w:rFonts w:ascii="Times New Roman" w:hAnsi="Times New Roman" w:cs="Times New Roman"/>
        </w:rPr>
        <w:t xml:space="preserve">Appendix K) </w:t>
      </w:r>
      <w:r w:rsidRPr="00AE0971" w:rsidR="00014690">
        <w:rPr>
          <w:rFonts w:ascii="Times New Roman" w:hAnsi="Times New Roman" w:cs="Times New Roman"/>
        </w:rPr>
        <w:t>are</w:t>
      </w:r>
      <w:r w:rsidRPr="00AE0971" w:rsidR="00BD2954">
        <w:rPr>
          <w:rFonts w:ascii="Times New Roman" w:hAnsi="Times New Roman" w:cs="Times New Roman"/>
        </w:rPr>
        <w:t xml:space="preserve"> </w:t>
      </w:r>
      <w:r w:rsidRPr="00AE0971" w:rsidR="00014690">
        <w:rPr>
          <w:rFonts w:ascii="Times New Roman" w:hAnsi="Times New Roman" w:cs="Times New Roman"/>
        </w:rPr>
        <w:t>scanned</w:t>
      </w:r>
      <w:r w:rsidRPr="00AE0971" w:rsidR="00BD2954">
        <w:rPr>
          <w:rFonts w:ascii="Times New Roman" w:hAnsi="Times New Roman" w:cs="Times New Roman"/>
        </w:rPr>
        <w:t xml:space="preserve"> in Deloitte systems before they are introduced into the D2C2 environment. </w:t>
      </w:r>
    </w:p>
    <w:bookmarkEnd w:id="2402"/>
    <w:p w:rsidRPr="00AE0971" w:rsidR="00BD2954" w:rsidP="008605C3" w:rsidRDefault="00BD2954" w14:paraId="67B24FD8" w14:textId="77777777">
      <w:pPr>
        <w:pStyle w:val="NoSpacing"/>
        <w:rPr>
          <w:rFonts w:ascii="Times New Roman" w:hAnsi="Times New Roman" w:cs="Times New Roman"/>
        </w:rPr>
      </w:pPr>
    </w:p>
    <w:p w:rsidRPr="00AE0971" w:rsidR="00026AB9" w:rsidRDefault="00026AB9" w14:paraId="51541B7F" w14:textId="77777777">
      <w:pPr>
        <w:rPr>
          <w:rFonts w:ascii="Times New Roman" w:hAnsi="Times New Roman" w:cs="Times New Roman"/>
        </w:rPr>
      </w:pPr>
      <w:r w:rsidRPr="00AE0971">
        <w:rPr>
          <w:rFonts w:ascii="Times New Roman" w:hAnsi="Times New Roman" w:cs="Times New Roman"/>
        </w:rPr>
        <w:br w:type="page"/>
      </w:r>
    </w:p>
    <w:p w:rsidRPr="00AE0971" w:rsidR="00F0033E" w:rsidP="008E1B35" w:rsidRDefault="00F0033E" w14:paraId="0DA31067" w14:textId="0F1D71B2">
      <w:pPr>
        <w:pStyle w:val="Heading1"/>
        <w:rPr>
          <w:rFonts w:ascii="Times New Roman" w:hAnsi="Times New Roman" w:cs="Times New Roman"/>
        </w:rPr>
      </w:pPr>
      <w:bookmarkStart w:name="_Toc73446256" w:id="2403"/>
      <w:r w:rsidRPr="00AE0971">
        <w:rPr>
          <w:rFonts w:ascii="Times New Roman" w:hAnsi="Times New Roman" w:cs="Times New Roman"/>
        </w:rPr>
        <w:lastRenderedPageBreak/>
        <w:t>1</w:t>
      </w:r>
      <w:r w:rsidR="00820CDC">
        <w:rPr>
          <w:rFonts w:ascii="Times New Roman" w:hAnsi="Times New Roman" w:cs="Times New Roman"/>
        </w:rPr>
        <w:t>2</w:t>
      </w:r>
      <w:r w:rsidRPr="00AE0971">
        <w:rPr>
          <w:rFonts w:ascii="Times New Roman" w:hAnsi="Times New Roman" w:cs="Times New Roman"/>
        </w:rPr>
        <w:t>. Operational Activities</w:t>
      </w:r>
      <w:bookmarkEnd w:id="2403"/>
      <w:r w:rsidRPr="00AE0971">
        <w:rPr>
          <w:rFonts w:ascii="Times New Roman" w:hAnsi="Times New Roman" w:cs="Times New Roman"/>
        </w:rPr>
        <w:t xml:space="preserve"> </w:t>
      </w:r>
    </w:p>
    <w:p w:rsidRPr="00AE0971" w:rsidR="003D6297" w:rsidP="003D6297" w:rsidRDefault="003D6297" w14:paraId="4A88C0CC" w14:textId="409F5F2F">
      <w:pPr>
        <w:rPr>
          <w:rFonts w:ascii="Times New Roman" w:hAnsi="Times New Roman" w:cs="Times New Roman"/>
        </w:rPr>
      </w:pPr>
    </w:p>
    <w:p w:rsidRPr="00AE0971" w:rsidR="003D6297" w:rsidP="003D6297" w:rsidRDefault="003D6297" w14:paraId="257C10DC" w14:textId="3875E369">
      <w:pPr>
        <w:pStyle w:val="Heading2"/>
        <w:ind w:left="533"/>
        <w:rPr>
          <w:rFonts w:ascii="Times New Roman" w:hAnsi="Times New Roman" w:cs="Times New Roman"/>
          <w:sz w:val="24"/>
          <w:szCs w:val="24"/>
        </w:rPr>
      </w:pPr>
      <w:bookmarkStart w:name="_Toc73446257" w:id="2404"/>
      <w:r w:rsidRPr="00AE0971">
        <w:rPr>
          <w:rFonts w:ascii="Times New Roman" w:hAnsi="Times New Roman" w:cs="Times New Roman"/>
          <w:sz w:val="24"/>
          <w:szCs w:val="24"/>
        </w:rPr>
        <w:t>1</w:t>
      </w:r>
      <w:r w:rsidR="00820CDC">
        <w:rPr>
          <w:rFonts w:ascii="Times New Roman" w:hAnsi="Times New Roman" w:cs="Times New Roman"/>
          <w:sz w:val="24"/>
          <w:szCs w:val="24"/>
        </w:rPr>
        <w:t>2</w:t>
      </w:r>
      <w:r w:rsidRPr="00AE0971">
        <w:rPr>
          <w:rFonts w:ascii="Times New Roman" w:hAnsi="Times New Roman" w:cs="Times New Roman"/>
          <w:sz w:val="24"/>
          <w:szCs w:val="24"/>
        </w:rPr>
        <w:t>.1 Daily Tasks</w:t>
      </w:r>
      <w:bookmarkEnd w:id="2404"/>
    </w:p>
    <w:p w:rsidRPr="00AE0971" w:rsidR="003D6297" w:rsidP="008605C3" w:rsidRDefault="003D6297" w14:paraId="1C34202C" w14:textId="77777777">
      <w:pPr>
        <w:pStyle w:val="Heading2"/>
        <w:ind w:left="533"/>
        <w:rPr>
          <w:rFonts w:ascii="Times New Roman" w:hAnsi="Times New Roman" w:cs="Times New Roman"/>
          <w:sz w:val="24"/>
          <w:szCs w:val="24"/>
        </w:rPr>
      </w:pPr>
    </w:p>
    <w:p w:rsidRPr="00AE0971" w:rsidR="003D6297" w:rsidP="003D6297" w:rsidRDefault="003D6297" w14:paraId="7F2AE7C7" w14:textId="5FBFB488">
      <w:pPr>
        <w:pStyle w:val="NoSpacing"/>
        <w:rPr>
          <w:rFonts w:ascii="Times New Roman" w:hAnsi="Times New Roman" w:cs="Times New Roman"/>
          <w:b/>
          <w:bCs/>
        </w:rPr>
      </w:pPr>
      <w:r w:rsidRPr="00AE0971">
        <w:rPr>
          <w:rFonts w:ascii="Times New Roman" w:hAnsi="Times New Roman" w:cs="Times New Roman"/>
          <w:b/>
          <w:bCs/>
        </w:rPr>
        <w:t>Procedure 1</w:t>
      </w:r>
      <w:r w:rsidR="00820CDC">
        <w:rPr>
          <w:rFonts w:ascii="Times New Roman" w:hAnsi="Times New Roman" w:cs="Times New Roman"/>
          <w:b/>
          <w:bCs/>
        </w:rPr>
        <w:t>2</w:t>
      </w:r>
      <w:r w:rsidRPr="00AE0971">
        <w:rPr>
          <w:rFonts w:ascii="Times New Roman" w:hAnsi="Times New Roman" w:cs="Times New Roman"/>
          <w:b/>
          <w:bCs/>
        </w:rPr>
        <w:t>.</w:t>
      </w:r>
      <w:r w:rsidRPr="00AE0971" w:rsidR="005906FA">
        <w:rPr>
          <w:rFonts w:ascii="Times New Roman" w:hAnsi="Times New Roman" w:cs="Times New Roman"/>
          <w:b/>
          <w:bCs/>
        </w:rPr>
        <w:t>1.</w:t>
      </w:r>
      <w:r w:rsidR="004F1379">
        <w:rPr>
          <w:rFonts w:ascii="Times New Roman" w:hAnsi="Times New Roman" w:cs="Times New Roman"/>
          <w:b/>
          <w:bCs/>
        </w:rPr>
        <w:t>1</w:t>
      </w:r>
      <w:r w:rsidRPr="00AE0971">
        <w:rPr>
          <w:rFonts w:ascii="Times New Roman" w:hAnsi="Times New Roman" w:cs="Times New Roman"/>
          <w:b/>
          <w:bCs/>
        </w:rPr>
        <w:t xml:space="preserve"> – Daily Stale Accounts Process </w:t>
      </w:r>
      <w:commentRangeStart w:id="2405"/>
      <w:commentRangeEnd w:id="2405"/>
      <w:r w:rsidRPr="00AE0971">
        <w:rPr>
          <w:rStyle w:val="CommentReference"/>
          <w:rFonts w:ascii="Times New Roman" w:hAnsi="Times New Roman" w:cs="Times New Roman"/>
        </w:rPr>
        <w:commentReference w:id="2405"/>
      </w:r>
    </w:p>
    <w:p w:rsidRPr="00AE0971" w:rsidR="003D6297" w:rsidP="003D6297" w:rsidRDefault="003D6297" w14:paraId="2C0ACC8F" w14:textId="7B78004A">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Stale Accounts process will run a command in order to list stale accounts within the system.</w:t>
      </w:r>
    </w:p>
    <w:p w:rsidRPr="00AE0971" w:rsidR="003D6297" w:rsidP="003D6297" w:rsidRDefault="003D6297" w14:paraId="45B00793" w14:textId="2CE87BCB">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Daily</w:t>
      </w:r>
    </w:p>
    <w:p w:rsidRPr="00AE0971" w:rsidR="003D6297" w:rsidP="003D6297" w:rsidRDefault="003D6297" w14:paraId="355648D1"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3D6297" w:rsidP="000A1323" w:rsidRDefault="003D6297" w14:paraId="4A343C9D" w14:textId="77777777">
      <w:pPr>
        <w:pStyle w:val="NoSpacing"/>
        <w:numPr>
          <w:ilvl w:val="0"/>
          <w:numId w:val="44"/>
        </w:numPr>
        <w:rPr>
          <w:rFonts w:ascii="Times New Roman" w:hAnsi="Times New Roman" w:cs="Times New Roman"/>
        </w:rPr>
      </w:pPr>
      <w:r w:rsidRPr="00AE0971">
        <w:rPr>
          <w:rFonts w:ascii="Times New Roman" w:hAnsi="Times New Roman" w:cs="Times New Roman"/>
        </w:rPr>
        <w:t>Created accounts</w:t>
      </w:r>
    </w:p>
    <w:p w:rsidRPr="00AE0971" w:rsidR="003D6297" w:rsidP="003D6297" w:rsidRDefault="003D6297" w14:paraId="51061FD6" w14:textId="79763B85">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w:t>
      </w:r>
      <w:r w:rsidRPr="00AE0971" w:rsidR="00F20E5C">
        <w:rPr>
          <w:rFonts w:ascii="Times New Roman" w:hAnsi="Times New Roman" w:cs="Times New Roman"/>
        </w:rPr>
        <w:t>User Accounts</w:t>
      </w:r>
    </w:p>
    <w:p w:rsidRPr="00AE0971" w:rsidR="003D6297" w:rsidP="003D6297" w:rsidRDefault="003D6297" w14:paraId="7300358C" w14:textId="77777777">
      <w:pPr>
        <w:pStyle w:val="NoSpacing"/>
        <w:rPr>
          <w:rFonts w:ascii="Times New Roman" w:hAnsi="Times New Roman" w:cs="Times New Roman"/>
        </w:rPr>
      </w:pPr>
    </w:p>
    <w:tbl>
      <w:tblPr>
        <w:tblW w:w="945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70"/>
        <w:gridCol w:w="4950"/>
        <w:gridCol w:w="3330"/>
      </w:tblGrid>
      <w:tr w:rsidRPr="00AE0971" w:rsidR="003D6297" w:rsidTr="00E66059" w14:paraId="020CF0B4" w14:textId="77777777">
        <w:tc>
          <w:tcPr>
            <w:tcW w:w="1170" w:type="dxa"/>
            <w:shd w:val="clear" w:color="auto" w:fill="4472C4" w:themeFill="accent1"/>
          </w:tcPr>
          <w:p w:rsidRPr="00AE0971" w:rsidR="003D6297" w:rsidP="00362CBB" w:rsidRDefault="003D6297" w14:paraId="6A132FC5"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950" w:type="dxa"/>
            <w:shd w:val="clear" w:color="auto" w:fill="4472C4" w:themeFill="accent1"/>
          </w:tcPr>
          <w:p w:rsidRPr="00AE0971" w:rsidR="003D6297" w:rsidP="00362CBB" w:rsidRDefault="003D6297" w14:paraId="7D1C98C4"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3330" w:type="dxa"/>
            <w:shd w:val="clear" w:color="auto" w:fill="4472C4" w:themeFill="accent1"/>
          </w:tcPr>
          <w:p w:rsidRPr="00AE0971" w:rsidR="003D6297" w:rsidP="00362CBB" w:rsidRDefault="003D6297" w14:paraId="4D1D8F3D"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3D6297" w:rsidTr="00E66059" w14:paraId="0ACB2A86" w14:textId="77777777">
        <w:tc>
          <w:tcPr>
            <w:tcW w:w="1170" w:type="dxa"/>
          </w:tcPr>
          <w:p w:rsidRPr="00AE0971" w:rsidR="003D6297" w:rsidP="00362CBB" w:rsidRDefault="003D6297" w14:paraId="457ADF30" w14:textId="77777777">
            <w:pPr>
              <w:pStyle w:val="NoSpacing"/>
              <w:rPr>
                <w:rFonts w:ascii="Times New Roman" w:hAnsi="Times New Roman" w:cs="Times New Roman"/>
              </w:rPr>
            </w:pPr>
            <w:r w:rsidRPr="00AE0971">
              <w:rPr>
                <w:rFonts w:ascii="Times New Roman" w:hAnsi="Times New Roman" w:cs="Times New Roman"/>
              </w:rPr>
              <w:t>1.</w:t>
            </w:r>
          </w:p>
        </w:tc>
        <w:tc>
          <w:tcPr>
            <w:tcW w:w="4950" w:type="dxa"/>
          </w:tcPr>
          <w:p w:rsidRPr="00AE0971" w:rsidR="003D6297" w:rsidP="00362CBB" w:rsidRDefault="003D6297" w14:paraId="15D11E51" w14:textId="77777777">
            <w:pPr>
              <w:pStyle w:val="NoSpacing"/>
              <w:rPr>
                <w:rFonts w:ascii="Times New Roman" w:hAnsi="Times New Roman" w:cs="Times New Roman"/>
              </w:rPr>
            </w:pPr>
            <w:r w:rsidRPr="00AE0971">
              <w:rPr>
                <w:rFonts w:ascii="Times New Roman" w:hAnsi="Times New Roman" w:cs="Times New Roman"/>
              </w:rPr>
              <w:t>Log into a power shell command line with elevated privileges</w:t>
            </w:r>
          </w:p>
        </w:tc>
        <w:tc>
          <w:tcPr>
            <w:tcW w:w="3330" w:type="dxa"/>
          </w:tcPr>
          <w:p w:rsidRPr="00AE0971" w:rsidR="003D6297" w:rsidP="00362CBB" w:rsidRDefault="003D6297" w14:paraId="1284C6CC" w14:textId="77777777">
            <w:pPr>
              <w:pStyle w:val="NoSpacing"/>
              <w:rPr>
                <w:rFonts w:ascii="Times New Roman" w:hAnsi="Times New Roman" w:cs="Times New Roman"/>
              </w:rPr>
            </w:pPr>
          </w:p>
        </w:tc>
      </w:tr>
      <w:tr w:rsidRPr="00AE0971" w:rsidR="003D6297" w:rsidTr="00E66059" w14:paraId="5DB4FA82" w14:textId="77777777">
        <w:tc>
          <w:tcPr>
            <w:tcW w:w="1170" w:type="dxa"/>
          </w:tcPr>
          <w:p w:rsidRPr="00AE0971" w:rsidR="003D6297" w:rsidP="00362CBB" w:rsidRDefault="003D6297" w14:paraId="2F2B02D0" w14:textId="77777777">
            <w:pPr>
              <w:pStyle w:val="NoSpacing"/>
              <w:rPr>
                <w:rFonts w:ascii="Times New Roman" w:hAnsi="Times New Roman" w:cs="Times New Roman"/>
              </w:rPr>
            </w:pPr>
            <w:r w:rsidRPr="00AE0971">
              <w:rPr>
                <w:rFonts w:ascii="Times New Roman" w:hAnsi="Times New Roman" w:cs="Times New Roman"/>
              </w:rPr>
              <w:t>2.</w:t>
            </w:r>
          </w:p>
        </w:tc>
        <w:tc>
          <w:tcPr>
            <w:tcW w:w="4950" w:type="dxa"/>
          </w:tcPr>
          <w:p w:rsidRPr="00AE0971" w:rsidR="003D6297" w:rsidP="00362CBB" w:rsidRDefault="003D6297" w14:paraId="2017BEE1" w14:textId="77777777">
            <w:pPr>
              <w:pStyle w:val="NoSpacing"/>
              <w:rPr>
                <w:rFonts w:ascii="Times New Roman" w:hAnsi="Times New Roman" w:cs="Times New Roman"/>
              </w:rPr>
            </w:pPr>
            <w:r w:rsidRPr="00AE0971">
              <w:rPr>
                <w:rFonts w:ascii="Times New Roman" w:hAnsi="Times New Roman" w:cs="Times New Roman"/>
              </w:rPr>
              <w:t xml:space="preserve">Execute the command - </w:t>
            </w:r>
            <w:proofErr w:type="spellStart"/>
            <w:r w:rsidRPr="00AE0971">
              <w:rPr>
                <w:rFonts w:ascii="Times New Roman" w:hAnsi="Times New Roman" w:cs="Times New Roman"/>
              </w:rPr>
              <w:t>dsquery</w:t>
            </w:r>
            <w:proofErr w:type="spellEnd"/>
            <w:r w:rsidRPr="00AE0971">
              <w:rPr>
                <w:rFonts w:ascii="Times New Roman" w:hAnsi="Times New Roman" w:cs="Times New Roman"/>
              </w:rPr>
              <w:t xml:space="preserve"> user -inactive 4 &gt; staleaccounts.txt</w:t>
            </w:r>
          </w:p>
        </w:tc>
        <w:tc>
          <w:tcPr>
            <w:tcW w:w="3330" w:type="dxa"/>
          </w:tcPr>
          <w:p w:rsidRPr="00AE0971" w:rsidR="003D6297" w:rsidP="00362CBB" w:rsidRDefault="003D6297" w14:paraId="4A0284FF" w14:textId="77777777">
            <w:pPr>
              <w:pStyle w:val="NoSpacing"/>
              <w:rPr>
                <w:rFonts w:ascii="Times New Roman" w:hAnsi="Times New Roman" w:cs="Times New Roman"/>
              </w:rPr>
            </w:pPr>
          </w:p>
        </w:tc>
      </w:tr>
      <w:tr w:rsidRPr="00AE0971" w:rsidR="003D6297" w:rsidTr="00E66059" w14:paraId="409A3F3A" w14:textId="77777777">
        <w:tc>
          <w:tcPr>
            <w:tcW w:w="1170" w:type="dxa"/>
          </w:tcPr>
          <w:p w:rsidRPr="00AE0971" w:rsidR="003D6297" w:rsidP="00362CBB" w:rsidRDefault="003D6297" w14:paraId="02FB3F32" w14:textId="77777777">
            <w:pPr>
              <w:pStyle w:val="NoSpacing"/>
              <w:rPr>
                <w:rFonts w:ascii="Times New Roman" w:hAnsi="Times New Roman" w:cs="Times New Roman"/>
              </w:rPr>
            </w:pPr>
            <w:r w:rsidRPr="00AE0971">
              <w:rPr>
                <w:rFonts w:ascii="Times New Roman" w:hAnsi="Times New Roman" w:cs="Times New Roman"/>
              </w:rPr>
              <w:t>3.</w:t>
            </w:r>
          </w:p>
        </w:tc>
        <w:tc>
          <w:tcPr>
            <w:tcW w:w="4950" w:type="dxa"/>
          </w:tcPr>
          <w:p w:rsidRPr="00AE0971" w:rsidR="003D6297" w:rsidP="00362CBB" w:rsidRDefault="003D6297" w14:paraId="7BB41F34" w14:textId="77777777">
            <w:pPr>
              <w:pStyle w:val="NoSpacing"/>
              <w:rPr>
                <w:rFonts w:ascii="Times New Roman" w:hAnsi="Times New Roman" w:cs="Times New Roman"/>
              </w:rPr>
            </w:pPr>
            <w:r w:rsidRPr="00AE0971">
              <w:rPr>
                <w:rFonts w:ascii="Times New Roman" w:hAnsi="Times New Roman" w:cs="Times New Roman"/>
              </w:rPr>
              <w:t>Disable accounts listed in the staleaccounts.txt</w:t>
            </w:r>
          </w:p>
        </w:tc>
        <w:tc>
          <w:tcPr>
            <w:tcW w:w="3330" w:type="dxa"/>
          </w:tcPr>
          <w:p w:rsidRPr="00AE0971" w:rsidR="003D6297" w:rsidP="00362CBB" w:rsidRDefault="003D6297" w14:paraId="481DF704" w14:textId="77777777">
            <w:pPr>
              <w:pStyle w:val="NoSpacing"/>
              <w:rPr>
                <w:rFonts w:ascii="Times New Roman" w:hAnsi="Times New Roman" w:cs="Times New Roman"/>
              </w:rPr>
            </w:pPr>
          </w:p>
        </w:tc>
      </w:tr>
    </w:tbl>
    <w:p w:rsidRPr="00AE0971" w:rsidR="003D6297" w:rsidP="008605C3" w:rsidRDefault="003D6297" w14:paraId="3B672608" w14:textId="77777777">
      <w:pPr>
        <w:rPr>
          <w:rFonts w:ascii="Times New Roman" w:hAnsi="Times New Roman" w:cs="Times New Roman"/>
        </w:rPr>
      </w:pPr>
    </w:p>
    <w:p w:rsidRPr="00AE0971" w:rsidR="008267C3" w:rsidP="008605C3" w:rsidRDefault="008267C3" w14:paraId="3648F807" w14:textId="77777777">
      <w:pPr>
        <w:pStyle w:val="Heading2"/>
        <w:ind w:left="0" w:firstLine="0"/>
        <w:rPr>
          <w:rFonts w:ascii="Times New Roman" w:hAnsi="Times New Roman" w:cs="Times New Roman"/>
          <w:sz w:val="24"/>
          <w:szCs w:val="24"/>
        </w:rPr>
      </w:pPr>
    </w:p>
    <w:p w:rsidRPr="00AE0971" w:rsidR="006E792D" w:rsidP="008267C3" w:rsidRDefault="006E792D" w14:paraId="307846DF" w14:textId="0C7355F6">
      <w:pPr>
        <w:pStyle w:val="Heading2"/>
        <w:ind w:left="533"/>
        <w:rPr>
          <w:rFonts w:ascii="Times New Roman" w:hAnsi="Times New Roman" w:cs="Times New Roman"/>
          <w:sz w:val="24"/>
          <w:szCs w:val="24"/>
        </w:rPr>
      </w:pPr>
      <w:bookmarkStart w:name="_Toc73446258" w:id="2406"/>
      <w:r w:rsidRPr="00AE0971">
        <w:rPr>
          <w:rFonts w:ascii="Times New Roman" w:hAnsi="Times New Roman" w:cs="Times New Roman"/>
          <w:sz w:val="24"/>
          <w:szCs w:val="24"/>
        </w:rPr>
        <w:t>1</w:t>
      </w:r>
      <w:r w:rsidR="00820CDC">
        <w:rPr>
          <w:rFonts w:ascii="Times New Roman" w:hAnsi="Times New Roman" w:cs="Times New Roman"/>
          <w:sz w:val="24"/>
          <w:szCs w:val="24"/>
        </w:rPr>
        <w:t>2</w:t>
      </w:r>
      <w:r w:rsidRPr="00AE0971">
        <w:rPr>
          <w:rFonts w:ascii="Times New Roman" w:hAnsi="Times New Roman" w:cs="Times New Roman"/>
          <w:sz w:val="24"/>
          <w:szCs w:val="24"/>
        </w:rPr>
        <w:t>.</w:t>
      </w:r>
      <w:r w:rsidRPr="00AE0971" w:rsidR="00402627">
        <w:rPr>
          <w:rFonts w:ascii="Times New Roman" w:hAnsi="Times New Roman" w:cs="Times New Roman"/>
          <w:sz w:val="24"/>
          <w:szCs w:val="24"/>
        </w:rPr>
        <w:t>2</w:t>
      </w:r>
      <w:r w:rsidRPr="00AE0971">
        <w:rPr>
          <w:rFonts w:ascii="Times New Roman" w:hAnsi="Times New Roman" w:cs="Times New Roman"/>
          <w:sz w:val="24"/>
          <w:szCs w:val="24"/>
        </w:rPr>
        <w:t xml:space="preserve"> Weekly Tasks</w:t>
      </w:r>
      <w:bookmarkEnd w:id="2406"/>
      <w:r w:rsidRPr="00AE0971">
        <w:rPr>
          <w:rFonts w:ascii="Times New Roman" w:hAnsi="Times New Roman" w:cs="Times New Roman"/>
          <w:sz w:val="24"/>
          <w:szCs w:val="24"/>
        </w:rPr>
        <w:t xml:space="preserve"> </w:t>
      </w:r>
    </w:p>
    <w:p w:rsidRPr="00AE0971" w:rsidR="006E792D" w:rsidP="006E792D" w:rsidRDefault="006E792D" w14:paraId="225CAB0E" w14:textId="51F892F9">
      <w:pPr>
        <w:pStyle w:val="NoSpacing"/>
        <w:rPr>
          <w:rFonts w:ascii="Times New Roman" w:hAnsi="Times New Roman" w:cs="Times New Roman"/>
        </w:rPr>
      </w:pPr>
      <w:r w:rsidRPr="00AE0971">
        <w:rPr>
          <w:rFonts w:ascii="Times New Roman" w:hAnsi="Times New Roman" w:cs="Times New Roman"/>
          <w:b/>
          <w:bCs/>
        </w:rPr>
        <w:t>Description:</w:t>
      </w:r>
      <w:r w:rsidRPr="00AE0971" w:rsidR="006429F6">
        <w:rPr>
          <w:rFonts w:ascii="Times New Roman" w:hAnsi="Times New Roman" w:cs="Times New Roman"/>
          <w:b/>
          <w:bCs/>
        </w:rPr>
        <w:t xml:space="preserve"> </w:t>
      </w:r>
      <w:r w:rsidRPr="00AE0971" w:rsidR="006429F6">
        <w:rPr>
          <w:rFonts w:ascii="Times New Roman" w:hAnsi="Times New Roman" w:cs="Times New Roman"/>
        </w:rPr>
        <w:t>Conduct weekly</w:t>
      </w:r>
      <w:r w:rsidRPr="00AE0971">
        <w:rPr>
          <w:rFonts w:ascii="Times New Roman" w:hAnsi="Times New Roman" w:cs="Times New Roman"/>
        </w:rPr>
        <w:t xml:space="preserve"> change management meetings.</w:t>
      </w:r>
    </w:p>
    <w:p w:rsidRPr="00AE0971" w:rsidR="006E792D" w:rsidP="0090540A" w:rsidRDefault="006E792D" w14:paraId="49388B52" w14:textId="77777777">
      <w:pPr>
        <w:rPr>
          <w:rFonts w:ascii="Times New Roman" w:hAnsi="Times New Roman" w:cs="Times New Roman"/>
        </w:rPr>
      </w:pPr>
    </w:p>
    <w:p w:rsidRPr="00AE0971" w:rsidR="00026AB9" w:rsidP="00E9098B" w:rsidRDefault="00026AB9" w14:paraId="6FE1CA64" w14:textId="6559286C">
      <w:pPr>
        <w:rPr>
          <w:rFonts w:ascii="Times New Roman" w:hAnsi="Times New Roman" w:cs="Times New Roman"/>
        </w:rPr>
      </w:pPr>
      <w:r w:rsidRPr="00AE0971">
        <w:rPr>
          <w:rFonts w:ascii="Times New Roman" w:hAnsi="Times New Roman" w:cs="Times New Roman"/>
          <w:noProof/>
        </w:rPr>
        <w:drawing>
          <wp:inline distT="0" distB="0" distL="0" distR="0" wp14:anchorId="64265455" wp14:editId="487BCF91">
            <wp:extent cx="1431235" cy="100592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39754" cy="1011911"/>
                    </a:xfrm>
                    <a:prstGeom prst="rect">
                      <a:avLst/>
                    </a:prstGeom>
                    <a:noFill/>
                    <a:ln>
                      <a:noFill/>
                    </a:ln>
                  </pic:spPr>
                </pic:pic>
              </a:graphicData>
            </a:graphic>
          </wp:inline>
        </w:drawing>
      </w:r>
    </w:p>
    <w:p w:rsidRPr="00AE0971" w:rsidR="00F0033E" w:rsidP="008267C3" w:rsidRDefault="00F0033E" w14:paraId="0A02ACF7" w14:textId="323016DC">
      <w:pPr>
        <w:pStyle w:val="Heading2"/>
        <w:ind w:left="533"/>
        <w:rPr>
          <w:rFonts w:ascii="Times New Roman" w:hAnsi="Times New Roman" w:cs="Times New Roman"/>
          <w:sz w:val="24"/>
          <w:szCs w:val="24"/>
        </w:rPr>
      </w:pPr>
      <w:bookmarkStart w:name="_Toc73446259" w:id="2407"/>
      <w:r w:rsidRPr="00AE0971">
        <w:rPr>
          <w:rFonts w:ascii="Times New Roman" w:hAnsi="Times New Roman" w:cs="Times New Roman"/>
          <w:sz w:val="24"/>
          <w:szCs w:val="24"/>
        </w:rPr>
        <w:t>1</w:t>
      </w:r>
      <w:r w:rsidR="00820CDC">
        <w:rPr>
          <w:rFonts w:ascii="Times New Roman" w:hAnsi="Times New Roman" w:cs="Times New Roman"/>
          <w:sz w:val="24"/>
          <w:szCs w:val="24"/>
        </w:rPr>
        <w:t>2</w:t>
      </w:r>
      <w:r w:rsidRPr="00AE0971">
        <w:rPr>
          <w:rFonts w:ascii="Times New Roman" w:hAnsi="Times New Roman" w:cs="Times New Roman"/>
          <w:sz w:val="24"/>
          <w:szCs w:val="24"/>
        </w:rPr>
        <w:t>.</w:t>
      </w:r>
      <w:r w:rsidRPr="00AE0971" w:rsidR="00402627">
        <w:rPr>
          <w:rFonts w:ascii="Times New Roman" w:hAnsi="Times New Roman" w:cs="Times New Roman"/>
          <w:sz w:val="24"/>
          <w:szCs w:val="24"/>
        </w:rPr>
        <w:t>3</w:t>
      </w:r>
      <w:r w:rsidRPr="00AE0971" w:rsidR="002B69D5">
        <w:rPr>
          <w:rFonts w:ascii="Times New Roman" w:hAnsi="Times New Roman" w:cs="Times New Roman"/>
          <w:sz w:val="24"/>
          <w:szCs w:val="24"/>
        </w:rPr>
        <w:t xml:space="preserve"> </w:t>
      </w:r>
      <w:r w:rsidRPr="00AE0971" w:rsidR="00026AB9">
        <w:rPr>
          <w:rFonts w:ascii="Times New Roman" w:hAnsi="Times New Roman" w:cs="Times New Roman"/>
          <w:sz w:val="24"/>
          <w:szCs w:val="24"/>
        </w:rPr>
        <w:t>Monthly Tasks</w:t>
      </w:r>
      <w:bookmarkEnd w:id="2407"/>
      <w:r w:rsidRPr="00AE0971" w:rsidR="00026AB9">
        <w:rPr>
          <w:rFonts w:ascii="Times New Roman" w:hAnsi="Times New Roman" w:cs="Times New Roman"/>
          <w:sz w:val="24"/>
          <w:szCs w:val="24"/>
        </w:rPr>
        <w:t xml:space="preserve"> </w:t>
      </w:r>
    </w:p>
    <w:p w:rsidRPr="00AE0971" w:rsidR="006429F6" w:rsidP="006429F6" w:rsidRDefault="006429F6" w14:paraId="19B70AC0" w14:textId="77777777">
      <w:pPr>
        <w:rPr>
          <w:rFonts w:ascii="Times New Roman" w:hAnsi="Times New Roman" w:cs="Times New Roman"/>
        </w:rPr>
      </w:pPr>
    </w:p>
    <w:p w:rsidRPr="00AE0971" w:rsidR="006E792D" w:rsidP="006429F6" w:rsidRDefault="006429F6" w14:paraId="5FDA1964" w14:textId="1E2421F9">
      <w:pPr>
        <w:rPr>
          <w:rFonts w:ascii="Times New Roman" w:hAnsi="Times New Roman" w:cs="Times New Roman"/>
        </w:rPr>
      </w:pPr>
      <w:r w:rsidRPr="00AE0971">
        <w:rPr>
          <w:rFonts w:ascii="Times New Roman" w:hAnsi="Times New Roman" w:cs="Times New Roman"/>
          <w:noProof/>
        </w:rPr>
        <w:drawing>
          <wp:inline distT="0" distB="0" distL="0" distR="0" wp14:anchorId="4ED09993" wp14:editId="65343632">
            <wp:extent cx="1487636" cy="1065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98567" cy="1073304"/>
                    </a:xfrm>
                    <a:prstGeom prst="rect">
                      <a:avLst/>
                    </a:prstGeom>
                    <a:noFill/>
                    <a:ln>
                      <a:noFill/>
                    </a:ln>
                  </pic:spPr>
                </pic:pic>
              </a:graphicData>
            </a:graphic>
          </wp:inline>
        </w:drawing>
      </w:r>
    </w:p>
    <w:p w:rsidRPr="00AE0971" w:rsidR="00402627" w:rsidRDefault="00402627" w14:paraId="098F7CAC" w14:textId="77777777">
      <w:pPr>
        <w:rPr>
          <w:rFonts w:ascii="Times New Roman" w:hAnsi="Times New Roman" w:cs="Times New Roman"/>
          <w:b/>
          <w:bCs/>
        </w:rPr>
      </w:pPr>
      <w:r w:rsidRPr="00AE0971">
        <w:rPr>
          <w:rFonts w:ascii="Times New Roman" w:hAnsi="Times New Roman" w:cs="Times New Roman"/>
          <w:b/>
          <w:bCs/>
        </w:rPr>
        <w:br w:type="page"/>
      </w:r>
    </w:p>
    <w:p w:rsidRPr="00AE0971" w:rsidR="006E792D" w:rsidP="008E1B35" w:rsidRDefault="006E792D" w14:paraId="15027D58" w14:textId="1AEDF0D7">
      <w:pPr>
        <w:pStyle w:val="NoSpacing"/>
        <w:rPr>
          <w:rFonts w:ascii="Times New Roman" w:hAnsi="Times New Roman" w:cs="Times New Roman"/>
          <w:b/>
          <w:bCs/>
        </w:rPr>
      </w:pPr>
      <w:r w:rsidRPr="00AE0971">
        <w:rPr>
          <w:rFonts w:ascii="Times New Roman" w:hAnsi="Times New Roman" w:cs="Times New Roman"/>
          <w:b/>
          <w:bCs/>
        </w:rPr>
        <w:lastRenderedPageBreak/>
        <w:t>1</w:t>
      </w:r>
      <w:r w:rsidR="00820CDC">
        <w:rPr>
          <w:rFonts w:ascii="Times New Roman" w:hAnsi="Times New Roman" w:cs="Times New Roman"/>
          <w:b/>
          <w:bCs/>
        </w:rPr>
        <w:t>2</w:t>
      </w:r>
      <w:r w:rsidRPr="00AE0971">
        <w:rPr>
          <w:rFonts w:ascii="Times New Roman" w:hAnsi="Times New Roman" w:cs="Times New Roman"/>
          <w:b/>
          <w:bCs/>
        </w:rPr>
        <w:t>.</w:t>
      </w:r>
      <w:r w:rsidRPr="00AE0971" w:rsidR="00402627">
        <w:rPr>
          <w:rFonts w:ascii="Times New Roman" w:hAnsi="Times New Roman" w:cs="Times New Roman"/>
          <w:b/>
          <w:bCs/>
        </w:rPr>
        <w:t>3</w:t>
      </w:r>
      <w:r w:rsidRPr="00AE0971">
        <w:rPr>
          <w:rFonts w:ascii="Times New Roman" w:hAnsi="Times New Roman" w:cs="Times New Roman"/>
          <w:b/>
          <w:bCs/>
        </w:rPr>
        <w:t xml:space="preserve">.1 Review Admin Accounts process </w:t>
      </w:r>
    </w:p>
    <w:p w:rsidRPr="00AE0971" w:rsidR="006E792D" w:rsidP="006E792D" w:rsidRDefault="006E792D" w14:paraId="1B8F646D" w14:textId="6FDB4200">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Review admin accounts with security owners to validate system access.</w:t>
      </w:r>
    </w:p>
    <w:p w:rsidRPr="00AE0971" w:rsidR="00C503B7" w:rsidP="006E792D" w:rsidRDefault="00C503B7" w14:paraId="497FF509" w14:textId="2221FD5B">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Monthly</w:t>
      </w:r>
    </w:p>
    <w:p w:rsidRPr="00AE0971" w:rsidR="006E792D" w:rsidP="006E792D" w:rsidRDefault="006E792D" w14:paraId="3ABABE98"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6E792D" w:rsidP="000A1323" w:rsidRDefault="006E792D" w14:paraId="292E8FE8" w14:textId="4FE6013B">
      <w:pPr>
        <w:pStyle w:val="NoSpacing"/>
        <w:numPr>
          <w:ilvl w:val="0"/>
          <w:numId w:val="26"/>
        </w:numPr>
        <w:rPr>
          <w:rFonts w:ascii="Times New Roman" w:hAnsi="Times New Roman" w:cs="Times New Roman"/>
        </w:rPr>
      </w:pPr>
      <w:r w:rsidRPr="00AE0971">
        <w:rPr>
          <w:rFonts w:ascii="Times New Roman" w:hAnsi="Times New Roman" w:cs="Times New Roman"/>
        </w:rPr>
        <w:t>Admin accounts</w:t>
      </w:r>
    </w:p>
    <w:p w:rsidRPr="00AE0971" w:rsidR="002B69D5" w:rsidP="006429F6" w:rsidRDefault="006E792D" w14:paraId="0720AB79" w14:textId="5B03748E">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Admin accounts</w:t>
      </w:r>
    </w:p>
    <w:p w:rsidRPr="00AE0971" w:rsidR="006E792D" w:rsidP="006E792D" w:rsidRDefault="006E792D" w14:paraId="4C270CE2" w14:textId="77777777">
      <w:pPr>
        <w:pStyle w:val="NoSpacing"/>
        <w:rPr>
          <w:rFonts w:ascii="Times New Roman" w:hAnsi="Times New Roman" w:cs="Times New Roman"/>
        </w:rPr>
      </w:pPr>
    </w:p>
    <w:tbl>
      <w:tblPr>
        <w:tblW w:w="972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50"/>
        <w:gridCol w:w="4500"/>
        <w:gridCol w:w="3870"/>
      </w:tblGrid>
      <w:tr w:rsidRPr="00AE0971" w:rsidR="006E792D" w:rsidTr="00E66059" w14:paraId="17E5C643" w14:textId="77777777">
        <w:tc>
          <w:tcPr>
            <w:tcW w:w="1350" w:type="dxa"/>
            <w:shd w:val="clear" w:color="auto" w:fill="4472C4" w:themeFill="accent1"/>
          </w:tcPr>
          <w:p w:rsidRPr="00AE0971" w:rsidR="006E792D" w:rsidP="00936042" w:rsidRDefault="006E792D" w14:paraId="1126196A"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500" w:type="dxa"/>
            <w:shd w:val="clear" w:color="auto" w:fill="4472C4" w:themeFill="accent1"/>
          </w:tcPr>
          <w:p w:rsidRPr="00AE0971" w:rsidR="006E792D" w:rsidP="00936042" w:rsidRDefault="006E792D" w14:paraId="7DA9ACC7"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3870" w:type="dxa"/>
            <w:shd w:val="clear" w:color="auto" w:fill="4472C4" w:themeFill="accent1"/>
          </w:tcPr>
          <w:p w:rsidRPr="00AE0971" w:rsidR="006E792D" w:rsidP="00936042" w:rsidRDefault="006E792D" w14:paraId="7156541D"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6E792D" w:rsidTr="00E66059" w14:paraId="0BBD7D95" w14:textId="77777777">
        <w:tc>
          <w:tcPr>
            <w:tcW w:w="1350" w:type="dxa"/>
          </w:tcPr>
          <w:p w:rsidRPr="00AE0971" w:rsidR="006E792D" w:rsidP="00936042" w:rsidRDefault="006E792D" w14:paraId="64F3B734" w14:textId="77777777">
            <w:pPr>
              <w:pStyle w:val="NoSpacing"/>
              <w:rPr>
                <w:rFonts w:ascii="Times New Roman" w:hAnsi="Times New Roman" w:cs="Times New Roman"/>
              </w:rPr>
            </w:pPr>
            <w:r w:rsidRPr="00AE0971">
              <w:rPr>
                <w:rFonts w:ascii="Times New Roman" w:hAnsi="Times New Roman" w:cs="Times New Roman"/>
              </w:rPr>
              <w:t>1.</w:t>
            </w:r>
          </w:p>
        </w:tc>
        <w:tc>
          <w:tcPr>
            <w:tcW w:w="4500" w:type="dxa"/>
          </w:tcPr>
          <w:p w:rsidRPr="00AE0971" w:rsidR="006E792D" w:rsidP="00936042" w:rsidRDefault="009B780F" w14:paraId="74C82EF0" w14:textId="3AF4D268">
            <w:pPr>
              <w:pStyle w:val="NoSpacing"/>
              <w:rPr>
                <w:rFonts w:ascii="Times New Roman" w:hAnsi="Times New Roman" w:cs="Times New Roman"/>
              </w:rPr>
            </w:pPr>
            <w:r w:rsidRPr="00AE0971">
              <w:rPr>
                <w:rFonts w:ascii="Times New Roman" w:hAnsi="Times New Roman" w:cs="Times New Roman"/>
              </w:rPr>
              <w:t xml:space="preserve">NOC team to meet with Security team. </w:t>
            </w:r>
          </w:p>
        </w:tc>
        <w:tc>
          <w:tcPr>
            <w:tcW w:w="3870" w:type="dxa"/>
          </w:tcPr>
          <w:p w:rsidRPr="00AE0971" w:rsidR="006E792D" w:rsidP="000A1323" w:rsidRDefault="009B780F" w14:paraId="44A17B58" w14:textId="77777777">
            <w:pPr>
              <w:pStyle w:val="NoSpacing"/>
              <w:numPr>
                <w:ilvl w:val="0"/>
                <w:numId w:val="47"/>
              </w:numPr>
              <w:rPr>
                <w:rFonts w:ascii="Times New Roman" w:hAnsi="Times New Roman" w:cs="Times New Roman"/>
              </w:rPr>
            </w:pPr>
            <w:r w:rsidRPr="00AE0971">
              <w:rPr>
                <w:rFonts w:ascii="Times New Roman" w:hAnsi="Times New Roman" w:cs="Times New Roman"/>
              </w:rPr>
              <w:t>Cadence can be every first Friday of every month.</w:t>
            </w:r>
          </w:p>
          <w:p w:rsidRPr="00AE0971" w:rsidR="009B780F" w:rsidP="000A1323" w:rsidRDefault="009B780F" w14:paraId="3EBDA05A" w14:textId="0306A532">
            <w:pPr>
              <w:pStyle w:val="NoSpacing"/>
              <w:numPr>
                <w:ilvl w:val="0"/>
                <w:numId w:val="46"/>
              </w:numPr>
              <w:rPr>
                <w:rFonts w:ascii="Times New Roman" w:hAnsi="Times New Roman" w:cs="Times New Roman"/>
              </w:rPr>
            </w:pPr>
            <w:r w:rsidRPr="00AE0971">
              <w:rPr>
                <w:rFonts w:ascii="Times New Roman" w:hAnsi="Times New Roman" w:cs="Times New Roman"/>
              </w:rPr>
              <w:t>NOC M to send out invite.</w:t>
            </w:r>
          </w:p>
        </w:tc>
      </w:tr>
      <w:tr w:rsidRPr="00AE0971" w:rsidR="009B780F" w:rsidTr="00E66059" w14:paraId="43FEBE7F" w14:textId="77777777">
        <w:tc>
          <w:tcPr>
            <w:tcW w:w="1350" w:type="dxa"/>
          </w:tcPr>
          <w:p w:rsidRPr="00AE0971" w:rsidR="009B780F" w:rsidP="00936042" w:rsidRDefault="009B780F" w14:paraId="0C644866" w14:textId="675F6009">
            <w:pPr>
              <w:pStyle w:val="NoSpacing"/>
              <w:rPr>
                <w:rFonts w:ascii="Times New Roman" w:hAnsi="Times New Roman" w:cs="Times New Roman"/>
              </w:rPr>
            </w:pPr>
            <w:r w:rsidRPr="00AE0971">
              <w:rPr>
                <w:rFonts w:ascii="Times New Roman" w:hAnsi="Times New Roman" w:cs="Times New Roman"/>
              </w:rPr>
              <w:t>2.</w:t>
            </w:r>
          </w:p>
        </w:tc>
        <w:tc>
          <w:tcPr>
            <w:tcW w:w="4500" w:type="dxa"/>
          </w:tcPr>
          <w:p w:rsidRPr="00AE0971" w:rsidR="009B780F" w:rsidP="00936042" w:rsidRDefault="009B780F" w14:paraId="7E3A2401" w14:textId="003CE39E">
            <w:pPr>
              <w:pStyle w:val="NoSpacing"/>
              <w:rPr>
                <w:rFonts w:ascii="Times New Roman" w:hAnsi="Times New Roman" w:cs="Times New Roman"/>
              </w:rPr>
            </w:pPr>
            <w:r w:rsidRPr="00AE0971">
              <w:rPr>
                <w:rFonts w:ascii="Times New Roman" w:hAnsi="Times New Roman" w:cs="Times New Roman"/>
              </w:rPr>
              <w:t>NOC Manager to pull a list of all active Admins within GCP.</w:t>
            </w:r>
          </w:p>
        </w:tc>
        <w:tc>
          <w:tcPr>
            <w:tcW w:w="3870" w:type="dxa"/>
          </w:tcPr>
          <w:p w:rsidRPr="00AE0971" w:rsidR="009B780F" w:rsidP="00936042" w:rsidRDefault="009B780F" w14:paraId="178427FC" w14:textId="4CC4E336">
            <w:pPr>
              <w:pStyle w:val="NoSpacing"/>
              <w:rPr>
                <w:rFonts w:ascii="Times New Roman" w:hAnsi="Times New Roman" w:cs="Times New Roman"/>
              </w:rPr>
            </w:pPr>
            <w:r w:rsidRPr="00AE0971">
              <w:rPr>
                <w:rFonts w:ascii="Times New Roman" w:hAnsi="Times New Roman" w:cs="Times New Roman"/>
              </w:rPr>
              <w:t>Pull the Admin list from GCP</w:t>
            </w:r>
            <w:r w:rsidRPr="00AE0971" w:rsidR="00E246F3">
              <w:rPr>
                <w:rFonts w:ascii="Times New Roman" w:hAnsi="Times New Roman" w:cs="Times New Roman"/>
              </w:rPr>
              <w:t>.</w:t>
            </w:r>
            <w:r w:rsidRPr="00AE0971">
              <w:rPr>
                <w:rFonts w:ascii="Times New Roman" w:hAnsi="Times New Roman" w:cs="Times New Roman"/>
              </w:rPr>
              <w:t xml:space="preserve"> </w:t>
            </w:r>
          </w:p>
        </w:tc>
      </w:tr>
      <w:tr w:rsidRPr="00AE0971" w:rsidR="009B780F" w:rsidTr="00E66059" w14:paraId="4602000F" w14:textId="77777777">
        <w:tc>
          <w:tcPr>
            <w:tcW w:w="1350" w:type="dxa"/>
          </w:tcPr>
          <w:p w:rsidRPr="00AE0971" w:rsidR="009B780F" w:rsidP="00936042" w:rsidRDefault="009B780F" w14:paraId="7B1DF58C" w14:textId="1F3239AD">
            <w:pPr>
              <w:pStyle w:val="NoSpacing"/>
              <w:rPr>
                <w:rFonts w:ascii="Times New Roman" w:hAnsi="Times New Roman" w:cs="Times New Roman"/>
              </w:rPr>
            </w:pPr>
            <w:r w:rsidRPr="00AE0971">
              <w:rPr>
                <w:rFonts w:ascii="Times New Roman" w:hAnsi="Times New Roman" w:cs="Times New Roman"/>
              </w:rPr>
              <w:t>3.</w:t>
            </w:r>
          </w:p>
        </w:tc>
        <w:tc>
          <w:tcPr>
            <w:tcW w:w="4500" w:type="dxa"/>
          </w:tcPr>
          <w:p w:rsidRPr="00AE0971" w:rsidR="009B780F" w:rsidP="00936042" w:rsidRDefault="009B780F" w14:paraId="4761FFA8" w14:textId="4CEC7B7E">
            <w:pPr>
              <w:pStyle w:val="NoSpacing"/>
              <w:rPr>
                <w:rFonts w:ascii="Times New Roman" w:hAnsi="Times New Roman" w:cs="Times New Roman"/>
              </w:rPr>
            </w:pPr>
            <w:r w:rsidRPr="00AE0971">
              <w:rPr>
                <w:rFonts w:ascii="Times New Roman" w:hAnsi="Times New Roman" w:cs="Times New Roman"/>
              </w:rPr>
              <w:t>NOC and Security team to review list and decide who no longer needs access or decide who will need to be granted access.</w:t>
            </w:r>
          </w:p>
        </w:tc>
        <w:tc>
          <w:tcPr>
            <w:tcW w:w="3870" w:type="dxa"/>
          </w:tcPr>
          <w:p w:rsidRPr="00AE0971" w:rsidR="009B780F" w:rsidP="00936042" w:rsidRDefault="009B780F" w14:paraId="1599BD5B" w14:textId="0A552A1A">
            <w:pPr>
              <w:pStyle w:val="NoSpacing"/>
              <w:rPr>
                <w:rFonts w:ascii="Times New Roman" w:hAnsi="Times New Roman" w:cs="Times New Roman"/>
              </w:rPr>
            </w:pPr>
            <w:r w:rsidRPr="00AE0971">
              <w:rPr>
                <w:rFonts w:ascii="Times New Roman" w:hAnsi="Times New Roman" w:cs="Times New Roman"/>
              </w:rPr>
              <w:t>Granting or removing access will need to go through the CCB.</w:t>
            </w:r>
          </w:p>
        </w:tc>
      </w:tr>
    </w:tbl>
    <w:p w:rsidRPr="00AE0971" w:rsidR="008267C3" w:rsidP="008267C3" w:rsidRDefault="008267C3" w14:paraId="7680EBB5" w14:textId="2656536B">
      <w:pPr>
        <w:rPr>
          <w:rFonts w:ascii="Times New Roman" w:hAnsi="Times New Roman" w:cs="Times New Roman"/>
        </w:rPr>
      </w:pPr>
    </w:p>
    <w:p w:rsidRPr="00AE0971" w:rsidR="00125EC5" w:rsidP="00125EC5" w:rsidRDefault="00125EC5" w14:paraId="58CAE572" w14:textId="06FE5649">
      <w:pPr>
        <w:pStyle w:val="Heading2"/>
        <w:ind w:left="533"/>
        <w:rPr>
          <w:rFonts w:ascii="Times New Roman" w:hAnsi="Times New Roman" w:cs="Times New Roman"/>
          <w:sz w:val="24"/>
          <w:szCs w:val="24"/>
        </w:rPr>
      </w:pPr>
      <w:bookmarkStart w:name="_Toc73446260" w:id="2408"/>
      <w:r w:rsidRPr="00AE0971">
        <w:rPr>
          <w:rFonts w:ascii="Times New Roman" w:hAnsi="Times New Roman" w:cs="Times New Roman"/>
          <w:sz w:val="24"/>
          <w:szCs w:val="24"/>
        </w:rPr>
        <w:t>1</w:t>
      </w:r>
      <w:r w:rsidR="00820CDC">
        <w:rPr>
          <w:rFonts w:ascii="Times New Roman" w:hAnsi="Times New Roman" w:cs="Times New Roman"/>
          <w:sz w:val="24"/>
          <w:szCs w:val="24"/>
        </w:rPr>
        <w:t>2</w:t>
      </w:r>
      <w:r w:rsidRPr="00AE0971">
        <w:rPr>
          <w:rFonts w:ascii="Times New Roman" w:hAnsi="Times New Roman" w:cs="Times New Roman"/>
          <w:sz w:val="24"/>
          <w:szCs w:val="24"/>
        </w:rPr>
        <w:t>.</w:t>
      </w:r>
      <w:r w:rsidRPr="00AE0971" w:rsidR="00402627">
        <w:rPr>
          <w:rFonts w:ascii="Times New Roman" w:hAnsi="Times New Roman" w:cs="Times New Roman"/>
          <w:sz w:val="24"/>
          <w:szCs w:val="24"/>
        </w:rPr>
        <w:t>4</w:t>
      </w:r>
      <w:r w:rsidRPr="00AE0971">
        <w:rPr>
          <w:rFonts w:ascii="Times New Roman" w:hAnsi="Times New Roman" w:cs="Times New Roman"/>
          <w:sz w:val="24"/>
          <w:szCs w:val="24"/>
        </w:rPr>
        <w:t xml:space="preserve"> Quarterly Tasks</w:t>
      </w:r>
      <w:bookmarkEnd w:id="2408"/>
      <w:r w:rsidRPr="00AE0971">
        <w:rPr>
          <w:rFonts w:ascii="Times New Roman" w:hAnsi="Times New Roman" w:cs="Times New Roman"/>
          <w:sz w:val="24"/>
          <w:szCs w:val="24"/>
        </w:rPr>
        <w:t xml:space="preserve"> </w:t>
      </w:r>
    </w:p>
    <w:p w:rsidRPr="00AE0971" w:rsidR="00125EC5" w:rsidP="00125EC5" w:rsidRDefault="00125EC5" w14:paraId="57A89A44" w14:textId="77777777">
      <w:pPr>
        <w:pStyle w:val="NoSpacing"/>
        <w:rPr>
          <w:rFonts w:ascii="Times New Roman" w:hAnsi="Times New Roman" w:cs="Times New Roman"/>
          <w:sz w:val="24"/>
          <w:szCs w:val="24"/>
        </w:rPr>
      </w:pPr>
    </w:p>
    <w:p w:rsidRPr="00AE0971" w:rsidR="00125EC5" w:rsidP="008605C3" w:rsidRDefault="00125EC5" w14:paraId="08A0DABF" w14:textId="4B2B4FFE">
      <w:pPr>
        <w:pStyle w:val="NoSpacing"/>
        <w:rPr>
          <w:rFonts w:ascii="Times New Roman" w:hAnsi="Times New Roman" w:cs="Times New Roman"/>
          <w:sz w:val="24"/>
          <w:szCs w:val="24"/>
        </w:rPr>
      </w:pPr>
      <w:r w:rsidRPr="00AE0971">
        <w:rPr>
          <w:rFonts w:ascii="Times New Roman" w:hAnsi="Times New Roman" w:cs="Times New Roman"/>
          <w:noProof/>
        </w:rPr>
        <w:drawing>
          <wp:inline distT="0" distB="0" distL="0" distR="0" wp14:anchorId="1DB45901" wp14:editId="1B852933">
            <wp:extent cx="1557348" cy="10490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77020" cy="1062280"/>
                    </a:xfrm>
                    <a:prstGeom prst="rect">
                      <a:avLst/>
                    </a:prstGeom>
                    <a:noFill/>
                    <a:ln>
                      <a:noFill/>
                    </a:ln>
                  </pic:spPr>
                </pic:pic>
              </a:graphicData>
            </a:graphic>
          </wp:inline>
        </w:drawing>
      </w:r>
    </w:p>
    <w:p w:rsidRPr="00AE0971" w:rsidR="00125EC5" w:rsidP="008605C3" w:rsidRDefault="00125EC5" w14:paraId="7883FED5" w14:textId="77777777">
      <w:pPr>
        <w:pStyle w:val="Heading2"/>
        <w:ind w:left="533"/>
        <w:rPr>
          <w:rFonts w:ascii="Times New Roman" w:hAnsi="Times New Roman" w:cs="Times New Roman"/>
          <w:sz w:val="24"/>
          <w:szCs w:val="24"/>
        </w:rPr>
      </w:pPr>
    </w:p>
    <w:p w:rsidRPr="00AE0971" w:rsidR="00125EC5" w:rsidP="00125EC5" w:rsidRDefault="00125EC5" w14:paraId="67EFE9A0" w14:textId="60141D5D">
      <w:pPr>
        <w:pStyle w:val="NoSpacing"/>
        <w:rPr>
          <w:rFonts w:ascii="Times New Roman" w:hAnsi="Times New Roman" w:cs="Times New Roman"/>
          <w:b/>
          <w:bCs/>
        </w:rPr>
      </w:pPr>
      <w:r w:rsidRPr="00AE0971">
        <w:rPr>
          <w:rFonts w:ascii="Times New Roman" w:hAnsi="Times New Roman" w:cs="Times New Roman"/>
          <w:b/>
          <w:bCs/>
        </w:rPr>
        <w:t>1</w:t>
      </w:r>
      <w:r w:rsidR="00820CDC">
        <w:rPr>
          <w:rFonts w:ascii="Times New Roman" w:hAnsi="Times New Roman" w:cs="Times New Roman"/>
          <w:b/>
          <w:bCs/>
        </w:rPr>
        <w:t>2</w:t>
      </w:r>
      <w:r w:rsidRPr="00AE0971">
        <w:rPr>
          <w:rFonts w:ascii="Times New Roman" w:hAnsi="Times New Roman" w:cs="Times New Roman"/>
          <w:b/>
          <w:bCs/>
        </w:rPr>
        <w:t>.</w:t>
      </w:r>
      <w:r w:rsidRPr="00AE0971" w:rsidR="00402627">
        <w:rPr>
          <w:rFonts w:ascii="Times New Roman" w:hAnsi="Times New Roman" w:cs="Times New Roman"/>
          <w:b/>
          <w:bCs/>
        </w:rPr>
        <w:t>4</w:t>
      </w:r>
      <w:r w:rsidRPr="00AE0971">
        <w:rPr>
          <w:rFonts w:ascii="Times New Roman" w:hAnsi="Times New Roman" w:cs="Times New Roman"/>
          <w:b/>
          <w:bCs/>
        </w:rPr>
        <w:t xml:space="preserve">.1 Review Authorized Software List </w:t>
      </w:r>
    </w:p>
    <w:p w:rsidRPr="00AE0971" w:rsidR="00125EC5" w:rsidP="00125EC5" w:rsidRDefault="00125EC5" w14:paraId="79E2901D" w14:textId="515BC4BE">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The CAB will review the Authorized Software List.</w:t>
      </w:r>
    </w:p>
    <w:p w:rsidRPr="00AE0971" w:rsidR="00C503B7" w:rsidP="00125EC5" w:rsidRDefault="00C503B7" w14:paraId="489785D0" w14:textId="02ED978A">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Quarterly</w:t>
      </w:r>
    </w:p>
    <w:p w:rsidRPr="00AE0971" w:rsidR="00125EC5" w:rsidP="00125EC5" w:rsidRDefault="00125EC5" w14:paraId="03BFA572"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125EC5" w:rsidP="000A1323" w:rsidRDefault="00125EC5" w14:paraId="6A3AB218" w14:textId="129D7A25">
      <w:pPr>
        <w:pStyle w:val="NoSpacing"/>
        <w:numPr>
          <w:ilvl w:val="0"/>
          <w:numId w:val="35"/>
        </w:numPr>
        <w:rPr>
          <w:rFonts w:ascii="Times New Roman" w:hAnsi="Times New Roman" w:cs="Times New Roman"/>
        </w:rPr>
      </w:pPr>
      <w:r w:rsidRPr="00AE0971">
        <w:rPr>
          <w:rFonts w:ascii="Times New Roman" w:hAnsi="Times New Roman" w:cs="Times New Roman"/>
        </w:rPr>
        <w:t>Software List</w:t>
      </w:r>
    </w:p>
    <w:p w:rsidRPr="00AE0971" w:rsidR="00125EC5" w:rsidP="00125EC5" w:rsidRDefault="00125EC5" w14:paraId="68CF3EF3" w14:textId="19482439">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Software</w:t>
      </w:r>
    </w:p>
    <w:p w:rsidRPr="00AE0971" w:rsidR="00125EC5" w:rsidP="00125EC5" w:rsidRDefault="00125EC5" w14:paraId="71AED042" w14:textId="77777777">
      <w:pPr>
        <w:pStyle w:val="NoSpacing"/>
        <w:rPr>
          <w:rFonts w:ascii="Times New Roman" w:hAnsi="Times New Roman" w:cs="Times New Roman"/>
        </w:rPr>
      </w:pPr>
    </w:p>
    <w:tbl>
      <w:tblPr>
        <w:tblW w:w="972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50"/>
        <w:gridCol w:w="4500"/>
        <w:gridCol w:w="3870"/>
      </w:tblGrid>
      <w:tr w:rsidRPr="00AE0971" w:rsidR="00125EC5" w:rsidTr="00E66059" w14:paraId="059E5F74" w14:textId="77777777">
        <w:tc>
          <w:tcPr>
            <w:tcW w:w="1350" w:type="dxa"/>
            <w:shd w:val="clear" w:color="auto" w:fill="4472C4" w:themeFill="accent1"/>
          </w:tcPr>
          <w:p w:rsidRPr="00AE0971" w:rsidR="00125EC5" w:rsidP="000007C8" w:rsidRDefault="00125EC5" w14:paraId="5A7867F7"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4500" w:type="dxa"/>
            <w:shd w:val="clear" w:color="auto" w:fill="4472C4" w:themeFill="accent1"/>
          </w:tcPr>
          <w:p w:rsidRPr="00AE0971" w:rsidR="00125EC5" w:rsidP="000007C8" w:rsidRDefault="00125EC5" w14:paraId="58394F76"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3870" w:type="dxa"/>
            <w:shd w:val="clear" w:color="auto" w:fill="4472C4" w:themeFill="accent1"/>
          </w:tcPr>
          <w:p w:rsidRPr="00AE0971" w:rsidR="00125EC5" w:rsidP="000007C8" w:rsidRDefault="00125EC5" w14:paraId="29AA4ED1"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125EC5" w:rsidTr="00E66059" w14:paraId="1BB0CCB7" w14:textId="77777777">
        <w:tc>
          <w:tcPr>
            <w:tcW w:w="1350" w:type="dxa"/>
          </w:tcPr>
          <w:p w:rsidRPr="00AE0971" w:rsidR="00125EC5" w:rsidP="000007C8" w:rsidRDefault="00125EC5" w14:paraId="27C0891C" w14:textId="77777777">
            <w:pPr>
              <w:pStyle w:val="NoSpacing"/>
              <w:rPr>
                <w:rFonts w:ascii="Times New Roman" w:hAnsi="Times New Roman" w:cs="Times New Roman"/>
              </w:rPr>
            </w:pPr>
            <w:r w:rsidRPr="00AE0971">
              <w:rPr>
                <w:rFonts w:ascii="Times New Roman" w:hAnsi="Times New Roman" w:cs="Times New Roman"/>
              </w:rPr>
              <w:t>1.</w:t>
            </w:r>
          </w:p>
        </w:tc>
        <w:tc>
          <w:tcPr>
            <w:tcW w:w="4500" w:type="dxa"/>
          </w:tcPr>
          <w:p w:rsidRPr="00AE0971" w:rsidR="00125EC5" w:rsidP="000007C8" w:rsidRDefault="00E246F3" w14:paraId="2058B1D8" w14:textId="5E63587E">
            <w:pPr>
              <w:pStyle w:val="NoSpacing"/>
              <w:rPr>
                <w:rFonts w:ascii="Times New Roman" w:hAnsi="Times New Roman" w:cs="Times New Roman"/>
              </w:rPr>
            </w:pPr>
            <w:r w:rsidRPr="00AE0971">
              <w:rPr>
                <w:rFonts w:ascii="Times New Roman" w:hAnsi="Times New Roman" w:cs="Times New Roman"/>
              </w:rPr>
              <w:t>CAB to meet first week of every quarter</w:t>
            </w:r>
          </w:p>
        </w:tc>
        <w:tc>
          <w:tcPr>
            <w:tcW w:w="3870" w:type="dxa"/>
          </w:tcPr>
          <w:p w:rsidRPr="00AE0971" w:rsidR="00125EC5" w:rsidP="000007C8" w:rsidRDefault="00E246F3" w14:paraId="05AB6791" w14:textId="274A6A2A">
            <w:pPr>
              <w:pStyle w:val="NoSpacing"/>
              <w:rPr>
                <w:rFonts w:ascii="Times New Roman" w:hAnsi="Times New Roman" w:cs="Times New Roman"/>
              </w:rPr>
            </w:pPr>
            <w:r w:rsidRPr="00AE0971">
              <w:rPr>
                <w:rFonts w:ascii="Times New Roman" w:hAnsi="Times New Roman" w:cs="Times New Roman"/>
              </w:rPr>
              <w:t xml:space="preserve">Establish what day of the quarter and make sure an invite is sent out to the </w:t>
            </w:r>
            <w:r w:rsidRPr="00AE0971" w:rsidR="00C0068A">
              <w:rPr>
                <w:rFonts w:ascii="Times New Roman" w:hAnsi="Times New Roman" w:cs="Times New Roman"/>
              </w:rPr>
              <w:t>respect</w:t>
            </w:r>
            <w:r w:rsidR="00C0068A">
              <w:rPr>
                <w:rFonts w:ascii="Times New Roman" w:hAnsi="Times New Roman" w:cs="Times New Roman"/>
              </w:rPr>
              <w:t>ive</w:t>
            </w:r>
            <w:r w:rsidRPr="00AE0971" w:rsidR="00C0068A">
              <w:rPr>
                <w:rFonts w:ascii="Times New Roman" w:hAnsi="Times New Roman" w:cs="Times New Roman"/>
              </w:rPr>
              <w:t xml:space="preserve"> </w:t>
            </w:r>
            <w:r w:rsidRPr="00AE0971">
              <w:rPr>
                <w:rFonts w:ascii="Times New Roman" w:hAnsi="Times New Roman" w:cs="Times New Roman"/>
              </w:rPr>
              <w:t>members of the board.</w:t>
            </w:r>
          </w:p>
        </w:tc>
      </w:tr>
      <w:tr w:rsidRPr="00AE0971" w:rsidR="00E246F3" w:rsidTr="00E66059" w14:paraId="19DEB75D" w14:textId="77777777">
        <w:tc>
          <w:tcPr>
            <w:tcW w:w="1350" w:type="dxa"/>
          </w:tcPr>
          <w:p w:rsidRPr="00AE0971" w:rsidR="00E246F3" w:rsidP="000007C8" w:rsidRDefault="00E246F3" w14:paraId="3A592171" w14:textId="2FFFAA38">
            <w:pPr>
              <w:pStyle w:val="NoSpacing"/>
              <w:rPr>
                <w:rFonts w:ascii="Times New Roman" w:hAnsi="Times New Roman" w:cs="Times New Roman"/>
              </w:rPr>
            </w:pPr>
            <w:r w:rsidRPr="00AE0971">
              <w:rPr>
                <w:rFonts w:ascii="Times New Roman" w:hAnsi="Times New Roman" w:cs="Times New Roman"/>
              </w:rPr>
              <w:t>2.</w:t>
            </w:r>
          </w:p>
        </w:tc>
        <w:tc>
          <w:tcPr>
            <w:tcW w:w="4500" w:type="dxa"/>
          </w:tcPr>
          <w:p w:rsidRPr="00AE0971" w:rsidR="00E246F3" w:rsidP="000007C8" w:rsidRDefault="00E246F3" w14:paraId="0864B82F" w14:textId="581ED527">
            <w:pPr>
              <w:pStyle w:val="NoSpacing"/>
              <w:rPr>
                <w:rFonts w:ascii="Times New Roman" w:hAnsi="Times New Roman" w:cs="Times New Roman"/>
              </w:rPr>
            </w:pPr>
            <w:r w:rsidRPr="00AE0971">
              <w:rPr>
                <w:rFonts w:ascii="Times New Roman" w:hAnsi="Times New Roman" w:cs="Times New Roman"/>
              </w:rPr>
              <w:t>Review updated version of the Software List</w:t>
            </w:r>
          </w:p>
        </w:tc>
        <w:tc>
          <w:tcPr>
            <w:tcW w:w="3870" w:type="dxa"/>
          </w:tcPr>
          <w:p w:rsidRPr="00AE0971" w:rsidR="00E246F3" w:rsidP="000007C8" w:rsidRDefault="00E246F3" w14:paraId="1AFA92CE" w14:textId="488C62BF">
            <w:pPr>
              <w:pStyle w:val="NoSpacing"/>
              <w:rPr>
                <w:rFonts w:ascii="Times New Roman" w:hAnsi="Times New Roman" w:cs="Times New Roman"/>
              </w:rPr>
            </w:pPr>
            <w:r w:rsidRPr="00AE0971">
              <w:rPr>
                <w:rFonts w:ascii="Times New Roman" w:hAnsi="Times New Roman" w:cs="Times New Roman"/>
              </w:rPr>
              <w:t>Software List can be found in Appendix: J</w:t>
            </w:r>
          </w:p>
        </w:tc>
      </w:tr>
      <w:tr w:rsidRPr="00AE0971" w:rsidR="00E246F3" w:rsidTr="00E66059" w14:paraId="351F6366" w14:textId="77777777">
        <w:tc>
          <w:tcPr>
            <w:tcW w:w="1350" w:type="dxa"/>
          </w:tcPr>
          <w:p w:rsidRPr="00AE0971" w:rsidR="00E246F3" w:rsidP="000007C8" w:rsidRDefault="00E246F3" w14:paraId="11837E69" w14:textId="5DA2CC39">
            <w:pPr>
              <w:pStyle w:val="NoSpacing"/>
              <w:rPr>
                <w:rFonts w:ascii="Times New Roman" w:hAnsi="Times New Roman" w:cs="Times New Roman"/>
              </w:rPr>
            </w:pPr>
            <w:r w:rsidRPr="00AE0971">
              <w:rPr>
                <w:rFonts w:ascii="Times New Roman" w:hAnsi="Times New Roman" w:cs="Times New Roman"/>
              </w:rPr>
              <w:t>3.</w:t>
            </w:r>
          </w:p>
        </w:tc>
        <w:tc>
          <w:tcPr>
            <w:tcW w:w="4500" w:type="dxa"/>
          </w:tcPr>
          <w:p w:rsidRPr="00AE0971" w:rsidR="00E246F3" w:rsidP="000007C8" w:rsidRDefault="00E246F3" w14:paraId="7C953325" w14:textId="2D679D2D">
            <w:pPr>
              <w:pStyle w:val="NoSpacing"/>
              <w:rPr>
                <w:rFonts w:ascii="Times New Roman" w:hAnsi="Times New Roman" w:cs="Times New Roman"/>
              </w:rPr>
            </w:pPr>
            <w:r w:rsidRPr="00AE0971">
              <w:rPr>
                <w:rFonts w:ascii="Times New Roman" w:hAnsi="Times New Roman" w:cs="Times New Roman"/>
              </w:rPr>
              <w:t>CAB will review list and make sure it is up to date.</w:t>
            </w:r>
          </w:p>
        </w:tc>
        <w:tc>
          <w:tcPr>
            <w:tcW w:w="3870" w:type="dxa"/>
          </w:tcPr>
          <w:p w:rsidRPr="00AE0971" w:rsidR="00E246F3" w:rsidP="000007C8" w:rsidRDefault="00E246F3" w14:paraId="02D80AB5" w14:textId="703F7052">
            <w:pPr>
              <w:pStyle w:val="NoSpacing"/>
              <w:rPr>
                <w:rFonts w:ascii="Times New Roman" w:hAnsi="Times New Roman" w:cs="Times New Roman"/>
              </w:rPr>
            </w:pPr>
            <w:r w:rsidRPr="00AE0971">
              <w:rPr>
                <w:rFonts w:ascii="Times New Roman" w:hAnsi="Times New Roman" w:cs="Times New Roman"/>
              </w:rPr>
              <w:t>NOC M will make any updates to the authorized list derived from these meetings.</w:t>
            </w:r>
          </w:p>
        </w:tc>
      </w:tr>
    </w:tbl>
    <w:p w:rsidRPr="00AE0971" w:rsidR="00125EC5" w:rsidP="008267C3" w:rsidRDefault="00125EC5" w14:paraId="370FE879" w14:textId="77777777">
      <w:pPr>
        <w:rPr>
          <w:rFonts w:ascii="Times New Roman" w:hAnsi="Times New Roman" w:cs="Times New Roman"/>
        </w:rPr>
      </w:pPr>
    </w:p>
    <w:p w:rsidRPr="00AE0971" w:rsidR="00527D29" w:rsidRDefault="00527D29" w14:paraId="7415B0F8" w14:textId="77777777">
      <w:pPr>
        <w:rPr>
          <w:rFonts w:ascii="Times New Roman" w:hAnsi="Times New Roman" w:eastAsia="Arial" w:cs="Times New Roman"/>
          <w:b/>
          <w:bCs/>
          <w:sz w:val="24"/>
          <w:szCs w:val="24"/>
        </w:rPr>
      </w:pPr>
      <w:r w:rsidRPr="00AE0971">
        <w:rPr>
          <w:rFonts w:ascii="Times New Roman" w:hAnsi="Times New Roman" w:cs="Times New Roman"/>
          <w:sz w:val="24"/>
          <w:szCs w:val="24"/>
        </w:rPr>
        <w:br w:type="page"/>
      </w:r>
    </w:p>
    <w:p w:rsidRPr="00AE0971" w:rsidR="002D3361" w:rsidP="008267C3" w:rsidRDefault="00F0033E" w14:paraId="0D85D5EA" w14:textId="59BB97DD">
      <w:pPr>
        <w:pStyle w:val="Heading2"/>
        <w:ind w:left="533"/>
        <w:rPr>
          <w:rFonts w:ascii="Times New Roman" w:hAnsi="Times New Roman" w:cs="Times New Roman" w:eastAsiaTheme="majorEastAsia"/>
          <w:color w:val="1F3763" w:themeColor="accent1" w:themeShade="7F"/>
          <w:sz w:val="20"/>
          <w:szCs w:val="20"/>
        </w:rPr>
      </w:pPr>
      <w:bookmarkStart w:name="_Toc73446261" w:id="2409"/>
      <w:r w:rsidRPr="00AE0971">
        <w:rPr>
          <w:rFonts w:ascii="Times New Roman" w:hAnsi="Times New Roman" w:cs="Times New Roman"/>
          <w:sz w:val="24"/>
          <w:szCs w:val="24"/>
        </w:rPr>
        <w:lastRenderedPageBreak/>
        <w:t>1</w:t>
      </w:r>
      <w:r w:rsidR="00820CDC">
        <w:rPr>
          <w:rFonts w:ascii="Times New Roman" w:hAnsi="Times New Roman" w:cs="Times New Roman"/>
          <w:sz w:val="24"/>
          <w:szCs w:val="24"/>
        </w:rPr>
        <w:t>2</w:t>
      </w:r>
      <w:r w:rsidRPr="00AE0971">
        <w:rPr>
          <w:rFonts w:ascii="Times New Roman" w:hAnsi="Times New Roman" w:cs="Times New Roman"/>
          <w:sz w:val="24"/>
          <w:szCs w:val="24"/>
        </w:rPr>
        <w:t>.</w:t>
      </w:r>
      <w:r w:rsidRPr="00AE0971" w:rsidR="00402627">
        <w:rPr>
          <w:rFonts w:ascii="Times New Roman" w:hAnsi="Times New Roman" w:cs="Times New Roman"/>
          <w:sz w:val="24"/>
          <w:szCs w:val="24"/>
        </w:rPr>
        <w:t>5</w:t>
      </w:r>
      <w:r w:rsidRPr="00AE0971" w:rsidR="002B69D5">
        <w:rPr>
          <w:rFonts w:ascii="Times New Roman" w:hAnsi="Times New Roman" w:cs="Times New Roman"/>
          <w:sz w:val="24"/>
          <w:szCs w:val="24"/>
        </w:rPr>
        <w:t xml:space="preserve"> Yearly Tasks</w:t>
      </w:r>
      <w:bookmarkEnd w:id="2409"/>
      <w:r w:rsidRPr="00AE0971" w:rsidR="002B69D5">
        <w:rPr>
          <w:rFonts w:ascii="Times New Roman" w:hAnsi="Times New Roman" w:cs="Times New Roman"/>
          <w:sz w:val="24"/>
          <w:szCs w:val="24"/>
        </w:rPr>
        <w:t xml:space="preserve"> </w:t>
      </w:r>
    </w:p>
    <w:p w:rsidRPr="00AE0971" w:rsidR="006429F6" w:rsidP="008267C3" w:rsidRDefault="006429F6" w14:paraId="678D5D81" w14:textId="77777777">
      <w:pPr>
        <w:pStyle w:val="NoSpacing"/>
        <w:rPr>
          <w:rFonts w:ascii="Times New Roman" w:hAnsi="Times New Roman" w:cs="Times New Roman"/>
        </w:rPr>
      </w:pPr>
    </w:p>
    <w:p w:rsidRPr="00AE0971" w:rsidR="006429F6" w:rsidP="006429F6" w:rsidRDefault="00C503B7" w14:paraId="57A4E67F" w14:textId="072D00DE">
      <w:pPr>
        <w:rPr>
          <w:rFonts w:ascii="Times New Roman" w:hAnsi="Times New Roman" w:cs="Times New Roman"/>
        </w:rPr>
      </w:pPr>
      <w:r w:rsidRPr="00AE0971">
        <w:rPr>
          <w:rFonts w:ascii="Times New Roman" w:hAnsi="Times New Roman" w:cs="Times New Roman"/>
          <w:noProof/>
        </w:rPr>
        <w:drawing>
          <wp:inline distT="0" distB="0" distL="0" distR="0" wp14:anchorId="0AE2F973" wp14:editId="2D05C126">
            <wp:extent cx="2870421" cy="94054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85392" cy="945450"/>
                    </a:xfrm>
                    <a:prstGeom prst="rect">
                      <a:avLst/>
                    </a:prstGeom>
                    <a:noFill/>
                    <a:ln>
                      <a:noFill/>
                    </a:ln>
                  </pic:spPr>
                </pic:pic>
              </a:graphicData>
            </a:graphic>
          </wp:inline>
        </w:drawing>
      </w:r>
    </w:p>
    <w:p w:rsidRPr="00AE0971" w:rsidR="002D3361" w:rsidP="002D3361" w:rsidRDefault="002D3361" w14:paraId="05309E19" w14:textId="77777777">
      <w:pPr>
        <w:pStyle w:val="NoSpacing"/>
        <w:rPr>
          <w:rFonts w:ascii="Times New Roman" w:hAnsi="Times New Roman" w:cs="Times New Roman"/>
        </w:rPr>
      </w:pPr>
    </w:p>
    <w:p w:rsidRPr="00AE0971" w:rsidR="002D3361" w:rsidP="008E1B35" w:rsidRDefault="002D3361" w14:paraId="0F8A7273" w14:textId="6D6F9538">
      <w:pPr>
        <w:pStyle w:val="NoSpacing"/>
        <w:rPr>
          <w:rFonts w:ascii="Times New Roman" w:hAnsi="Times New Roman" w:cs="Times New Roman"/>
          <w:b/>
          <w:bCs/>
        </w:rPr>
      </w:pPr>
      <w:r w:rsidRPr="00AE0971">
        <w:rPr>
          <w:rFonts w:ascii="Times New Roman" w:hAnsi="Times New Roman" w:cs="Times New Roman"/>
          <w:b/>
          <w:bCs/>
        </w:rPr>
        <w:t>1</w:t>
      </w:r>
      <w:r w:rsidR="00820CDC">
        <w:rPr>
          <w:rFonts w:ascii="Times New Roman" w:hAnsi="Times New Roman" w:cs="Times New Roman"/>
          <w:b/>
          <w:bCs/>
        </w:rPr>
        <w:t>2</w:t>
      </w:r>
      <w:r w:rsidRPr="00AE0971">
        <w:rPr>
          <w:rFonts w:ascii="Times New Roman" w:hAnsi="Times New Roman" w:cs="Times New Roman"/>
          <w:b/>
          <w:bCs/>
        </w:rPr>
        <w:t>.</w:t>
      </w:r>
      <w:r w:rsidRPr="00AE0971" w:rsidR="00402627">
        <w:rPr>
          <w:rFonts w:ascii="Times New Roman" w:hAnsi="Times New Roman" w:cs="Times New Roman"/>
          <w:b/>
          <w:bCs/>
        </w:rPr>
        <w:t>5</w:t>
      </w:r>
      <w:r w:rsidRPr="00AE0971">
        <w:rPr>
          <w:rFonts w:ascii="Times New Roman" w:hAnsi="Times New Roman" w:cs="Times New Roman"/>
          <w:b/>
          <w:bCs/>
        </w:rPr>
        <w:t xml:space="preserve">.1 Review Access Agreements process </w:t>
      </w:r>
    </w:p>
    <w:p w:rsidRPr="00AE0971" w:rsidR="002D3361" w:rsidP="002D3361" w:rsidRDefault="002D3361" w14:paraId="4D554CE4" w14:textId="73D9CC18">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Procedure established to review access agreements.</w:t>
      </w:r>
    </w:p>
    <w:p w:rsidRPr="00AE0971" w:rsidR="00C503B7" w:rsidP="002D3361" w:rsidRDefault="00C503B7" w14:paraId="0577A471" w14:textId="00E7A2C3">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Yearly</w:t>
      </w:r>
    </w:p>
    <w:p w:rsidRPr="00AE0971" w:rsidR="002D3361" w:rsidP="002D3361" w:rsidRDefault="002D3361" w14:paraId="5C73999F"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2D3361" w:rsidP="000A1323" w:rsidRDefault="002D3361" w14:paraId="59D95DF3" w14:textId="0DF1C2C2">
      <w:pPr>
        <w:pStyle w:val="NoSpacing"/>
        <w:numPr>
          <w:ilvl w:val="0"/>
          <w:numId w:val="27"/>
        </w:numPr>
        <w:rPr>
          <w:rFonts w:ascii="Times New Roman" w:hAnsi="Times New Roman" w:cs="Times New Roman"/>
        </w:rPr>
      </w:pPr>
      <w:r w:rsidRPr="00AE0971">
        <w:rPr>
          <w:rFonts w:ascii="Times New Roman" w:hAnsi="Times New Roman" w:cs="Times New Roman"/>
        </w:rPr>
        <w:t>Access agreements</w:t>
      </w:r>
    </w:p>
    <w:p w:rsidRPr="00AE0971" w:rsidR="002D3361" w:rsidP="002D3361" w:rsidRDefault="002D3361" w14:paraId="02F6106B" w14:textId="1D981A50">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Account access</w:t>
      </w:r>
    </w:p>
    <w:p w:rsidRPr="00AE0971" w:rsidR="002D3361" w:rsidP="002D3361" w:rsidRDefault="002D3361" w14:paraId="76FFC2CD" w14:textId="77777777">
      <w:pPr>
        <w:pStyle w:val="NoSpacing"/>
        <w:rPr>
          <w:rFonts w:ascii="Times New Roman" w:hAnsi="Times New Roman" w:cs="Times New Roman"/>
        </w:rPr>
      </w:pPr>
    </w:p>
    <w:tbl>
      <w:tblPr>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50"/>
        <w:gridCol w:w="3000"/>
        <w:gridCol w:w="2780"/>
      </w:tblGrid>
      <w:tr w:rsidRPr="00AE0971" w:rsidR="002D3361" w:rsidTr="00E66059" w14:paraId="3356D4C1" w14:textId="77777777">
        <w:tc>
          <w:tcPr>
            <w:tcW w:w="2850" w:type="dxa"/>
            <w:shd w:val="clear" w:color="auto" w:fill="4472C4" w:themeFill="accent1"/>
          </w:tcPr>
          <w:p w:rsidRPr="00AE0971" w:rsidR="002D3361" w:rsidP="00936042" w:rsidRDefault="002D3361" w14:paraId="4CE13645"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3000" w:type="dxa"/>
            <w:shd w:val="clear" w:color="auto" w:fill="4472C4" w:themeFill="accent1"/>
          </w:tcPr>
          <w:p w:rsidRPr="00AE0971" w:rsidR="002D3361" w:rsidP="00936042" w:rsidRDefault="002D3361" w14:paraId="76EBE262"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2780" w:type="dxa"/>
            <w:shd w:val="clear" w:color="auto" w:fill="4472C4" w:themeFill="accent1"/>
          </w:tcPr>
          <w:p w:rsidRPr="00AE0971" w:rsidR="002D3361" w:rsidP="00936042" w:rsidRDefault="002D3361" w14:paraId="5258CA54"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2D3361" w:rsidTr="00E66059" w14:paraId="4DD393CC" w14:textId="77777777">
        <w:tc>
          <w:tcPr>
            <w:tcW w:w="2850" w:type="dxa"/>
          </w:tcPr>
          <w:p w:rsidRPr="00AE0971" w:rsidR="002D3361" w:rsidP="00936042" w:rsidRDefault="002D3361" w14:paraId="252CBA98" w14:textId="77777777">
            <w:pPr>
              <w:pStyle w:val="NoSpacing"/>
              <w:rPr>
                <w:rFonts w:ascii="Times New Roman" w:hAnsi="Times New Roman" w:cs="Times New Roman"/>
              </w:rPr>
            </w:pPr>
            <w:r w:rsidRPr="00AE0971">
              <w:rPr>
                <w:rFonts w:ascii="Times New Roman" w:hAnsi="Times New Roman" w:cs="Times New Roman"/>
              </w:rPr>
              <w:t>1.</w:t>
            </w:r>
          </w:p>
        </w:tc>
        <w:tc>
          <w:tcPr>
            <w:tcW w:w="3000" w:type="dxa"/>
          </w:tcPr>
          <w:p w:rsidRPr="00AE0971" w:rsidR="002D3361" w:rsidP="00936042" w:rsidRDefault="00F51581" w14:paraId="3FFF21D3" w14:textId="52DAFF1C">
            <w:pPr>
              <w:pStyle w:val="NoSpacing"/>
              <w:rPr>
                <w:rFonts w:ascii="Times New Roman" w:hAnsi="Times New Roman" w:cs="Times New Roman"/>
              </w:rPr>
            </w:pPr>
            <w:r w:rsidRPr="00AE0971">
              <w:rPr>
                <w:rFonts w:ascii="Times New Roman" w:hAnsi="Times New Roman" w:cs="Times New Roman"/>
              </w:rPr>
              <w:t>NOC team to meet with Security team.</w:t>
            </w:r>
          </w:p>
        </w:tc>
        <w:tc>
          <w:tcPr>
            <w:tcW w:w="2780" w:type="dxa"/>
          </w:tcPr>
          <w:p w:rsidRPr="00AE0971" w:rsidR="00F51581" w:rsidP="000A1323" w:rsidRDefault="00F51581" w14:paraId="39C175DE" w14:textId="61203F43">
            <w:pPr>
              <w:pStyle w:val="NoSpacing"/>
              <w:numPr>
                <w:ilvl w:val="0"/>
                <w:numId w:val="46"/>
              </w:numPr>
              <w:rPr>
                <w:rFonts w:ascii="Times New Roman" w:hAnsi="Times New Roman" w:cs="Times New Roman"/>
              </w:rPr>
            </w:pPr>
            <w:r w:rsidRPr="00AE0971">
              <w:rPr>
                <w:rFonts w:ascii="Times New Roman" w:hAnsi="Times New Roman" w:cs="Times New Roman"/>
              </w:rPr>
              <w:t>Define who from our team will be present during these meetings.</w:t>
            </w:r>
          </w:p>
        </w:tc>
      </w:tr>
      <w:tr w:rsidRPr="00AE0971" w:rsidR="00F51581" w:rsidTr="00E66059" w14:paraId="68D38D32" w14:textId="77777777">
        <w:tc>
          <w:tcPr>
            <w:tcW w:w="2850" w:type="dxa"/>
          </w:tcPr>
          <w:p w:rsidRPr="00AE0971" w:rsidR="00F51581" w:rsidP="00936042" w:rsidRDefault="00F51581" w14:paraId="28206BAD" w14:textId="372E8230">
            <w:pPr>
              <w:pStyle w:val="NoSpacing"/>
              <w:rPr>
                <w:rFonts w:ascii="Times New Roman" w:hAnsi="Times New Roman" w:cs="Times New Roman"/>
              </w:rPr>
            </w:pPr>
            <w:r w:rsidRPr="00AE0971">
              <w:rPr>
                <w:rFonts w:ascii="Times New Roman" w:hAnsi="Times New Roman" w:cs="Times New Roman"/>
              </w:rPr>
              <w:t>2.</w:t>
            </w:r>
          </w:p>
        </w:tc>
        <w:tc>
          <w:tcPr>
            <w:tcW w:w="3000" w:type="dxa"/>
          </w:tcPr>
          <w:p w:rsidRPr="00AE0971" w:rsidR="00F51581" w:rsidP="00936042" w:rsidRDefault="00F51581" w14:paraId="7ECF8145" w14:textId="11D8EF81">
            <w:pPr>
              <w:pStyle w:val="NoSpacing"/>
              <w:rPr>
                <w:rFonts w:ascii="Times New Roman" w:hAnsi="Times New Roman" w:cs="Times New Roman"/>
              </w:rPr>
            </w:pPr>
            <w:r w:rsidRPr="00AE0971">
              <w:rPr>
                <w:rFonts w:ascii="Times New Roman" w:hAnsi="Times New Roman" w:cs="Times New Roman"/>
              </w:rPr>
              <w:t>Both teams will review the access agreements established.</w:t>
            </w:r>
          </w:p>
        </w:tc>
        <w:tc>
          <w:tcPr>
            <w:tcW w:w="2780" w:type="dxa"/>
          </w:tcPr>
          <w:p w:rsidRPr="00AE0971" w:rsidR="00F51581" w:rsidP="00936042" w:rsidRDefault="00F51581" w14:paraId="799F2175" w14:textId="77777777">
            <w:pPr>
              <w:pStyle w:val="NoSpacing"/>
              <w:rPr>
                <w:rFonts w:ascii="Times New Roman" w:hAnsi="Times New Roman" w:cs="Times New Roman"/>
              </w:rPr>
            </w:pPr>
          </w:p>
        </w:tc>
      </w:tr>
      <w:tr w:rsidRPr="00AE0971" w:rsidR="00F51581" w:rsidTr="00E66059" w14:paraId="5E442C96" w14:textId="77777777">
        <w:tc>
          <w:tcPr>
            <w:tcW w:w="2850" w:type="dxa"/>
          </w:tcPr>
          <w:p w:rsidRPr="00AE0971" w:rsidR="00F51581" w:rsidP="00936042" w:rsidRDefault="00F51581" w14:paraId="7310BB91" w14:textId="10B39B29">
            <w:pPr>
              <w:pStyle w:val="NoSpacing"/>
              <w:rPr>
                <w:rFonts w:ascii="Times New Roman" w:hAnsi="Times New Roman" w:cs="Times New Roman"/>
              </w:rPr>
            </w:pPr>
            <w:r w:rsidRPr="00AE0971">
              <w:rPr>
                <w:rFonts w:ascii="Times New Roman" w:hAnsi="Times New Roman" w:cs="Times New Roman"/>
              </w:rPr>
              <w:t>3.</w:t>
            </w:r>
          </w:p>
        </w:tc>
        <w:tc>
          <w:tcPr>
            <w:tcW w:w="3000" w:type="dxa"/>
          </w:tcPr>
          <w:p w:rsidRPr="00AE0971" w:rsidR="00F51581" w:rsidP="00936042" w:rsidRDefault="00F51581" w14:paraId="63F8A395" w14:textId="4231F6E1">
            <w:pPr>
              <w:pStyle w:val="NoSpacing"/>
              <w:rPr>
                <w:rFonts w:ascii="Times New Roman" w:hAnsi="Times New Roman" w:cs="Times New Roman"/>
              </w:rPr>
            </w:pPr>
            <w:r w:rsidRPr="00AE0971">
              <w:rPr>
                <w:rFonts w:ascii="Times New Roman" w:hAnsi="Times New Roman" w:cs="Times New Roman"/>
              </w:rPr>
              <w:t>Teams will determine which agreements need to continue and which need to be voided.</w:t>
            </w:r>
          </w:p>
        </w:tc>
        <w:tc>
          <w:tcPr>
            <w:tcW w:w="2780" w:type="dxa"/>
          </w:tcPr>
          <w:p w:rsidRPr="00AE0971" w:rsidR="00F51581" w:rsidP="00936042" w:rsidRDefault="00F51581" w14:paraId="54A87959" w14:textId="77777777">
            <w:pPr>
              <w:pStyle w:val="NoSpacing"/>
              <w:rPr>
                <w:rFonts w:ascii="Times New Roman" w:hAnsi="Times New Roman" w:cs="Times New Roman"/>
              </w:rPr>
            </w:pPr>
          </w:p>
        </w:tc>
      </w:tr>
    </w:tbl>
    <w:p w:rsidRPr="00AE0971" w:rsidR="00527D29" w:rsidP="00527D29" w:rsidRDefault="00527D29" w14:paraId="6728F3EF" w14:textId="77777777">
      <w:pPr>
        <w:rPr>
          <w:rFonts w:ascii="Times New Roman" w:hAnsi="Times New Roman" w:cs="Times New Roman"/>
          <w:b/>
          <w:bCs/>
        </w:rPr>
      </w:pPr>
    </w:p>
    <w:p w:rsidRPr="00AE0971" w:rsidR="00527D29" w:rsidP="00527D29" w:rsidRDefault="00C503B7" w14:paraId="2D905F56" w14:textId="16B5651C">
      <w:pPr>
        <w:pStyle w:val="NoSpacing"/>
        <w:rPr>
          <w:rFonts w:ascii="Times New Roman" w:hAnsi="Times New Roman" w:cs="Times New Roman"/>
          <w:b/>
          <w:bCs/>
        </w:rPr>
      </w:pPr>
      <w:r w:rsidRPr="00AE0971">
        <w:rPr>
          <w:rFonts w:ascii="Times New Roman" w:hAnsi="Times New Roman" w:cs="Times New Roman"/>
          <w:b/>
          <w:bCs/>
        </w:rPr>
        <w:t>1</w:t>
      </w:r>
      <w:r w:rsidR="00820CDC">
        <w:rPr>
          <w:rFonts w:ascii="Times New Roman" w:hAnsi="Times New Roman" w:cs="Times New Roman"/>
          <w:b/>
          <w:bCs/>
        </w:rPr>
        <w:t>2</w:t>
      </w:r>
      <w:r w:rsidRPr="00AE0971">
        <w:rPr>
          <w:rFonts w:ascii="Times New Roman" w:hAnsi="Times New Roman" w:cs="Times New Roman"/>
          <w:b/>
          <w:bCs/>
        </w:rPr>
        <w:t xml:space="preserve">.5.2 Review exceptions to the traffic flow policy </w:t>
      </w:r>
    </w:p>
    <w:p w:rsidRPr="00AE0971" w:rsidR="00527D29" w:rsidP="008605C3" w:rsidRDefault="00C503B7" w14:paraId="2E1F5550" w14:textId="67793282">
      <w:pPr>
        <w:pStyle w:val="NoSpacing"/>
        <w:rPr>
          <w:rFonts w:ascii="Times New Roman" w:hAnsi="Times New Roman" w:cs="Times New Roman"/>
          <w:b/>
          <w:bCs/>
        </w:rPr>
      </w:pPr>
      <w:r w:rsidRPr="00AE0971">
        <w:rPr>
          <w:rFonts w:ascii="Times New Roman" w:hAnsi="Times New Roman" w:cs="Times New Roman"/>
          <w:b/>
          <w:bCs/>
        </w:rPr>
        <w:t xml:space="preserve">Description: </w:t>
      </w:r>
      <w:r w:rsidRPr="00AE0971">
        <w:rPr>
          <w:rFonts w:ascii="Times New Roman" w:hAnsi="Times New Roman" w:cs="Times New Roman"/>
        </w:rPr>
        <w:t>Procedure established to review exceptions to the traffic flow policy.</w:t>
      </w:r>
      <w:r w:rsidRPr="00AE0971" w:rsidR="00527D29">
        <w:rPr>
          <w:rFonts w:ascii="Times New Roman" w:hAnsi="Times New Roman" w:cs="Times New Roman"/>
        </w:rPr>
        <w:t xml:space="preserve">  Any exceptions found that are no longer supported by an explicit mission/business need will be removed.</w:t>
      </w:r>
    </w:p>
    <w:p w:rsidRPr="00AE0971" w:rsidR="00C503B7" w:rsidRDefault="00C503B7" w14:paraId="50AC031B" w14:textId="2A0F759A">
      <w:pPr>
        <w:pStyle w:val="NoSpacing"/>
        <w:rPr>
          <w:rFonts w:ascii="Times New Roman" w:hAnsi="Times New Roman" w:cs="Times New Roman"/>
          <w:b/>
          <w:bCs/>
        </w:rPr>
      </w:pPr>
      <w:r w:rsidRPr="00AE0971">
        <w:rPr>
          <w:rFonts w:ascii="Times New Roman" w:hAnsi="Times New Roman" w:cs="Times New Roman"/>
          <w:b/>
          <w:bCs/>
        </w:rPr>
        <w:t xml:space="preserve">Frequency: </w:t>
      </w:r>
      <w:r w:rsidRPr="00AE0971">
        <w:rPr>
          <w:rFonts w:ascii="Times New Roman" w:hAnsi="Times New Roman" w:cs="Times New Roman"/>
        </w:rPr>
        <w:t>Yearly</w:t>
      </w:r>
    </w:p>
    <w:p w:rsidRPr="00AE0971" w:rsidR="00C503B7" w:rsidP="00C503B7" w:rsidRDefault="00C503B7" w14:paraId="347A8CC5" w14:textId="77777777">
      <w:pPr>
        <w:pStyle w:val="NoSpacing"/>
        <w:rPr>
          <w:rFonts w:ascii="Times New Roman" w:hAnsi="Times New Roman" w:cs="Times New Roman"/>
          <w:b/>
          <w:bCs/>
        </w:rPr>
      </w:pPr>
      <w:r w:rsidRPr="00AE0971">
        <w:rPr>
          <w:rFonts w:ascii="Times New Roman" w:hAnsi="Times New Roman" w:cs="Times New Roman"/>
          <w:b/>
          <w:bCs/>
        </w:rPr>
        <w:t xml:space="preserve">Prerequisites: </w:t>
      </w:r>
    </w:p>
    <w:p w:rsidRPr="00AE0971" w:rsidR="00C503B7" w:rsidP="000A1323" w:rsidRDefault="00C503B7" w14:paraId="5C7727B3" w14:textId="22B54B2B">
      <w:pPr>
        <w:pStyle w:val="NoSpacing"/>
        <w:numPr>
          <w:ilvl w:val="0"/>
          <w:numId w:val="45"/>
        </w:numPr>
        <w:rPr>
          <w:rFonts w:ascii="Times New Roman" w:hAnsi="Times New Roman" w:cs="Times New Roman"/>
        </w:rPr>
      </w:pPr>
      <w:r w:rsidRPr="00AE0971">
        <w:rPr>
          <w:rFonts w:ascii="Times New Roman" w:hAnsi="Times New Roman" w:cs="Times New Roman"/>
        </w:rPr>
        <w:t>Traffic Flow Policy</w:t>
      </w:r>
    </w:p>
    <w:p w:rsidRPr="00AE0971" w:rsidR="00C503B7" w:rsidP="00C503B7" w:rsidRDefault="00C503B7" w14:paraId="623AD877" w14:textId="2E12D692">
      <w:pPr>
        <w:pStyle w:val="NoSpacing"/>
        <w:rPr>
          <w:rFonts w:ascii="Times New Roman" w:hAnsi="Times New Roman" w:cs="Times New Roman"/>
          <w:b/>
          <w:bCs/>
        </w:rPr>
      </w:pPr>
      <w:r w:rsidRPr="00AE0971">
        <w:rPr>
          <w:rFonts w:ascii="Times New Roman" w:hAnsi="Times New Roman" w:cs="Times New Roman"/>
          <w:b/>
          <w:bCs/>
        </w:rPr>
        <w:t xml:space="preserve">Targets: </w:t>
      </w:r>
      <w:r w:rsidRPr="00AE0971" w:rsidR="00F20E5C">
        <w:rPr>
          <w:rFonts w:ascii="Times New Roman" w:hAnsi="Times New Roman" w:cs="Times New Roman"/>
        </w:rPr>
        <w:t>Systems</w:t>
      </w:r>
    </w:p>
    <w:p w:rsidRPr="00AE0971" w:rsidR="00C503B7" w:rsidP="00C503B7" w:rsidRDefault="00C503B7" w14:paraId="068F304A" w14:textId="77777777">
      <w:pPr>
        <w:pStyle w:val="NoSpacing"/>
        <w:rPr>
          <w:rFonts w:ascii="Times New Roman" w:hAnsi="Times New Roman" w:cs="Times New Roman"/>
        </w:rPr>
      </w:pPr>
    </w:p>
    <w:tbl>
      <w:tblPr>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50"/>
        <w:gridCol w:w="3000"/>
        <w:gridCol w:w="2780"/>
      </w:tblGrid>
      <w:tr w:rsidRPr="00AE0971" w:rsidR="00C503B7" w:rsidTr="00721620" w14:paraId="5E72ECC7" w14:textId="77777777">
        <w:tc>
          <w:tcPr>
            <w:tcW w:w="2850" w:type="dxa"/>
            <w:shd w:val="clear" w:color="auto" w:fill="4472C4" w:themeFill="accent1"/>
          </w:tcPr>
          <w:p w:rsidRPr="00AE0971" w:rsidR="00C503B7" w:rsidP="00F2214D" w:rsidRDefault="00C503B7" w14:paraId="3E3C3F4E"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3000" w:type="dxa"/>
            <w:shd w:val="clear" w:color="auto" w:fill="4472C4" w:themeFill="accent1"/>
          </w:tcPr>
          <w:p w:rsidRPr="00AE0971" w:rsidR="00C503B7" w:rsidP="00F2214D" w:rsidRDefault="00C503B7" w14:paraId="2855648F"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2780" w:type="dxa"/>
            <w:shd w:val="clear" w:color="auto" w:fill="4472C4" w:themeFill="accent1"/>
          </w:tcPr>
          <w:p w:rsidRPr="00AE0971" w:rsidR="00C503B7" w:rsidP="00F2214D" w:rsidRDefault="00C503B7" w14:paraId="6EFF97E4"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C503B7" w:rsidTr="00721620" w14:paraId="558C5006" w14:textId="77777777">
        <w:tc>
          <w:tcPr>
            <w:tcW w:w="2850" w:type="dxa"/>
          </w:tcPr>
          <w:p w:rsidRPr="00AE0971" w:rsidR="00C503B7" w:rsidP="00F2214D" w:rsidRDefault="00C503B7" w14:paraId="79F27E4F" w14:textId="77777777">
            <w:pPr>
              <w:pStyle w:val="NoSpacing"/>
              <w:rPr>
                <w:rFonts w:ascii="Times New Roman" w:hAnsi="Times New Roman" w:cs="Times New Roman"/>
              </w:rPr>
            </w:pPr>
            <w:r w:rsidRPr="00AE0971">
              <w:rPr>
                <w:rFonts w:ascii="Times New Roman" w:hAnsi="Times New Roman" w:cs="Times New Roman"/>
              </w:rPr>
              <w:t>1.</w:t>
            </w:r>
          </w:p>
        </w:tc>
        <w:tc>
          <w:tcPr>
            <w:tcW w:w="3000" w:type="dxa"/>
          </w:tcPr>
          <w:p w:rsidRPr="00AE0971" w:rsidR="00C503B7" w:rsidP="00F2214D" w:rsidRDefault="00035822" w14:paraId="66E48BBE" w14:textId="43A7AA5B">
            <w:pPr>
              <w:pStyle w:val="NoSpacing"/>
              <w:rPr>
                <w:rFonts w:ascii="Times New Roman" w:hAnsi="Times New Roman" w:cs="Times New Roman"/>
              </w:rPr>
            </w:pPr>
            <w:r w:rsidRPr="00AE0971">
              <w:rPr>
                <w:rFonts w:ascii="Times New Roman" w:hAnsi="Times New Roman" w:cs="Times New Roman"/>
              </w:rPr>
              <w:t>Designated members of the NOC team and other appointees meet to review traffic flow policy.</w:t>
            </w:r>
          </w:p>
        </w:tc>
        <w:tc>
          <w:tcPr>
            <w:tcW w:w="2780" w:type="dxa"/>
          </w:tcPr>
          <w:p w:rsidRPr="00AE0971" w:rsidR="00C503B7" w:rsidP="000A1323" w:rsidRDefault="00035822" w14:paraId="33F1348F" w14:textId="31F4AE30">
            <w:pPr>
              <w:pStyle w:val="NoSpacing"/>
              <w:numPr>
                <w:ilvl w:val="0"/>
                <w:numId w:val="46"/>
              </w:numPr>
              <w:rPr>
                <w:rFonts w:ascii="Times New Roman" w:hAnsi="Times New Roman" w:cs="Times New Roman"/>
              </w:rPr>
            </w:pPr>
            <w:r w:rsidRPr="00AE0971">
              <w:rPr>
                <w:rFonts w:ascii="Times New Roman" w:hAnsi="Times New Roman" w:cs="Times New Roman"/>
              </w:rPr>
              <w:t>Determine who needs to be present during these meetings.</w:t>
            </w:r>
          </w:p>
          <w:p w:rsidRPr="00AE0971" w:rsidR="00035822" w:rsidP="000A1323" w:rsidRDefault="00035822" w14:paraId="735ECA04" w14:textId="12CB4686">
            <w:pPr>
              <w:pStyle w:val="NoSpacing"/>
              <w:numPr>
                <w:ilvl w:val="0"/>
                <w:numId w:val="46"/>
              </w:numPr>
              <w:rPr>
                <w:rFonts w:ascii="Times New Roman" w:hAnsi="Times New Roman" w:cs="Times New Roman"/>
              </w:rPr>
            </w:pPr>
            <w:r w:rsidRPr="00AE0971">
              <w:rPr>
                <w:rFonts w:ascii="Times New Roman" w:hAnsi="Times New Roman" w:cs="Times New Roman"/>
              </w:rPr>
              <w:t>Determine when the meeting will be scheduled.</w:t>
            </w:r>
          </w:p>
          <w:p w:rsidRPr="00AE0971" w:rsidR="00035822" w:rsidP="000A1323" w:rsidRDefault="00035822" w14:paraId="68D1D95A" w14:textId="2B84D3BB">
            <w:pPr>
              <w:pStyle w:val="NoSpacing"/>
              <w:numPr>
                <w:ilvl w:val="0"/>
                <w:numId w:val="46"/>
              </w:numPr>
              <w:rPr>
                <w:rFonts w:ascii="Times New Roman" w:hAnsi="Times New Roman" w:cs="Times New Roman"/>
              </w:rPr>
            </w:pPr>
            <w:r w:rsidRPr="00AE0971">
              <w:rPr>
                <w:rFonts w:ascii="Times New Roman" w:hAnsi="Times New Roman" w:cs="Times New Roman"/>
              </w:rPr>
              <w:t xml:space="preserve">Have the NOC M send out the meeting </w:t>
            </w:r>
            <w:proofErr w:type="gramStart"/>
            <w:r w:rsidRPr="00AE0971">
              <w:rPr>
                <w:rFonts w:ascii="Times New Roman" w:hAnsi="Times New Roman" w:cs="Times New Roman"/>
              </w:rPr>
              <w:t>invite.</w:t>
            </w:r>
            <w:proofErr w:type="gramEnd"/>
          </w:p>
        </w:tc>
      </w:tr>
      <w:tr w:rsidRPr="00AE0971" w:rsidR="00035822" w:rsidTr="00721620" w14:paraId="48F5474F" w14:textId="77777777">
        <w:tc>
          <w:tcPr>
            <w:tcW w:w="2850" w:type="dxa"/>
          </w:tcPr>
          <w:p w:rsidRPr="00AE0971" w:rsidR="00035822" w:rsidP="00F2214D" w:rsidRDefault="00035822" w14:paraId="1D5675C9" w14:textId="742DAF52">
            <w:pPr>
              <w:pStyle w:val="NoSpacing"/>
              <w:rPr>
                <w:rFonts w:ascii="Times New Roman" w:hAnsi="Times New Roman" w:cs="Times New Roman"/>
              </w:rPr>
            </w:pPr>
            <w:r w:rsidRPr="00AE0971">
              <w:rPr>
                <w:rFonts w:ascii="Times New Roman" w:hAnsi="Times New Roman" w:cs="Times New Roman"/>
              </w:rPr>
              <w:t>2.</w:t>
            </w:r>
          </w:p>
        </w:tc>
        <w:tc>
          <w:tcPr>
            <w:tcW w:w="3000" w:type="dxa"/>
          </w:tcPr>
          <w:p w:rsidRPr="00AE0971" w:rsidR="00035822" w:rsidP="00F2214D" w:rsidRDefault="00035822" w14:paraId="18F155BF" w14:textId="7D88FFF3">
            <w:pPr>
              <w:pStyle w:val="NoSpacing"/>
              <w:rPr>
                <w:rFonts w:ascii="Times New Roman" w:hAnsi="Times New Roman" w:cs="Times New Roman"/>
              </w:rPr>
            </w:pPr>
            <w:r w:rsidRPr="00AE0971">
              <w:rPr>
                <w:rFonts w:ascii="Times New Roman" w:hAnsi="Times New Roman" w:cs="Times New Roman"/>
              </w:rPr>
              <w:t>Traffic Flow Policy is pulled from ServiceNow.</w:t>
            </w:r>
          </w:p>
        </w:tc>
        <w:tc>
          <w:tcPr>
            <w:tcW w:w="2780" w:type="dxa"/>
          </w:tcPr>
          <w:p w:rsidRPr="00AE0971" w:rsidR="00035822" w:rsidP="008605C3" w:rsidRDefault="00035822" w14:paraId="7D733CED" w14:textId="77777777">
            <w:pPr>
              <w:pStyle w:val="NoSpacing"/>
              <w:ind w:left="360"/>
              <w:rPr>
                <w:rFonts w:ascii="Times New Roman" w:hAnsi="Times New Roman" w:cs="Times New Roman"/>
              </w:rPr>
            </w:pPr>
          </w:p>
        </w:tc>
      </w:tr>
      <w:tr w:rsidRPr="00AE0971" w:rsidR="00035822" w:rsidTr="00721620" w14:paraId="6AF8ABE8" w14:textId="77777777">
        <w:tc>
          <w:tcPr>
            <w:tcW w:w="2850" w:type="dxa"/>
          </w:tcPr>
          <w:p w:rsidRPr="00AE0971" w:rsidR="00035822" w:rsidP="00F2214D" w:rsidRDefault="00035822" w14:paraId="54566F0D" w14:textId="5FE790FD">
            <w:pPr>
              <w:pStyle w:val="NoSpacing"/>
              <w:rPr>
                <w:rFonts w:ascii="Times New Roman" w:hAnsi="Times New Roman" w:cs="Times New Roman"/>
              </w:rPr>
            </w:pPr>
            <w:r w:rsidRPr="00AE0971">
              <w:rPr>
                <w:rFonts w:ascii="Times New Roman" w:hAnsi="Times New Roman" w:cs="Times New Roman"/>
              </w:rPr>
              <w:t>3.</w:t>
            </w:r>
          </w:p>
        </w:tc>
        <w:tc>
          <w:tcPr>
            <w:tcW w:w="3000" w:type="dxa"/>
          </w:tcPr>
          <w:p w:rsidRPr="00AE0971" w:rsidR="00035822" w:rsidP="00F2214D" w:rsidRDefault="00035822" w14:paraId="12EF2303" w14:textId="75EDB8AE">
            <w:pPr>
              <w:pStyle w:val="NoSpacing"/>
              <w:rPr>
                <w:rFonts w:ascii="Times New Roman" w:hAnsi="Times New Roman" w:cs="Times New Roman"/>
              </w:rPr>
            </w:pPr>
            <w:r w:rsidRPr="00AE0971">
              <w:rPr>
                <w:rFonts w:ascii="Times New Roman" w:hAnsi="Times New Roman" w:cs="Times New Roman"/>
              </w:rPr>
              <w:t>Members review the policy to find any exceptions.</w:t>
            </w:r>
          </w:p>
        </w:tc>
        <w:tc>
          <w:tcPr>
            <w:tcW w:w="2780" w:type="dxa"/>
          </w:tcPr>
          <w:p w:rsidRPr="00AE0971" w:rsidR="00035822" w:rsidP="008605C3" w:rsidRDefault="00035822" w14:paraId="7B1EE308" w14:textId="77777777">
            <w:pPr>
              <w:pStyle w:val="NoSpacing"/>
              <w:ind w:left="360"/>
              <w:rPr>
                <w:rFonts w:ascii="Times New Roman" w:hAnsi="Times New Roman" w:cs="Times New Roman"/>
              </w:rPr>
            </w:pPr>
          </w:p>
        </w:tc>
      </w:tr>
      <w:tr w:rsidRPr="00AE0971" w:rsidR="00035822" w:rsidTr="00721620" w14:paraId="728CE348" w14:textId="77777777">
        <w:tc>
          <w:tcPr>
            <w:tcW w:w="2850" w:type="dxa"/>
          </w:tcPr>
          <w:p w:rsidRPr="00AE0971" w:rsidR="00035822" w:rsidP="00F2214D" w:rsidRDefault="00035822" w14:paraId="181BF1A2" w14:textId="3CC2A3D6">
            <w:pPr>
              <w:pStyle w:val="NoSpacing"/>
              <w:rPr>
                <w:rFonts w:ascii="Times New Roman" w:hAnsi="Times New Roman" w:cs="Times New Roman"/>
              </w:rPr>
            </w:pPr>
            <w:r w:rsidRPr="00AE0971">
              <w:rPr>
                <w:rFonts w:ascii="Times New Roman" w:hAnsi="Times New Roman" w:cs="Times New Roman"/>
              </w:rPr>
              <w:t>4.</w:t>
            </w:r>
          </w:p>
        </w:tc>
        <w:tc>
          <w:tcPr>
            <w:tcW w:w="3000" w:type="dxa"/>
          </w:tcPr>
          <w:p w:rsidRPr="00AE0971" w:rsidR="00035822" w:rsidP="00F2214D" w:rsidRDefault="00035822" w14:paraId="031187B5" w14:textId="231B28E5">
            <w:pPr>
              <w:pStyle w:val="NoSpacing"/>
              <w:rPr>
                <w:rFonts w:ascii="Times New Roman" w:hAnsi="Times New Roman" w:cs="Times New Roman"/>
              </w:rPr>
            </w:pPr>
            <w:r w:rsidRPr="00AE0971">
              <w:rPr>
                <w:rFonts w:ascii="Times New Roman" w:hAnsi="Times New Roman" w:cs="Times New Roman"/>
              </w:rPr>
              <w:t>Agreed upon exceptions will be removed from the policy.</w:t>
            </w:r>
          </w:p>
        </w:tc>
        <w:tc>
          <w:tcPr>
            <w:tcW w:w="2780" w:type="dxa"/>
          </w:tcPr>
          <w:p w:rsidRPr="00AE0971" w:rsidR="00035822" w:rsidP="008605C3" w:rsidRDefault="00035822" w14:paraId="528FD28A" w14:textId="77777777">
            <w:pPr>
              <w:pStyle w:val="NoSpacing"/>
              <w:ind w:left="360"/>
              <w:rPr>
                <w:rFonts w:ascii="Times New Roman" w:hAnsi="Times New Roman" w:cs="Times New Roman"/>
              </w:rPr>
            </w:pPr>
          </w:p>
        </w:tc>
      </w:tr>
      <w:tr w:rsidRPr="00AE0971" w:rsidR="00035822" w:rsidTr="00721620" w14:paraId="4DB22AD6" w14:textId="77777777">
        <w:tc>
          <w:tcPr>
            <w:tcW w:w="2850" w:type="dxa"/>
          </w:tcPr>
          <w:p w:rsidRPr="00AE0971" w:rsidR="00035822" w:rsidP="00F2214D" w:rsidRDefault="00035822" w14:paraId="31AF047E" w14:textId="2B5F8A34">
            <w:pPr>
              <w:pStyle w:val="NoSpacing"/>
              <w:rPr>
                <w:rFonts w:ascii="Times New Roman" w:hAnsi="Times New Roman" w:cs="Times New Roman"/>
              </w:rPr>
            </w:pPr>
            <w:r w:rsidRPr="00AE0971">
              <w:rPr>
                <w:rFonts w:ascii="Times New Roman" w:hAnsi="Times New Roman" w:cs="Times New Roman"/>
              </w:rPr>
              <w:lastRenderedPageBreak/>
              <w:t>5.</w:t>
            </w:r>
          </w:p>
        </w:tc>
        <w:tc>
          <w:tcPr>
            <w:tcW w:w="3000" w:type="dxa"/>
          </w:tcPr>
          <w:p w:rsidRPr="00AE0971" w:rsidR="00035822" w:rsidP="00F2214D" w:rsidRDefault="00035822" w14:paraId="224C1936" w14:textId="697679EE">
            <w:pPr>
              <w:pStyle w:val="NoSpacing"/>
              <w:rPr>
                <w:rFonts w:ascii="Times New Roman" w:hAnsi="Times New Roman" w:cs="Times New Roman"/>
              </w:rPr>
            </w:pPr>
            <w:r w:rsidRPr="00AE0971">
              <w:rPr>
                <w:rFonts w:ascii="Times New Roman" w:hAnsi="Times New Roman" w:cs="Times New Roman"/>
              </w:rPr>
              <w:t xml:space="preserve">[Policy </w:t>
            </w:r>
            <w:r w:rsidRPr="00AE0971" w:rsidR="00D71F46">
              <w:rPr>
                <w:rFonts w:ascii="Times New Roman" w:hAnsi="Times New Roman" w:cs="Times New Roman"/>
              </w:rPr>
              <w:t>owner</w:t>
            </w:r>
            <w:r w:rsidRPr="00AE0971">
              <w:rPr>
                <w:rFonts w:ascii="Times New Roman" w:hAnsi="Times New Roman" w:cs="Times New Roman"/>
              </w:rPr>
              <w:t>] updates the policy to reflect the agreed upon changes.</w:t>
            </w:r>
          </w:p>
        </w:tc>
        <w:tc>
          <w:tcPr>
            <w:tcW w:w="2780" w:type="dxa"/>
          </w:tcPr>
          <w:p w:rsidRPr="00AE0971" w:rsidR="00035822" w:rsidP="008605C3" w:rsidRDefault="00035822" w14:paraId="5C6FF260" w14:textId="77777777">
            <w:pPr>
              <w:pStyle w:val="NoSpacing"/>
              <w:ind w:left="360"/>
              <w:rPr>
                <w:rFonts w:ascii="Times New Roman" w:hAnsi="Times New Roman" w:cs="Times New Roman"/>
              </w:rPr>
            </w:pPr>
          </w:p>
        </w:tc>
      </w:tr>
      <w:tr w:rsidRPr="00AE0971" w:rsidR="00035822" w:rsidTr="00721620" w14:paraId="0400C284" w14:textId="77777777">
        <w:tc>
          <w:tcPr>
            <w:tcW w:w="2850" w:type="dxa"/>
          </w:tcPr>
          <w:p w:rsidRPr="00AE0971" w:rsidR="00035822" w:rsidP="00F2214D" w:rsidRDefault="00035822" w14:paraId="46063D8C" w14:textId="0F2DA260">
            <w:pPr>
              <w:pStyle w:val="NoSpacing"/>
              <w:rPr>
                <w:rFonts w:ascii="Times New Roman" w:hAnsi="Times New Roman" w:cs="Times New Roman"/>
              </w:rPr>
            </w:pPr>
            <w:r w:rsidRPr="00AE0971">
              <w:rPr>
                <w:rFonts w:ascii="Times New Roman" w:hAnsi="Times New Roman" w:cs="Times New Roman"/>
              </w:rPr>
              <w:t>6.</w:t>
            </w:r>
          </w:p>
        </w:tc>
        <w:tc>
          <w:tcPr>
            <w:tcW w:w="3000" w:type="dxa"/>
          </w:tcPr>
          <w:p w:rsidRPr="00AE0971" w:rsidR="00035822" w:rsidP="00F2214D" w:rsidRDefault="00035822" w14:paraId="7873FCF2" w14:textId="65C19D09">
            <w:pPr>
              <w:pStyle w:val="NoSpacing"/>
              <w:rPr>
                <w:rFonts w:ascii="Times New Roman" w:hAnsi="Times New Roman" w:cs="Times New Roman"/>
              </w:rPr>
            </w:pPr>
            <w:r w:rsidRPr="00AE0971">
              <w:rPr>
                <w:rFonts w:ascii="Times New Roman" w:hAnsi="Times New Roman" w:cs="Times New Roman"/>
              </w:rPr>
              <w:t>Updated policy is uploaded into ServiceNow.</w:t>
            </w:r>
          </w:p>
        </w:tc>
        <w:tc>
          <w:tcPr>
            <w:tcW w:w="2780" w:type="dxa"/>
          </w:tcPr>
          <w:p w:rsidRPr="00AE0971" w:rsidR="00035822" w:rsidP="008605C3" w:rsidRDefault="00035822" w14:paraId="14BBCEFF" w14:textId="77777777">
            <w:pPr>
              <w:pStyle w:val="NoSpacing"/>
              <w:ind w:left="360"/>
              <w:rPr>
                <w:rFonts w:ascii="Times New Roman" w:hAnsi="Times New Roman" w:cs="Times New Roman"/>
              </w:rPr>
            </w:pPr>
          </w:p>
        </w:tc>
      </w:tr>
      <w:tr w:rsidRPr="00AE0971" w:rsidR="00035822" w:rsidTr="00721620" w14:paraId="2A176C7D" w14:textId="77777777">
        <w:tc>
          <w:tcPr>
            <w:tcW w:w="2850" w:type="dxa"/>
          </w:tcPr>
          <w:p w:rsidRPr="00AE0971" w:rsidR="00035822" w:rsidP="00F2214D" w:rsidRDefault="00035822" w14:paraId="4AD74364" w14:textId="74610A52">
            <w:pPr>
              <w:pStyle w:val="NoSpacing"/>
              <w:rPr>
                <w:rFonts w:ascii="Times New Roman" w:hAnsi="Times New Roman" w:cs="Times New Roman"/>
              </w:rPr>
            </w:pPr>
            <w:r w:rsidRPr="00AE0971">
              <w:rPr>
                <w:rFonts w:ascii="Times New Roman" w:hAnsi="Times New Roman" w:cs="Times New Roman"/>
              </w:rPr>
              <w:t>7.</w:t>
            </w:r>
          </w:p>
        </w:tc>
        <w:tc>
          <w:tcPr>
            <w:tcW w:w="3000" w:type="dxa"/>
          </w:tcPr>
          <w:p w:rsidRPr="00AE0971" w:rsidR="00035822" w:rsidP="00F2214D" w:rsidRDefault="00035822" w14:paraId="3F41399B" w14:textId="2D29A685">
            <w:pPr>
              <w:pStyle w:val="NoSpacing"/>
              <w:rPr>
                <w:rFonts w:ascii="Times New Roman" w:hAnsi="Times New Roman" w:cs="Times New Roman"/>
              </w:rPr>
            </w:pPr>
            <w:r w:rsidRPr="00AE0971">
              <w:rPr>
                <w:rFonts w:ascii="Times New Roman" w:hAnsi="Times New Roman" w:cs="Times New Roman"/>
              </w:rPr>
              <w:t>CMDB is updated.</w:t>
            </w:r>
          </w:p>
        </w:tc>
        <w:tc>
          <w:tcPr>
            <w:tcW w:w="2780" w:type="dxa"/>
          </w:tcPr>
          <w:p w:rsidRPr="00AE0971" w:rsidR="00035822" w:rsidP="00035822" w:rsidRDefault="00035822" w14:paraId="444BC6D3" w14:textId="77777777">
            <w:pPr>
              <w:pStyle w:val="NoSpacing"/>
              <w:ind w:left="360"/>
              <w:rPr>
                <w:rFonts w:ascii="Times New Roman" w:hAnsi="Times New Roman" w:cs="Times New Roman"/>
              </w:rPr>
            </w:pPr>
          </w:p>
        </w:tc>
      </w:tr>
    </w:tbl>
    <w:p w:rsidRPr="00AE0971" w:rsidR="007B04A8" w:rsidP="008605C3" w:rsidRDefault="007B04A8" w14:paraId="5D31042D" w14:textId="77777777">
      <w:pPr>
        <w:pStyle w:val="Heading1"/>
        <w:rPr>
          <w:rFonts w:ascii="Times New Roman" w:hAnsi="Times New Roman" w:cs="Times New Roman"/>
        </w:rPr>
      </w:pPr>
    </w:p>
    <w:p w:rsidRPr="00AE0971" w:rsidR="00AF49B4" w:rsidP="007B04A8" w:rsidRDefault="007B04A8" w14:paraId="6AD7E85F" w14:textId="0F945557">
      <w:pPr>
        <w:pStyle w:val="Heading1"/>
        <w:rPr>
          <w:rFonts w:ascii="Times New Roman" w:hAnsi="Times New Roman" w:cs="Times New Roman"/>
        </w:rPr>
      </w:pPr>
      <w:bookmarkStart w:name="_Toc73446262" w:id="2410"/>
      <w:r w:rsidRPr="00AE0971">
        <w:rPr>
          <w:rFonts w:ascii="Times New Roman" w:hAnsi="Times New Roman" w:cs="Times New Roman"/>
        </w:rPr>
        <w:t>1</w:t>
      </w:r>
      <w:r w:rsidR="00820CDC">
        <w:rPr>
          <w:rFonts w:ascii="Times New Roman" w:hAnsi="Times New Roman" w:cs="Times New Roman"/>
        </w:rPr>
        <w:t>3</w:t>
      </w:r>
      <w:r w:rsidRPr="00AE0971">
        <w:rPr>
          <w:rFonts w:ascii="Times New Roman" w:hAnsi="Times New Roman" w:cs="Times New Roman"/>
        </w:rPr>
        <w:t>.0 Vendor O&amp;M</w:t>
      </w:r>
      <w:bookmarkEnd w:id="2410"/>
    </w:p>
    <w:p w:rsidRPr="00AE0971" w:rsidR="007B04A8" w:rsidP="007B04A8" w:rsidRDefault="007B04A8" w14:paraId="0EFBA266" w14:textId="6132D7E3">
      <w:pPr>
        <w:pStyle w:val="NoSpacing"/>
        <w:rPr>
          <w:rFonts w:ascii="Times New Roman" w:hAnsi="Times New Roman" w:cs="Times New Roman"/>
        </w:rPr>
      </w:pPr>
    </w:p>
    <w:p w:rsidRPr="00AE0971" w:rsidR="007B04A8" w:rsidP="007B04A8" w:rsidRDefault="007B04A8" w14:paraId="769100F2" w14:textId="57585787">
      <w:pPr>
        <w:pStyle w:val="NoSpacing"/>
        <w:rPr>
          <w:rFonts w:ascii="Times New Roman" w:hAnsi="Times New Roman" w:cs="Times New Roman"/>
        </w:rPr>
      </w:pPr>
      <w:r w:rsidRPr="00AE0971">
        <w:rPr>
          <w:rFonts w:ascii="Times New Roman" w:hAnsi="Times New Roman" w:cs="Times New Roman"/>
        </w:rPr>
        <w:t xml:space="preserve">As our solution is comprised of multiple vendor integrations, we will </w:t>
      </w:r>
      <w:r w:rsidRPr="00AE0971" w:rsidR="00A11113">
        <w:rPr>
          <w:rFonts w:ascii="Times New Roman" w:hAnsi="Times New Roman" w:cs="Times New Roman"/>
        </w:rPr>
        <w:t>(at times)</w:t>
      </w:r>
      <w:r w:rsidR="00A11113">
        <w:rPr>
          <w:rFonts w:ascii="Times New Roman" w:hAnsi="Times New Roman" w:cs="Times New Roman"/>
        </w:rPr>
        <w:t xml:space="preserve"> </w:t>
      </w:r>
      <w:proofErr w:type="gramStart"/>
      <w:r w:rsidRPr="00AE0971">
        <w:rPr>
          <w:rFonts w:ascii="Times New Roman" w:hAnsi="Times New Roman" w:cs="Times New Roman"/>
        </w:rPr>
        <w:t>require  assistance</w:t>
      </w:r>
      <w:proofErr w:type="gramEnd"/>
      <w:r w:rsidRPr="00AE0971">
        <w:rPr>
          <w:rFonts w:ascii="Times New Roman" w:hAnsi="Times New Roman" w:cs="Times New Roman"/>
        </w:rPr>
        <w:t xml:space="preserve"> from our partners in order to maintain a sustainable and operational environment.  Should incidents </w:t>
      </w:r>
      <w:r w:rsidRPr="00AE0971" w:rsidR="00A408E5">
        <w:rPr>
          <w:rFonts w:ascii="Times New Roman" w:hAnsi="Times New Roman" w:cs="Times New Roman"/>
        </w:rPr>
        <w:t>arise</w:t>
      </w:r>
      <w:r w:rsidRPr="00AE0971">
        <w:rPr>
          <w:rFonts w:ascii="Times New Roman" w:hAnsi="Times New Roman" w:cs="Times New Roman"/>
        </w:rPr>
        <w:t xml:space="preserve"> that are outside of the D2C2 purview</w:t>
      </w:r>
      <w:r w:rsidRPr="00AE0971" w:rsidR="00A408E5">
        <w:rPr>
          <w:rFonts w:ascii="Times New Roman" w:hAnsi="Times New Roman" w:cs="Times New Roman"/>
        </w:rPr>
        <w:t xml:space="preserve">, NOC personnel will contact the </w:t>
      </w:r>
      <w:r w:rsidRPr="00AE0971" w:rsidR="00A11113">
        <w:rPr>
          <w:rFonts w:ascii="Times New Roman" w:hAnsi="Times New Roman" w:cs="Times New Roman"/>
        </w:rPr>
        <w:t>respect</w:t>
      </w:r>
      <w:r w:rsidR="00A11113">
        <w:rPr>
          <w:rFonts w:ascii="Times New Roman" w:hAnsi="Times New Roman" w:cs="Times New Roman"/>
        </w:rPr>
        <w:t>ive</w:t>
      </w:r>
      <w:r w:rsidRPr="00AE0971" w:rsidR="00A11113">
        <w:rPr>
          <w:rFonts w:ascii="Times New Roman" w:hAnsi="Times New Roman" w:cs="Times New Roman"/>
        </w:rPr>
        <w:t xml:space="preserve"> </w:t>
      </w:r>
      <w:r w:rsidRPr="00AE0971" w:rsidR="00A408E5">
        <w:rPr>
          <w:rFonts w:ascii="Times New Roman" w:hAnsi="Times New Roman" w:cs="Times New Roman"/>
        </w:rPr>
        <w:t xml:space="preserve">vendor </w:t>
      </w:r>
      <w:r w:rsidR="00A11113">
        <w:rPr>
          <w:rFonts w:ascii="Times New Roman" w:hAnsi="Times New Roman" w:cs="Times New Roman"/>
        </w:rPr>
        <w:t>to</w:t>
      </w:r>
      <w:r w:rsidRPr="00AE0971" w:rsidR="00A11113">
        <w:rPr>
          <w:rFonts w:ascii="Times New Roman" w:hAnsi="Times New Roman" w:cs="Times New Roman"/>
        </w:rPr>
        <w:t xml:space="preserve"> </w:t>
      </w:r>
      <w:r w:rsidRPr="00AE0971" w:rsidR="00A408E5">
        <w:rPr>
          <w:rFonts w:ascii="Times New Roman" w:hAnsi="Times New Roman" w:cs="Times New Roman"/>
        </w:rPr>
        <w:t>which the incident corresponds.  The below procedure outlines the proper steps on how to engage our partners during such incidents.</w:t>
      </w:r>
    </w:p>
    <w:p w:rsidRPr="00AE0971" w:rsidR="00A408E5" w:rsidP="007B04A8" w:rsidRDefault="00A408E5" w14:paraId="29BC3E7D" w14:textId="35B60D17">
      <w:pPr>
        <w:pStyle w:val="NoSpacing"/>
        <w:rPr>
          <w:rFonts w:ascii="Times New Roman" w:hAnsi="Times New Roman" w:cs="Times New Roman"/>
        </w:rPr>
      </w:pPr>
    </w:p>
    <w:p w:rsidRPr="00AE0971" w:rsidR="00A408E5" w:rsidP="00A408E5" w:rsidRDefault="00A408E5" w14:paraId="3952EAEE" w14:textId="6DE0669C">
      <w:pPr>
        <w:pStyle w:val="NoSpacing"/>
        <w:rPr>
          <w:rFonts w:ascii="Times New Roman" w:hAnsi="Times New Roman" w:cs="Times New Roman"/>
          <w:b/>
          <w:bCs/>
        </w:rPr>
      </w:pPr>
      <w:r w:rsidRPr="00AE0971">
        <w:rPr>
          <w:rFonts w:ascii="Times New Roman" w:hAnsi="Times New Roman" w:cs="Times New Roman"/>
          <w:b/>
          <w:bCs/>
        </w:rPr>
        <w:t>1</w:t>
      </w:r>
      <w:r w:rsidR="00820CDC">
        <w:rPr>
          <w:rFonts w:ascii="Times New Roman" w:hAnsi="Times New Roman" w:cs="Times New Roman"/>
          <w:b/>
          <w:bCs/>
        </w:rPr>
        <w:t>3</w:t>
      </w:r>
      <w:r w:rsidRPr="00AE0971">
        <w:rPr>
          <w:rFonts w:ascii="Times New Roman" w:hAnsi="Times New Roman" w:cs="Times New Roman"/>
          <w:b/>
          <w:bCs/>
        </w:rPr>
        <w:t xml:space="preserve">.1 Vendor Incident process </w:t>
      </w:r>
    </w:p>
    <w:p w:rsidRPr="00AE0971" w:rsidR="00A408E5" w:rsidP="00A408E5" w:rsidRDefault="00A408E5" w14:paraId="3D0B8B9F" w14:textId="44AD1E86">
      <w:pPr>
        <w:pStyle w:val="NoSpacing"/>
        <w:rPr>
          <w:rFonts w:ascii="Times New Roman" w:hAnsi="Times New Roman" w:cs="Times New Roman"/>
        </w:rPr>
      </w:pPr>
      <w:r w:rsidRPr="00AE0971">
        <w:rPr>
          <w:rFonts w:ascii="Times New Roman" w:hAnsi="Times New Roman" w:cs="Times New Roman"/>
          <w:b/>
          <w:bCs/>
        </w:rPr>
        <w:t xml:space="preserve">Description: </w:t>
      </w:r>
      <w:r w:rsidRPr="00AE0971">
        <w:rPr>
          <w:rFonts w:ascii="Times New Roman" w:hAnsi="Times New Roman" w:cs="Times New Roman"/>
        </w:rPr>
        <w:t>This process outlines how we are to communicate with our vendors should an incident arise that is outside of D2C2 control.</w:t>
      </w:r>
    </w:p>
    <w:p w:rsidRPr="00AE0971" w:rsidR="00A408E5" w:rsidP="00A408E5" w:rsidRDefault="00A408E5" w14:paraId="7EF82075" w14:textId="5F4917C4">
      <w:pPr>
        <w:pStyle w:val="NoSpacing"/>
        <w:rPr>
          <w:rFonts w:ascii="Times New Roman" w:hAnsi="Times New Roman" w:cs="Times New Roman"/>
        </w:rPr>
      </w:pPr>
      <w:r w:rsidRPr="00AE0971">
        <w:rPr>
          <w:rFonts w:ascii="Times New Roman" w:hAnsi="Times New Roman" w:cs="Times New Roman"/>
          <w:b/>
          <w:bCs/>
        </w:rPr>
        <w:t>Frequency</w:t>
      </w:r>
      <w:r w:rsidRPr="00AE0971">
        <w:rPr>
          <w:rFonts w:ascii="Times New Roman" w:hAnsi="Times New Roman" w:cs="Times New Roman"/>
        </w:rPr>
        <w:t>: As vendor related incidents occur</w:t>
      </w:r>
    </w:p>
    <w:p w:rsidRPr="00AE0971" w:rsidR="00A408E5" w:rsidP="00A408E5" w:rsidRDefault="00A408E5" w14:paraId="10023692" w14:textId="77777777">
      <w:pPr>
        <w:pStyle w:val="NoSpacing"/>
        <w:rPr>
          <w:rFonts w:ascii="Times New Roman" w:hAnsi="Times New Roman" w:cs="Times New Roman"/>
        </w:rPr>
      </w:pPr>
      <w:r w:rsidRPr="00AE0971">
        <w:rPr>
          <w:rFonts w:ascii="Times New Roman" w:hAnsi="Times New Roman" w:cs="Times New Roman"/>
          <w:b/>
          <w:bCs/>
        </w:rPr>
        <w:t>Prerequisites:</w:t>
      </w:r>
      <w:r w:rsidRPr="00AE0971">
        <w:rPr>
          <w:rFonts w:ascii="Times New Roman" w:hAnsi="Times New Roman" w:cs="Times New Roman"/>
        </w:rPr>
        <w:t xml:space="preserve"> </w:t>
      </w:r>
    </w:p>
    <w:p w:rsidRPr="00AE0971" w:rsidR="00A408E5" w:rsidP="000A1323" w:rsidRDefault="0061671D" w14:paraId="3FF44180" w14:textId="2321BE96">
      <w:pPr>
        <w:pStyle w:val="NoSpacing"/>
        <w:numPr>
          <w:ilvl w:val="1"/>
          <w:numId w:val="17"/>
        </w:numPr>
        <w:rPr>
          <w:rFonts w:ascii="Times New Roman" w:hAnsi="Times New Roman" w:cs="Times New Roman"/>
        </w:rPr>
      </w:pPr>
      <w:r w:rsidRPr="00AE0971">
        <w:rPr>
          <w:rFonts w:ascii="Times New Roman" w:hAnsi="Times New Roman" w:cs="Times New Roman"/>
        </w:rPr>
        <w:t>Incident ticket in ServiceNow</w:t>
      </w:r>
      <w:r w:rsidRPr="00AE0971" w:rsidR="00071643">
        <w:rPr>
          <w:rFonts w:ascii="Times New Roman" w:hAnsi="Times New Roman" w:cs="Times New Roman"/>
        </w:rPr>
        <w:t xml:space="preserve"> is classified as a vendor issue</w:t>
      </w:r>
    </w:p>
    <w:p w:rsidRPr="00AE0971" w:rsidR="00A408E5" w:rsidP="00A408E5" w:rsidRDefault="00A408E5" w14:paraId="1881A9C3" w14:textId="6934B728">
      <w:pPr>
        <w:pStyle w:val="NoSpacing"/>
        <w:rPr>
          <w:rFonts w:ascii="Times New Roman" w:hAnsi="Times New Roman" w:cs="Times New Roman"/>
        </w:rPr>
      </w:pPr>
      <w:r w:rsidRPr="00AE0971">
        <w:rPr>
          <w:rFonts w:ascii="Times New Roman" w:hAnsi="Times New Roman" w:cs="Times New Roman"/>
          <w:b/>
          <w:bCs/>
        </w:rPr>
        <w:t>Targets:</w:t>
      </w:r>
      <w:r w:rsidRPr="00AE0971">
        <w:rPr>
          <w:rFonts w:ascii="Times New Roman" w:hAnsi="Times New Roman" w:cs="Times New Roman"/>
        </w:rPr>
        <w:t xml:space="preserve"> Production Systems</w:t>
      </w:r>
    </w:p>
    <w:p w:rsidRPr="00AE0971" w:rsidR="00A408E5" w:rsidP="00A408E5" w:rsidRDefault="00A408E5" w14:paraId="415A64A6" w14:textId="77777777">
      <w:pPr>
        <w:pStyle w:val="NoSpacing"/>
        <w:rPr>
          <w:rFonts w:ascii="Times New Roman" w:hAnsi="Times New Roman" w:cs="Times New Roman"/>
        </w:rPr>
      </w:pPr>
    </w:p>
    <w:tbl>
      <w:tblPr>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50"/>
        <w:gridCol w:w="3000"/>
        <w:gridCol w:w="2780"/>
      </w:tblGrid>
      <w:tr w:rsidRPr="00AE0971" w:rsidR="00A408E5" w:rsidTr="00E66059" w14:paraId="6A815606" w14:textId="77777777">
        <w:tc>
          <w:tcPr>
            <w:tcW w:w="2850" w:type="dxa"/>
            <w:shd w:val="clear" w:color="auto" w:fill="4472C4" w:themeFill="accent1"/>
          </w:tcPr>
          <w:p w:rsidRPr="00AE0971" w:rsidR="00A408E5" w:rsidP="00742581" w:rsidRDefault="00A408E5" w14:paraId="43D400BB"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Steps</w:t>
            </w:r>
          </w:p>
        </w:tc>
        <w:tc>
          <w:tcPr>
            <w:tcW w:w="3000" w:type="dxa"/>
            <w:shd w:val="clear" w:color="auto" w:fill="4472C4" w:themeFill="accent1"/>
          </w:tcPr>
          <w:p w:rsidRPr="00AE0971" w:rsidR="00A408E5" w:rsidP="00742581" w:rsidRDefault="00A408E5" w14:paraId="372CEA43"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Process</w:t>
            </w:r>
          </w:p>
        </w:tc>
        <w:tc>
          <w:tcPr>
            <w:tcW w:w="2780" w:type="dxa"/>
            <w:shd w:val="clear" w:color="auto" w:fill="4472C4" w:themeFill="accent1"/>
          </w:tcPr>
          <w:p w:rsidRPr="00AE0971" w:rsidR="00A408E5" w:rsidP="00742581" w:rsidRDefault="00A408E5" w14:paraId="5123EE7F" w14:textId="77777777">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Notes</w:t>
            </w:r>
          </w:p>
        </w:tc>
      </w:tr>
      <w:tr w:rsidRPr="00AE0971" w:rsidR="00A408E5" w:rsidTr="00E66059" w14:paraId="5E3FB813" w14:textId="77777777">
        <w:tc>
          <w:tcPr>
            <w:tcW w:w="2850" w:type="dxa"/>
          </w:tcPr>
          <w:p w:rsidRPr="00AE0971" w:rsidR="00A408E5" w:rsidP="00742581" w:rsidRDefault="00A408E5" w14:paraId="7ECE26DA" w14:textId="77777777">
            <w:pPr>
              <w:pStyle w:val="NoSpacing"/>
              <w:rPr>
                <w:rFonts w:ascii="Times New Roman" w:hAnsi="Times New Roman" w:cs="Times New Roman"/>
              </w:rPr>
            </w:pPr>
            <w:r w:rsidRPr="00AE0971">
              <w:rPr>
                <w:rFonts w:ascii="Times New Roman" w:hAnsi="Times New Roman" w:cs="Times New Roman"/>
              </w:rPr>
              <w:t>1.</w:t>
            </w:r>
          </w:p>
        </w:tc>
        <w:tc>
          <w:tcPr>
            <w:tcW w:w="3000" w:type="dxa"/>
          </w:tcPr>
          <w:p w:rsidRPr="00AE0971" w:rsidR="00A408E5" w:rsidP="00742581" w:rsidRDefault="00071643" w14:paraId="45B57101" w14:textId="64724038">
            <w:pPr>
              <w:pStyle w:val="NoSpacing"/>
              <w:rPr>
                <w:rFonts w:ascii="Times New Roman" w:hAnsi="Times New Roman" w:cs="Times New Roman"/>
              </w:rPr>
            </w:pPr>
            <w:r w:rsidRPr="00AE0971">
              <w:rPr>
                <w:rFonts w:ascii="Times New Roman" w:hAnsi="Times New Roman" w:cs="Times New Roman"/>
              </w:rPr>
              <w:t>Visit the vendor ticketing system that corresponds to the incident or outage</w:t>
            </w:r>
          </w:p>
        </w:tc>
        <w:tc>
          <w:tcPr>
            <w:tcW w:w="2780" w:type="dxa"/>
          </w:tcPr>
          <w:p w:rsidRPr="00AE0971" w:rsidR="00A408E5" w:rsidP="000A1323" w:rsidRDefault="007D797B" w14:paraId="2541695C" w14:textId="56EF7098">
            <w:pPr>
              <w:pStyle w:val="NoSpacing"/>
              <w:numPr>
                <w:ilvl w:val="0"/>
                <w:numId w:val="17"/>
              </w:numPr>
              <w:rPr>
                <w:rFonts w:ascii="Times New Roman" w:hAnsi="Times New Roman" w:cs="Times New Roman"/>
              </w:rPr>
            </w:pPr>
            <w:r w:rsidRPr="00AE0971">
              <w:rPr>
                <w:rFonts w:ascii="Times New Roman" w:hAnsi="Times New Roman" w:cs="Times New Roman"/>
              </w:rPr>
              <w:t>If the vendor does not have a ticketing system that we can access, please reach out to the POC(s) in Appendix</w:t>
            </w:r>
            <w:r w:rsidRPr="00AE0971" w:rsidR="00A97CD1">
              <w:rPr>
                <w:rFonts w:ascii="Times New Roman" w:hAnsi="Times New Roman" w:cs="Times New Roman"/>
              </w:rPr>
              <w:t xml:space="preserve"> M</w:t>
            </w:r>
          </w:p>
          <w:p w:rsidRPr="00AE0971" w:rsidR="007D797B" w:rsidP="000A1323" w:rsidRDefault="007D797B" w14:paraId="5CBD1E49" w14:textId="21478D94">
            <w:pPr>
              <w:pStyle w:val="NoSpacing"/>
              <w:numPr>
                <w:ilvl w:val="0"/>
                <w:numId w:val="17"/>
              </w:numPr>
              <w:rPr>
                <w:rFonts w:ascii="Times New Roman" w:hAnsi="Times New Roman" w:cs="Times New Roman"/>
              </w:rPr>
            </w:pPr>
            <w:r w:rsidRPr="00AE0971">
              <w:rPr>
                <w:rFonts w:ascii="Times New Roman" w:hAnsi="Times New Roman" w:cs="Times New Roman"/>
              </w:rPr>
              <w:t>Be sure to be very detailed around the issue so that they have all the necessary information</w:t>
            </w:r>
          </w:p>
        </w:tc>
      </w:tr>
      <w:tr w:rsidRPr="00AE0971" w:rsidR="00A408E5" w:rsidTr="00E66059" w14:paraId="367EF4D1" w14:textId="77777777">
        <w:tc>
          <w:tcPr>
            <w:tcW w:w="2850" w:type="dxa"/>
          </w:tcPr>
          <w:p w:rsidRPr="00AE0971" w:rsidR="00A408E5" w:rsidP="00742581" w:rsidRDefault="00A408E5" w14:paraId="4D859DC6" w14:textId="77777777">
            <w:pPr>
              <w:pStyle w:val="NoSpacing"/>
              <w:rPr>
                <w:rFonts w:ascii="Times New Roman" w:hAnsi="Times New Roman" w:cs="Times New Roman"/>
              </w:rPr>
            </w:pPr>
            <w:r w:rsidRPr="00AE0971">
              <w:rPr>
                <w:rFonts w:ascii="Times New Roman" w:hAnsi="Times New Roman" w:cs="Times New Roman"/>
              </w:rPr>
              <w:t>2.</w:t>
            </w:r>
          </w:p>
        </w:tc>
        <w:tc>
          <w:tcPr>
            <w:tcW w:w="3000" w:type="dxa"/>
          </w:tcPr>
          <w:p w:rsidRPr="00AE0971" w:rsidR="00A408E5" w:rsidP="00742581" w:rsidRDefault="00071643" w14:paraId="1A028BD9" w14:textId="52B78D0C">
            <w:pPr>
              <w:pStyle w:val="NoSpacing"/>
              <w:rPr>
                <w:rFonts w:ascii="Times New Roman" w:hAnsi="Times New Roman" w:cs="Times New Roman"/>
              </w:rPr>
            </w:pPr>
            <w:r w:rsidRPr="00AE0971">
              <w:rPr>
                <w:rFonts w:ascii="Times New Roman" w:hAnsi="Times New Roman" w:cs="Times New Roman"/>
              </w:rPr>
              <w:t xml:space="preserve">Fill out incident form </w:t>
            </w:r>
          </w:p>
        </w:tc>
        <w:tc>
          <w:tcPr>
            <w:tcW w:w="2780" w:type="dxa"/>
          </w:tcPr>
          <w:p w:rsidRPr="00AE0971" w:rsidR="00A408E5" w:rsidP="00742581" w:rsidRDefault="00071643" w14:paraId="6EBBD248" w14:textId="31596569">
            <w:pPr>
              <w:pStyle w:val="NoSpacing"/>
              <w:rPr>
                <w:rFonts w:ascii="Times New Roman" w:hAnsi="Times New Roman" w:cs="Times New Roman"/>
              </w:rPr>
            </w:pPr>
            <w:r w:rsidRPr="00AE0971">
              <w:rPr>
                <w:rFonts w:ascii="Times New Roman" w:hAnsi="Times New Roman" w:cs="Times New Roman"/>
              </w:rPr>
              <w:t>Be sure to capture as many details as possible surrounding the incident.</w:t>
            </w:r>
          </w:p>
        </w:tc>
      </w:tr>
      <w:tr w:rsidRPr="00AE0971" w:rsidR="00A408E5" w:rsidTr="00E66059" w14:paraId="38DB63DE" w14:textId="77777777">
        <w:tc>
          <w:tcPr>
            <w:tcW w:w="2850" w:type="dxa"/>
          </w:tcPr>
          <w:p w:rsidRPr="00AE0971" w:rsidR="00A408E5" w:rsidP="00742581" w:rsidRDefault="00A408E5" w14:paraId="3F82B5B1" w14:textId="77777777">
            <w:pPr>
              <w:pStyle w:val="NoSpacing"/>
              <w:rPr>
                <w:rFonts w:ascii="Times New Roman" w:hAnsi="Times New Roman" w:cs="Times New Roman"/>
              </w:rPr>
            </w:pPr>
            <w:r w:rsidRPr="00AE0971">
              <w:rPr>
                <w:rFonts w:ascii="Times New Roman" w:hAnsi="Times New Roman" w:cs="Times New Roman"/>
              </w:rPr>
              <w:t>3.</w:t>
            </w:r>
          </w:p>
        </w:tc>
        <w:tc>
          <w:tcPr>
            <w:tcW w:w="3000" w:type="dxa"/>
          </w:tcPr>
          <w:p w:rsidRPr="00AE0971" w:rsidR="00A408E5" w:rsidP="00742581" w:rsidRDefault="00071643" w14:paraId="148110E2" w14:textId="5E667026">
            <w:pPr>
              <w:pStyle w:val="NoSpacing"/>
              <w:rPr>
                <w:rFonts w:ascii="Times New Roman" w:hAnsi="Times New Roman" w:cs="Times New Roman"/>
              </w:rPr>
            </w:pPr>
            <w:r w:rsidRPr="00AE0971">
              <w:rPr>
                <w:rFonts w:ascii="Times New Roman" w:hAnsi="Times New Roman" w:cs="Times New Roman"/>
              </w:rPr>
              <w:t xml:space="preserve">Notify vendor POC(s) of reported </w:t>
            </w:r>
            <w:r w:rsidRPr="00AE0971" w:rsidR="007D797B">
              <w:rPr>
                <w:rFonts w:ascii="Times New Roman" w:hAnsi="Times New Roman" w:cs="Times New Roman"/>
              </w:rPr>
              <w:t>incident or outage</w:t>
            </w:r>
          </w:p>
        </w:tc>
        <w:tc>
          <w:tcPr>
            <w:tcW w:w="2780" w:type="dxa"/>
          </w:tcPr>
          <w:p w:rsidRPr="00AE0971" w:rsidR="00A408E5" w:rsidP="00742581" w:rsidRDefault="007D797B" w14:paraId="36716FD1" w14:textId="7322CCCD">
            <w:pPr>
              <w:pStyle w:val="NoSpacing"/>
              <w:rPr>
                <w:rFonts w:ascii="Times New Roman" w:hAnsi="Times New Roman" w:cs="Times New Roman"/>
              </w:rPr>
            </w:pPr>
            <w:r w:rsidRPr="00AE0971">
              <w:rPr>
                <w:rFonts w:ascii="Times New Roman" w:hAnsi="Times New Roman" w:cs="Times New Roman"/>
              </w:rPr>
              <w:t xml:space="preserve">Vendor POC list </w:t>
            </w:r>
            <w:r w:rsidR="00A11113">
              <w:rPr>
                <w:rFonts w:ascii="Times New Roman" w:hAnsi="Times New Roman" w:cs="Times New Roman"/>
              </w:rPr>
              <w:t>is</w:t>
            </w:r>
            <w:r w:rsidRPr="00AE0971">
              <w:rPr>
                <w:rFonts w:ascii="Times New Roman" w:hAnsi="Times New Roman" w:cs="Times New Roman"/>
              </w:rPr>
              <w:t xml:space="preserve"> found in Appendix </w:t>
            </w:r>
            <w:r w:rsidRPr="00AE0971" w:rsidR="00A97CD1">
              <w:rPr>
                <w:rFonts w:ascii="Times New Roman" w:hAnsi="Times New Roman" w:cs="Times New Roman"/>
              </w:rPr>
              <w:t>M</w:t>
            </w:r>
          </w:p>
        </w:tc>
      </w:tr>
      <w:tr w:rsidRPr="00AE0971" w:rsidR="007D797B" w:rsidTr="00E66059" w14:paraId="3F729DAE" w14:textId="77777777">
        <w:tc>
          <w:tcPr>
            <w:tcW w:w="2850" w:type="dxa"/>
          </w:tcPr>
          <w:p w:rsidRPr="00AE0971" w:rsidR="007D797B" w:rsidP="00742581" w:rsidRDefault="007D797B" w14:paraId="5F36FFE1" w14:textId="500DD07E">
            <w:pPr>
              <w:pStyle w:val="NoSpacing"/>
              <w:rPr>
                <w:rFonts w:ascii="Times New Roman" w:hAnsi="Times New Roman" w:cs="Times New Roman"/>
              </w:rPr>
            </w:pPr>
            <w:r w:rsidRPr="00AE0971">
              <w:rPr>
                <w:rFonts w:ascii="Times New Roman" w:hAnsi="Times New Roman" w:cs="Times New Roman"/>
              </w:rPr>
              <w:t>4.</w:t>
            </w:r>
          </w:p>
        </w:tc>
        <w:tc>
          <w:tcPr>
            <w:tcW w:w="3000" w:type="dxa"/>
          </w:tcPr>
          <w:p w:rsidRPr="00AE0971" w:rsidR="007D797B" w:rsidP="00742581" w:rsidRDefault="007D797B" w14:paraId="5C03449C" w14:textId="61D23339">
            <w:pPr>
              <w:pStyle w:val="NoSpacing"/>
              <w:rPr>
                <w:rFonts w:ascii="Times New Roman" w:hAnsi="Times New Roman" w:cs="Times New Roman"/>
              </w:rPr>
            </w:pPr>
            <w:r w:rsidRPr="00AE0971">
              <w:rPr>
                <w:rFonts w:ascii="Times New Roman" w:hAnsi="Times New Roman" w:cs="Times New Roman"/>
              </w:rPr>
              <w:t>Once the issue is resolved, close out the ticket in ServiceNow</w:t>
            </w:r>
          </w:p>
        </w:tc>
        <w:tc>
          <w:tcPr>
            <w:tcW w:w="2780" w:type="dxa"/>
          </w:tcPr>
          <w:p w:rsidRPr="00AE0971" w:rsidR="007D797B" w:rsidP="00742581" w:rsidRDefault="007D797B" w14:paraId="046C07C4" w14:textId="77777777">
            <w:pPr>
              <w:pStyle w:val="NoSpacing"/>
              <w:rPr>
                <w:rFonts w:ascii="Times New Roman" w:hAnsi="Times New Roman" w:cs="Times New Roman"/>
              </w:rPr>
            </w:pPr>
          </w:p>
        </w:tc>
      </w:tr>
    </w:tbl>
    <w:p w:rsidRPr="00AE0971" w:rsidR="00A408E5" w:rsidP="008605C3" w:rsidRDefault="00A408E5" w14:paraId="2420F05E" w14:textId="77777777">
      <w:pPr>
        <w:pStyle w:val="NoSpacing"/>
        <w:rPr>
          <w:rFonts w:ascii="Times New Roman" w:hAnsi="Times New Roman" w:cs="Times New Roman"/>
        </w:rPr>
      </w:pPr>
    </w:p>
    <w:p w:rsidRPr="00AE0971" w:rsidR="00734D63" w:rsidRDefault="00734D63" w14:paraId="161A662C" w14:textId="77777777">
      <w:pPr>
        <w:rPr>
          <w:rFonts w:ascii="Times New Roman" w:hAnsi="Times New Roman" w:eastAsia="Arial" w:cs="Times New Roman"/>
          <w:b/>
          <w:bCs/>
          <w:sz w:val="24"/>
          <w:szCs w:val="24"/>
        </w:rPr>
      </w:pPr>
      <w:r w:rsidRPr="00AE0971">
        <w:rPr>
          <w:rFonts w:ascii="Times New Roman" w:hAnsi="Times New Roman" w:cs="Times New Roman"/>
          <w:sz w:val="24"/>
          <w:szCs w:val="24"/>
        </w:rPr>
        <w:br w:type="page"/>
      </w:r>
    </w:p>
    <w:p w:rsidRPr="00AE0971" w:rsidR="007B04A8" w:rsidP="00734D63" w:rsidRDefault="00734D63" w14:paraId="027B811E" w14:textId="668B2B7C">
      <w:pPr>
        <w:pStyle w:val="Heading2"/>
        <w:ind w:left="533"/>
        <w:rPr>
          <w:rFonts w:ascii="Times New Roman" w:hAnsi="Times New Roman" w:cs="Times New Roman"/>
          <w:sz w:val="24"/>
          <w:szCs w:val="24"/>
        </w:rPr>
      </w:pPr>
      <w:bookmarkStart w:name="_Toc73446263" w:id="2411"/>
      <w:r w:rsidRPr="00AE0971">
        <w:rPr>
          <w:rFonts w:ascii="Times New Roman" w:hAnsi="Times New Roman" w:cs="Times New Roman"/>
          <w:sz w:val="24"/>
          <w:szCs w:val="24"/>
        </w:rPr>
        <w:lastRenderedPageBreak/>
        <w:t>1</w:t>
      </w:r>
      <w:r w:rsidR="00820CDC">
        <w:rPr>
          <w:rFonts w:ascii="Times New Roman" w:hAnsi="Times New Roman" w:cs="Times New Roman"/>
          <w:sz w:val="24"/>
          <w:szCs w:val="24"/>
        </w:rPr>
        <w:t>3</w:t>
      </w:r>
      <w:r w:rsidRPr="00AE0971">
        <w:rPr>
          <w:rFonts w:ascii="Times New Roman" w:hAnsi="Times New Roman" w:cs="Times New Roman"/>
          <w:sz w:val="24"/>
          <w:szCs w:val="24"/>
        </w:rPr>
        <w:t>.2 Vendor Incident Response Time</w:t>
      </w:r>
      <w:bookmarkEnd w:id="2411"/>
    </w:p>
    <w:p w:rsidRPr="00AE0971" w:rsidR="00734D63" w:rsidP="008605C3" w:rsidRDefault="00734D63" w14:paraId="639069FD" w14:textId="363F09F1">
      <w:pPr>
        <w:pStyle w:val="NoSpacing"/>
        <w:rPr>
          <w:rFonts w:ascii="Times New Roman" w:hAnsi="Times New Roman" w:cs="Times New Roman"/>
        </w:rPr>
      </w:pPr>
    </w:p>
    <w:p w:rsidR="00734D63" w:rsidP="008605C3" w:rsidRDefault="00734D63" w14:paraId="2B6D4622" w14:textId="153DD467">
      <w:pPr>
        <w:pStyle w:val="NoSpacing"/>
        <w:rPr>
          <w:rFonts w:ascii="Times New Roman" w:hAnsi="Times New Roman" w:cs="Times New Roman"/>
        </w:rPr>
      </w:pPr>
      <w:proofErr w:type="gramStart"/>
      <w:r w:rsidRPr="00AE0971">
        <w:rPr>
          <w:rFonts w:ascii="Times New Roman" w:hAnsi="Times New Roman" w:cs="Times New Roman"/>
        </w:rPr>
        <w:t>Similar to</w:t>
      </w:r>
      <w:proofErr w:type="gramEnd"/>
      <w:r w:rsidRPr="00AE0971">
        <w:rPr>
          <w:rFonts w:ascii="Times New Roman" w:hAnsi="Times New Roman" w:cs="Times New Roman"/>
        </w:rPr>
        <w:t xml:space="preserve"> our own incident response timeframe, we also require our vendors to respond in a timely manner given the urgency of the incident.  The below table outlines the priority of incidents and their response times:</w:t>
      </w:r>
    </w:p>
    <w:p w:rsidRPr="00AE0971" w:rsidR="00E66059" w:rsidP="008605C3" w:rsidRDefault="00E66059" w14:paraId="000A3B47" w14:textId="77777777">
      <w:pPr>
        <w:pStyle w:val="NoSpacing"/>
        <w:rPr>
          <w:rFonts w:ascii="Times New Roman" w:hAnsi="Times New Roman" w:cs="Times New Roman"/>
        </w:rPr>
      </w:pPr>
    </w:p>
    <w:tbl>
      <w:tblPr>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50"/>
        <w:gridCol w:w="3000"/>
        <w:gridCol w:w="2780"/>
      </w:tblGrid>
      <w:tr w:rsidRPr="00AE0971" w:rsidR="00734D63" w:rsidTr="00E66059" w14:paraId="2E6A940A" w14:textId="77777777">
        <w:tc>
          <w:tcPr>
            <w:tcW w:w="2850" w:type="dxa"/>
            <w:shd w:val="clear" w:color="auto" w:fill="4472C4" w:themeFill="accent1"/>
          </w:tcPr>
          <w:p w:rsidRPr="00AE0971" w:rsidR="00734D63" w:rsidP="00373C0C" w:rsidRDefault="00734D63" w14:paraId="667C9CF2" w14:textId="52CFFC3A">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Priority</w:t>
            </w:r>
          </w:p>
        </w:tc>
        <w:tc>
          <w:tcPr>
            <w:tcW w:w="3000" w:type="dxa"/>
            <w:shd w:val="clear" w:color="auto" w:fill="4472C4" w:themeFill="accent1"/>
          </w:tcPr>
          <w:p w:rsidRPr="00AE0971" w:rsidR="00734D63" w:rsidP="00373C0C" w:rsidRDefault="00734D63" w14:paraId="559DEDA5" w14:textId="666A5F91">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Description</w:t>
            </w:r>
          </w:p>
        </w:tc>
        <w:tc>
          <w:tcPr>
            <w:tcW w:w="2780" w:type="dxa"/>
            <w:shd w:val="clear" w:color="auto" w:fill="4472C4" w:themeFill="accent1"/>
          </w:tcPr>
          <w:p w:rsidRPr="00AE0971" w:rsidR="00734D63" w:rsidP="00373C0C" w:rsidRDefault="00734D63" w14:paraId="26B2A4D7" w14:textId="6C1301AE">
            <w:pPr>
              <w:pStyle w:val="NoSpacing"/>
              <w:rPr>
                <w:rFonts w:ascii="Times New Roman" w:hAnsi="Times New Roman" w:cs="Times New Roman"/>
                <w:b/>
                <w:bCs/>
                <w:color w:val="FFFFFF" w:themeColor="background1"/>
              </w:rPr>
            </w:pPr>
            <w:r w:rsidRPr="00AE0971">
              <w:rPr>
                <w:rFonts w:ascii="Times New Roman" w:hAnsi="Times New Roman" w:cs="Times New Roman"/>
                <w:b/>
                <w:bCs/>
                <w:color w:val="FFFFFF" w:themeColor="background1"/>
              </w:rPr>
              <w:t>Response Time</w:t>
            </w:r>
          </w:p>
        </w:tc>
      </w:tr>
      <w:tr w:rsidRPr="00AE0971" w:rsidR="00734D63" w:rsidTr="00E66059" w14:paraId="4CF8D767" w14:textId="77777777">
        <w:tc>
          <w:tcPr>
            <w:tcW w:w="2850" w:type="dxa"/>
          </w:tcPr>
          <w:p w:rsidRPr="00AE0971" w:rsidR="00734D63" w:rsidP="00373C0C" w:rsidRDefault="00734D63" w14:paraId="49BE057F" w14:textId="1FAA0080">
            <w:pPr>
              <w:pStyle w:val="NoSpacing"/>
              <w:rPr>
                <w:rFonts w:ascii="Times New Roman" w:hAnsi="Times New Roman" w:cs="Times New Roman"/>
              </w:rPr>
            </w:pPr>
            <w:r w:rsidRPr="00AE0971">
              <w:rPr>
                <w:rFonts w:ascii="Times New Roman" w:hAnsi="Times New Roman" w:cs="Times New Roman"/>
              </w:rPr>
              <w:t>P4 Issues</w:t>
            </w:r>
          </w:p>
        </w:tc>
        <w:tc>
          <w:tcPr>
            <w:tcW w:w="3000" w:type="dxa"/>
          </w:tcPr>
          <w:p w:rsidRPr="00AE0971" w:rsidR="00734D63" w:rsidP="00373C0C" w:rsidRDefault="00734D63" w14:paraId="19E5A604" w14:textId="7E8742F0">
            <w:pPr>
              <w:pStyle w:val="NoSpacing"/>
              <w:rPr>
                <w:rFonts w:ascii="Times New Roman" w:hAnsi="Times New Roman" w:cs="Times New Roman"/>
              </w:rPr>
            </w:pPr>
            <w:r w:rsidRPr="00AE0971">
              <w:rPr>
                <w:rFonts w:ascii="Times New Roman" w:hAnsi="Times New Roman" w:cs="Times New Roman"/>
              </w:rPr>
              <w:t>Non urgent, lower priority issues</w:t>
            </w:r>
          </w:p>
        </w:tc>
        <w:tc>
          <w:tcPr>
            <w:tcW w:w="2780" w:type="dxa"/>
          </w:tcPr>
          <w:p w:rsidRPr="00AE0971" w:rsidR="00734D63" w:rsidP="00734D63" w:rsidRDefault="00734D63" w14:paraId="25411615" w14:textId="1FD27160">
            <w:pPr>
              <w:pStyle w:val="NoSpacing"/>
              <w:rPr>
                <w:rFonts w:ascii="Times New Roman" w:hAnsi="Times New Roman" w:cs="Times New Roman"/>
              </w:rPr>
            </w:pPr>
            <w:r w:rsidRPr="00AE0971">
              <w:rPr>
                <w:rFonts w:ascii="Times New Roman" w:hAnsi="Times New Roman" w:cs="Times New Roman"/>
              </w:rPr>
              <w:t>Within 48 hours</w:t>
            </w:r>
          </w:p>
        </w:tc>
      </w:tr>
      <w:tr w:rsidRPr="00AE0971" w:rsidR="00734D63" w:rsidTr="00E66059" w14:paraId="296B31AF" w14:textId="77777777">
        <w:tc>
          <w:tcPr>
            <w:tcW w:w="2850" w:type="dxa"/>
          </w:tcPr>
          <w:p w:rsidRPr="00AE0971" w:rsidR="00734D63" w:rsidP="00373C0C" w:rsidRDefault="00734D63" w14:paraId="016C77F8" w14:textId="37AFF36D">
            <w:pPr>
              <w:pStyle w:val="NoSpacing"/>
              <w:rPr>
                <w:rFonts w:ascii="Times New Roman" w:hAnsi="Times New Roman" w:cs="Times New Roman"/>
              </w:rPr>
            </w:pPr>
            <w:r w:rsidRPr="00AE0971">
              <w:rPr>
                <w:rFonts w:ascii="Times New Roman" w:hAnsi="Times New Roman" w:cs="Times New Roman"/>
              </w:rPr>
              <w:t>P3 Issues</w:t>
            </w:r>
          </w:p>
        </w:tc>
        <w:tc>
          <w:tcPr>
            <w:tcW w:w="3000" w:type="dxa"/>
          </w:tcPr>
          <w:p w:rsidRPr="00AE0971" w:rsidR="00734D63" w:rsidP="00373C0C" w:rsidRDefault="00734D63" w14:paraId="394307A3" w14:textId="45B38098">
            <w:pPr>
              <w:pStyle w:val="NoSpacing"/>
              <w:rPr>
                <w:rFonts w:ascii="Times New Roman" w:hAnsi="Times New Roman" w:cs="Times New Roman"/>
              </w:rPr>
            </w:pPr>
            <w:r w:rsidRPr="00AE0971">
              <w:rPr>
                <w:rFonts w:ascii="Times New Roman" w:hAnsi="Times New Roman" w:cs="Times New Roman"/>
              </w:rPr>
              <w:t>Support for important but not urgent issue</w:t>
            </w:r>
          </w:p>
        </w:tc>
        <w:tc>
          <w:tcPr>
            <w:tcW w:w="2780" w:type="dxa"/>
          </w:tcPr>
          <w:p w:rsidRPr="00AE0971" w:rsidR="00734D63" w:rsidP="00373C0C" w:rsidRDefault="00734D63" w14:paraId="5B88C7F0" w14:textId="3AE66C97">
            <w:pPr>
              <w:pStyle w:val="NoSpacing"/>
              <w:rPr>
                <w:rFonts w:ascii="Times New Roman" w:hAnsi="Times New Roman" w:cs="Times New Roman"/>
              </w:rPr>
            </w:pPr>
            <w:r w:rsidRPr="00AE0971">
              <w:rPr>
                <w:rFonts w:ascii="Times New Roman" w:hAnsi="Times New Roman" w:cs="Times New Roman"/>
              </w:rPr>
              <w:t>Within 24 hours</w:t>
            </w:r>
          </w:p>
        </w:tc>
      </w:tr>
      <w:tr w:rsidRPr="00AE0971" w:rsidR="00734D63" w:rsidTr="00E66059" w14:paraId="31002321" w14:textId="77777777">
        <w:tc>
          <w:tcPr>
            <w:tcW w:w="2850" w:type="dxa"/>
          </w:tcPr>
          <w:p w:rsidRPr="00AE0971" w:rsidR="00734D63" w:rsidP="00373C0C" w:rsidRDefault="00734D63" w14:paraId="105DC4D8" w14:textId="588637DB">
            <w:pPr>
              <w:pStyle w:val="NoSpacing"/>
              <w:rPr>
                <w:rFonts w:ascii="Times New Roman" w:hAnsi="Times New Roman" w:cs="Times New Roman"/>
              </w:rPr>
            </w:pPr>
            <w:r w:rsidRPr="00AE0971">
              <w:rPr>
                <w:rFonts w:ascii="Times New Roman" w:hAnsi="Times New Roman" w:cs="Times New Roman"/>
              </w:rPr>
              <w:t>P2 Issues</w:t>
            </w:r>
          </w:p>
        </w:tc>
        <w:tc>
          <w:tcPr>
            <w:tcW w:w="3000" w:type="dxa"/>
          </w:tcPr>
          <w:p w:rsidRPr="00AE0971" w:rsidR="00734D63" w:rsidP="00373C0C" w:rsidRDefault="00734D63" w14:paraId="785543C5" w14:textId="7C3F9043">
            <w:pPr>
              <w:pStyle w:val="NoSpacing"/>
              <w:rPr>
                <w:rFonts w:ascii="Times New Roman" w:hAnsi="Times New Roman" w:cs="Times New Roman"/>
              </w:rPr>
            </w:pPr>
            <w:r w:rsidRPr="00AE0971">
              <w:rPr>
                <w:rFonts w:ascii="Times New Roman" w:hAnsi="Times New Roman" w:cs="Times New Roman"/>
              </w:rPr>
              <w:t>Important and urgent issues that need to be addressed same day</w:t>
            </w:r>
          </w:p>
        </w:tc>
        <w:tc>
          <w:tcPr>
            <w:tcW w:w="2780" w:type="dxa"/>
          </w:tcPr>
          <w:p w:rsidRPr="00AE0971" w:rsidR="00734D63" w:rsidP="00373C0C" w:rsidRDefault="00734D63" w14:paraId="7A15CA55" w14:textId="4BD32094">
            <w:pPr>
              <w:pStyle w:val="NoSpacing"/>
              <w:rPr>
                <w:rFonts w:ascii="Times New Roman" w:hAnsi="Times New Roman" w:cs="Times New Roman"/>
              </w:rPr>
            </w:pPr>
            <w:r w:rsidRPr="00AE0971">
              <w:rPr>
                <w:rFonts w:ascii="Times New Roman" w:hAnsi="Times New Roman" w:cs="Times New Roman"/>
              </w:rPr>
              <w:t>Same day, within 1 hour</w:t>
            </w:r>
          </w:p>
        </w:tc>
      </w:tr>
      <w:tr w:rsidRPr="00AE0971" w:rsidR="00734D63" w:rsidTr="00E66059" w14:paraId="7C48DFF8" w14:textId="77777777">
        <w:tc>
          <w:tcPr>
            <w:tcW w:w="2850" w:type="dxa"/>
          </w:tcPr>
          <w:p w:rsidRPr="00AE0971" w:rsidR="00734D63" w:rsidP="00373C0C" w:rsidRDefault="00734D63" w14:paraId="6D507364" w14:textId="7A4023E1">
            <w:pPr>
              <w:pStyle w:val="NoSpacing"/>
              <w:rPr>
                <w:rFonts w:ascii="Times New Roman" w:hAnsi="Times New Roman" w:cs="Times New Roman"/>
              </w:rPr>
            </w:pPr>
            <w:r w:rsidRPr="00AE0971">
              <w:rPr>
                <w:rFonts w:ascii="Times New Roman" w:hAnsi="Times New Roman" w:cs="Times New Roman"/>
              </w:rPr>
              <w:t>P1 Issues</w:t>
            </w:r>
          </w:p>
        </w:tc>
        <w:tc>
          <w:tcPr>
            <w:tcW w:w="3000" w:type="dxa"/>
          </w:tcPr>
          <w:p w:rsidRPr="00AE0971" w:rsidR="00734D63" w:rsidP="00373C0C" w:rsidRDefault="00734D63" w14:paraId="4267AB54" w14:textId="566B7B4A">
            <w:pPr>
              <w:pStyle w:val="NoSpacing"/>
              <w:rPr>
                <w:rFonts w:ascii="Times New Roman" w:hAnsi="Times New Roman" w:cs="Times New Roman"/>
              </w:rPr>
            </w:pPr>
            <w:r w:rsidRPr="00AE0971">
              <w:rPr>
                <w:rFonts w:ascii="Times New Roman" w:hAnsi="Times New Roman" w:cs="Times New Roman"/>
              </w:rPr>
              <w:t>Important and critical issues</w:t>
            </w:r>
          </w:p>
        </w:tc>
        <w:tc>
          <w:tcPr>
            <w:tcW w:w="2780" w:type="dxa"/>
          </w:tcPr>
          <w:p w:rsidRPr="00AE0971" w:rsidR="00734D63" w:rsidP="00734D63" w:rsidRDefault="00734D63" w14:paraId="1E2493DA" w14:textId="33713E51">
            <w:pPr>
              <w:rPr>
                <w:rFonts w:ascii="Times New Roman" w:hAnsi="Times New Roman" w:cs="Times New Roman"/>
              </w:rPr>
            </w:pPr>
            <w:r w:rsidRPr="00AE0971">
              <w:rPr>
                <w:rFonts w:ascii="Times New Roman" w:hAnsi="Times New Roman" w:cs="Times New Roman"/>
              </w:rPr>
              <w:t>Same day, within 15 minutes and treated as an all hands-on deck support issue with live support on the phone until the issue is resolved</w:t>
            </w:r>
          </w:p>
        </w:tc>
      </w:tr>
    </w:tbl>
    <w:p w:rsidRPr="00AE0971" w:rsidR="00734D63" w:rsidP="008605C3" w:rsidRDefault="00734D63" w14:paraId="51757754" w14:textId="77777777">
      <w:pPr>
        <w:pStyle w:val="NoSpacing"/>
        <w:rPr>
          <w:rFonts w:ascii="Times New Roman" w:hAnsi="Times New Roman" w:cs="Times New Roman"/>
        </w:rPr>
      </w:pPr>
    </w:p>
    <w:p w:rsidRPr="00AE0971" w:rsidR="007B04A8" w:rsidP="008605C3" w:rsidRDefault="00071643" w14:paraId="04867014" w14:textId="348650AF">
      <w:pPr>
        <w:rPr>
          <w:rFonts w:ascii="Times New Roman" w:hAnsi="Times New Roman" w:cs="Times New Roman"/>
        </w:rPr>
      </w:pPr>
      <w:bookmarkStart w:name="_Toc531078012" w:id="2412"/>
      <w:bookmarkStart w:name="_Toc66970629" w:id="2413"/>
      <w:r w:rsidRPr="00AE0971">
        <w:rPr>
          <w:rFonts w:ascii="Times New Roman" w:hAnsi="Times New Roman" w:cs="Times New Roman"/>
        </w:rPr>
        <w:br w:type="page"/>
      </w:r>
    </w:p>
    <w:p w:rsidRPr="00AE0971" w:rsidR="005E511D" w:rsidP="00CA085B" w:rsidRDefault="000F3B80" w14:paraId="44E6718A" w14:textId="79615312">
      <w:pPr>
        <w:pStyle w:val="Heading1"/>
        <w:rPr>
          <w:rFonts w:ascii="Times New Roman" w:hAnsi="Times New Roman" w:cs="Times New Roman" w:eastAsiaTheme="minorHAnsi"/>
          <w:b/>
          <w:bCs/>
          <w:color w:val="auto"/>
          <w:sz w:val="22"/>
          <w:szCs w:val="22"/>
        </w:rPr>
      </w:pPr>
      <w:bookmarkStart w:name="_Toc73446264" w:id="2414"/>
      <w:r w:rsidRPr="00AE0971">
        <w:rPr>
          <w:rFonts w:ascii="Times New Roman" w:hAnsi="Times New Roman" w:cs="Times New Roman"/>
        </w:rPr>
        <w:lastRenderedPageBreak/>
        <w:t>1</w:t>
      </w:r>
      <w:r w:rsidR="00820CDC">
        <w:rPr>
          <w:rFonts w:ascii="Times New Roman" w:hAnsi="Times New Roman" w:cs="Times New Roman"/>
        </w:rPr>
        <w:t>4</w:t>
      </w:r>
      <w:r w:rsidRPr="00AE0971">
        <w:rPr>
          <w:rFonts w:ascii="Times New Roman" w:hAnsi="Times New Roman" w:cs="Times New Roman"/>
        </w:rPr>
        <w:t>.0</w:t>
      </w:r>
      <w:r w:rsidRPr="00AE0971" w:rsidR="00E9098B">
        <w:rPr>
          <w:rFonts w:ascii="Times New Roman" w:hAnsi="Times New Roman" w:cs="Times New Roman"/>
        </w:rPr>
        <w:t xml:space="preserve"> Document Maintenance</w:t>
      </w:r>
      <w:bookmarkEnd w:id="2412"/>
      <w:bookmarkEnd w:id="2413"/>
      <w:bookmarkEnd w:id="2414"/>
    </w:p>
    <w:p w:rsidRPr="00AE0971" w:rsidR="00AC0BFD" w:rsidP="008605C3" w:rsidRDefault="00AC0BFD" w14:paraId="5C414C4E" w14:textId="77777777">
      <w:pPr>
        <w:pStyle w:val="NoSpacing"/>
        <w:rPr>
          <w:rFonts w:ascii="Times New Roman" w:hAnsi="Times New Roman" w:cs="Times New Roman"/>
        </w:rPr>
      </w:pPr>
    </w:p>
    <w:p w:rsidRPr="00AE0971" w:rsidR="00E9098B" w:rsidP="00E9098B" w:rsidRDefault="00E9098B" w14:paraId="0D22FC0F" w14:textId="41B4291E">
      <w:pPr>
        <w:rPr>
          <w:rFonts w:ascii="Times New Roman" w:hAnsi="Times New Roman" w:cs="Times New Roman"/>
        </w:rPr>
      </w:pPr>
      <w:r w:rsidRPr="00AE0971">
        <w:rPr>
          <w:rFonts w:ascii="Times New Roman" w:hAnsi="Times New Roman" w:cs="Times New Roman"/>
        </w:rPr>
        <w:t xml:space="preserve">This </w:t>
      </w:r>
      <w:r w:rsidRPr="00AE0971" w:rsidR="00FB5DB7">
        <w:rPr>
          <w:rFonts w:ascii="Times New Roman" w:hAnsi="Times New Roman" w:cs="Times New Roman"/>
        </w:rPr>
        <w:t>SOP</w:t>
      </w:r>
      <w:r w:rsidRPr="00AE0971">
        <w:rPr>
          <w:rFonts w:ascii="Times New Roman" w:hAnsi="Times New Roman" w:cs="Times New Roman"/>
        </w:rPr>
        <w:t xml:space="preserve"> is a living document</w:t>
      </w:r>
      <w:r w:rsidR="00EB2A7D">
        <w:rPr>
          <w:rFonts w:ascii="Times New Roman" w:hAnsi="Times New Roman" w:cs="Times New Roman"/>
        </w:rPr>
        <w:t>;</w:t>
      </w:r>
      <w:r w:rsidRPr="00AE0971" w:rsidR="00EB2A7D">
        <w:rPr>
          <w:rFonts w:ascii="Times New Roman" w:hAnsi="Times New Roman" w:cs="Times New Roman"/>
        </w:rPr>
        <w:t xml:space="preserve"> </w:t>
      </w:r>
      <w:r w:rsidRPr="00AE0971">
        <w:rPr>
          <w:rFonts w:ascii="Times New Roman" w:hAnsi="Times New Roman" w:cs="Times New Roman"/>
        </w:rPr>
        <w:t xml:space="preserve">updates will be added that clearly identify where in the life cycle that </w:t>
      </w:r>
      <w:r w:rsidRPr="00AE0971" w:rsidR="00FB5DB7">
        <w:rPr>
          <w:rFonts w:ascii="Times New Roman" w:hAnsi="Times New Roman" w:cs="Times New Roman"/>
        </w:rPr>
        <w:t>plan</w:t>
      </w:r>
      <w:r w:rsidRPr="00AE0971">
        <w:rPr>
          <w:rFonts w:ascii="Times New Roman" w:hAnsi="Times New Roman" w:cs="Times New Roman"/>
        </w:rPr>
        <w:t xml:space="preserve"> stands.  The </w:t>
      </w:r>
      <w:r w:rsidRPr="00AE0971" w:rsidR="00FB5DB7">
        <w:rPr>
          <w:rFonts w:ascii="Times New Roman" w:hAnsi="Times New Roman" w:cs="Times New Roman"/>
        </w:rPr>
        <w:t>SOP</w:t>
      </w:r>
      <w:r w:rsidRPr="00AE0971">
        <w:rPr>
          <w:rFonts w:ascii="Times New Roman" w:hAnsi="Times New Roman" w:cs="Times New Roman"/>
        </w:rPr>
        <w:t xml:space="preserve"> will be reviewed at least </w:t>
      </w:r>
      <w:r w:rsidRPr="00AE0971" w:rsidR="00B21216">
        <w:rPr>
          <w:rFonts w:ascii="Times New Roman" w:hAnsi="Times New Roman" w:cs="Times New Roman"/>
        </w:rPr>
        <w:t>semiannually but</w:t>
      </w:r>
      <w:r w:rsidRPr="00AE0971">
        <w:rPr>
          <w:rFonts w:ascii="Times New Roman" w:hAnsi="Times New Roman" w:cs="Times New Roman"/>
        </w:rPr>
        <w:t xml:space="preserve"> may be updated as needed.  Subsequent to each incident event, whether actually or as part of the annual testing activities, a </w:t>
      </w:r>
      <w:proofErr w:type="gramStart"/>
      <w:r w:rsidRPr="00AE0971" w:rsidR="00336BB5">
        <w:rPr>
          <w:rFonts w:ascii="Times New Roman" w:hAnsi="Times New Roman" w:cs="Times New Roman"/>
        </w:rPr>
        <w:t>lessons</w:t>
      </w:r>
      <w:proofErr w:type="gramEnd"/>
      <w:r w:rsidRPr="00AE0971">
        <w:rPr>
          <w:rFonts w:ascii="Times New Roman" w:hAnsi="Times New Roman" w:cs="Times New Roman"/>
        </w:rPr>
        <w:t xml:space="preserve"> learned analysis will be performed</w:t>
      </w:r>
      <w:r w:rsidR="00EB2A7D">
        <w:rPr>
          <w:rFonts w:ascii="Times New Roman" w:hAnsi="Times New Roman" w:cs="Times New Roman"/>
        </w:rPr>
        <w:t>,</w:t>
      </w:r>
      <w:r w:rsidRPr="00AE0971">
        <w:rPr>
          <w:rFonts w:ascii="Times New Roman" w:hAnsi="Times New Roman" w:cs="Times New Roman"/>
        </w:rPr>
        <w:t xml:space="preserve"> and lessons learned that impact the content of this plan will be updated as required.</w:t>
      </w:r>
      <w:bookmarkStart w:name="8.0_Summary" w:id="2415"/>
      <w:bookmarkStart w:name="_Toc525117908" w:id="2416"/>
      <w:bookmarkEnd w:id="2415"/>
    </w:p>
    <w:bookmarkEnd w:id="2416"/>
    <w:p w:rsidRPr="00AE0971" w:rsidR="00E9098B" w:rsidP="00E9098B" w:rsidRDefault="00E9098B" w14:paraId="734371BB" w14:textId="42475D82">
      <w:pPr>
        <w:rPr>
          <w:rFonts w:ascii="Times New Roman" w:hAnsi="Times New Roman" w:cs="Times New Roman"/>
        </w:rPr>
      </w:pPr>
      <w:r w:rsidRPr="00AE0971">
        <w:rPr>
          <w:rFonts w:ascii="Times New Roman" w:hAnsi="Times New Roman" w:cs="Times New Roman"/>
        </w:rPr>
        <w:t xml:space="preserve">The </w:t>
      </w:r>
      <w:r w:rsidRPr="00AE0971" w:rsidR="00FB5DB7">
        <w:rPr>
          <w:rFonts w:ascii="Times New Roman" w:hAnsi="Times New Roman" w:cs="Times New Roman"/>
        </w:rPr>
        <w:t>SOP</w:t>
      </w:r>
      <w:r w:rsidRPr="00AE0971">
        <w:rPr>
          <w:rFonts w:ascii="Times New Roman" w:hAnsi="Times New Roman" w:cs="Times New Roman"/>
        </w:rPr>
        <w:t xml:space="preserve"> stresses mainly two fundamental principles.  The first is the importance of following well-defined and systematic procedures to respond to </w:t>
      </w:r>
      <w:r w:rsidRPr="00AE0971" w:rsidR="001F240E">
        <w:rPr>
          <w:rFonts w:ascii="Times New Roman" w:hAnsi="Times New Roman" w:cs="Times New Roman"/>
        </w:rPr>
        <w:t>network</w:t>
      </w:r>
      <w:r w:rsidRPr="00AE0971">
        <w:rPr>
          <w:rFonts w:ascii="Times New Roman" w:hAnsi="Times New Roman" w:cs="Times New Roman"/>
        </w:rPr>
        <w:t xml:space="preserve">-related incidents.  </w:t>
      </w:r>
      <w:r w:rsidRPr="00AE0971" w:rsidR="001F240E">
        <w:rPr>
          <w:rFonts w:ascii="Times New Roman" w:hAnsi="Times New Roman" w:cs="Times New Roman"/>
        </w:rPr>
        <w:t>T</w:t>
      </w:r>
      <w:r w:rsidRPr="00AE0971">
        <w:rPr>
          <w:rFonts w:ascii="Times New Roman" w:hAnsi="Times New Roman" w:cs="Times New Roman"/>
        </w:rPr>
        <w:t>his program provides a sound set of considerations to use either verbatim or as a basis for developing custom procedures tailored to specific operational environments.</w:t>
      </w:r>
    </w:p>
    <w:p w:rsidRPr="00AE0971" w:rsidR="00E9098B" w:rsidRDefault="00E9098B" w14:paraId="7D6EF8E8" w14:textId="50B21543">
      <w:pPr>
        <w:rPr>
          <w:rFonts w:ascii="Times New Roman" w:hAnsi="Times New Roman" w:cs="Times New Roman"/>
        </w:rPr>
      </w:pPr>
      <w:r w:rsidRPr="00AE0971">
        <w:rPr>
          <w:rFonts w:ascii="Times New Roman" w:hAnsi="Times New Roman" w:cs="Times New Roman"/>
        </w:rPr>
        <w:t xml:space="preserve">Even if incident response efforts are conducted systematically, they are of little value if conducted in isolation.  The second principle, therefore, is that coordinating efforts with others is also a critical facet of incident response.  For instance, sharing </w:t>
      </w:r>
      <w:r w:rsidRPr="00AE0971" w:rsidR="001F240E">
        <w:rPr>
          <w:rFonts w:ascii="Times New Roman" w:hAnsi="Times New Roman" w:cs="Times New Roman"/>
        </w:rPr>
        <w:t>certain data</w:t>
      </w:r>
      <w:r w:rsidRPr="00AE0971">
        <w:rPr>
          <w:rFonts w:ascii="Times New Roman" w:hAnsi="Times New Roman" w:cs="Times New Roman"/>
        </w:rPr>
        <w:t xml:space="preserve"> can enable others to prevent or more quickly recognize and eradicate the cause of incidents</w:t>
      </w:r>
      <w:r w:rsidR="0057000E">
        <w:rPr>
          <w:rFonts w:ascii="Times New Roman" w:hAnsi="Times New Roman" w:cs="Times New Roman"/>
        </w:rPr>
        <w:t>.</w:t>
      </w:r>
    </w:p>
    <w:p w:rsidRPr="00AE0971" w:rsidR="00AF49B4" w:rsidP="008605C3" w:rsidRDefault="00AF49B4" w14:paraId="47AC63B5" w14:textId="3B79E5E1">
      <w:pPr>
        <w:rPr>
          <w:rFonts w:ascii="Times New Roman" w:hAnsi="Times New Roman" w:cs="Times New Roman"/>
          <w:b/>
        </w:rPr>
      </w:pPr>
    </w:p>
    <w:p w:rsidRPr="00AE0971" w:rsidR="007A3F13" w:rsidP="00A65940" w:rsidRDefault="007A3F13" w14:paraId="37B7EA0D" w14:textId="64D6E637">
      <w:pPr>
        <w:spacing w:before="120" w:after="120" w:line="240" w:lineRule="auto"/>
        <w:rPr>
          <w:rFonts w:ascii="Times New Roman" w:hAnsi="Times New Roman" w:cs="Times New Roman"/>
          <w:b/>
        </w:rPr>
      </w:pPr>
    </w:p>
    <w:p w:rsidRPr="00AE0971" w:rsidR="004C7F0D" w:rsidRDefault="004C7F0D" w14:paraId="234AAD50" w14:textId="7664A5E6">
      <w:pPr>
        <w:rPr>
          <w:rFonts w:ascii="Times New Roman" w:hAnsi="Times New Roman" w:cs="Times New Roman"/>
          <w:b/>
        </w:rPr>
      </w:pPr>
      <w:r w:rsidRPr="00AE0971">
        <w:rPr>
          <w:rFonts w:ascii="Times New Roman" w:hAnsi="Times New Roman" w:cs="Times New Roman"/>
          <w:b/>
        </w:rPr>
        <w:br w:type="page"/>
      </w:r>
    </w:p>
    <w:p w:rsidRPr="00AE0971" w:rsidR="00B17A55" w:rsidP="00CA085B" w:rsidRDefault="00CA085B" w14:paraId="0E3D4F5C" w14:textId="3307AF9C">
      <w:pPr>
        <w:pStyle w:val="Heading1"/>
        <w:rPr>
          <w:rFonts w:ascii="Times New Roman" w:hAnsi="Times New Roman" w:cs="Times New Roman"/>
        </w:rPr>
      </w:pPr>
      <w:bookmarkStart w:name="_Toc73446265" w:id="2417"/>
      <w:r w:rsidRPr="00AE0971">
        <w:rPr>
          <w:rFonts w:ascii="Times New Roman" w:hAnsi="Times New Roman" w:cs="Times New Roman"/>
        </w:rPr>
        <w:lastRenderedPageBreak/>
        <w:t>Appendices</w:t>
      </w:r>
      <w:bookmarkEnd w:id="2417"/>
      <w:r w:rsidRPr="00AE0971">
        <w:rPr>
          <w:rFonts w:ascii="Times New Roman" w:hAnsi="Times New Roman" w:cs="Times New Roman"/>
        </w:rPr>
        <w:t xml:space="preserve"> </w:t>
      </w:r>
    </w:p>
    <w:p w:rsidRPr="00AE0971" w:rsidR="00CA085B" w:rsidP="008605C3" w:rsidRDefault="00CA085B" w14:paraId="48E8B2D6" w14:textId="77777777">
      <w:pPr>
        <w:rPr>
          <w:rFonts w:ascii="Times New Roman" w:hAnsi="Times New Roman" w:cs="Times New Roman"/>
        </w:rPr>
      </w:pPr>
    </w:p>
    <w:p w:rsidRPr="00AE0971" w:rsidR="00C873E5" w:rsidP="00486260" w:rsidRDefault="00C873E5" w14:paraId="7D08DCB1" w14:textId="045BD6A3">
      <w:pPr>
        <w:pStyle w:val="Heading2"/>
        <w:ind w:left="533"/>
        <w:rPr>
          <w:rFonts w:ascii="Times New Roman" w:hAnsi="Times New Roman" w:cs="Times New Roman"/>
          <w:sz w:val="24"/>
          <w:szCs w:val="24"/>
        </w:rPr>
      </w:pPr>
      <w:bookmarkStart w:name="_Toc73446266" w:id="2418"/>
      <w:r w:rsidRPr="00AE0971">
        <w:rPr>
          <w:rFonts w:ascii="Times New Roman" w:hAnsi="Times New Roman" w:cs="Times New Roman"/>
          <w:sz w:val="24"/>
          <w:szCs w:val="24"/>
        </w:rPr>
        <w:t xml:space="preserve">Appendix </w:t>
      </w:r>
      <w:r w:rsidRPr="00AE0971" w:rsidR="009B5008">
        <w:rPr>
          <w:rFonts w:ascii="Times New Roman" w:hAnsi="Times New Roman" w:cs="Times New Roman"/>
          <w:sz w:val="24"/>
          <w:szCs w:val="24"/>
        </w:rPr>
        <w:t>A</w:t>
      </w:r>
      <w:r w:rsidRPr="00AE0971">
        <w:rPr>
          <w:rFonts w:ascii="Times New Roman" w:hAnsi="Times New Roman" w:cs="Times New Roman"/>
          <w:sz w:val="24"/>
          <w:szCs w:val="24"/>
        </w:rPr>
        <w:t>: P1 Escalation List</w:t>
      </w:r>
      <w:bookmarkEnd w:id="2418"/>
    </w:p>
    <w:tbl>
      <w:tblPr>
        <w:tblW w:w="98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51"/>
        <w:gridCol w:w="2625"/>
        <w:gridCol w:w="2698"/>
        <w:gridCol w:w="2921"/>
      </w:tblGrid>
      <w:tr w:rsidRPr="00AE0971" w:rsidR="00524726" w:rsidTr="00E66059" w14:paraId="34DAFD0A" w14:textId="015B3CD4">
        <w:tc>
          <w:tcPr>
            <w:tcW w:w="1651" w:type="dxa"/>
          </w:tcPr>
          <w:p w:rsidRPr="00AE0971" w:rsidR="00524726" w:rsidP="001F314E" w:rsidRDefault="00524726" w14:paraId="5A3180D2" w14:textId="77777777">
            <w:pPr>
              <w:pStyle w:val="NoSpacing"/>
              <w:jc w:val="center"/>
              <w:rPr>
                <w:rFonts w:ascii="Times New Roman" w:hAnsi="Times New Roman" w:cs="Times New Roman"/>
                <w:b/>
                <w:bCs/>
              </w:rPr>
            </w:pPr>
            <w:r w:rsidRPr="00AE0971">
              <w:rPr>
                <w:rFonts w:ascii="Times New Roman" w:hAnsi="Times New Roman" w:cs="Times New Roman"/>
                <w:b/>
                <w:bCs/>
              </w:rPr>
              <w:t>Priority</w:t>
            </w:r>
          </w:p>
        </w:tc>
        <w:tc>
          <w:tcPr>
            <w:tcW w:w="2625" w:type="dxa"/>
          </w:tcPr>
          <w:p w:rsidRPr="00AE0971" w:rsidR="00524726" w:rsidP="001F314E" w:rsidRDefault="00524726" w14:paraId="3827D820" w14:textId="77777777">
            <w:pPr>
              <w:pStyle w:val="NoSpacing"/>
              <w:jc w:val="center"/>
              <w:rPr>
                <w:rFonts w:ascii="Times New Roman" w:hAnsi="Times New Roman" w:cs="Times New Roman"/>
                <w:b/>
                <w:bCs/>
              </w:rPr>
            </w:pPr>
            <w:r w:rsidRPr="00AE0971">
              <w:rPr>
                <w:rFonts w:ascii="Times New Roman" w:hAnsi="Times New Roman" w:cs="Times New Roman"/>
                <w:b/>
                <w:bCs/>
              </w:rPr>
              <w:t>Time Limit Before Escalation</w:t>
            </w:r>
          </w:p>
        </w:tc>
        <w:tc>
          <w:tcPr>
            <w:tcW w:w="2698" w:type="dxa"/>
          </w:tcPr>
          <w:p w:rsidRPr="00AE0971" w:rsidR="00524726" w:rsidP="001F314E" w:rsidRDefault="00524726" w14:paraId="6B9B0350" w14:textId="068119EF">
            <w:pPr>
              <w:pStyle w:val="NoSpacing"/>
              <w:jc w:val="center"/>
              <w:rPr>
                <w:rFonts w:ascii="Times New Roman" w:hAnsi="Times New Roman" w:cs="Times New Roman"/>
                <w:b/>
                <w:bCs/>
              </w:rPr>
            </w:pPr>
            <w:r w:rsidRPr="00AE0971">
              <w:rPr>
                <w:rFonts w:ascii="Times New Roman" w:hAnsi="Times New Roman" w:cs="Times New Roman"/>
                <w:b/>
                <w:bCs/>
              </w:rPr>
              <w:t>Escalate To</w:t>
            </w:r>
          </w:p>
        </w:tc>
        <w:tc>
          <w:tcPr>
            <w:tcW w:w="2921" w:type="dxa"/>
          </w:tcPr>
          <w:p w:rsidRPr="00AE0971" w:rsidR="00524726" w:rsidP="001F314E" w:rsidRDefault="00524726" w14:paraId="243954FA" w14:textId="14099129">
            <w:pPr>
              <w:pStyle w:val="NoSpacing"/>
              <w:jc w:val="center"/>
              <w:rPr>
                <w:rFonts w:ascii="Times New Roman" w:hAnsi="Times New Roman" w:cs="Times New Roman"/>
                <w:b/>
                <w:bCs/>
              </w:rPr>
            </w:pPr>
            <w:r w:rsidRPr="00AE0971">
              <w:rPr>
                <w:rFonts w:ascii="Times New Roman" w:hAnsi="Times New Roman" w:cs="Times New Roman"/>
                <w:b/>
                <w:bCs/>
              </w:rPr>
              <w:t>Name</w:t>
            </w:r>
          </w:p>
        </w:tc>
      </w:tr>
      <w:tr w:rsidRPr="00AE0971" w:rsidR="004857DB" w:rsidTr="00E66059" w14:paraId="735EBA1A" w14:textId="467DCAFF">
        <w:trPr>
          <w:trHeight w:val="215"/>
        </w:trPr>
        <w:tc>
          <w:tcPr>
            <w:tcW w:w="1651" w:type="dxa"/>
            <w:vMerge w:val="restart"/>
          </w:tcPr>
          <w:p w:rsidRPr="00AE0971" w:rsidR="004857DB" w:rsidP="001F314E" w:rsidRDefault="004857DB" w14:paraId="14E26DAF" w14:textId="77777777">
            <w:pPr>
              <w:pStyle w:val="NoSpacing"/>
              <w:jc w:val="center"/>
              <w:rPr>
                <w:rFonts w:ascii="Times New Roman" w:hAnsi="Times New Roman" w:cs="Times New Roman"/>
              </w:rPr>
            </w:pPr>
          </w:p>
          <w:p w:rsidRPr="00AE0971" w:rsidR="004857DB" w:rsidP="001F314E" w:rsidRDefault="004857DB" w14:paraId="502A2E8A" w14:textId="4086F7EF">
            <w:pPr>
              <w:pStyle w:val="NoSpacing"/>
              <w:jc w:val="center"/>
              <w:rPr>
                <w:rFonts w:ascii="Times New Roman" w:hAnsi="Times New Roman" w:cs="Times New Roman"/>
                <w:b/>
                <w:bCs/>
              </w:rPr>
            </w:pPr>
            <w:r w:rsidRPr="00AE0971">
              <w:rPr>
                <w:rFonts w:ascii="Times New Roman" w:hAnsi="Times New Roman" w:cs="Times New Roman"/>
                <w:b/>
                <w:bCs/>
              </w:rPr>
              <w:t>P1</w:t>
            </w:r>
          </w:p>
        </w:tc>
        <w:tc>
          <w:tcPr>
            <w:tcW w:w="2625" w:type="dxa"/>
            <w:vMerge w:val="restart"/>
          </w:tcPr>
          <w:p w:rsidRPr="00AE0971" w:rsidR="004857DB" w:rsidP="001F314E" w:rsidRDefault="004857DB" w14:paraId="7D485007" w14:textId="77777777">
            <w:pPr>
              <w:pStyle w:val="NoSpacing"/>
              <w:rPr>
                <w:rFonts w:ascii="Times New Roman" w:hAnsi="Times New Roman" w:cs="Times New Roman"/>
              </w:rPr>
            </w:pPr>
          </w:p>
        </w:tc>
        <w:tc>
          <w:tcPr>
            <w:tcW w:w="2698" w:type="dxa"/>
            <w:vMerge w:val="restart"/>
          </w:tcPr>
          <w:p w:rsidRPr="00AE0971" w:rsidR="004857DB" w:rsidP="001F314E" w:rsidRDefault="004857DB" w14:paraId="728F75B2" w14:textId="77777777">
            <w:pPr>
              <w:pStyle w:val="NoSpacing"/>
              <w:rPr>
                <w:rFonts w:ascii="Times New Roman" w:hAnsi="Times New Roman" w:cs="Times New Roman"/>
              </w:rPr>
            </w:pPr>
            <w:r w:rsidRPr="00AE0971">
              <w:rPr>
                <w:rFonts w:ascii="Times New Roman" w:hAnsi="Times New Roman" w:cs="Times New Roman"/>
              </w:rPr>
              <w:t>NOC Manager</w:t>
            </w:r>
          </w:p>
          <w:p w:rsidR="004857DB" w:rsidP="001F314E" w:rsidRDefault="004857DB" w14:paraId="04A3124C" w14:textId="5F3759A9">
            <w:pPr>
              <w:pStyle w:val="NoSpacing"/>
              <w:rPr>
                <w:rFonts w:ascii="Times New Roman" w:hAnsi="Times New Roman" w:cs="Times New Roman"/>
              </w:rPr>
            </w:pPr>
            <w:r w:rsidRPr="00AE0971">
              <w:rPr>
                <w:rFonts w:ascii="Times New Roman" w:hAnsi="Times New Roman" w:cs="Times New Roman"/>
              </w:rPr>
              <w:t>Chief Engineer</w:t>
            </w:r>
          </w:p>
          <w:p w:rsidRPr="00AE0971" w:rsidR="00AF512E" w:rsidP="001F314E" w:rsidRDefault="00AF512E" w14:paraId="69778F1E" w14:textId="7E94B645">
            <w:pPr>
              <w:pStyle w:val="NoSpacing"/>
              <w:rPr>
                <w:rFonts w:ascii="Times New Roman" w:hAnsi="Times New Roman" w:cs="Times New Roman"/>
              </w:rPr>
            </w:pPr>
            <w:r>
              <w:rPr>
                <w:rFonts w:ascii="Times New Roman" w:hAnsi="Times New Roman" w:cs="Times New Roman"/>
              </w:rPr>
              <w:t>Include system SMEs</w:t>
            </w:r>
          </w:p>
          <w:p w:rsidRPr="00AE0971" w:rsidR="00272AB0" w:rsidP="001F314E" w:rsidRDefault="00272AB0" w14:paraId="4EF5EA95" w14:textId="227E95C4">
            <w:pPr>
              <w:pStyle w:val="NoSpacing"/>
              <w:rPr>
                <w:rFonts w:ascii="Times New Roman" w:hAnsi="Times New Roman" w:cs="Times New Roman"/>
              </w:rPr>
            </w:pPr>
            <w:r w:rsidRPr="00AE0971">
              <w:rPr>
                <w:rFonts w:ascii="Times New Roman" w:hAnsi="Times New Roman" w:cs="Times New Roman"/>
              </w:rPr>
              <w:t>D2C2 ISSM</w:t>
            </w:r>
          </w:p>
          <w:p w:rsidRPr="00AE0971" w:rsidR="00272AB0" w:rsidP="001F314E" w:rsidRDefault="00272AB0" w14:paraId="2F3DF13A" w14:textId="5E49D516">
            <w:pPr>
              <w:pStyle w:val="NoSpacing"/>
              <w:rPr>
                <w:rFonts w:ascii="Times New Roman" w:hAnsi="Times New Roman" w:cs="Times New Roman"/>
              </w:rPr>
            </w:pPr>
            <w:r w:rsidRPr="00AE0971">
              <w:rPr>
                <w:rFonts w:ascii="Times New Roman" w:hAnsi="Times New Roman" w:cs="Times New Roman"/>
              </w:rPr>
              <w:t>D2C2 ISSO</w:t>
            </w:r>
          </w:p>
          <w:p w:rsidRPr="00AE0971" w:rsidR="004857DB" w:rsidP="001F314E" w:rsidRDefault="004857DB" w14:paraId="5A330BF6" w14:textId="7F019EFC">
            <w:pPr>
              <w:pStyle w:val="NoSpacing"/>
              <w:rPr>
                <w:rFonts w:ascii="Times New Roman" w:hAnsi="Times New Roman" w:cs="Times New Roman"/>
              </w:rPr>
            </w:pPr>
            <w:r w:rsidRPr="00AE0971">
              <w:rPr>
                <w:rFonts w:ascii="Times New Roman" w:hAnsi="Times New Roman" w:cs="Times New Roman"/>
              </w:rPr>
              <w:t>Customer</w:t>
            </w:r>
          </w:p>
        </w:tc>
        <w:tc>
          <w:tcPr>
            <w:tcW w:w="2921" w:type="dxa"/>
          </w:tcPr>
          <w:p w:rsidRPr="00AE0971" w:rsidR="004857DB" w:rsidP="001F314E" w:rsidRDefault="004857DB" w14:paraId="62E16540" w14:textId="77777777">
            <w:pPr>
              <w:pStyle w:val="NoSpacing"/>
              <w:rPr>
                <w:rFonts w:ascii="Times New Roman" w:hAnsi="Times New Roman" w:cs="Times New Roman"/>
              </w:rPr>
            </w:pPr>
          </w:p>
        </w:tc>
      </w:tr>
      <w:tr w:rsidRPr="00AE0971" w:rsidR="004857DB" w:rsidTr="00E66059" w14:paraId="65950A76" w14:textId="77777777">
        <w:tc>
          <w:tcPr>
            <w:tcW w:w="1651" w:type="dxa"/>
            <w:vMerge/>
          </w:tcPr>
          <w:p w:rsidRPr="00AE0971" w:rsidR="004857DB" w:rsidP="001F314E" w:rsidRDefault="004857DB" w14:paraId="22EC862F" w14:textId="627F5C84">
            <w:pPr>
              <w:pStyle w:val="NoSpacing"/>
              <w:jc w:val="center"/>
              <w:rPr>
                <w:rFonts w:ascii="Times New Roman" w:hAnsi="Times New Roman" w:cs="Times New Roman"/>
              </w:rPr>
            </w:pPr>
          </w:p>
        </w:tc>
        <w:tc>
          <w:tcPr>
            <w:tcW w:w="2625" w:type="dxa"/>
            <w:vMerge/>
          </w:tcPr>
          <w:p w:rsidRPr="00AE0971" w:rsidR="004857DB" w:rsidP="001F314E" w:rsidRDefault="004857DB" w14:paraId="66E46F8C" w14:textId="77777777">
            <w:pPr>
              <w:pStyle w:val="NoSpacing"/>
              <w:rPr>
                <w:rFonts w:ascii="Times New Roman" w:hAnsi="Times New Roman" w:cs="Times New Roman"/>
              </w:rPr>
            </w:pPr>
          </w:p>
        </w:tc>
        <w:tc>
          <w:tcPr>
            <w:tcW w:w="2698" w:type="dxa"/>
            <w:vMerge/>
          </w:tcPr>
          <w:p w:rsidRPr="00AE0971" w:rsidR="004857DB" w:rsidP="001F314E" w:rsidRDefault="004857DB" w14:paraId="649829B8" w14:textId="122D652F">
            <w:pPr>
              <w:pStyle w:val="NoSpacing"/>
              <w:rPr>
                <w:rFonts w:ascii="Times New Roman" w:hAnsi="Times New Roman" w:cs="Times New Roman"/>
              </w:rPr>
            </w:pPr>
          </w:p>
        </w:tc>
        <w:tc>
          <w:tcPr>
            <w:tcW w:w="2921" w:type="dxa"/>
          </w:tcPr>
          <w:p w:rsidRPr="00AE0971" w:rsidR="004857DB" w:rsidP="001F314E" w:rsidRDefault="004857DB" w14:paraId="3C856C35" w14:textId="77777777">
            <w:pPr>
              <w:pStyle w:val="NoSpacing"/>
              <w:rPr>
                <w:rFonts w:ascii="Times New Roman" w:hAnsi="Times New Roman" w:cs="Times New Roman"/>
              </w:rPr>
            </w:pPr>
          </w:p>
        </w:tc>
      </w:tr>
      <w:tr w:rsidRPr="00AE0971" w:rsidR="00272AB0" w:rsidTr="00E66059" w14:paraId="71D5F9A1" w14:textId="77777777">
        <w:tc>
          <w:tcPr>
            <w:tcW w:w="1651" w:type="dxa"/>
            <w:vMerge/>
          </w:tcPr>
          <w:p w:rsidRPr="00AE0971" w:rsidR="00272AB0" w:rsidP="001F314E" w:rsidRDefault="00272AB0" w14:paraId="4AA6BF9F" w14:textId="77777777">
            <w:pPr>
              <w:pStyle w:val="NoSpacing"/>
              <w:jc w:val="center"/>
              <w:rPr>
                <w:rFonts w:ascii="Times New Roman" w:hAnsi="Times New Roman" w:cs="Times New Roman"/>
              </w:rPr>
            </w:pPr>
          </w:p>
        </w:tc>
        <w:tc>
          <w:tcPr>
            <w:tcW w:w="2625" w:type="dxa"/>
            <w:vMerge/>
          </w:tcPr>
          <w:p w:rsidRPr="00AE0971" w:rsidR="00272AB0" w:rsidP="001F314E" w:rsidRDefault="00272AB0" w14:paraId="7A1214B8" w14:textId="77777777">
            <w:pPr>
              <w:pStyle w:val="NoSpacing"/>
              <w:rPr>
                <w:rFonts w:ascii="Times New Roman" w:hAnsi="Times New Roman" w:cs="Times New Roman"/>
              </w:rPr>
            </w:pPr>
          </w:p>
        </w:tc>
        <w:tc>
          <w:tcPr>
            <w:tcW w:w="2698" w:type="dxa"/>
            <w:vMerge/>
          </w:tcPr>
          <w:p w:rsidRPr="00AE0971" w:rsidR="00272AB0" w:rsidP="001F314E" w:rsidRDefault="00272AB0" w14:paraId="22B1CE82" w14:textId="77777777">
            <w:pPr>
              <w:pStyle w:val="NoSpacing"/>
              <w:rPr>
                <w:rFonts w:ascii="Times New Roman" w:hAnsi="Times New Roman" w:cs="Times New Roman"/>
              </w:rPr>
            </w:pPr>
          </w:p>
        </w:tc>
        <w:tc>
          <w:tcPr>
            <w:tcW w:w="2921" w:type="dxa"/>
          </w:tcPr>
          <w:p w:rsidRPr="00AE0971" w:rsidR="00272AB0" w:rsidP="001F314E" w:rsidRDefault="00272AB0" w14:paraId="1A4C07DA" w14:textId="77777777">
            <w:pPr>
              <w:pStyle w:val="NoSpacing"/>
              <w:rPr>
                <w:rFonts w:ascii="Times New Roman" w:hAnsi="Times New Roman" w:cs="Times New Roman"/>
              </w:rPr>
            </w:pPr>
          </w:p>
        </w:tc>
      </w:tr>
      <w:tr w:rsidRPr="00AE0971" w:rsidR="00272AB0" w:rsidTr="00E66059" w14:paraId="7EAA1B95" w14:textId="77777777">
        <w:tc>
          <w:tcPr>
            <w:tcW w:w="1651" w:type="dxa"/>
            <w:vMerge/>
          </w:tcPr>
          <w:p w:rsidRPr="00AE0971" w:rsidR="00272AB0" w:rsidP="001F314E" w:rsidRDefault="00272AB0" w14:paraId="17499484" w14:textId="77777777">
            <w:pPr>
              <w:pStyle w:val="NoSpacing"/>
              <w:jc w:val="center"/>
              <w:rPr>
                <w:rFonts w:ascii="Times New Roman" w:hAnsi="Times New Roman" w:cs="Times New Roman"/>
              </w:rPr>
            </w:pPr>
          </w:p>
        </w:tc>
        <w:tc>
          <w:tcPr>
            <w:tcW w:w="2625" w:type="dxa"/>
            <w:vMerge/>
          </w:tcPr>
          <w:p w:rsidRPr="00AE0971" w:rsidR="00272AB0" w:rsidP="001F314E" w:rsidRDefault="00272AB0" w14:paraId="7CD3524F" w14:textId="77777777">
            <w:pPr>
              <w:pStyle w:val="NoSpacing"/>
              <w:rPr>
                <w:rFonts w:ascii="Times New Roman" w:hAnsi="Times New Roman" w:cs="Times New Roman"/>
              </w:rPr>
            </w:pPr>
          </w:p>
        </w:tc>
        <w:tc>
          <w:tcPr>
            <w:tcW w:w="2698" w:type="dxa"/>
            <w:vMerge/>
          </w:tcPr>
          <w:p w:rsidRPr="00AE0971" w:rsidR="00272AB0" w:rsidP="001F314E" w:rsidRDefault="00272AB0" w14:paraId="5209900B" w14:textId="77777777">
            <w:pPr>
              <w:pStyle w:val="NoSpacing"/>
              <w:rPr>
                <w:rFonts w:ascii="Times New Roman" w:hAnsi="Times New Roman" w:cs="Times New Roman"/>
              </w:rPr>
            </w:pPr>
          </w:p>
        </w:tc>
        <w:tc>
          <w:tcPr>
            <w:tcW w:w="2921" w:type="dxa"/>
          </w:tcPr>
          <w:p w:rsidRPr="00AE0971" w:rsidR="00272AB0" w:rsidP="001F314E" w:rsidRDefault="00272AB0" w14:paraId="53E7CCD6" w14:textId="77777777">
            <w:pPr>
              <w:pStyle w:val="NoSpacing"/>
              <w:rPr>
                <w:rFonts w:ascii="Times New Roman" w:hAnsi="Times New Roman" w:cs="Times New Roman"/>
              </w:rPr>
            </w:pPr>
          </w:p>
        </w:tc>
      </w:tr>
      <w:tr w:rsidRPr="00AE0971" w:rsidR="004857DB" w:rsidTr="00E66059" w14:paraId="6650D091" w14:textId="77777777">
        <w:tc>
          <w:tcPr>
            <w:tcW w:w="1651" w:type="dxa"/>
            <w:vMerge/>
          </w:tcPr>
          <w:p w:rsidRPr="00AE0971" w:rsidR="004857DB" w:rsidP="001F314E" w:rsidRDefault="004857DB" w14:paraId="7DD2E903" w14:textId="45825A4C">
            <w:pPr>
              <w:pStyle w:val="NoSpacing"/>
              <w:jc w:val="center"/>
              <w:rPr>
                <w:rFonts w:ascii="Times New Roman" w:hAnsi="Times New Roman" w:cs="Times New Roman"/>
              </w:rPr>
            </w:pPr>
          </w:p>
        </w:tc>
        <w:tc>
          <w:tcPr>
            <w:tcW w:w="2625" w:type="dxa"/>
            <w:vMerge/>
          </w:tcPr>
          <w:p w:rsidRPr="00AE0971" w:rsidR="004857DB" w:rsidP="001F314E" w:rsidRDefault="004857DB" w14:paraId="1F42008B" w14:textId="77777777">
            <w:pPr>
              <w:pStyle w:val="NoSpacing"/>
              <w:rPr>
                <w:rFonts w:ascii="Times New Roman" w:hAnsi="Times New Roman" w:cs="Times New Roman"/>
              </w:rPr>
            </w:pPr>
          </w:p>
        </w:tc>
        <w:tc>
          <w:tcPr>
            <w:tcW w:w="2698" w:type="dxa"/>
            <w:vMerge/>
          </w:tcPr>
          <w:p w:rsidRPr="00AE0971" w:rsidR="004857DB" w:rsidP="001F314E" w:rsidRDefault="004857DB" w14:paraId="421B9010" w14:textId="2CE81ED8">
            <w:pPr>
              <w:pStyle w:val="NoSpacing"/>
              <w:rPr>
                <w:rFonts w:ascii="Times New Roman" w:hAnsi="Times New Roman" w:cs="Times New Roman"/>
              </w:rPr>
            </w:pPr>
          </w:p>
        </w:tc>
        <w:tc>
          <w:tcPr>
            <w:tcW w:w="2921" w:type="dxa"/>
          </w:tcPr>
          <w:p w:rsidRPr="00AE0971" w:rsidR="004857DB" w:rsidP="001F314E" w:rsidRDefault="004857DB" w14:paraId="36729F2A" w14:textId="77777777">
            <w:pPr>
              <w:pStyle w:val="NoSpacing"/>
              <w:rPr>
                <w:rFonts w:ascii="Times New Roman" w:hAnsi="Times New Roman" w:cs="Times New Roman"/>
              </w:rPr>
            </w:pPr>
          </w:p>
        </w:tc>
      </w:tr>
    </w:tbl>
    <w:p w:rsidRPr="00AE0971" w:rsidR="009B5008" w:rsidP="00C873E5" w:rsidRDefault="009B5008" w14:paraId="2BCC5DA6" w14:textId="77777777">
      <w:pPr>
        <w:spacing w:before="120" w:after="120" w:line="240" w:lineRule="auto"/>
        <w:rPr>
          <w:rFonts w:ascii="Times New Roman" w:hAnsi="Times New Roman" w:cs="Times New Roman"/>
          <w:b/>
          <w:sz w:val="28"/>
          <w:szCs w:val="28"/>
        </w:rPr>
      </w:pPr>
    </w:p>
    <w:p w:rsidRPr="00AE0971" w:rsidR="00C873E5" w:rsidP="00486260" w:rsidRDefault="00C873E5" w14:paraId="71508CBB" w14:textId="5FE4224C">
      <w:pPr>
        <w:pStyle w:val="Heading2"/>
        <w:ind w:left="533"/>
        <w:rPr>
          <w:rFonts w:ascii="Times New Roman" w:hAnsi="Times New Roman" w:cs="Times New Roman"/>
          <w:sz w:val="24"/>
          <w:szCs w:val="24"/>
        </w:rPr>
      </w:pPr>
      <w:bookmarkStart w:name="_Toc73446267" w:id="2419"/>
      <w:r w:rsidRPr="00AE0971">
        <w:rPr>
          <w:rFonts w:ascii="Times New Roman" w:hAnsi="Times New Roman" w:cs="Times New Roman"/>
          <w:sz w:val="24"/>
          <w:szCs w:val="24"/>
        </w:rPr>
        <w:t xml:space="preserve">Appendix </w:t>
      </w:r>
      <w:r w:rsidRPr="00AE0971" w:rsidR="009B5008">
        <w:rPr>
          <w:rFonts w:ascii="Times New Roman" w:hAnsi="Times New Roman" w:cs="Times New Roman"/>
          <w:sz w:val="24"/>
          <w:szCs w:val="24"/>
        </w:rPr>
        <w:t>B</w:t>
      </w:r>
      <w:r w:rsidRPr="00AE0971">
        <w:rPr>
          <w:rFonts w:ascii="Times New Roman" w:hAnsi="Times New Roman" w:cs="Times New Roman"/>
          <w:sz w:val="24"/>
          <w:szCs w:val="24"/>
        </w:rPr>
        <w:t>: P2 Escalation List</w:t>
      </w:r>
      <w:bookmarkEnd w:id="2419"/>
    </w:p>
    <w:tbl>
      <w:tblPr>
        <w:tblW w:w="98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51"/>
        <w:gridCol w:w="2625"/>
        <w:gridCol w:w="2698"/>
        <w:gridCol w:w="2921"/>
      </w:tblGrid>
      <w:tr w:rsidRPr="00AE0971" w:rsidR="00524726" w:rsidTr="00E66059" w14:paraId="0057F484" w14:textId="5953147F">
        <w:tc>
          <w:tcPr>
            <w:tcW w:w="1651" w:type="dxa"/>
          </w:tcPr>
          <w:p w:rsidRPr="00AE0971" w:rsidR="00524726" w:rsidP="001F314E" w:rsidRDefault="00524726" w14:paraId="7D80092F" w14:textId="77777777">
            <w:pPr>
              <w:pStyle w:val="NoSpacing"/>
              <w:jc w:val="center"/>
              <w:rPr>
                <w:rFonts w:ascii="Times New Roman" w:hAnsi="Times New Roman" w:cs="Times New Roman"/>
                <w:b/>
                <w:bCs/>
              </w:rPr>
            </w:pPr>
            <w:r w:rsidRPr="00AE0971">
              <w:rPr>
                <w:rFonts w:ascii="Times New Roman" w:hAnsi="Times New Roman" w:cs="Times New Roman"/>
                <w:b/>
                <w:bCs/>
              </w:rPr>
              <w:t>Priority</w:t>
            </w:r>
          </w:p>
        </w:tc>
        <w:tc>
          <w:tcPr>
            <w:tcW w:w="2625" w:type="dxa"/>
          </w:tcPr>
          <w:p w:rsidRPr="00AE0971" w:rsidR="00524726" w:rsidP="001F314E" w:rsidRDefault="00524726" w14:paraId="33ED39A6" w14:textId="77777777">
            <w:pPr>
              <w:pStyle w:val="NoSpacing"/>
              <w:jc w:val="center"/>
              <w:rPr>
                <w:rFonts w:ascii="Times New Roman" w:hAnsi="Times New Roman" w:cs="Times New Roman"/>
                <w:b/>
                <w:bCs/>
              </w:rPr>
            </w:pPr>
            <w:r w:rsidRPr="00AE0971">
              <w:rPr>
                <w:rFonts w:ascii="Times New Roman" w:hAnsi="Times New Roman" w:cs="Times New Roman"/>
                <w:b/>
                <w:bCs/>
              </w:rPr>
              <w:t>Time Limit Before Escalation</w:t>
            </w:r>
          </w:p>
        </w:tc>
        <w:tc>
          <w:tcPr>
            <w:tcW w:w="2698" w:type="dxa"/>
          </w:tcPr>
          <w:p w:rsidRPr="00AE0971" w:rsidR="00524726" w:rsidP="001F314E" w:rsidRDefault="00524726" w14:paraId="2EC96C99" w14:textId="21CCA12B">
            <w:pPr>
              <w:pStyle w:val="NoSpacing"/>
              <w:jc w:val="center"/>
              <w:rPr>
                <w:rFonts w:ascii="Times New Roman" w:hAnsi="Times New Roman" w:cs="Times New Roman"/>
                <w:b/>
                <w:bCs/>
              </w:rPr>
            </w:pPr>
            <w:r w:rsidRPr="00AE0971">
              <w:rPr>
                <w:rFonts w:ascii="Times New Roman" w:hAnsi="Times New Roman" w:cs="Times New Roman"/>
                <w:b/>
                <w:bCs/>
              </w:rPr>
              <w:t>Escalate To</w:t>
            </w:r>
          </w:p>
        </w:tc>
        <w:tc>
          <w:tcPr>
            <w:tcW w:w="2921" w:type="dxa"/>
          </w:tcPr>
          <w:p w:rsidRPr="00AE0971" w:rsidR="00524726" w:rsidP="001F314E" w:rsidRDefault="00524726" w14:paraId="634643F2" w14:textId="35EEFB75">
            <w:pPr>
              <w:pStyle w:val="NoSpacing"/>
              <w:jc w:val="center"/>
              <w:rPr>
                <w:rFonts w:ascii="Times New Roman" w:hAnsi="Times New Roman" w:cs="Times New Roman"/>
                <w:b/>
                <w:bCs/>
              </w:rPr>
            </w:pPr>
            <w:r w:rsidRPr="00AE0971">
              <w:rPr>
                <w:rFonts w:ascii="Times New Roman" w:hAnsi="Times New Roman" w:cs="Times New Roman"/>
                <w:b/>
                <w:bCs/>
              </w:rPr>
              <w:t>Name</w:t>
            </w:r>
          </w:p>
        </w:tc>
      </w:tr>
      <w:tr w:rsidRPr="00AE0971" w:rsidR="004857DB" w:rsidTr="00E66059" w14:paraId="70300A9B" w14:textId="19A985C4">
        <w:tc>
          <w:tcPr>
            <w:tcW w:w="1651" w:type="dxa"/>
            <w:vMerge w:val="restart"/>
          </w:tcPr>
          <w:p w:rsidRPr="00AE0971" w:rsidR="004857DB" w:rsidP="001F314E" w:rsidRDefault="004857DB" w14:paraId="3054CE9C" w14:textId="77777777">
            <w:pPr>
              <w:pStyle w:val="NoSpacing"/>
              <w:jc w:val="center"/>
              <w:rPr>
                <w:rFonts w:ascii="Times New Roman" w:hAnsi="Times New Roman" w:cs="Times New Roman"/>
              </w:rPr>
            </w:pPr>
          </w:p>
          <w:p w:rsidRPr="00AE0971" w:rsidR="004857DB" w:rsidP="001F314E" w:rsidRDefault="004857DB" w14:paraId="494C11A4" w14:textId="676F3518">
            <w:pPr>
              <w:pStyle w:val="NoSpacing"/>
              <w:jc w:val="center"/>
              <w:rPr>
                <w:rFonts w:ascii="Times New Roman" w:hAnsi="Times New Roman" w:cs="Times New Roman"/>
                <w:b/>
                <w:bCs/>
              </w:rPr>
            </w:pPr>
            <w:r w:rsidRPr="00AE0971">
              <w:rPr>
                <w:rFonts w:ascii="Times New Roman" w:hAnsi="Times New Roman" w:cs="Times New Roman"/>
                <w:b/>
                <w:bCs/>
              </w:rPr>
              <w:t>P2</w:t>
            </w:r>
          </w:p>
        </w:tc>
        <w:tc>
          <w:tcPr>
            <w:tcW w:w="2625" w:type="dxa"/>
            <w:vMerge w:val="restart"/>
          </w:tcPr>
          <w:p w:rsidRPr="00AE0971" w:rsidR="004857DB" w:rsidP="001F314E" w:rsidRDefault="004857DB" w14:paraId="064DA86F" w14:textId="77777777">
            <w:pPr>
              <w:pStyle w:val="NoSpacing"/>
              <w:rPr>
                <w:rFonts w:ascii="Times New Roman" w:hAnsi="Times New Roman" w:cs="Times New Roman"/>
              </w:rPr>
            </w:pPr>
          </w:p>
        </w:tc>
        <w:tc>
          <w:tcPr>
            <w:tcW w:w="2698" w:type="dxa"/>
            <w:vMerge w:val="restart"/>
          </w:tcPr>
          <w:p w:rsidRPr="00AE0971" w:rsidR="004857DB" w:rsidP="001F314E" w:rsidRDefault="004857DB" w14:paraId="0CE670E0" w14:textId="77777777">
            <w:pPr>
              <w:pStyle w:val="NoSpacing"/>
              <w:rPr>
                <w:rFonts w:ascii="Times New Roman" w:hAnsi="Times New Roman" w:cs="Times New Roman"/>
              </w:rPr>
            </w:pPr>
            <w:r w:rsidRPr="00AE0971">
              <w:rPr>
                <w:rFonts w:ascii="Times New Roman" w:hAnsi="Times New Roman" w:cs="Times New Roman"/>
              </w:rPr>
              <w:t>NOC Manager</w:t>
            </w:r>
          </w:p>
          <w:p w:rsidRPr="00AE0971" w:rsidR="004857DB" w:rsidP="001F314E" w:rsidRDefault="004857DB" w14:paraId="7F84EF3A" w14:textId="77777777">
            <w:pPr>
              <w:pStyle w:val="NoSpacing"/>
              <w:rPr>
                <w:rFonts w:ascii="Times New Roman" w:hAnsi="Times New Roman" w:cs="Times New Roman"/>
              </w:rPr>
            </w:pPr>
            <w:r w:rsidRPr="00AE0971">
              <w:rPr>
                <w:rFonts w:ascii="Times New Roman" w:hAnsi="Times New Roman" w:cs="Times New Roman"/>
              </w:rPr>
              <w:t>Chief Engineer</w:t>
            </w:r>
          </w:p>
          <w:p w:rsidRPr="00AE0971" w:rsidR="004857DB" w:rsidP="001F314E" w:rsidRDefault="004857DB" w14:paraId="6C4362BE" w14:textId="29DA8A91">
            <w:pPr>
              <w:pStyle w:val="NoSpacing"/>
              <w:rPr>
                <w:rFonts w:ascii="Times New Roman" w:hAnsi="Times New Roman" w:cs="Times New Roman"/>
              </w:rPr>
            </w:pPr>
            <w:r w:rsidRPr="00AE0971">
              <w:rPr>
                <w:rFonts w:ascii="Times New Roman" w:hAnsi="Times New Roman" w:cs="Times New Roman"/>
              </w:rPr>
              <w:t>Customer</w:t>
            </w:r>
          </w:p>
        </w:tc>
        <w:tc>
          <w:tcPr>
            <w:tcW w:w="2921" w:type="dxa"/>
          </w:tcPr>
          <w:p w:rsidRPr="00AE0971" w:rsidR="004857DB" w:rsidP="001F314E" w:rsidRDefault="004857DB" w14:paraId="177D646E" w14:textId="77777777">
            <w:pPr>
              <w:pStyle w:val="NoSpacing"/>
              <w:rPr>
                <w:rFonts w:ascii="Times New Roman" w:hAnsi="Times New Roman" w:cs="Times New Roman"/>
              </w:rPr>
            </w:pPr>
          </w:p>
        </w:tc>
      </w:tr>
      <w:tr w:rsidRPr="00AE0971" w:rsidR="004857DB" w:rsidTr="00E66059" w14:paraId="482D1CF7" w14:textId="77777777">
        <w:tc>
          <w:tcPr>
            <w:tcW w:w="1651" w:type="dxa"/>
            <w:vMerge/>
          </w:tcPr>
          <w:p w:rsidRPr="00AE0971" w:rsidR="004857DB" w:rsidP="001F314E" w:rsidRDefault="004857DB" w14:paraId="73ED61E5" w14:textId="0583C76D">
            <w:pPr>
              <w:pStyle w:val="NoSpacing"/>
              <w:jc w:val="center"/>
              <w:rPr>
                <w:rFonts w:ascii="Times New Roman" w:hAnsi="Times New Roman" w:cs="Times New Roman"/>
              </w:rPr>
            </w:pPr>
          </w:p>
        </w:tc>
        <w:tc>
          <w:tcPr>
            <w:tcW w:w="2625" w:type="dxa"/>
            <w:vMerge/>
          </w:tcPr>
          <w:p w:rsidRPr="00AE0971" w:rsidR="004857DB" w:rsidP="001F314E" w:rsidRDefault="004857DB" w14:paraId="74D17990" w14:textId="77777777">
            <w:pPr>
              <w:pStyle w:val="NoSpacing"/>
              <w:rPr>
                <w:rFonts w:ascii="Times New Roman" w:hAnsi="Times New Roman" w:cs="Times New Roman"/>
              </w:rPr>
            </w:pPr>
          </w:p>
        </w:tc>
        <w:tc>
          <w:tcPr>
            <w:tcW w:w="2698" w:type="dxa"/>
            <w:vMerge/>
          </w:tcPr>
          <w:p w:rsidRPr="00AE0971" w:rsidR="004857DB" w:rsidP="001F314E" w:rsidRDefault="004857DB" w14:paraId="23316E65" w14:textId="4E397265">
            <w:pPr>
              <w:pStyle w:val="NoSpacing"/>
              <w:rPr>
                <w:rFonts w:ascii="Times New Roman" w:hAnsi="Times New Roman" w:cs="Times New Roman"/>
              </w:rPr>
            </w:pPr>
          </w:p>
        </w:tc>
        <w:tc>
          <w:tcPr>
            <w:tcW w:w="2921" w:type="dxa"/>
          </w:tcPr>
          <w:p w:rsidRPr="00AE0971" w:rsidR="004857DB" w:rsidP="001F314E" w:rsidRDefault="004857DB" w14:paraId="3A64CD84" w14:textId="77777777">
            <w:pPr>
              <w:pStyle w:val="NoSpacing"/>
              <w:rPr>
                <w:rFonts w:ascii="Times New Roman" w:hAnsi="Times New Roman" w:cs="Times New Roman"/>
              </w:rPr>
            </w:pPr>
          </w:p>
        </w:tc>
      </w:tr>
      <w:tr w:rsidRPr="00AE0971" w:rsidR="004857DB" w:rsidTr="00E66059" w14:paraId="435A6B3A" w14:textId="77777777">
        <w:tc>
          <w:tcPr>
            <w:tcW w:w="1651" w:type="dxa"/>
            <w:vMerge/>
          </w:tcPr>
          <w:p w:rsidRPr="00AE0971" w:rsidR="004857DB" w:rsidP="001F314E" w:rsidRDefault="004857DB" w14:paraId="05BD0BAC" w14:textId="7BB22F49">
            <w:pPr>
              <w:pStyle w:val="NoSpacing"/>
              <w:jc w:val="center"/>
              <w:rPr>
                <w:rFonts w:ascii="Times New Roman" w:hAnsi="Times New Roman" w:cs="Times New Roman"/>
              </w:rPr>
            </w:pPr>
          </w:p>
        </w:tc>
        <w:tc>
          <w:tcPr>
            <w:tcW w:w="2625" w:type="dxa"/>
            <w:vMerge/>
          </w:tcPr>
          <w:p w:rsidRPr="00AE0971" w:rsidR="004857DB" w:rsidP="001F314E" w:rsidRDefault="004857DB" w14:paraId="40757417" w14:textId="77777777">
            <w:pPr>
              <w:pStyle w:val="NoSpacing"/>
              <w:rPr>
                <w:rFonts w:ascii="Times New Roman" w:hAnsi="Times New Roman" w:cs="Times New Roman"/>
              </w:rPr>
            </w:pPr>
          </w:p>
        </w:tc>
        <w:tc>
          <w:tcPr>
            <w:tcW w:w="2698" w:type="dxa"/>
            <w:vMerge/>
          </w:tcPr>
          <w:p w:rsidRPr="00AE0971" w:rsidR="004857DB" w:rsidP="001F314E" w:rsidRDefault="004857DB" w14:paraId="74F36F71" w14:textId="2198C5D7">
            <w:pPr>
              <w:pStyle w:val="NoSpacing"/>
              <w:rPr>
                <w:rFonts w:ascii="Times New Roman" w:hAnsi="Times New Roman" w:cs="Times New Roman"/>
              </w:rPr>
            </w:pPr>
          </w:p>
        </w:tc>
        <w:tc>
          <w:tcPr>
            <w:tcW w:w="2921" w:type="dxa"/>
          </w:tcPr>
          <w:p w:rsidRPr="00AE0971" w:rsidR="004857DB" w:rsidP="001F314E" w:rsidRDefault="004857DB" w14:paraId="3A074121" w14:textId="77777777">
            <w:pPr>
              <w:pStyle w:val="NoSpacing"/>
              <w:rPr>
                <w:rFonts w:ascii="Times New Roman" w:hAnsi="Times New Roman" w:cs="Times New Roman"/>
              </w:rPr>
            </w:pPr>
          </w:p>
        </w:tc>
      </w:tr>
    </w:tbl>
    <w:p w:rsidRPr="00AE0971" w:rsidR="009B5008" w:rsidP="00C873E5" w:rsidRDefault="009B5008" w14:paraId="1DB68103" w14:textId="77777777">
      <w:pPr>
        <w:spacing w:before="120" w:after="120" w:line="240" w:lineRule="auto"/>
        <w:rPr>
          <w:rFonts w:ascii="Times New Roman" w:hAnsi="Times New Roman" w:cs="Times New Roman"/>
          <w:b/>
          <w:sz w:val="28"/>
          <w:szCs w:val="28"/>
        </w:rPr>
      </w:pPr>
    </w:p>
    <w:p w:rsidRPr="00AE0971" w:rsidR="00C873E5" w:rsidP="00486260" w:rsidRDefault="00C873E5" w14:paraId="3A33E0DD" w14:textId="2132E874">
      <w:pPr>
        <w:pStyle w:val="Heading2"/>
        <w:ind w:left="533"/>
        <w:rPr>
          <w:rFonts w:ascii="Times New Roman" w:hAnsi="Times New Roman" w:cs="Times New Roman"/>
          <w:sz w:val="24"/>
          <w:szCs w:val="24"/>
        </w:rPr>
      </w:pPr>
      <w:bookmarkStart w:name="_Toc73446268" w:id="2420"/>
      <w:r w:rsidRPr="00AE0971">
        <w:rPr>
          <w:rFonts w:ascii="Times New Roman" w:hAnsi="Times New Roman" w:cs="Times New Roman"/>
          <w:sz w:val="24"/>
          <w:szCs w:val="24"/>
        </w:rPr>
        <w:t xml:space="preserve">Appendix </w:t>
      </w:r>
      <w:r w:rsidRPr="00AE0971" w:rsidR="009B5008">
        <w:rPr>
          <w:rFonts w:ascii="Times New Roman" w:hAnsi="Times New Roman" w:cs="Times New Roman"/>
          <w:sz w:val="24"/>
          <w:szCs w:val="24"/>
        </w:rPr>
        <w:t>C</w:t>
      </w:r>
      <w:r w:rsidRPr="00AE0971">
        <w:rPr>
          <w:rFonts w:ascii="Times New Roman" w:hAnsi="Times New Roman" w:cs="Times New Roman"/>
          <w:sz w:val="24"/>
          <w:szCs w:val="24"/>
        </w:rPr>
        <w:t>: P3 Escalation List</w:t>
      </w:r>
      <w:bookmarkEnd w:id="2420"/>
    </w:p>
    <w:tbl>
      <w:tblPr>
        <w:tblW w:w="98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51"/>
        <w:gridCol w:w="2625"/>
        <w:gridCol w:w="2698"/>
        <w:gridCol w:w="2921"/>
      </w:tblGrid>
      <w:tr w:rsidRPr="00AE0971" w:rsidR="00524726" w:rsidTr="00E66059" w14:paraId="24809080" w14:textId="6F7771BD">
        <w:tc>
          <w:tcPr>
            <w:tcW w:w="1651" w:type="dxa"/>
          </w:tcPr>
          <w:p w:rsidRPr="00AE0971" w:rsidR="00524726" w:rsidP="001F314E" w:rsidRDefault="00524726" w14:paraId="12D1554A" w14:textId="77777777">
            <w:pPr>
              <w:pStyle w:val="NoSpacing"/>
              <w:jc w:val="center"/>
              <w:rPr>
                <w:rFonts w:ascii="Times New Roman" w:hAnsi="Times New Roman" w:cs="Times New Roman"/>
                <w:b/>
                <w:bCs/>
              </w:rPr>
            </w:pPr>
            <w:r w:rsidRPr="00AE0971">
              <w:rPr>
                <w:rFonts w:ascii="Times New Roman" w:hAnsi="Times New Roman" w:cs="Times New Roman"/>
                <w:b/>
                <w:bCs/>
              </w:rPr>
              <w:t>Priority</w:t>
            </w:r>
          </w:p>
        </w:tc>
        <w:tc>
          <w:tcPr>
            <w:tcW w:w="2625" w:type="dxa"/>
          </w:tcPr>
          <w:p w:rsidRPr="00AE0971" w:rsidR="00524726" w:rsidP="001F314E" w:rsidRDefault="00524726" w14:paraId="03C1BA46" w14:textId="77777777">
            <w:pPr>
              <w:pStyle w:val="NoSpacing"/>
              <w:jc w:val="center"/>
              <w:rPr>
                <w:rFonts w:ascii="Times New Roman" w:hAnsi="Times New Roman" w:cs="Times New Roman"/>
                <w:b/>
                <w:bCs/>
              </w:rPr>
            </w:pPr>
            <w:r w:rsidRPr="00AE0971">
              <w:rPr>
                <w:rFonts w:ascii="Times New Roman" w:hAnsi="Times New Roman" w:cs="Times New Roman"/>
                <w:b/>
                <w:bCs/>
              </w:rPr>
              <w:t>Time Limit Before Escalation</w:t>
            </w:r>
          </w:p>
        </w:tc>
        <w:tc>
          <w:tcPr>
            <w:tcW w:w="2698" w:type="dxa"/>
          </w:tcPr>
          <w:p w:rsidRPr="00AE0971" w:rsidR="00524726" w:rsidP="001F314E" w:rsidRDefault="00524726" w14:paraId="3A13CBDC" w14:textId="424FC311">
            <w:pPr>
              <w:pStyle w:val="NoSpacing"/>
              <w:jc w:val="center"/>
              <w:rPr>
                <w:rFonts w:ascii="Times New Roman" w:hAnsi="Times New Roman" w:cs="Times New Roman"/>
                <w:b/>
                <w:bCs/>
              </w:rPr>
            </w:pPr>
            <w:r w:rsidRPr="00AE0971">
              <w:rPr>
                <w:rFonts w:ascii="Times New Roman" w:hAnsi="Times New Roman" w:cs="Times New Roman"/>
                <w:b/>
                <w:bCs/>
              </w:rPr>
              <w:t>Escalate To</w:t>
            </w:r>
          </w:p>
        </w:tc>
        <w:tc>
          <w:tcPr>
            <w:tcW w:w="2921" w:type="dxa"/>
          </w:tcPr>
          <w:p w:rsidRPr="00AE0971" w:rsidR="00524726" w:rsidP="001F314E" w:rsidRDefault="00524726" w14:paraId="54536029" w14:textId="0B2BA5D8">
            <w:pPr>
              <w:pStyle w:val="NoSpacing"/>
              <w:jc w:val="center"/>
              <w:rPr>
                <w:rFonts w:ascii="Times New Roman" w:hAnsi="Times New Roman" w:cs="Times New Roman"/>
                <w:b/>
                <w:bCs/>
              </w:rPr>
            </w:pPr>
            <w:r w:rsidRPr="00AE0971">
              <w:rPr>
                <w:rFonts w:ascii="Times New Roman" w:hAnsi="Times New Roman" w:cs="Times New Roman"/>
                <w:b/>
                <w:bCs/>
              </w:rPr>
              <w:t>Name</w:t>
            </w:r>
          </w:p>
        </w:tc>
      </w:tr>
      <w:tr w:rsidRPr="00AE0971" w:rsidR="004857DB" w:rsidTr="00E66059" w14:paraId="1092B8E1" w14:textId="1D9CF284">
        <w:tc>
          <w:tcPr>
            <w:tcW w:w="1651" w:type="dxa"/>
            <w:vMerge w:val="restart"/>
          </w:tcPr>
          <w:p w:rsidRPr="00AE0971" w:rsidR="004857DB" w:rsidP="001F314E" w:rsidRDefault="004857DB" w14:paraId="335F3A94" w14:textId="1B9B44FC">
            <w:pPr>
              <w:pStyle w:val="NoSpacing"/>
              <w:jc w:val="center"/>
              <w:rPr>
                <w:rFonts w:ascii="Times New Roman" w:hAnsi="Times New Roman" w:cs="Times New Roman"/>
              </w:rPr>
            </w:pPr>
          </w:p>
          <w:p w:rsidRPr="00AE0971" w:rsidR="004857DB" w:rsidP="001F314E" w:rsidRDefault="004857DB" w14:paraId="67570572" w14:textId="77777777">
            <w:pPr>
              <w:pStyle w:val="NoSpacing"/>
              <w:jc w:val="center"/>
              <w:rPr>
                <w:rFonts w:ascii="Times New Roman" w:hAnsi="Times New Roman" w:cs="Times New Roman"/>
                <w:b/>
                <w:bCs/>
              </w:rPr>
            </w:pPr>
            <w:r w:rsidRPr="00AE0971">
              <w:rPr>
                <w:rFonts w:ascii="Times New Roman" w:hAnsi="Times New Roman" w:cs="Times New Roman"/>
                <w:b/>
                <w:bCs/>
              </w:rPr>
              <w:t>P3</w:t>
            </w:r>
          </w:p>
          <w:p w:rsidRPr="00AE0971" w:rsidR="004857DB" w:rsidP="001F314E" w:rsidRDefault="004857DB" w14:paraId="73344AED" w14:textId="04DB8ED6">
            <w:pPr>
              <w:pStyle w:val="NoSpacing"/>
              <w:jc w:val="center"/>
              <w:rPr>
                <w:rFonts w:ascii="Times New Roman" w:hAnsi="Times New Roman" w:cs="Times New Roman"/>
              </w:rPr>
            </w:pPr>
          </w:p>
        </w:tc>
        <w:tc>
          <w:tcPr>
            <w:tcW w:w="2625" w:type="dxa"/>
            <w:vMerge w:val="restart"/>
          </w:tcPr>
          <w:p w:rsidRPr="00AE0971" w:rsidR="004857DB" w:rsidP="001F314E" w:rsidRDefault="004857DB" w14:paraId="382B4A6D" w14:textId="77777777">
            <w:pPr>
              <w:pStyle w:val="NoSpacing"/>
              <w:rPr>
                <w:rFonts w:ascii="Times New Roman" w:hAnsi="Times New Roman" w:cs="Times New Roman"/>
              </w:rPr>
            </w:pPr>
          </w:p>
        </w:tc>
        <w:tc>
          <w:tcPr>
            <w:tcW w:w="2698" w:type="dxa"/>
            <w:vMerge w:val="restart"/>
          </w:tcPr>
          <w:p w:rsidRPr="00AE0971" w:rsidR="004857DB" w:rsidP="001F314E" w:rsidRDefault="004857DB" w14:paraId="246772AA" w14:textId="77777777">
            <w:pPr>
              <w:pStyle w:val="NoSpacing"/>
              <w:rPr>
                <w:rFonts w:ascii="Times New Roman" w:hAnsi="Times New Roman" w:cs="Times New Roman"/>
              </w:rPr>
            </w:pPr>
            <w:r w:rsidRPr="00AE0971">
              <w:rPr>
                <w:rFonts w:ascii="Times New Roman" w:hAnsi="Times New Roman" w:cs="Times New Roman"/>
              </w:rPr>
              <w:t>NOC Manager</w:t>
            </w:r>
          </w:p>
          <w:p w:rsidRPr="00AE0971" w:rsidR="004857DB" w:rsidP="001F314E" w:rsidRDefault="004857DB" w14:paraId="2FA69B6E" w14:textId="77777777">
            <w:pPr>
              <w:pStyle w:val="NoSpacing"/>
              <w:rPr>
                <w:rFonts w:ascii="Times New Roman" w:hAnsi="Times New Roman" w:cs="Times New Roman"/>
              </w:rPr>
            </w:pPr>
            <w:r w:rsidRPr="00AE0971">
              <w:rPr>
                <w:rFonts w:ascii="Times New Roman" w:hAnsi="Times New Roman" w:cs="Times New Roman"/>
              </w:rPr>
              <w:t>Chief Engineer</w:t>
            </w:r>
          </w:p>
          <w:p w:rsidRPr="00AE0971" w:rsidR="004857DB" w:rsidP="001F314E" w:rsidRDefault="004857DB" w14:paraId="6FD319D3" w14:textId="25A5A33A">
            <w:pPr>
              <w:pStyle w:val="NoSpacing"/>
              <w:rPr>
                <w:rFonts w:ascii="Times New Roman" w:hAnsi="Times New Roman" w:cs="Times New Roman"/>
              </w:rPr>
            </w:pPr>
            <w:r w:rsidRPr="00AE0971">
              <w:rPr>
                <w:rFonts w:ascii="Times New Roman" w:hAnsi="Times New Roman" w:cs="Times New Roman"/>
              </w:rPr>
              <w:t>Customer</w:t>
            </w:r>
          </w:p>
        </w:tc>
        <w:tc>
          <w:tcPr>
            <w:tcW w:w="2921" w:type="dxa"/>
          </w:tcPr>
          <w:p w:rsidRPr="00AE0971" w:rsidR="004857DB" w:rsidP="001F314E" w:rsidRDefault="004857DB" w14:paraId="291081D4" w14:textId="77777777">
            <w:pPr>
              <w:pStyle w:val="NoSpacing"/>
              <w:rPr>
                <w:rFonts w:ascii="Times New Roman" w:hAnsi="Times New Roman" w:cs="Times New Roman"/>
              </w:rPr>
            </w:pPr>
          </w:p>
        </w:tc>
      </w:tr>
      <w:tr w:rsidRPr="00AE0971" w:rsidR="004857DB" w:rsidTr="00E66059" w14:paraId="79FAE390" w14:textId="77777777">
        <w:tc>
          <w:tcPr>
            <w:tcW w:w="1651" w:type="dxa"/>
            <w:vMerge/>
          </w:tcPr>
          <w:p w:rsidRPr="00AE0971" w:rsidR="004857DB" w:rsidP="001F314E" w:rsidRDefault="004857DB" w14:paraId="7A2FB161" w14:textId="37402885">
            <w:pPr>
              <w:pStyle w:val="NoSpacing"/>
              <w:jc w:val="center"/>
              <w:rPr>
                <w:rFonts w:ascii="Times New Roman" w:hAnsi="Times New Roman" w:cs="Times New Roman"/>
              </w:rPr>
            </w:pPr>
          </w:p>
        </w:tc>
        <w:tc>
          <w:tcPr>
            <w:tcW w:w="2625" w:type="dxa"/>
            <w:vMerge/>
          </w:tcPr>
          <w:p w:rsidRPr="00AE0971" w:rsidR="004857DB" w:rsidP="001F314E" w:rsidRDefault="004857DB" w14:paraId="12B4CA88" w14:textId="77777777">
            <w:pPr>
              <w:pStyle w:val="NoSpacing"/>
              <w:rPr>
                <w:rFonts w:ascii="Times New Roman" w:hAnsi="Times New Roman" w:cs="Times New Roman"/>
              </w:rPr>
            </w:pPr>
          </w:p>
        </w:tc>
        <w:tc>
          <w:tcPr>
            <w:tcW w:w="2698" w:type="dxa"/>
            <w:vMerge/>
          </w:tcPr>
          <w:p w:rsidRPr="00AE0971" w:rsidR="004857DB" w:rsidP="001F314E" w:rsidRDefault="004857DB" w14:paraId="3CCA7349" w14:textId="3A3BD502">
            <w:pPr>
              <w:pStyle w:val="NoSpacing"/>
              <w:rPr>
                <w:rFonts w:ascii="Times New Roman" w:hAnsi="Times New Roman" w:cs="Times New Roman"/>
              </w:rPr>
            </w:pPr>
          </w:p>
        </w:tc>
        <w:tc>
          <w:tcPr>
            <w:tcW w:w="2921" w:type="dxa"/>
          </w:tcPr>
          <w:p w:rsidRPr="00AE0971" w:rsidR="004857DB" w:rsidP="001F314E" w:rsidRDefault="004857DB" w14:paraId="3DB593FB" w14:textId="77777777">
            <w:pPr>
              <w:pStyle w:val="NoSpacing"/>
              <w:rPr>
                <w:rFonts w:ascii="Times New Roman" w:hAnsi="Times New Roman" w:cs="Times New Roman"/>
              </w:rPr>
            </w:pPr>
          </w:p>
        </w:tc>
      </w:tr>
      <w:tr w:rsidRPr="00AE0971" w:rsidR="004857DB" w:rsidTr="00E66059" w14:paraId="6150FF73" w14:textId="77777777">
        <w:tc>
          <w:tcPr>
            <w:tcW w:w="1651" w:type="dxa"/>
            <w:vMerge/>
          </w:tcPr>
          <w:p w:rsidRPr="00AE0971" w:rsidR="004857DB" w:rsidP="001F314E" w:rsidRDefault="004857DB" w14:paraId="28F91448" w14:textId="634A55CE">
            <w:pPr>
              <w:pStyle w:val="NoSpacing"/>
              <w:jc w:val="center"/>
              <w:rPr>
                <w:rFonts w:ascii="Times New Roman" w:hAnsi="Times New Roman" w:cs="Times New Roman"/>
              </w:rPr>
            </w:pPr>
          </w:p>
        </w:tc>
        <w:tc>
          <w:tcPr>
            <w:tcW w:w="2625" w:type="dxa"/>
            <w:vMerge/>
          </w:tcPr>
          <w:p w:rsidRPr="00AE0971" w:rsidR="004857DB" w:rsidP="001F314E" w:rsidRDefault="004857DB" w14:paraId="768BE97E" w14:textId="77777777">
            <w:pPr>
              <w:pStyle w:val="NoSpacing"/>
              <w:rPr>
                <w:rFonts w:ascii="Times New Roman" w:hAnsi="Times New Roman" w:cs="Times New Roman"/>
              </w:rPr>
            </w:pPr>
          </w:p>
        </w:tc>
        <w:tc>
          <w:tcPr>
            <w:tcW w:w="2698" w:type="dxa"/>
            <w:vMerge/>
          </w:tcPr>
          <w:p w:rsidRPr="00AE0971" w:rsidR="004857DB" w:rsidP="001F314E" w:rsidRDefault="004857DB" w14:paraId="708970B8" w14:textId="4CA46BCA">
            <w:pPr>
              <w:pStyle w:val="NoSpacing"/>
              <w:rPr>
                <w:rFonts w:ascii="Times New Roman" w:hAnsi="Times New Roman" w:cs="Times New Roman"/>
              </w:rPr>
            </w:pPr>
          </w:p>
        </w:tc>
        <w:tc>
          <w:tcPr>
            <w:tcW w:w="2921" w:type="dxa"/>
          </w:tcPr>
          <w:p w:rsidRPr="00AE0971" w:rsidR="004857DB" w:rsidP="001F314E" w:rsidRDefault="004857DB" w14:paraId="63B63D0D" w14:textId="77777777">
            <w:pPr>
              <w:pStyle w:val="NoSpacing"/>
              <w:rPr>
                <w:rFonts w:ascii="Times New Roman" w:hAnsi="Times New Roman" w:cs="Times New Roman"/>
              </w:rPr>
            </w:pPr>
          </w:p>
        </w:tc>
      </w:tr>
    </w:tbl>
    <w:p w:rsidRPr="00AE0971" w:rsidR="009B5008" w:rsidP="00C873E5" w:rsidRDefault="009B5008" w14:paraId="01436DA0" w14:textId="77777777">
      <w:pPr>
        <w:spacing w:before="120" w:after="120" w:line="240" w:lineRule="auto"/>
        <w:rPr>
          <w:rFonts w:ascii="Times New Roman" w:hAnsi="Times New Roman" w:cs="Times New Roman"/>
          <w:b/>
          <w:sz w:val="28"/>
          <w:szCs w:val="28"/>
        </w:rPr>
      </w:pPr>
    </w:p>
    <w:p w:rsidRPr="00AE0971" w:rsidR="00C873E5" w:rsidP="00486260" w:rsidRDefault="00C873E5" w14:paraId="73464CBB" w14:textId="2A5F08D9">
      <w:pPr>
        <w:pStyle w:val="Heading2"/>
        <w:ind w:left="533"/>
        <w:rPr>
          <w:rFonts w:ascii="Times New Roman" w:hAnsi="Times New Roman" w:cs="Times New Roman"/>
          <w:sz w:val="24"/>
          <w:szCs w:val="24"/>
        </w:rPr>
      </w:pPr>
      <w:bookmarkStart w:name="_Toc73446269" w:id="2421"/>
      <w:r w:rsidRPr="00AE0971">
        <w:rPr>
          <w:rFonts w:ascii="Times New Roman" w:hAnsi="Times New Roman" w:cs="Times New Roman"/>
          <w:sz w:val="24"/>
          <w:szCs w:val="24"/>
        </w:rPr>
        <w:t xml:space="preserve">Appendix </w:t>
      </w:r>
      <w:r w:rsidRPr="00AE0971" w:rsidR="009B5008">
        <w:rPr>
          <w:rFonts w:ascii="Times New Roman" w:hAnsi="Times New Roman" w:cs="Times New Roman"/>
          <w:sz w:val="24"/>
          <w:szCs w:val="24"/>
        </w:rPr>
        <w:t>D</w:t>
      </w:r>
      <w:r w:rsidRPr="00AE0971">
        <w:rPr>
          <w:rFonts w:ascii="Times New Roman" w:hAnsi="Times New Roman" w:cs="Times New Roman"/>
          <w:sz w:val="24"/>
          <w:szCs w:val="24"/>
        </w:rPr>
        <w:t>: P4 Escalation List</w:t>
      </w:r>
      <w:bookmarkEnd w:id="2421"/>
    </w:p>
    <w:tbl>
      <w:tblPr>
        <w:tblW w:w="98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51"/>
        <w:gridCol w:w="2625"/>
        <w:gridCol w:w="2698"/>
        <w:gridCol w:w="2921"/>
      </w:tblGrid>
      <w:tr w:rsidRPr="00AE0971" w:rsidR="00524726" w:rsidTr="00E66059" w14:paraId="1035AABE" w14:textId="7641E143">
        <w:tc>
          <w:tcPr>
            <w:tcW w:w="1651" w:type="dxa"/>
          </w:tcPr>
          <w:p w:rsidRPr="00AE0971" w:rsidR="00524726" w:rsidP="001F314E" w:rsidRDefault="00524726" w14:paraId="442DCEB5" w14:textId="77777777">
            <w:pPr>
              <w:pStyle w:val="NoSpacing"/>
              <w:jc w:val="center"/>
              <w:rPr>
                <w:rFonts w:ascii="Times New Roman" w:hAnsi="Times New Roman" w:cs="Times New Roman"/>
                <w:b/>
                <w:bCs/>
              </w:rPr>
            </w:pPr>
            <w:r w:rsidRPr="00AE0971">
              <w:rPr>
                <w:rFonts w:ascii="Times New Roman" w:hAnsi="Times New Roman" w:cs="Times New Roman"/>
                <w:b/>
                <w:bCs/>
              </w:rPr>
              <w:t>Priority</w:t>
            </w:r>
          </w:p>
        </w:tc>
        <w:tc>
          <w:tcPr>
            <w:tcW w:w="2625" w:type="dxa"/>
          </w:tcPr>
          <w:p w:rsidRPr="00AE0971" w:rsidR="00524726" w:rsidP="001F314E" w:rsidRDefault="00524726" w14:paraId="2C5FDC42" w14:textId="77777777">
            <w:pPr>
              <w:pStyle w:val="NoSpacing"/>
              <w:jc w:val="center"/>
              <w:rPr>
                <w:rFonts w:ascii="Times New Roman" w:hAnsi="Times New Roman" w:cs="Times New Roman"/>
                <w:b/>
                <w:bCs/>
              </w:rPr>
            </w:pPr>
            <w:r w:rsidRPr="00AE0971">
              <w:rPr>
                <w:rFonts w:ascii="Times New Roman" w:hAnsi="Times New Roman" w:cs="Times New Roman"/>
                <w:b/>
                <w:bCs/>
              </w:rPr>
              <w:t>Time Limit Before Escalation</w:t>
            </w:r>
          </w:p>
        </w:tc>
        <w:tc>
          <w:tcPr>
            <w:tcW w:w="2698" w:type="dxa"/>
          </w:tcPr>
          <w:p w:rsidRPr="00AE0971" w:rsidR="00524726" w:rsidP="001F314E" w:rsidRDefault="00524726" w14:paraId="74919608" w14:textId="08FB31DB">
            <w:pPr>
              <w:pStyle w:val="NoSpacing"/>
              <w:jc w:val="center"/>
              <w:rPr>
                <w:rFonts w:ascii="Times New Roman" w:hAnsi="Times New Roman" w:cs="Times New Roman"/>
                <w:b/>
                <w:bCs/>
              </w:rPr>
            </w:pPr>
            <w:r w:rsidRPr="00AE0971">
              <w:rPr>
                <w:rFonts w:ascii="Times New Roman" w:hAnsi="Times New Roman" w:cs="Times New Roman"/>
                <w:b/>
                <w:bCs/>
              </w:rPr>
              <w:t>Escalate To</w:t>
            </w:r>
          </w:p>
        </w:tc>
        <w:tc>
          <w:tcPr>
            <w:tcW w:w="2921" w:type="dxa"/>
          </w:tcPr>
          <w:p w:rsidRPr="00AE0971" w:rsidR="00524726" w:rsidP="001F314E" w:rsidRDefault="00524726" w14:paraId="586BC9A4" w14:textId="7CBE2940">
            <w:pPr>
              <w:pStyle w:val="NoSpacing"/>
              <w:jc w:val="center"/>
              <w:rPr>
                <w:rFonts w:ascii="Times New Roman" w:hAnsi="Times New Roman" w:cs="Times New Roman"/>
                <w:b/>
                <w:bCs/>
              </w:rPr>
            </w:pPr>
            <w:r w:rsidRPr="00AE0971">
              <w:rPr>
                <w:rFonts w:ascii="Times New Roman" w:hAnsi="Times New Roman" w:cs="Times New Roman"/>
                <w:b/>
                <w:bCs/>
              </w:rPr>
              <w:t>Name</w:t>
            </w:r>
          </w:p>
        </w:tc>
      </w:tr>
      <w:tr w:rsidRPr="00AE0971" w:rsidR="004857DB" w:rsidTr="00E66059" w14:paraId="1B230858" w14:textId="3A236D9F">
        <w:tc>
          <w:tcPr>
            <w:tcW w:w="1651" w:type="dxa"/>
            <w:vMerge w:val="restart"/>
          </w:tcPr>
          <w:p w:rsidRPr="00AE0971" w:rsidR="004857DB" w:rsidP="001F314E" w:rsidRDefault="004857DB" w14:paraId="6A2AA783" w14:textId="77777777">
            <w:pPr>
              <w:pStyle w:val="NoSpacing"/>
              <w:jc w:val="center"/>
              <w:rPr>
                <w:rFonts w:ascii="Times New Roman" w:hAnsi="Times New Roman" w:cs="Times New Roman"/>
              </w:rPr>
            </w:pPr>
          </w:p>
          <w:p w:rsidRPr="00AE0971" w:rsidR="004857DB" w:rsidP="001F314E" w:rsidRDefault="004857DB" w14:paraId="75E3FBFC" w14:textId="5671E352">
            <w:pPr>
              <w:pStyle w:val="NoSpacing"/>
              <w:jc w:val="center"/>
              <w:rPr>
                <w:rFonts w:ascii="Times New Roman" w:hAnsi="Times New Roman" w:cs="Times New Roman"/>
                <w:b/>
                <w:bCs/>
              </w:rPr>
            </w:pPr>
            <w:r w:rsidRPr="00AE0971">
              <w:rPr>
                <w:rFonts w:ascii="Times New Roman" w:hAnsi="Times New Roman" w:cs="Times New Roman"/>
                <w:b/>
                <w:bCs/>
              </w:rPr>
              <w:t>P4</w:t>
            </w:r>
          </w:p>
        </w:tc>
        <w:tc>
          <w:tcPr>
            <w:tcW w:w="2625" w:type="dxa"/>
            <w:vMerge w:val="restart"/>
          </w:tcPr>
          <w:p w:rsidRPr="00AE0971" w:rsidR="004857DB" w:rsidP="001F314E" w:rsidRDefault="004857DB" w14:paraId="4646DEE5" w14:textId="77777777">
            <w:pPr>
              <w:pStyle w:val="NoSpacing"/>
              <w:rPr>
                <w:rFonts w:ascii="Times New Roman" w:hAnsi="Times New Roman" w:cs="Times New Roman"/>
              </w:rPr>
            </w:pPr>
          </w:p>
        </w:tc>
        <w:tc>
          <w:tcPr>
            <w:tcW w:w="2698" w:type="dxa"/>
            <w:vMerge w:val="restart"/>
          </w:tcPr>
          <w:p w:rsidRPr="00AE0971" w:rsidR="004857DB" w:rsidP="001F314E" w:rsidRDefault="004857DB" w14:paraId="770F4D7F" w14:textId="77777777">
            <w:pPr>
              <w:pStyle w:val="NoSpacing"/>
              <w:rPr>
                <w:rFonts w:ascii="Times New Roman" w:hAnsi="Times New Roman" w:cs="Times New Roman"/>
              </w:rPr>
            </w:pPr>
            <w:r w:rsidRPr="00AE0971">
              <w:rPr>
                <w:rFonts w:ascii="Times New Roman" w:hAnsi="Times New Roman" w:cs="Times New Roman"/>
              </w:rPr>
              <w:t>NOC Manager</w:t>
            </w:r>
          </w:p>
          <w:p w:rsidRPr="00AE0971" w:rsidR="004857DB" w:rsidP="001F314E" w:rsidRDefault="004857DB" w14:paraId="211D0311" w14:textId="77777777">
            <w:pPr>
              <w:pStyle w:val="NoSpacing"/>
              <w:rPr>
                <w:rFonts w:ascii="Times New Roman" w:hAnsi="Times New Roman" w:cs="Times New Roman"/>
              </w:rPr>
            </w:pPr>
            <w:r w:rsidRPr="00AE0971">
              <w:rPr>
                <w:rFonts w:ascii="Times New Roman" w:hAnsi="Times New Roman" w:cs="Times New Roman"/>
              </w:rPr>
              <w:t>Chief Engineer</w:t>
            </w:r>
          </w:p>
          <w:p w:rsidRPr="00AE0971" w:rsidR="004857DB" w:rsidP="001F314E" w:rsidRDefault="004857DB" w14:paraId="27E1C3D8" w14:textId="710B5573">
            <w:pPr>
              <w:pStyle w:val="NoSpacing"/>
              <w:rPr>
                <w:rFonts w:ascii="Times New Roman" w:hAnsi="Times New Roman" w:cs="Times New Roman"/>
              </w:rPr>
            </w:pPr>
            <w:r w:rsidRPr="00AE0971">
              <w:rPr>
                <w:rFonts w:ascii="Times New Roman" w:hAnsi="Times New Roman" w:cs="Times New Roman"/>
              </w:rPr>
              <w:t>Customer</w:t>
            </w:r>
          </w:p>
        </w:tc>
        <w:tc>
          <w:tcPr>
            <w:tcW w:w="2921" w:type="dxa"/>
          </w:tcPr>
          <w:p w:rsidRPr="00AE0971" w:rsidR="004857DB" w:rsidP="001F314E" w:rsidRDefault="004857DB" w14:paraId="7C314CD1" w14:textId="77777777">
            <w:pPr>
              <w:pStyle w:val="NoSpacing"/>
              <w:rPr>
                <w:rFonts w:ascii="Times New Roman" w:hAnsi="Times New Roman" w:cs="Times New Roman"/>
              </w:rPr>
            </w:pPr>
          </w:p>
        </w:tc>
      </w:tr>
      <w:tr w:rsidRPr="00AE0971" w:rsidR="004857DB" w:rsidTr="00E66059" w14:paraId="4C22D6A9" w14:textId="77777777">
        <w:tc>
          <w:tcPr>
            <w:tcW w:w="1651" w:type="dxa"/>
            <w:vMerge/>
          </w:tcPr>
          <w:p w:rsidRPr="00AE0971" w:rsidR="004857DB" w:rsidP="001F314E" w:rsidRDefault="004857DB" w14:paraId="19F36B04" w14:textId="609A42A8">
            <w:pPr>
              <w:pStyle w:val="NoSpacing"/>
              <w:jc w:val="center"/>
              <w:rPr>
                <w:rFonts w:ascii="Times New Roman" w:hAnsi="Times New Roman" w:cs="Times New Roman"/>
              </w:rPr>
            </w:pPr>
          </w:p>
        </w:tc>
        <w:tc>
          <w:tcPr>
            <w:tcW w:w="2625" w:type="dxa"/>
            <w:vMerge/>
          </w:tcPr>
          <w:p w:rsidRPr="00AE0971" w:rsidR="004857DB" w:rsidP="001F314E" w:rsidRDefault="004857DB" w14:paraId="2A5D31A0" w14:textId="77777777">
            <w:pPr>
              <w:pStyle w:val="NoSpacing"/>
              <w:rPr>
                <w:rFonts w:ascii="Times New Roman" w:hAnsi="Times New Roman" w:cs="Times New Roman"/>
              </w:rPr>
            </w:pPr>
          </w:p>
        </w:tc>
        <w:tc>
          <w:tcPr>
            <w:tcW w:w="2698" w:type="dxa"/>
            <w:vMerge/>
          </w:tcPr>
          <w:p w:rsidRPr="00AE0971" w:rsidR="004857DB" w:rsidP="001F314E" w:rsidRDefault="004857DB" w14:paraId="5445914E" w14:textId="405AD0F6">
            <w:pPr>
              <w:pStyle w:val="NoSpacing"/>
              <w:rPr>
                <w:rFonts w:ascii="Times New Roman" w:hAnsi="Times New Roman" w:cs="Times New Roman"/>
              </w:rPr>
            </w:pPr>
          </w:p>
        </w:tc>
        <w:tc>
          <w:tcPr>
            <w:tcW w:w="2921" w:type="dxa"/>
          </w:tcPr>
          <w:p w:rsidRPr="00AE0971" w:rsidR="004857DB" w:rsidP="001F314E" w:rsidRDefault="004857DB" w14:paraId="0BE4306F" w14:textId="77777777">
            <w:pPr>
              <w:pStyle w:val="NoSpacing"/>
              <w:rPr>
                <w:rFonts w:ascii="Times New Roman" w:hAnsi="Times New Roman" w:cs="Times New Roman"/>
              </w:rPr>
            </w:pPr>
          </w:p>
        </w:tc>
      </w:tr>
      <w:tr w:rsidRPr="00AE0971" w:rsidR="004857DB" w:rsidTr="00E66059" w14:paraId="5F934185" w14:textId="77777777">
        <w:tc>
          <w:tcPr>
            <w:tcW w:w="1651" w:type="dxa"/>
            <w:vMerge/>
          </w:tcPr>
          <w:p w:rsidRPr="00AE0971" w:rsidR="004857DB" w:rsidP="001F314E" w:rsidRDefault="004857DB" w14:paraId="6F91DE0B" w14:textId="06CC9373">
            <w:pPr>
              <w:pStyle w:val="NoSpacing"/>
              <w:jc w:val="center"/>
              <w:rPr>
                <w:rFonts w:ascii="Times New Roman" w:hAnsi="Times New Roman" w:cs="Times New Roman"/>
              </w:rPr>
            </w:pPr>
          </w:p>
        </w:tc>
        <w:tc>
          <w:tcPr>
            <w:tcW w:w="2625" w:type="dxa"/>
            <w:vMerge/>
          </w:tcPr>
          <w:p w:rsidRPr="00AE0971" w:rsidR="004857DB" w:rsidP="001F314E" w:rsidRDefault="004857DB" w14:paraId="4A00453B" w14:textId="77777777">
            <w:pPr>
              <w:pStyle w:val="NoSpacing"/>
              <w:rPr>
                <w:rFonts w:ascii="Times New Roman" w:hAnsi="Times New Roman" w:cs="Times New Roman"/>
              </w:rPr>
            </w:pPr>
          </w:p>
        </w:tc>
        <w:tc>
          <w:tcPr>
            <w:tcW w:w="2698" w:type="dxa"/>
            <w:vMerge/>
          </w:tcPr>
          <w:p w:rsidRPr="00AE0971" w:rsidR="004857DB" w:rsidP="001F314E" w:rsidRDefault="004857DB" w14:paraId="076CBE61" w14:textId="1440C532">
            <w:pPr>
              <w:pStyle w:val="NoSpacing"/>
              <w:rPr>
                <w:rFonts w:ascii="Times New Roman" w:hAnsi="Times New Roman" w:cs="Times New Roman"/>
              </w:rPr>
            </w:pPr>
          </w:p>
        </w:tc>
        <w:tc>
          <w:tcPr>
            <w:tcW w:w="2921" w:type="dxa"/>
          </w:tcPr>
          <w:p w:rsidRPr="00AE0971" w:rsidR="004857DB" w:rsidP="001F314E" w:rsidRDefault="004857DB" w14:paraId="71D04FD3" w14:textId="77777777">
            <w:pPr>
              <w:pStyle w:val="NoSpacing"/>
              <w:rPr>
                <w:rFonts w:ascii="Times New Roman" w:hAnsi="Times New Roman" w:cs="Times New Roman"/>
              </w:rPr>
            </w:pPr>
          </w:p>
        </w:tc>
      </w:tr>
    </w:tbl>
    <w:p w:rsidRPr="00AE0971" w:rsidR="00524726" w:rsidP="00524726" w:rsidRDefault="00524726" w14:paraId="04392880" w14:textId="77777777">
      <w:pPr>
        <w:spacing w:before="120" w:after="120" w:line="240" w:lineRule="auto"/>
        <w:rPr>
          <w:rFonts w:ascii="Times New Roman" w:hAnsi="Times New Roman" w:cs="Times New Roman"/>
          <w:b/>
          <w:sz w:val="28"/>
          <w:szCs w:val="28"/>
        </w:rPr>
      </w:pPr>
    </w:p>
    <w:p w:rsidRPr="00AE0971" w:rsidR="00524726" w:rsidP="00486260" w:rsidRDefault="00524726" w14:paraId="20EA5323" w14:textId="77CFDE3E">
      <w:pPr>
        <w:pStyle w:val="Heading2"/>
        <w:ind w:left="533"/>
        <w:rPr>
          <w:rFonts w:ascii="Times New Roman" w:hAnsi="Times New Roman" w:cs="Times New Roman"/>
          <w:sz w:val="24"/>
          <w:szCs w:val="24"/>
        </w:rPr>
      </w:pPr>
      <w:bookmarkStart w:name="_Toc73446270" w:id="2422"/>
      <w:r w:rsidRPr="00AE0971">
        <w:rPr>
          <w:rFonts w:ascii="Times New Roman" w:hAnsi="Times New Roman" w:cs="Times New Roman"/>
          <w:sz w:val="24"/>
          <w:szCs w:val="24"/>
        </w:rPr>
        <w:t>Appendix E: Contact List</w:t>
      </w:r>
      <w:bookmarkEnd w:id="2422"/>
    </w:p>
    <w:tbl>
      <w:tblPr>
        <w:tblW w:w="98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41"/>
        <w:gridCol w:w="1706"/>
        <w:gridCol w:w="1818"/>
        <w:gridCol w:w="1833"/>
        <w:gridCol w:w="3297"/>
      </w:tblGrid>
      <w:tr w:rsidRPr="00AE0971" w:rsidR="009D7CB1" w:rsidTr="00E66059" w14:paraId="65A45F19" w14:textId="5C49D253">
        <w:trPr>
          <w:trHeight w:val="449"/>
        </w:trPr>
        <w:tc>
          <w:tcPr>
            <w:tcW w:w="1241" w:type="dxa"/>
          </w:tcPr>
          <w:p w:rsidRPr="00AE0971" w:rsidR="009D7CB1" w:rsidP="00D74B55" w:rsidRDefault="009D7CB1" w14:paraId="588431D7" w14:textId="23ED810C">
            <w:pPr>
              <w:pStyle w:val="NoSpacing"/>
              <w:jc w:val="center"/>
              <w:rPr>
                <w:rFonts w:ascii="Times New Roman" w:hAnsi="Times New Roman" w:cs="Times New Roman"/>
                <w:b/>
                <w:bCs/>
              </w:rPr>
            </w:pPr>
            <w:r w:rsidRPr="00AE0971">
              <w:rPr>
                <w:rFonts w:ascii="Times New Roman" w:hAnsi="Times New Roman" w:cs="Times New Roman"/>
                <w:b/>
                <w:bCs/>
              </w:rPr>
              <w:t>Name</w:t>
            </w:r>
          </w:p>
        </w:tc>
        <w:tc>
          <w:tcPr>
            <w:tcW w:w="1706" w:type="dxa"/>
          </w:tcPr>
          <w:p w:rsidRPr="00AE0971" w:rsidR="009D7CB1" w:rsidP="00D74B55" w:rsidRDefault="009D7CB1" w14:paraId="6278F3EC" w14:textId="7FCB48D4">
            <w:pPr>
              <w:pStyle w:val="NoSpacing"/>
              <w:jc w:val="center"/>
              <w:rPr>
                <w:rFonts w:ascii="Times New Roman" w:hAnsi="Times New Roman" w:cs="Times New Roman"/>
                <w:b/>
                <w:bCs/>
              </w:rPr>
            </w:pPr>
            <w:r w:rsidRPr="00AE0971">
              <w:rPr>
                <w:rFonts w:ascii="Times New Roman" w:hAnsi="Times New Roman" w:cs="Times New Roman"/>
                <w:b/>
                <w:bCs/>
              </w:rPr>
              <w:t>Role</w:t>
            </w:r>
          </w:p>
        </w:tc>
        <w:tc>
          <w:tcPr>
            <w:tcW w:w="1818" w:type="dxa"/>
          </w:tcPr>
          <w:p w:rsidRPr="00AE0971" w:rsidR="009D7CB1" w:rsidP="00D74B55" w:rsidRDefault="009D7CB1" w14:paraId="55329760" w14:textId="112D2277">
            <w:pPr>
              <w:pStyle w:val="NoSpacing"/>
              <w:jc w:val="center"/>
              <w:rPr>
                <w:rFonts w:ascii="Times New Roman" w:hAnsi="Times New Roman" w:cs="Times New Roman"/>
                <w:b/>
                <w:bCs/>
              </w:rPr>
            </w:pPr>
            <w:r w:rsidRPr="00AE0971">
              <w:rPr>
                <w:rFonts w:ascii="Times New Roman" w:hAnsi="Times New Roman" w:cs="Times New Roman"/>
                <w:b/>
                <w:bCs/>
              </w:rPr>
              <w:t>Phone</w:t>
            </w:r>
          </w:p>
        </w:tc>
        <w:tc>
          <w:tcPr>
            <w:tcW w:w="1833" w:type="dxa"/>
          </w:tcPr>
          <w:p w:rsidRPr="00AE0971" w:rsidR="009D7CB1" w:rsidP="00D74B55" w:rsidRDefault="009D7CB1" w14:paraId="10E61445" w14:textId="74BD8B92">
            <w:pPr>
              <w:pStyle w:val="NoSpacing"/>
              <w:jc w:val="center"/>
              <w:rPr>
                <w:rFonts w:ascii="Times New Roman" w:hAnsi="Times New Roman" w:cs="Times New Roman"/>
                <w:b/>
                <w:bCs/>
              </w:rPr>
            </w:pPr>
            <w:r w:rsidRPr="00AE0971">
              <w:rPr>
                <w:rFonts w:ascii="Times New Roman" w:hAnsi="Times New Roman" w:cs="Times New Roman"/>
                <w:b/>
                <w:bCs/>
              </w:rPr>
              <w:t>Secondary Phone</w:t>
            </w:r>
          </w:p>
        </w:tc>
        <w:tc>
          <w:tcPr>
            <w:tcW w:w="3297" w:type="dxa"/>
          </w:tcPr>
          <w:p w:rsidRPr="00AE0971" w:rsidR="009D7CB1" w:rsidP="00D74B55" w:rsidRDefault="009D7CB1" w14:paraId="55279F42" w14:textId="696B9D66">
            <w:pPr>
              <w:pStyle w:val="NoSpacing"/>
              <w:jc w:val="center"/>
              <w:rPr>
                <w:rFonts w:ascii="Times New Roman" w:hAnsi="Times New Roman" w:cs="Times New Roman"/>
                <w:b/>
                <w:bCs/>
              </w:rPr>
            </w:pPr>
            <w:r w:rsidRPr="00AE0971">
              <w:rPr>
                <w:rFonts w:ascii="Times New Roman" w:hAnsi="Times New Roman" w:cs="Times New Roman"/>
                <w:b/>
                <w:bCs/>
              </w:rPr>
              <w:t>Email</w:t>
            </w:r>
          </w:p>
        </w:tc>
      </w:tr>
      <w:tr w:rsidRPr="00AE0971" w:rsidR="009D7CB1" w:rsidTr="00E66059" w14:paraId="2A7835AA" w14:textId="5AC7AB75">
        <w:tc>
          <w:tcPr>
            <w:tcW w:w="1241" w:type="dxa"/>
          </w:tcPr>
          <w:p w:rsidRPr="00AE0971" w:rsidR="009D7CB1" w:rsidP="00D74B55" w:rsidRDefault="009D7CB1" w14:paraId="6DE13F96" w14:textId="3D20F090">
            <w:pPr>
              <w:pStyle w:val="NoSpacing"/>
              <w:jc w:val="center"/>
              <w:rPr>
                <w:rFonts w:ascii="Times New Roman" w:hAnsi="Times New Roman" w:cs="Times New Roman"/>
              </w:rPr>
            </w:pPr>
          </w:p>
        </w:tc>
        <w:tc>
          <w:tcPr>
            <w:tcW w:w="1706" w:type="dxa"/>
          </w:tcPr>
          <w:p w:rsidRPr="00AE0971" w:rsidR="009D7CB1" w:rsidP="00D74B55" w:rsidRDefault="009D7CB1" w14:paraId="755140D8" w14:textId="1E2C15D1">
            <w:pPr>
              <w:pStyle w:val="NoSpacing"/>
              <w:rPr>
                <w:rFonts w:ascii="Times New Roman" w:hAnsi="Times New Roman" w:cs="Times New Roman"/>
              </w:rPr>
            </w:pPr>
          </w:p>
        </w:tc>
        <w:tc>
          <w:tcPr>
            <w:tcW w:w="1818" w:type="dxa"/>
          </w:tcPr>
          <w:p w:rsidRPr="00AE0971" w:rsidR="009D7CB1" w:rsidP="00D74B55" w:rsidRDefault="009D7CB1" w14:paraId="49319947" w14:textId="75620DC7">
            <w:pPr>
              <w:pStyle w:val="NoSpacing"/>
              <w:rPr>
                <w:rFonts w:ascii="Times New Roman" w:hAnsi="Times New Roman" w:cs="Times New Roman"/>
              </w:rPr>
            </w:pPr>
          </w:p>
        </w:tc>
        <w:tc>
          <w:tcPr>
            <w:tcW w:w="1833" w:type="dxa"/>
          </w:tcPr>
          <w:p w:rsidRPr="00AE0971" w:rsidR="009D7CB1" w:rsidP="00D74B55" w:rsidRDefault="009D7CB1" w14:paraId="0ED2078C" w14:textId="77777777">
            <w:pPr>
              <w:pStyle w:val="NoSpacing"/>
              <w:rPr>
                <w:rFonts w:ascii="Times New Roman" w:hAnsi="Times New Roman" w:cs="Times New Roman"/>
              </w:rPr>
            </w:pPr>
          </w:p>
        </w:tc>
        <w:tc>
          <w:tcPr>
            <w:tcW w:w="3297" w:type="dxa"/>
          </w:tcPr>
          <w:p w:rsidRPr="00AE0971" w:rsidR="009D7CB1" w:rsidP="00D74B55" w:rsidRDefault="009D7CB1" w14:paraId="11ECED3A" w14:textId="77777777">
            <w:pPr>
              <w:pStyle w:val="NoSpacing"/>
              <w:rPr>
                <w:rFonts w:ascii="Times New Roman" w:hAnsi="Times New Roman" w:cs="Times New Roman"/>
              </w:rPr>
            </w:pPr>
          </w:p>
        </w:tc>
      </w:tr>
      <w:tr w:rsidRPr="00AE0971" w:rsidR="009D7CB1" w:rsidTr="00E66059" w14:paraId="6BA56334" w14:textId="3F8DFDCB">
        <w:tc>
          <w:tcPr>
            <w:tcW w:w="1241" w:type="dxa"/>
          </w:tcPr>
          <w:p w:rsidRPr="00AE0971" w:rsidR="009D7CB1" w:rsidP="00D74B55" w:rsidRDefault="009D7CB1" w14:paraId="60AF9040" w14:textId="33B9A57F">
            <w:pPr>
              <w:pStyle w:val="NoSpacing"/>
              <w:jc w:val="center"/>
              <w:rPr>
                <w:rFonts w:ascii="Times New Roman" w:hAnsi="Times New Roman" w:cs="Times New Roman"/>
              </w:rPr>
            </w:pPr>
          </w:p>
        </w:tc>
        <w:tc>
          <w:tcPr>
            <w:tcW w:w="1706" w:type="dxa"/>
          </w:tcPr>
          <w:p w:rsidRPr="00AE0971" w:rsidR="009D7CB1" w:rsidP="00D74B55" w:rsidRDefault="009D7CB1" w14:paraId="4A3DCAC1" w14:textId="77777777">
            <w:pPr>
              <w:pStyle w:val="NoSpacing"/>
              <w:rPr>
                <w:rFonts w:ascii="Times New Roman" w:hAnsi="Times New Roman" w:cs="Times New Roman"/>
              </w:rPr>
            </w:pPr>
          </w:p>
        </w:tc>
        <w:tc>
          <w:tcPr>
            <w:tcW w:w="1818" w:type="dxa"/>
          </w:tcPr>
          <w:p w:rsidRPr="00AE0971" w:rsidR="009D7CB1" w:rsidP="00D74B55" w:rsidRDefault="009D7CB1" w14:paraId="3F983058" w14:textId="13756FA6">
            <w:pPr>
              <w:pStyle w:val="NoSpacing"/>
              <w:rPr>
                <w:rFonts w:ascii="Times New Roman" w:hAnsi="Times New Roman" w:cs="Times New Roman"/>
              </w:rPr>
            </w:pPr>
          </w:p>
        </w:tc>
        <w:tc>
          <w:tcPr>
            <w:tcW w:w="1833" w:type="dxa"/>
          </w:tcPr>
          <w:p w:rsidRPr="00AE0971" w:rsidR="009D7CB1" w:rsidP="00D74B55" w:rsidRDefault="009D7CB1" w14:paraId="4C837ED4" w14:textId="77777777">
            <w:pPr>
              <w:pStyle w:val="NoSpacing"/>
              <w:rPr>
                <w:rFonts w:ascii="Times New Roman" w:hAnsi="Times New Roman" w:cs="Times New Roman"/>
              </w:rPr>
            </w:pPr>
          </w:p>
        </w:tc>
        <w:tc>
          <w:tcPr>
            <w:tcW w:w="3297" w:type="dxa"/>
          </w:tcPr>
          <w:p w:rsidRPr="00AE0971" w:rsidR="009D7CB1" w:rsidP="00D74B55" w:rsidRDefault="009D7CB1" w14:paraId="72141AA1" w14:textId="77777777">
            <w:pPr>
              <w:pStyle w:val="NoSpacing"/>
              <w:rPr>
                <w:rFonts w:ascii="Times New Roman" w:hAnsi="Times New Roman" w:cs="Times New Roman"/>
              </w:rPr>
            </w:pPr>
          </w:p>
        </w:tc>
      </w:tr>
      <w:tr w:rsidRPr="00AE0971" w:rsidR="009D7CB1" w:rsidTr="00E66059" w14:paraId="6A9B7ECF" w14:textId="61A915D2">
        <w:trPr>
          <w:trHeight w:val="60"/>
        </w:trPr>
        <w:tc>
          <w:tcPr>
            <w:tcW w:w="1241" w:type="dxa"/>
          </w:tcPr>
          <w:p w:rsidRPr="00AE0971" w:rsidR="009D7CB1" w:rsidP="008605C3" w:rsidRDefault="009D7CB1" w14:paraId="42DBBA13" w14:textId="05CBC1B2">
            <w:pPr>
              <w:pStyle w:val="NoSpacing"/>
              <w:rPr>
                <w:rFonts w:ascii="Times New Roman" w:hAnsi="Times New Roman" w:cs="Times New Roman"/>
              </w:rPr>
            </w:pPr>
          </w:p>
        </w:tc>
        <w:tc>
          <w:tcPr>
            <w:tcW w:w="1706" w:type="dxa"/>
          </w:tcPr>
          <w:p w:rsidRPr="00AE0971" w:rsidR="009D7CB1" w:rsidP="00D74B55" w:rsidRDefault="009D7CB1" w14:paraId="027E523C" w14:textId="77777777">
            <w:pPr>
              <w:pStyle w:val="NoSpacing"/>
              <w:rPr>
                <w:rFonts w:ascii="Times New Roman" w:hAnsi="Times New Roman" w:cs="Times New Roman"/>
              </w:rPr>
            </w:pPr>
          </w:p>
        </w:tc>
        <w:tc>
          <w:tcPr>
            <w:tcW w:w="1818" w:type="dxa"/>
          </w:tcPr>
          <w:p w:rsidRPr="00AE0971" w:rsidR="009D7CB1" w:rsidP="00D74B55" w:rsidRDefault="009D7CB1" w14:paraId="4325676B" w14:textId="1B48E9B5">
            <w:pPr>
              <w:pStyle w:val="NoSpacing"/>
              <w:rPr>
                <w:rFonts w:ascii="Times New Roman" w:hAnsi="Times New Roman" w:cs="Times New Roman"/>
              </w:rPr>
            </w:pPr>
          </w:p>
        </w:tc>
        <w:tc>
          <w:tcPr>
            <w:tcW w:w="1833" w:type="dxa"/>
          </w:tcPr>
          <w:p w:rsidRPr="00AE0971" w:rsidR="009D7CB1" w:rsidP="00D74B55" w:rsidRDefault="009D7CB1" w14:paraId="0CFD4061" w14:textId="77777777">
            <w:pPr>
              <w:pStyle w:val="NoSpacing"/>
              <w:rPr>
                <w:rFonts w:ascii="Times New Roman" w:hAnsi="Times New Roman" w:cs="Times New Roman"/>
              </w:rPr>
            </w:pPr>
          </w:p>
        </w:tc>
        <w:tc>
          <w:tcPr>
            <w:tcW w:w="3297" w:type="dxa"/>
          </w:tcPr>
          <w:p w:rsidRPr="00AE0971" w:rsidR="009D7CB1" w:rsidP="00D74B55" w:rsidRDefault="009D7CB1" w14:paraId="47533996" w14:textId="77777777">
            <w:pPr>
              <w:pStyle w:val="NoSpacing"/>
              <w:rPr>
                <w:rFonts w:ascii="Times New Roman" w:hAnsi="Times New Roman" w:cs="Times New Roman"/>
              </w:rPr>
            </w:pPr>
          </w:p>
        </w:tc>
      </w:tr>
      <w:tr w:rsidRPr="00AE0971" w:rsidR="009D7CB1" w:rsidTr="00E66059" w14:paraId="4D300867" w14:textId="77777777">
        <w:trPr>
          <w:trHeight w:val="60"/>
        </w:trPr>
        <w:tc>
          <w:tcPr>
            <w:tcW w:w="1241" w:type="dxa"/>
          </w:tcPr>
          <w:p w:rsidRPr="00AE0971" w:rsidR="009D7CB1" w:rsidP="00524726" w:rsidRDefault="009D7CB1" w14:paraId="1AEC22AC" w14:textId="77777777">
            <w:pPr>
              <w:pStyle w:val="NoSpacing"/>
              <w:rPr>
                <w:rFonts w:ascii="Times New Roman" w:hAnsi="Times New Roman" w:cs="Times New Roman"/>
              </w:rPr>
            </w:pPr>
          </w:p>
        </w:tc>
        <w:tc>
          <w:tcPr>
            <w:tcW w:w="1706" w:type="dxa"/>
          </w:tcPr>
          <w:p w:rsidRPr="00AE0971" w:rsidR="009D7CB1" w:rsidP="00D74B55" w:rsidRDefault="009D7CB1" w14:paraId="6FFADF59" w14:textId="77777777">
            <w:pPr>
              <w:pStyle w:val="NoSpacing"/>
              <w:rPr>
                <w:rFonts w:ascii="Times New Roman" w:hAnsi="Times New Roman" w:cs="Times New Roman"/>
              </w:rPr>
            </w:pPr>
          </w:p>
        </w:tc>
        <w:tc>
          <w:tcPr>
            <w:tcW w:w="1818" w:type="dxa"/>
          </w:tcPr>
          <w:p w:rsidRPr="00AE0971" w:rsidR="009D7CB1" w:rsidP="00D74B55" w:rsidRDefault="009D7CB1" w14:paraId="06574263" w14:textId="77777777">
            <w:pPr>
              <w:pStyle w:val="NoSpacing"/>
              <w:rPr>
                <w:rFonts w:ascii="Times New Roman" w:hAnsi="Times New Roman" w:cs="Times New Roman"/>
              </w:rPr>
            </w:pPr>
          </w:p>
        </w:tc>
        <w:tc>
          <w:tcPr>
            <w:tcW w:w="1833" w:type="dxa"/>
          </w:tcPr>
          <w:p w:rsidRPr="00AE0971" w:rsidR="009D7CB1" w:rsidP="00D74B55" w:rsidRDefault="009D7CB1" w14:paraId="5C9A768D" w14:textId="77777777">
            <w:pPr>
              <w:pStyle w:val="NoSpacing"/>
              <w:rPr>
                <w:rFonts w:ascii="Times New Roman" w:hAnsi="Times New Roman" w:cs="Times New Roman"/>
              </w:rPr>
            </w:pPr>
          </w:p>
        </w:tc>
        <w:tc>
          <w:tcPr>
            <w:tcW w:w="3297" w:type="dxa"/>
          </w:tcPr>
          <w:p w:rsidRPr="00AE0971" w:rsidR="009D7CB1" w:rsidP="00D74B55" w:rsidRDefault="009D7CB1" w14:paraId="2CC2EDF8" w14:textId="77777777">
            <w:pPr>
              <w:pStyle w:val="NoSpacing"/>
              <w:rPr>
                <w:rFonts w:ascii="Times New Roman" w:hAnsi="Times New Roman" w:cs="Times New Roman"/>
              </w:rPr>
            </w:pPr>
          </w:p>
        </w:tc>
      </w:tr>
    </w:tbl>
    <w:p w:rsidRPr="00AE0971" w:rsidR="007A3F13" w:rsidP="003B58F3" w:rsidRDefault="007A3F13" w14:paraId="3F2139EA" w14:textId="77777777">
      <w:pPr>
        <w:spacing w:before="120" w:after="120" w:line="240" w:lineRule="auto"/>
        <w:rPr>
          <w:rFonts w:ascii="Times New Roman" w:hAnsi="Times New Roman" w:cs="Times New Roman"/>
          <w:b/>
          <w:sz w:val="28"/>
          <w:szCs w:val="28"/>
        </w:rPr>
      </w:pPr>
    </w:p>
    <w:p w:rsidRPr="00AE0971" w:rsidR="00925787" w:rsidP="00486260" w:rsidRDefault="00925787" w14:paraId="3EA00EE0" w14:textId="77777777">
      <w:pPr>
        <w:pStyle w:val="Heading2"/>
        <w:ind w:left="533"/>
        <w:rPr>
          <w:rFonts w:ascii="Times New Roman" w:hAnsi="Times New Roman" w:cs="Times New Roman"/>
          <w:sz w:val="24"/>
          <w:szCs w:val="24"/>
        </w:rPr>
      </w:pPr>
    </w:p>
    <w:p w:rsidRPr="00AE0971" w:rsidR="00925787" w:rsidP="00486260" w:rsidRDefault="00925787" w14:paraId="246248D9" w14:textId="77777777">
      <w:pPr>
        <w:pStyle w:val="Heading2"/>
        <w:ind w:left="533"/>
        <w:rPr>
          <w:rFonts w:ascii="Times New Roman" w:hAnsi="Times New Roman" w:cs="Times New Roman"/>
          <w:sz w:val="24"/>
          <w:szCs w:val="24"/>
        </w:rPr>
      </w:pPr>
    </w:p>
    <w:p w:rsidRPr="00AE0971" w:rsidR="003B58F3" w:rsidP="00486260" w:rsidRDefault="003B58F3" w14:paraId="76E43D32" w14:textId="1D6770E2">
      <w:pPr>
        <w:pStyle w:val="Heading2"/>
        <w:ind w:left="533"/>
        <w:rPr>
          <w:rFonts w:ascii="Times New Roman" w:hAnsi="Times New Roman" w:cs="Times New Roman"/>
          <w:sz w:val="24"/>
          <w:szCs w:val="24"/>
        </w:rPr>
      </w:pPr>
      <w:bookmarkStart w:name="_Toc73446271" w:id="2423"/>
      <w:r w:rsidRPr="00AE0971">
        <w:rPr>
          <w:rFonts w:ascii="Times New Roman" w:hAnsi="Times New Roman" w:cs="Times New Roman"/>
          <w:sz w:val="24"/>
          <w:szCs w:val="24"/>
        </w:rPr>
        <w:t>Appendix F: Log Review Form</w:t>
      </w:r>
      <w:bookmarkEnd w:id="2423"/>
    </w:p>
    <w:tbl>
      <w:tblPr>
        <w:tblW w:w="98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88"/>
        <w:gridCol w:w="1408"/>
        <w:gridCol w:w="1548"/>
        <w:gridCol w:w="2031"/>
        <w:gridCol w:w="1800"/>
        <w:gridCol w:w="1620"/>
      </w:tblGrid>
      <w:tr w:rsidRPr="00AE0971" w:rsidR="003B58F3" w:rsidTr="00E66059" w14:paraId="024078A0" w14:textId="53E9C8D5">
        <w:trPr>
          <w:trHeight w:val="449"/>
        </w:trPr>
        <w:tc>
          <w:tcPr>
            <w:tcW w:w="1488" w:type="dxa"/>
          </w:tcPr>
          <w:p w:rsidRPr="00AE0971" w:rsidR="003B58F3" w:rsidP="00794888" w:rsidRDefault="003B58F3" w14:paraId="2D0C8EDE" w14:textId="3B62B0E6">
            <w:pPr>
              <w:pStyle w:val="NoSpacing"/>
              <w:jc w:val="center"/>
              <w:rPr>
                <w:rFonts w:ascii="Times New Roman" w:hAnsi="Times New Roman" w:cs="Times New Roman"/>
                <w:b/>
                <w:bCs/>
                <w:sz w:val="20"/>
                <w:szCs w:val="20"/>
              </w:rPr>
            </w:pPr>
            <w:r w:rsidRPr="00AE0971">
              <w:rPr>
                <w:rFonts w:ascii="Times New Roman" w:hAnsi="Times New Roman" w:cs="Times New Roman"/>
                <w:b/>
                <w:bCs/>
                <w:sz w:val="20"/>
                <w:szCs w:val="20"/>
              </w:rPr>
              <w:t>User Identification</w:t>
            </w:r>
          </w:p>
        </w:tc>
        <w:tc>
          <w:tcPr>
            <w:tcW w:w="1408" w:type="dxa"/>
          </w:tcPr>
          <w:p w:rsidRPr="00AE0971" w:rsidR="003B58F3" w:rsidP="00794888" w:rsidRDefault="003B58F3" w14:paraId="55D19D1C" w14:textId="2C9C7156">
            <w:pPr>
              <w:pStyle w:val="NoSpacing"/>
              <w:jc w:val="center"/>
              <w:rPr>
                <w:rFonts w:ascii="Times New Roman" w:hAnsi="Times New Roman" w:cs="Times New Roman"/>
                <w:b/>
                <w:bCs/>
                <w:sz w:val="20"/>
                <w:szCs w:val="20"/>
              </w:rPr>
            </w:pPr>
            <w:r w:rsidRPr="00AE0971">
              <w:rPr>
                <w:rFonts w:ascii="Times New Roman" w:hAnsi="Times New Roman" w:cs="Times New Roman"/>
                <w:b/>
                <w:bCs/>
                <w:sz w:val="20"/>
                <w:szCs w:val="20"/>
              </w:rPr>
              <w:t>Event Type</w:t>
            </w:r>
          </w:p>
        </w:tc>
        <w:tc>
          <w:tcPr>
            <w:tcW w:w="1548" w:type="dxa"/>
          </w:tcPr>
          <w:p w:rsidRPr="00AE0971" w:rsidR="003B58F3" w:rsidP="00794888" w:rsidRDefault="003B58F3" w14:paraId="6585196E" w14:textId="66DE6637">
            <w:pPr>
              <w:pStyle w:val="NoSpacing"/>
              <w:jc w:val="center"/>
              <w:rPr>
                <w:rFonts w:ascii="Times New Roman" w:hAnsi="Times New Roman" w:cs="Times New Roman"/>
                <w:b/>
                <w:bCs/>
                <w:sz w:val="20"/>
                <w:szCs w:val="20"/>
              </w:rPr>
            </w:pPr>
            <w:r w:rsidRPr="00AE0971">
              <w:rPr>
                <w:rFonts w:ascii="Times New Roman" w:hAnsi="Times New Roman" w:cs="Times New Roman"/>
                <w:b/>
                <w:bCs/>
                <w:sz w:val="20"/>
                <w:szCs w:val="20"/>
              </w:rPr>
              <w:t>Date &amp; Time</w:t>
            </w:r>
          </w:p>
        </w:tc>
        <w:tc>
          <w:tcPr>
            <w:tcW w:w="2031" w:type="dxa"/>
          </w:tcPr>
          <w:p w:rsidRPr="00AE0971" w:rsidR="003B58F3" w:rsidP="00794888" w:rsidRDefault="003B58F3" w14:paraId="3E2D7E22" w14:textId="35733F25">
            <w:pPr>
              <w:pStyle w:val="NoSpacing"/>
              <w:jc w:val="center"/>
              <w:rPr>
                <w:rFonts w:ascii="Times New Roman" w:hAnsi="Times New Roman" w:cs="Times New Roman"/>
                <w:b/>
                <w:bCs/>
                <w:sz w:val="20"/>
                <w:szCs w:val="20"/>
              </w:rPr>
            </w:pPr>
            <w:r w:rsidRPr="00AE0971">
              <w:rPr>
                <w:rFonts w:ascii="Times New Roman" w:hAnsi="Times New Roman" w:cs="Times New Roman"/>
                <w:b/>
                <w:bCs/>
                <w:sz w:val="20"/>
                <w:szCs w:val="20"/>
              </w:rPr>
              <w:t>Success or Failure Indication</w:t>
            </w:r>
          </w:p>
        </w:tc>
        <w:tc>
          <w:tcPr>
            <w:tcW w:w="1800" w:type="dxa"/>
          </w:tcPr>
          <w:p w:rsidRPr="00AE0971" w:rsidR="003B58F3" w:rsidP="00794888" w:rsidRDefault="003B58F3" w14:paraId="724CAAC7" w14:textId="3A135807">
            <w:pPr>
              <w:pStyle w:val="NoSpacing"/>
              <w:jc w:val="center"/>
              <w:rPr>
                <w:rFonts w:ascii="Times New Roman" w:hAnsi="Times New Roman" w:cs="Times New Roman"/>
                <w:b/>
                <w:bCs/>
                <w:sz w:val="20"/>
                <w:szCs w:val="20"/>
              </w:rPr>
            </w:pPr>
            <w:r w:rsidRPr="00AE0971">
              <w:rPr>
                <w:rFonts w:ascii="Times New Roman" w:hAnsi="Times New Roman" w:cs="Times New Roman"/>
                <w:b/>
                <w:bCs/>
                <w:sz w:val="20"/>
                <w:szCs w:val="20"/>
              </w:rPr>
              <w:t>Event Origination</w:t>
            </w:r>
          </w:p>
        </w:tc>
        <w:tc>
          <w:tcPr>
            <w:tcW w:w="1620" w:type="dxa"/>
          </w:tcPr>
          <w:p w:rsidRPr="00AE0971" w:rsidR="003B58F3" w:rsidP="00794888" w:rsidRDefault="003B58F3" w14:paraId="4ACA84E5" w14:textId="663BEA9F">
            <w:pPr>
              <w:pStyle w:val="NoSpacing"/>
              <w:jc w:val="center"/>
              <w:rPr>
                <w:rFonts w:ascii="Times New Roman" w:hAnsi="Times New Roman" w:cs="Times New Roman"/>
                <w:b/>
                <w:bCs/>
                <w:sz w:val="20"/>
                <w:szCs w:val="20"/>
              </w:rPr>
            </w:pPr>
            <w:r w:rsidRPr="00AE0971">
              <w:rPr>
                <w:rFonts w:ascii="Times New Roman" w:hAnsi="Times New Roman" w:cs="Times New Roman"/>
                <w:b/>
                <w:bCs/>
                <w:sz w:val="20"/>
                <w:szCs w:val="20"/>
              </w:rPr>
              <w:t>Reference to the data, system component or resource affected</w:t>
            </w:r>
          </w:p>
        </w:tc>
      </w:tr>
      <w:tr w:rsidRPr="00AE0971" w:rsidR="003B58F3" w:rsidTr="00E66059" w14:paraId="1CD3408D" w14:textId="56592626">
        <w:tc>
          <w:tcPr>
            <w:tcW w:w="1488" w:type="dxa"/>
          </w:tcPr>
          <w:p w:rsidRPr="00AE0971" w:rsidR="003B58F3" w:rsidP="00794888" w:rsidRDefault="003B58F3" w14:paraId="7E604DFD" w14:textId="77777777">
            <w:pPr>
              <w:pStyle w:val="NoSpacing"/>
              <w:jc w:val="center"/>
              <w:rPr>
                <w:rFonts w:ascii="Times New Roman" w:hAnsi="Times New Roman" w:cs="Times New Roman"/>
              </w:rPr>
            </w:pPr>
          </w:p>
        </w:tc>
        <w:tc>
          <w:tcPr>
            <w:tcW w:w="1408" w:type="dxa"/>
          </w:tcPr>
          <w:p w:rsidRPr="00AE0971" w:rsidR="003B58F3" w:rsidP="00794888" w:rsidRDefault="003B58F3" w14:paraId="4F9CE822" w14:textId="77777777">
            <w:pPr>
              <w:pStyle w:val="NoSpacing"/>
              <w:rPr>
                <w:rFonts w:ascii="Times New Roman" w:hAnsi="Times New Roman" w:cs="Times New Roman"/>
              </w:rPr>
            </w:pPr>
          </w:p>
        </w:tc>
        <w:tc>
          <w:tcPr>
            <w:tcW w:w="1548" w:type="dxa"/>
          </w:tcPr>
          <w:p w:rsidRPr="00AE0971" w:rsidR="003B58F3" w:rsidP="00794888" w:rsidRDefault="003B58F3" w14:paraId="51824F9F" w14:textId="77777777">
            <w:pPr>
              <w:pStyle w:val="NoSpacing"/>
              <w:rPr>
                <w:rFonts w:ascii="Times New Roman" w:hAnsi="Times New Roman" w:cs="Times New Roman"/>
              </w:rPr>
            </w:pPr>
          </w:p>
        </w:tc>
        <w:tc>
          <w:tcPr>
            <w:tcW w:w="2031" w:type="dxa"/>
          </w:tcPr>
          <w:p w:rsidRPr="00AE0971" w:rsidR="003B58F3" w:rsidP="00794888" w:rsidRDefault="003B58F3" w14:paraId="0F35567D" w14:textId="77777777">
            <w:pPr>
              <w:pStyle w:val="NoSpacing"/>
              <w:rPr>
                <w:rFonts w:ascii="Times New Roman" w:hAnsi="Times New Roman" w:cs="Times New Roman"/>
              </w:rPr>
            </w:pPr>
          </w:p>
        </w:tc>
        <w:tc>
          <w:tcPr>
            <w:tcW w:w="1800" w:type="dxa"/>
          </w:tcPr>
          <w:p w:rsidRPr="00AE0971" w:rsidR="003B58F3" w:rsidP="00794888" w:rsidRDefault="003B58F3" w14:paraId="0C43B714" w14:textId="77777777">
            <w:pPr>
              <w:pStyle w:val="NoSpacing"/>
              <w:rPr>
                <w:rFonts w:ascii="Times New Roman" w:hAnsi="Times New Roman" w:cs="Times New Roman"/>
              </w:rPr>
            </w:pPr>
          </w:p>
        </w:tc>
        <w:tc>
          <w:tcPr>
            <w:tcW w:w="1620" w:type="dxa"/>
          </w:tcPr>
          <w:p w:rsidRPr="00AE0971" w:rsidR="003B58F3" w:rsidP="00794888" w:rsidRDefault="003B58F3" w14:paraId="35195B4B" w14:textId="77777777">
            <w:pPr>
              <w:pStyle w:val="NoSpacing"/>
              <w:rPr>
                <w:rFonts w:ascii="Times New Roman" w:hAnsi="Times New Roman" w:cs="Times New Roman"/>
              </w:rPr>
            </w:pPr>
          </w:p>
        </w:tc>
      </w:tr>
      <w:tr w:rsidRPr="00AE0971" w:rsidR="003B58F3" w:rsidTr="00E66059" w14:paraId="6AAB4691" w14:textId="28D01DC5">
        <w:tc>
          <w:tcPr>
            <w:tcW w:w="1488" w:type="dxa"/>
          </w:tcPr>
          <w:p w:rsidRPr="00AE0971" w:rsidR="003B58F3" w:rsidP="00794888" w:rsidRDefault="003B58F3" w14:paraId="6F60233B" w14:textId="77777777">
            <w:pPr>
              <w:pStyle w:val="NoSpacing"/>
              <w:jc w:val="center"/>
              <w:rPr>
                <w:rFonts w:ascii="Times New Roman" w:hAnsi="Times New Roman" w:cs="Times New Roman"/>
              </w:rPr>
            </w:pPr>
          </w:p>
        </w:tc>
        <w:tc>
          <w:tcPr>
            <w:tcW w:w="1408" w:type="dxa"/>
          </w:tcPr>
          <w:p w:rsidRPr="00AE0971" w:rsidR="003B58F3" w:rsidP="00794888" w:rsidRDefault="003B58F3" w14:paraId="56348F9C" w14:textId="77777777">
            <w:pPr>
              <w:pStyle w:val="NoSpacing"/>
              <w:rPr>
                <w:rFonts w:ascii="Times New Roman" w:hAnsi="Times New Roman" w:cs="Times New Roman"/>
              </w:rPr>
            </w:pPr>
          </w:p>
        </w:tc>
        <w:tc>
          <w:tcPr>
            <w:tcW w:w="1548" w:type="dxa"/>
          </w:tcPr>
          <w:p w:rsidRPr="00AE0971" w:rsidR="003B58F3" w:rsidP="00794888" w:rsidRDefault="003B58F3" w14:paraId="39763335" w14:textId="77777777">
            <w:pPr>
              <w:pStyle w:val="NoSpacing"/>
              <w:rPr>
                <w:rFonts w:ascii="Times New Roman" w:hAnsi="Times New Roman" w:cs="Times New Roman"/>
              </w:rPr>
            </w:pPr>
          </w:p>
        </w:tc>
        <w:tc>
          <w:tcPr>
            <w:tcW w:w="2031" w:type="dxa"/>
          </w:tcPr>
          <w:p w:rsidRPr="00AE0971" w:rsidR="003B58F3" w:rsidP="00794888" w:rsidRDefault="003B58F3" w14:paraId="06974270" w14:textId="77777777">
            <w:pPr>
              <w:pStyle w:val="NoSpacing"/>
              <w:rPr>
                <w:rFonts w:ascii="Times New Roman" w:hAnsi="Times New Roman" w:cs="Times New Roman"/>
              </w:rPr>
            </w:pPr>
          </w:p>
        </w:tc>
        <w:tc>
          <w:tcPr>
            <w:tcW w:w="1800" w:type="dxa"/>
          </w:tcPr>
          <w:p w:rsidRPr="00AE0971" w:rsidR="003B58F3" w:rsidP="00794888" w:rsidRDefault="003B58F3" w14:paraId="73DC6F6B" w14:textId="77777777">
            <w:pPr>
              <w:pStyle w:val="NoSpacing"/>
              <w:rPr>
                <w:rFonts w:ascii="Times New Roman" w:hAnsi="Times New Roman" w:cs="Times New Roman"/>
              </w:rPr>
            </w:pPr>
          </w:p>
        </w:tc>
        <w:tc>
          <w:tcPr>
            <w:tcW w:w="1620" w:type="dxa"/>
          </w:tcPr>
          <w:p w:rsidRPr="00AE0971" w:rsidR="003B58F3" w:rsidP="00794888" w:rsidRDefault="003B58F3" w14:paraId="5312DA05" w14:textId="77777777">
            <w:pPr>
              <w:pStyle w:val="NoSpacing"/>
              <w:rPr>
                <w:rFonts w:ascii="Times New Roman" w:hAnsi="Times New Roman" w:cs="Times New Roman"/>
              </w:rPr>
            </w:pPr>
          </w:p>
        </w:tc>
      </w:tr>
      <w:tr w:rsidRPr="00AE0971" w:rsidR="003B58F3" w:rsidTr="00E66059" w14:paraId="4EFA09C5" w14:textId="1542C849">
        <w:trPr>
          <w:trHeight w:val="60"/>
        </w:trPr>
        <w:tc>
          <w:tcPr>
            <w:tcW w:w="1488" w:type="dxa"/>
          </w:tcPr>
          <w:p w:rsidRPr="00AE0971" w:rsidR="003B58F3" w:rsidP="00794888" w:rsidRDefault="003B58F3" w14:paraId="47BF1BB1" w14:textId="77777777">
            <w:pPr>
              <w:pStyle w:val="NoSpacing"/>
              <w:rPr>
                <w:rFonts w:ascii="Times New Roman" w:hAnsi="Times New Roman" w:cs="Times New Roman"/>
              </w:rPr>
            </w:pPr>
          </w:p>
        </w:tc>
        <w:tc>
          <w:tcPr>
            <w:tcW w:w="1408" w:type="dxa"/>
          </w:tcPr>
          <w:p w:rsidRPr="00AE0971" w:rsidR="003B58F3" w:rsidP="00794888" w:rsidRDefault="003B58F3" w14:paraId="0996282D" w14:textId="77777777">
            <w:pPr>
              <w:pStyle w:val="NoSpacing"/>
              <w:rPr>
                <w:rFonts w:ascii="Times New Roman" w:hAnsi="Times New Roman" w:cs="Times New Roman"/>
              </w:rPr>
            </w:pPr>
          </w:p>
        </w:tc>
        <w:tc>
          <w:tcPr>
            <w:tcW w:w="1548" w:type="dxa"/>
          </w:tcPr>
          <w:p w:rsidRPr="00AE0971" w:rsidR="003B58F3" w:rsidP="00794888" w:rsidRDefault="003B58F3" w14:paraId="608FF5C7" w14:textId="77777777">
            <w:pPr>
              <w:pStyle w:val="NoSpacing"/>
              <w:rPr>
                <w:rFonts w:ascii="Times New Roman" w:hAnsi="Times New Roman" w:cs="Times New Roman"/>
              </w:rPr>
            </w:pPr>
          </w:p>
        </w:tc>
        <w:tc>
          <w:tcPr>
            <w:tcW w:w="2031" w:type="dxa"/>
          </w:tcPr>
          <w:p w:rsidRPr="00AE0971" w:rsidR="003B58F3" w:rsidP="00794888" w:rsidRDefault="003B58F3" w14:paraId="0DD4AC50" w14:textId="77777777">
            <w:pPr>
              <w:pStyle w:val="NoSpacing"/>
              <w:rPr>
                <w:rFonts w:ascii="Times New Roman" w:hAnsi="Times New Roman" w:cs="Times New Roman"/>
              </w:rPr>
            </w:pPr>
          </w:p>
        </w:tc>
        <w:tc>
          <w:tcPr>
            <w:tcW w:w="1800" w:type="dxa"/>
          </w:tcPr>
          <w:p w:rsidRPr="00AE0971" w:rsidR="003B58F3" w:rsidP="00794888" w:rsidRDefault="003B58F3" w14:paraId="32E32472" w14:textId="77777777">
            <w:pPr>
              <w:pStyle w:val="NoSpacing"/>
              <w:rPr>
                <w:rFonts w:ascii="Times New Roman" w:hAnsi="Times New Roman" w:cs="Times New Roman"/>
              </w:rPr>
            </w:pPr>
          </w:p>
        </w:tc>
        <w:tc>
          <w:tcPr>
            <w:tcW w:w="1620" w:type="dxa"/>
          </w:tcPr>
          <w:p w:rsidRPr="00AE0971" w:rsidR="003B58F3" w:rsidP="00794888" w:rsidRDefault="003B58F3" w14:paraId="3E0A6386" w14:textId="77777777">
            <w:pPr>
              <w:pStyle w:val="NoSpacing"/>
              <w:rPr>
                <w:rFonts w:ascii="Times New Roman" w:hAnsi="Times New Roman" w:cs="Times New Roman"/>
              </w:rPr>
            </w:pPr>
          </w:p>
        </w:tc>
      </w:tr>
      <w:tr w:rsidRPr="00AE0971" w:rsidR="003B58F3" w:rsidTr="00E66059" w14:paraId="55B47708" w14:textId="2F98DEB4">
        <w:trPr>
          <w:trHeight w:val="60"/>
        </w:trPr>
        <w:tc>
          <w:tcPr>
            <w:tcW w:w="1488" w:type="dxa"/>
          </w:tcPr>
          <w:p w:rsidRPr="00AE0971" w:rsidR="003B58F3" w:rsidP="00794888" w:rsidRDefault="003B58F3" w14:paraId="6955BB08" w14:textId="77777777">
            <w:pPr>
              <w:pStyle w:val="NoSpacing"/>
              <w:rPr>
                <w:rFonts w:ascii="Times New Roman" w:hAnsi="Times New Roman" w:cs="Times New Roman"/>
              </w:rPr>
            </w:pPr>
          </w:p>
        </w:tc>
        <w:tc>
          <w:tcPr>
            <w:tcW w:w="1408" w:type="dxa"/>
          </w:tcPr>
          <w:p w:rsidRPr="00AE0971" w:rsidR="003B58F3" w:rsidP="00794888" w:rsidRDefault="003B58F3" w14:paraId="18F51466" w14:textId="77777777">
            <w:pPr>
              <w:pStyle w:val="NoSpacing"/>
              <w:rPr>
                <w:rFonts w:ascii="Times New Roman" w:hAnsi="Times New Roman" w:cs="Times New Roman"/>
              </w:rPr>
            </w:pPr>
          </w:p>
        </w:tc>
        <w:tc>
          <w:tcPr>
            <w:tcW w:w="1548" w:type="dxa"/>
          </w:tcPr>
          <w:p w:rsidRPr="00AE0971" w:rsidR="003B58F3" w:rsidP="00794888" w:rsidRDefault="003B58F3" w14:paraId="0D1C5584" w14:textId="77777777">
            <w:pPr>
              <w:pStyle w:val="NoSpacing"/>
              <w:rPr>
                <w:rFonts w:ascii="Times New Roman" w:hAnsi="Times New Roman" w:cs="Times New Roman"/>
              </w:rPr>
            </w:pPr>
          </w:p>
        </w:tc>
        <w:tc>
          <w:tcPr>
            <w:tcW w:w="2031" w:type="dxa"/>
          </w:tcPr>
          <w:p w:rsidRPr="00AE0971" w:rsidR="003B58F3" w:rsidP="00794888" w:rsidRDefault="003B58F3" w14:paraId="13094EDF" w14:textId="77777777">
            <w:pPr>
              <w:pStyle w:val="NoSpacing"/>
              <w:rPr>
                <w:rFonts w:ascii="Times New Roman" w:hAnsi="Times New Roman" w:cs="Times New Roman"/>
              </w:rPr>
            </w:pPr>
          </w:p>
        </w:tc>
        <w:tc>
          <w:tcPr>
            <w:tcW w:w="1800" w:type="dxa"/>
          </w:tcPr>
          <w:p w:rsidRPr="00AE0971" w:rsidR="003B58F3" w:rsidP="00794888" w:rsidRDefault="003B58F3" w14:paraId="6723710A" w14:textId="77777777">
            <w:pPr>
              <w:pStyle w:val="NoSpacing"/>
              <w:rPr>
                <w:rFonts w:ascii="Times New Roman" w:hAnsi="Times New Roman" w:cs="Times New Roman"/>
              </w:rPr>
            </w:pPr>
          </w:p>
        </w:tc>
        <w:tc>
          <w:tcPr>
            <w:tcW w:w="1620" w:type="dxa"/>
          </w:tcPr>
          <w:p w:rsidRPr="00AE0971" w:rsidR="003B58F3" w:rsidP="00794888" w:rsidRDefault="003B58F3" w14:paraId="16A45CC2" w14:textId="77777777">
            <w:pPr>
              <w:pStyle w:val="NoSpacing"/>
              <w:rPr>
                <w:rFonts w:ascii="Times New Roman" w:hAnsi="Times New Roman" w:cs="Times New Roman"/>
              </w:rPr>
            </w:pPr>
          </w:p>
        </w:tc>
      </w:tr>
    </w:tbl>
    <w:p w:rsidRPr="00AE0971" w:rsidR="00C873E5" w:rsidP="00A65940" w:rsidRDefault="00C873E5" w14:paraId="583825A4" w14:textId="52B95DD3">
      <w:pPr>
        <w:spacing w:before="120" w:after="120" w:line="240" w:lineRule="auto"/>
        <w:rPr>
          <w:rFonts w:ascii="Times New Roman" w:hAnsi="Times New Roman" w:cs="Times New Roman"/>
          <w:b/>
        </w:rPr>
      </w:pPr>
    </w:p>
    <w:p w:rsidRPr="00AE0971" w:rsidR="00AE1F2E" w:rsidP="00486260" w:rsidRDefault="00AE1F2E" w14:paraId="46277AFA" w14:textId="32A6B5C2">
      <w:pPr>
        <w:pStyle w:val="Heading2"/>
        <w:ind w:left="533"/>
        <w:rPr>
          <w:rFonts w:ascii="Times New Roman" w:hAnsi="Times New Roman" w:cs="Times New Roman"/>
          <w:sz w:val="24"/>
          <w:szCs w:val="24"/>
        </w:rPr>
      </w:pPr>
      <w:bookmarkStart w:name="_Toc73446272" w:id="2424"/>
      <w:r w:rsidRPr="00AE0971">
        <w:rPr>
          <w:rFonts w:ascii="Times New Roman" w:hAnsi="Times New Roman" w:cs="Times New Roman"/>
          <w:sz w:val="24"/>
          <w:szCs w:val="24"/>
        </w:rPr>
        <w:t xml:space="preserve">Appendix G: </w:t>
      </w:r>
      <w:commentRangeStart w:id="2425"/>
      <w:r w:rsidRPr="00AE0971">
        <w:rPr>
          <w:rFonts w:ascii="Times New Roman" w:hAnsi="Times New Roman" w:cs="Times New Roman"/>
          <w:sz w:val="24"/>
          <w:szCs w:val="24"/>
        </w:rPr>
        <w:t>Server Daily Backup Check</w:t>
      </w:r>
      <w:commentRangeEnd w:id="2425"/>
      <w:r w:rsidRPr="00AE0971">
        <w:rPr>
          <w:rFonts w:ascii="Times New Roman" w:hAnsi="Times New Roman" w:cs="Times New Roman"/>
          <w:sz w:val="24"/>
          <w:szCs w:val="24"/>
        </w:rPr>
        <w:commentReference w:id="2425"/>
      </w:r>
      <w:bookmarkEnd w:id="2424"/>
    </w:p>
    <w:p w:rsidRPr="00AE0971" w:rsidR="00AE1F2E" w:rsidP="00AE1F2E" w:rsidRDefault="00AE1F2E" w14:paraId="73A5A8A7" w14:textId="77777777">
      <w:pPr>
        <w:pStyle w:val="NoSpacing"/>
        <w:ind w:left="720"/>
        <w:rPr>
          <w:rFonts w:ascii="Times New Roman" w:hAnsi="Times New Roman" w:cs="Times New Roman"/>
        </w:rPr>
      </w:pPr>
    </w:p>
    <w:tbl>
      <w:tblPr>
        <w:tblW w:w="990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10"/>
        <w:gridCol w:w="3060"/>
        <w:gridCol w:w="3330"/>
      </w:tblGrid>
      <w:tr w:rsidRPr="00AE0971" w:rsidR="009F5417" w:rsidTr="00E66059" w14:paraId="04A740DE" w14:textId="77777777">
        <w:tc>
          <w:tcPr>
            <w:tcW w:w="3510" w:type="dxa"/>
          </w:tcPr>
          <w:p w:rsidRPr="00AE0971" w:rsidR="009F5417" w:rsidP="009035A8" w:rsidRDefault="009F5417" w14:paraId="3543F4B9" w14:textId="77777777">
            <w:pPr>
              <w:pStyle w:val="NoSpacing"/>
              <w:rPr>
                <w:rFonts w:ascii="Times New Roman" w:hAnsi="Times New Roman" w:cs="Times New Roman"/>
                <w:b/>
                <w:bCs/>
              </w:rPr>
            </w:pPr>
            <w:r w:rsidRPr="00AE0971">
              <w:rPr>
                <w:rFonts w:ascii="Times New Roman" w:hAnsi="Times New Roman" w:cs="Times New Roman"/>
                <w:b/>
                <w:bCs/>
              </w:rPr>
              <w:t>Server</w:t>
            </w:r>
          </w:p>
        </w:tc>
        <w:tc>
          <w:tcPr>
            <w:tcW w:w="3060" w:type="dxa"/>
          </w:tcPr>
          <w:p w:rsidRPr="00AE0971" w:rsidR="009F5417" w:rsidP="009035A8" w:rsidRDefault="009F5417" w14:paraId="659DE84F" w14:textId="453F3736">
            <w:pPr>
              <w:pStyle w:val="NoSpacing"/>
              <w:rPr>
                <w:rFonts w:ascii="Times New Roman" w:hAnsi="Times New Roman" w:cs="Times New Roman"/>
                <w:b/>
                <w:bCs/>
              </w:rPr>
            </w:pPr>
            <w:r w:rsidRPr="00AE0971">
              <w:rPr>
                <w:rFonts w:ascii="Times New Roman" w:hAnsi="Times New Roman" w:cs="Times New Roman"/>
                <w:b/>
                <w:bCs/>
              </w:rPr>
              <w:t>Project</w:t>
            </w:r>
          </w:p>
        </w:tc>
        <w:tc>
          <w:tcPr>
            <w:tcW w:w="3330" w:type="dxa"/>
          </w:tcPr>
          <w:p w:rsidRPr="00AE0971" w:rsidR="009F5417" w:rsidP="009035A8" w:rsidRDefault="009F5417" w14:paraId="0B101FF9" w14:textId="4071B79D">
            <w:pPr>
              <w:pStyle w:val="NoSpacing"/>
              <w:rPr>
                <w:rFonts w:ascii="Times New Roman" w:hAnsi="Times New Roman" w:cs="Times New Roman"/>
                <w:b/>
                <w:bCs/>
              </w:rPr>
            </w:pPr>
            <w:r w:rsidRPr="00AE0971">
              <w:rPr>
                <w:rFonts w:ascii="Times New Roman" w:hAnsi="Times New Roman" w:cs="Times New Roman"/>
                <w:b/>
                <w:bCs/>
              </w:rPr>
              <w:t>Process</w:t>
            </w:r>
          </w:p>
        </w:tc>
      </w:tr>
      <w:tr w:rsidRPr="00AE0971" w:rsidR="009F5417" w:rsidTr="00E66059" w14:paraId="6A01B818" w14:textId="77777777">
        <w:tc>
          <w:tcPr>
            <w:tcW w:w="3510" w:type="dxa"/>
          </w:tcPr>
          <w:p w:rsidRPr="00AE0971" w:rsidR="009F5417" w:rsidP="009035A8" w:rsidRDefault="009F5417" w14:paraId="1F703AF9" w14:textId="77777777">
            <w:pPr>
              <w:pStyle w:val="NoSpacing"/>
              <w:rPr>
                <w:rFonts w:ascii="Times New Roman" w:hAnsi="Times New Roman" w:cs="Times New Roman"/>
              </w:rPr>
            </w:pPr>
            <w:r w:rsidRPr="00AE0971">
              <w:rPr>
                <w:rFonts w:ascii="Times New Roman" w:hAnsi="Times New Roman" w:cs="Times New Roman"/>
              </w:rPr>
              <w:t>BLP–IC–XX-A-W01</w:t>
            </w:r>
          </w:p>
        </w:tc>
        <w:tc>
          <w:tcPr>
            <w:tcW w:w="3060" w:type="dxa"/>
          </w:tcPr>
          <w:p w:rsidRPr="00AE0971" w:rsidR="00E05744" w:rsidP="008605C3" w:rsidRDefault="00E05744" w14:paraId="17E3399A" w14:textId="0B8A0D86">
            <w:pPr>
              <w:pStyle w:val="NoSpacing"/>
              <w:rPr>
                <w:rFonts w:ascii="Times New Roman" w:hAnsi="Times New Roman" w:cs="Times New Roman"/>
              </w:rPr>
            </w:pPr>
            <w:proofErr w:type="spellStart"/>
            <w:r w:rsidRPr="00AE0971">
              <w:rPr>
                <w:rFonts w:ascii="Times New Roman" w:hAnsi="Times New Roman" w:cs="Times New Roman"/>
              </w:rPr>
              <w:t>BluePrism</w:t>
            </w:r>
            <w:proofErr w:type="spellEnd"/>
          </w:p>
        </w:tc>
        <w:tc>
          <w:tcPr>
            <w:tcW w:w="3330" w:type="dxa"/>
            <w:vMerge w:val="restart"/>
          </w:tcPr>
          <w:p w:rsidRPr="00AE0971" w:rsidR="009F5417" w:rsidP="008A0D05" w:rsidRDefault="009F5417" w14:paraId="2F933062" w14:textId="75E61C93">
            <w:pPr>
              <w:pStyle w:val="NoSpacing"/>
              <w:numPr>
                <w:ilvl w:val="0"/>
                <w:numId w:val="13"/>
              </w:numPr>
              <w:rPr>
                <w:rFonts w:ascii="Times New Roman" w:hAnsi="Times New Roman" w:cs="Times New Roman"/>
              </w:rPr>
            </w:pPr>
            <w:r w:rsidRPr="00AE0971">
              <w:rPr>
                <w:rFonts w:ascii="Times New Roman" w:hAnsi="Times New Roman" w:cs="Times New Roman"/>
              </w:rPr>
              <w:t>Log into console</w:t>
            </w:r>
          </w:p>
          <w:p w:rsidRPr="00AE0971" w:rsidR="009F5417" w:rsidP="008A0D05" w:rsidRDefault="009F5417" w14:paraId="3CB3F5D8" w14:textId="77777777">
            <w:pPr>
              <w:pStyle w:val="NoSpacing"/>
              <w:numPr>
                <w:ilvl w:val="0"/>
                <w:numId w:val="13"/>
              </w:numPr>
              <w:rPr>
                <w:rFonts w:ascii="Times New Roman" w:hAnsi="Times New Roman" w:cs="Times New Roman"/>
              </w:rPr>
            </w:pPr>
            <w:r w:rsidRPr="00AE0971">
              <w:rPr>
                <w:rFonts w:ascii="Times New Roman" w:hAnsi="Times New Roman" w:cs="Times New Roman"/>
              </w:rPr>
              <w:t>Click File Store link</w:t>
            </w:r>
          </w:p>
          <w:p w:rsidRPr="00AE0971" w:rsidR="009F5417" w:rsidP="008A0D05" w:rsidRDefault="009F5417" w14:paraId="5EEB3BEE" w14:textId="77777777">
            <w:pPr>
              <w:pStyle w:val="NoSpacing"/>
              <w:numPr>
                <w:ilvl w:val="0"/>
                <w:numId w:val="13"/>
              </w:numPr>
              <w:rPr>
                <w:rFonts w:ascii="Times New Roman" w:hAnsi="Times New Roman" w:cs="Times New Roman"/>
              </w:rPr>
            </w:pPr>
            <w:r w:rsidRPr="00AE0971">
              <w:rPr>
                <w:rFonts w:ascii="Times New Roman" w:hAnsi="Times New Roman" w:cs="Times New Roman"/>
              </w:rPr>
              <w:t>Go to Backups tab</w:t>
            </w:r>
          </w:p>
          <w:p w:rsidRPr="00AE0971" w:rsidR="009F5417" w:rsidP="008A0D05" w:rsidRDefault="009F5417" w14:paraId="0166F8D9" w14:textId="77777777">
            <w:pPr>
              <w:pStyle w:val="NoSpacing"/>
              <w:numPr>
                <w:ilvl w:val="0"/>
                <w:numId w:val="13"/>
              </w:numPr>
              <w:rPr>
                <w:rFonts w:ascii="Times New Roman" w:hAnsi="Times New Roman" w:cs="Times New Roman"/>
              </w:rPr>
            </w:pPr>
            <w:r w:rsidRPr="00AE0971">
              <w:rPr>
                <w:rFonts w:ascii="Times New Roman" w:hAnsi="Times New Roman" w:cs="Times New Roman"/>
              </w:rPr>
              <w:t>Validate backup file date and time</w:t>
            </w:r>
          </w:p>
          <w:p w:rsidRPr="00AE0971" w:rsidR="009F5417" w:rsidP="009035A8" w:rsidRDefault="009F5417" w14:paraId="66655913" w14:textId="77777777">
            <w:pPr>
              <w:pStyle w:val="NoSpacing"/>
              <w:rPr>
                <w:rFonts w:ascii="Times New Roman" w:hAnsi="Times New Roman" w:cs="Times New Roman"/>
              </w:rPr>
            </w:pPr>
          </w:p>
          <w:p w:rsidRPr="00AE0971" w:rsidR="009F5417" w:rsidP="009035A8" w:rsidRDefault="009F5417" w14:paraId="5917093D" w14:textId="77777777">
            <w:pPr>
              <w:pStyle w:val="NoSpacing"/>
              <w:rPr>
                <w:rFonts w:ascii="Times New Roman" w:hAnsi="Times New Roman" w:cs="Times New Roman"/>
              </w:rPr>
            </w:pPr>
          </w:p>
          <w:p w:rsidRPr="00AE0971" w:rsidR="009F5417" w:rsidP="009035A8" w:rsidRDefault="009F5417" w14:paraId="63CA5E92" w14:textId="77777777">
            <w:pPr>
              <w:pStyle w:val="NoSpacing"/>
              <w:rPr>
                <w:rFonts w:ascii="Times New Roman" w:hAnsi="Times New Roman" w:cs="Times New Roman"/>
              </w:rPr>
            </w:pPr>
          </w:p>
          <w:p w:rsidRPr="00AE0971" w:rsidR="009F5417" w:rsidP="009035A8" w:rsidRDefault="009F5417" w14:paraId="659AF914" w14:textId="77777777">
            <w:pPr>
              <w:pStyle w:val="NoSpacing"/>
              <w:rPr>
                <w:rFonts w:ascii="Times New Roman" w:hAnsi="Times New Roman" w:cs="Times New Roman"/>
              </w:rPr>
            </w:pPr>
          </w:p>
          <w:p w:rsidRPr="00AE0971" w:rsidR="009F5417" w:rsidP="009035A8" w:rsidRDefault="009F5417" w14:paraId="05525FA4" w14:textId="77777777">
            <w:pPr>
              <w:pStyle w:val="NoSpacing"/>
              <w:rPr>
                <w:rFonts w:ascii="Times New Roman" w:hAnsi="Times New Roman" w:cs="Times New Roman"/>
              </w:rPr>
            </w:pPr>
          </w:p>
          <w:p w:rsidRPr="00AE0971" w:rsidR="009F5417" w:rsidP="009035A8" w:rsidRDefault="009F5417" w14:paraId="442BD538" w14:textId="77777777">
            <w:pPr>
              <w:pStyle w:val="NoSpacing"/>
              <w:rPr>
                <w:rFonts w:ascii="Times New Roman" w:hAnsi="Times New Roman" w:cs="Times New Roman"/>
              </w:rPr>
            </w:pPr>
          </w:p>
          <w:p w:rsidRPr="00AE0971" w:rsidR="009F5417" w:rsidP="009035A8" w:rsidRDefault="009F5417" w14:paraId="609F997D" w14:textId="77777777">
            <w:pPr>
              <w:pStyle w:val="NoSpacing"/>
              <w:rPr>
                <w:rFonts w:ascii="Times New Roman" w:hAnsi="Times New Roman" w:cs="Times New Roman"/>
              </w:rPr>
            </w:pPr>
          </w:p>
          <w:p w:rsidRPr="00AE0971" w:rsidR="009F5417" w:rsidP="00AE1F2E" w:rsidRDefault="009F5417" w14:paraId="2C9EFAA1" w14:textId="4097B02A">
            <w:pPr>
              <w:pStyle w:val="NoSpacing"/>
              <w:ind w:left="360"/>
              <w:rPr>
                <w:rFonts w:ascii="Times New Roman" w:hAnsi="Times New Roman" w:cs="Times New Roman"/>
              </w:rPr>
            </w:pPr>
          </w:p>
        </w:tc>
      </w:tr>
      <w:tr w:rsidRPr="00AE0971" w:rsidR="00E05744" w:rsidTr="00E66059" w14:paraId="2E97427F" w14:textId="77777777">
        <w:trPr>
          <w:trHeight w:val="107"/>
        </w:trPr>
        <w:tc>
          <w:tcPr>
            <w:tcW w:w="3510" w:type="dxa"/>
          </w:tcPr>
          <w:p w:rsidRPr="00AE0971" w:rsidR="00E05744" w:rsidP="00E05744" w:rsidRDefault="00E05744" w14:paraId="5F00671B" w14:textId="77777777">
            <w:pPr>
              <w:pStyle w:val="NoSpacing"/>
              <w:rPr>
                <w:rFonts w:ascii="Times New Roman" w:hAnsi="Times New Roman" w:cs="Times New Roman"/>
              </w:rPr>
            </w:pPr>
            <w:r w:rsidRPr="00AE0971">
              <w:rPr>
                <w:rFonts w:ascii="Times New Roman" w:hAnsi="Times New Roman" w:cs="Times New Roman"/>
              </w:rPr>
              <w:t>BLP–RS–XX-A-W01</w:t>
            </w:r>
          </w:p>
        </w:tc>
        <w:tc>
          <w:tcPr>
            <w:tcW w:w="3060" w:type="dxa"/>
          </w:tcPr>
          <w:p w:rsidRPr="00AE0971" w:rsidR="00E05744" w:rsidP="00E05744" w:rsidRDefault="00E05744" w14:paraId="51FA77B2" w14:textId="684D9A34">
            <w:pPr>
              <w:pStyle w:val="NoSpacing"/>
              <w:rPr>
                <w:rFonts w:ascii="Times New Roman" w:hAnsi="Times New Roman" w:cs="Times New Roman"/>
              </w:rPr>
            </w:pPr>
            <w:proofErr w:type="spellStart"/>
            <w:r w:rsidRPr="00AE0971">
              <w:rPr>
                <w:rFonts w:ascii="Times New Roman" w:hAnsi="Times New Roman" w:cs="Times New Roman"/>
              </w:rPr>
              <w:t>BluePrism</w:t>
            </w:r>
            <w:proofErr w:type="spellEnd"/>
          </w:p>
        </w:tc>
        <w:tc>
          <w:tcPr>
            <w:tcW w:w="3330" w:type="dxa"/>
            <w:vMerge/>
          </w:tcPr>
          <w:p w:rsidRPr="00AE0971" w:rsidR="00E05744" w:rsidP="00E05744" w:rsidRDefault="00E05744" w14:paraId="2D805059" w14:textId="032588B7">
            <w:pPr>
              <w:pStyle w:val="NoSpacing"/>
              <w:rPr>
                <w:rFonts w:ascii="Times New Roman" w:hAnsi="Times New Roman" w:cs="Times New Roman"/>
              </w:rPr>
            </w:pPr>
          </w:p>
        </w:tc>
      </w:tr>
      <w:tr w:rsidRPr="00AE0971" w:rsidR="00E05744" w:rsidTr="00E66059" w14:paraId="43C592BF" w14:textId="77777777">
        <w:tc>
          <w:tcPr>
            <w:tcW w:w="3510" w:type="dxa"/>
          </w:tcPr>
          <w:p w:rsidRPr="00AE0971" w:rsidR="00E05744" w:rsidP="00E05744" w:rsidRDefault="00E05744" w14:paraId="7BDEC5A5" w14:textId="77777777">
            <w:pPr>
              <w:pStyle w:val="NoSpacing"/>
              <w:rPr>
                <w:rFonts w:ascii="Times New Roman" w:hAnsi="Times New Roman" w:cs="Times New Roman"/>
              </w:rPr>
            </w:pPr>
            <w:r w:rsidRPr="00AE0971">
              <w:rPr>
                <w:rFonts w:ascii="Times New Roman" w:hAnsi="Times New Roman" w:cs="Times New Roman"/>
              </w:rPr>
              <w:t>BLP–AS–XX-A-W01</w:t>
            </w:r>
          </w:p>
        </w:tc>
        <w:tc>
          <w:tcPr>
            <w:tcW w:w="3060" w:type="dxa"/>
          </w:tcPr>
          <w:p w:rsidRPr="00AE0971" w:rsidR="00E05744" w:rsidP="00E05744" w:rsidRDefault="00E05744" w14:paraId="690481F7" w14:textId="0421A6D8">
            <w:pPr>
              <w:pStyle w:val="NoSpacing"/>
              <w:rPr>
                <w:rFonts w:ascii="Times New Roman" w:hAnsi="Times New Roman" w:cs="Times New Roman"/>
              </w:rPr>
            </w:pPr>
            <w:proofErr w:type="spellStart"/>
            <w:r w:rsidRPr="00AE0971">
              <w:rPr>
                <w:rFonts w:ascii="Times New Roman" w:hAnsi="Times New Roman" w:cs="Times New Roman"/>
              </w:rPr>
              <w:t>BluePrism</w:t>
            </w:r>
            <w:proofErr w:type="spellEnd"/>
          </w:p>
        </w:tc>
        <w:tc>
          <w:tcPr>
            <w:tcW w:w="3330" w:type="dxa"/>
            <w:vMerge/>
          </w:tcPr>
          <w:p w:rsidRPr="00AE0971" w:rsidR="00E05744" w:rsidP="00E05744" w:rsidRDefault="00E05744" w14:paraId="2C513E08" w14:textId="10CECFBF">
            <w:pPr>
              <w:pStyle w:val="NoSpacing"/>
              <w:rPr>
                <w:rFonts w:ascii="Times New Roman" w:hAnsi="Times New Roman" w:cs="Times New Roman"/>
              </w:rPr>
            </w:pPr>
          </w:p>
        </w:tc>
      </w:tr>
      <w:tr w:rsidRPr="00AE0971" w:rsidR="00E05744" w:rsidTr="00E66059" w14:paraId="6B1B5154" w14:textId="77777777">
        <w:tc>
          <w:tcPr>
            <w:tcW w:w="3510" w:type="dxa"/>
          </w:tcPr>
          <w:p w:rsidRPr="00AE0971" w:rsidR="00E05744" w:rsidP="00E05744" w:rsidRDefault="00E05744" w14:paraId="0D9B7B10" w14:textId="77777777">
            <w:pPr>
              <w:pStyle w:val="NoSpacing"/>
              <w:rPr>
                <w:rFonts w:ascii="Times New Roman" w:hAnsi="Times New Roman" w:cs="Times New Roman"/>
              </w:rPr>
            </w:pPr>
            <w:r w:rsidRPr="00AE0971">
              <w:rPr>
                <w:rFonts w:ascii="Times New Roman" w:hAnsi="Times New Roman" w:cs="Times New Roman"/>
              </w:rPr>
              <w:t>BLP–IC–XX-B-W01</w:t>
            </w:r>
          </w:p>
        </w:tc>
        <w:tc>
          <w:tcPr>
            <w:tcW w:w="3060" w:type="dxa"/>
          </w:tcPr>
          <w:p w:rsidRPr="00AE0971" w:rsidR="00E05744" w:rsidP="00E05744" w:rsidRDefault="00E05744" w14:paraId="6BCB4E14" w14:textId="1A0A59CE">
            <w:pPr>
              <w:pStyle w:val="NoSpacing"/>
              <w:rPr>
                <w:rFonts w:ascii="Times New Roman" w:hAnsi="Times New Roman" w:cs="Times New Roman"/>
              </w:rPr>
            </w:pPr>
            <w:proofErr w:type="spellStart"/>
            <w:r w:rsidRPr="00AE0971">
              <w:rPr>
                <w:rFonts w:ascii="Times New Roman" w:hAnsi="Times New Roman" w:cs="Times New Roman"/>
              </w:rPr>
              <w:t>BluePrism</w:t>
            </w:r>
            <w:proofErr w:type="spellEnd"/>
          </w:p>
        </w:tc>
        <w:tc>
          <w:tcPr>
            <w:tcW w:w="3330" w:type="dxa"/>
            <w:vMerge/>
          </w:tcPr>
          <w:p w:rsidRPr="00AE0971" w:rsidR="00E05744" w:rsidP="00E05744" w:rsidRDefault="00E05744" w14:paraId="20CCC7D7" w14:textId="6CFAC7AE">
            <w:pPr>
              <w:pStyle w:val="NoSpacing"/>
              <w:rPr>
                <w:rFonts w:ascii="Times New Roman" w:hAnsi="Times New Roman" w:cs="Times New Roman"/>
              </w:rPr>
            </w:pPr>
          </w:p>
        </w:tc>
      </w:tr>
      <w:tr w:rsidRPr="00AE0971" w:rsidR="00E05744" w:rsidTr="00E66059" w14:paraId="42976CC5" w14:textId="77777777">
        <w:tc>
          <w:tcPr>
            <w:tcW w:w="3510" w:type="dxa"/>
          </w:tcPr>
          <w:p w:rsidRPr="00AE0971" w:rsidR="00E05744" w:rsidP="00E05744" w:rsidRDefault="00E05744" w14:paraId="120BF5A2" w14:textId="77777777">
            <w:pPr>
              <w:pStyle w:val="NoSpacing"/>
              <w:rPr>
                <w:rFonts w:ascii="Times New Roman" w:hAnsi="Times New Roman" w:cs="Times New Roman"/>
              </w:rPr>
            </w:pPr>
            <w:r w:rsidRPr="00AE0971">
              <w:rPr>
                <w:rFonts w:ascii="Times New Roman" w:hAnsi="Times New Roman" w:cs="Times New Roman"/>
              </w:rPr>
              <w:t>BLP–RS–XX-B-W01</w:t>
            </w:r>
          </w:p>
        </w:tc>
        <w:tc>
          <w:tcPr>
            <w:tcW w:w="3060" w:type="dxa"/>
          </w:tcPr>
          <w:p w:rsidRPr="00AE0971" w:rsidR="00E05744" w:rsidP="00E05744" w:rsidRDefault="00E05744" w14:paraId="3858A3E2" w14:textId="1A23E331">
            <w:pPr>
              <w:pStyle w:val="NoSpacing"/>
              <w:rPr>
                <w:rFonts w:ascii="Times New Roman" w:hAnsi="Times New Roman" w:cs="Times New Roman"/>
              </w:rPr>
            </w:pPr>
            <w:proofErr w:type="spellStart"/>
            <w:r w:rsidRPr="00AE0971">
              <w:rPr>
                <w:rFonts w:ascii="Times New Roman" w:hAnsi="Times New Roman" w:cs="Times New Roman"/>
              </w:rPr>
              <w:t>BluePrism</w:t>
            </w:r>
            <w:proofErr w:type="spellEnd"/>
          </w:p>
        </w:tc>
        <w:tc>
          <w:tcPr>
            <w:tcW w:w="3330" w:type="dxa"/>
            <w:vMerge/>
          </w:tcPr>
          <w:p w:rsidRPr="00AE0971" w:rsidR="00E05744" w:rsidP="00E05744" w:rsidRDefault="00E05744" w14:paraId="6FDB13E7" w14:textId="717F3672">
            <w:pPr>
              <w:pStyle w:val="NoSpacing"/>
              <w:rPr>
                <w:rFonts w:ascii="Times New Roman" w:hAnsi="Times New Roman" w:cs="Times New Roman"/>
              </w:rPr>
            </w:pPr>
          </w:p>
        </w:tc>
      </w:tr>
      <w:tr w:rsidRPr="00AE0971" w:rsidR="00E05744" w:rsidTr="00E66059" w14:paraId="5C5B0F16" w14:textId="77777777">
        <w:tc>
          <w:tcPr>
            <w:tcW w:w="3510" w:type="dxa"/>
          </w:tcPr>
          <w:p w:rsidRPr="00AE0971" w:rsidR="00E05744" w:rsidP="00E05744" w:rsidRDefault="00E05744" w14:paraId="4634921D" w14:textId="77777777">
            <w:pPr>
              <w:pStyle w:val="NoSpacing"/>
              <w:rPr>
                <w:rFonts w:ascii="Times New Roman" w:hAnsi="Times New Roman" w:cs="Times New Roman"/>
              </w:rPr>
            </w:pPr>
            <w:r w:rsidRPr="00AE0971">
              <w:rPr>
                <w:rFonts w:ascii="Times New Roman" w:hAnsi="Times New Roman" w:cs="Times New Roman"/>
              </w:rPr>
              <w:t>BLP–AS–XX-B-W01</w:t>
            </w:r>
          </w:p>
        </w:tc>
        <w:tc>
          <w:tcPr>
            <w:tcW w:w="3060" w:type="dxa"/>
          </w:tcPr>
          <w:p w:rsidRPr="00AE0971" w:rsidR="00E05744" w:rsidP="00E05744" w:rsidRDefault="00E05744" w14:paraId="33373CC3" w14:textId="6DCFA0D8">
            <w:pPr>
              <w:pStyle w:val="NoSpacing"/>
              <w:rPr>
                <w:rFonts w:ascii="Times New Roman" w:hAnsi="Times New Roman" w:cs="Times New Roman"/>
              </w:rPr>
            </w:pPr>
            <w:proofErr w:type="spellStart"/>
            <w:r w:rsidRPr="00AE0971">
              <w:rPr>
                <w:rFonts w:ascii="Times New Roman" w:hAnsi="Times New Roman" w:cs="Times New Roman"/>
              </w:rPr>
              <w:t>BluePrism</w:t>
            </w:r>
            <w:proofErr w:type="spellEnd"/>
          </w:p>
        </w:tc>
        <w:tc>
          <w:tcPr>
            <w:tcW w:w="3330" w:type="dxa"/>
            <w:vMerge/>
          </w:tcPr>
          <w:p w:rsidRPr="00AE0971" w:rsidR="00E05744" w:rsidP="00E05744" w:rsidRDefault="00E05744" w14:paraId="69D6467D" w14:textId="3B93E14E">
            <w:pPr>
              <w:pStyle w:val="NoSpacing"/>
              <w:rPr>
                <w:rFonts w:ascii="Times New Roman" w:hAnsi="Times New Roman" w:cs="Times New Roman"/>
              </w:rPr>
            </w:pPr>
          </w:p>
        </w:tc>
      </w:tr>
      <w:tr w:rsidRPr="00AE0971" w:rsidR="009F5417" w:rsidTr="00E66059" w14:paraId="7557CBE2" w14:textId="77777777">
        <w:tc>
          <w:tcPr>
            <w:tcW w:w="3510" w:type="dxa"/>
          </w:tcPr>
          <w:p w:rsidRPr="00AE0971" w:rsidR="009F5417" w:rsidP="009035A8" w:rsidRDefault="009F5417" w14:paraId="2C5EAB7D" w14:textId="77777777">
            <w:pPr>
              <w:pStyle w:val="NoSpacing"/>
              <w:rPr>
                <w:rFonts w:ascii="Times New Roman" w:hAnsi="Times New Roman" w:cs="Times New Roman"/>
              </w:rPr>
            </w:pPr>
            <w:r w:rsidRPr="00AE0971">
              <w:rPr>
                <w:rFonts w:ascii="Times New Roman" w:hAnsi="Times New Roman" w:cs="Times New Roman"/>
              </w:rPr>
              <w:t>LOK-OP-AS-A-L01</w:t>
            </w:r>
          </w:p>
        </w:tc>
        <w:tc>
          <w:tcPr>
            <w:tcW w:w="3060" w:type="dxa"/>
          </w:tcPr>
          <w:p w:rsidRPr="00AE0971" w:rsidR="00E05744" w:rsidP="009035A8" w:rsidRDefault="00E05744" w14:paraId="771F2967" w14:textId="5B8B14E6">
            <w:pPr>
              <w:pStyle w:val="NoSpacing"/>
              <w:rPr>
                <w:rFonts w:ascii="Times New Roman" w:hAnsi="Times New Roman" w:cs="Times New Roman"/>
              </w:rPr>
            </w:pPr>
            <w:r w:rsidRPr="00AE0971">
              <w:rPr>
                <w:rFonts w:ascii="Times New Roman" w:hAnsi="Times New Roman" w:cs="Times New Roman"/>
              </w:rPr>
              <w:t>Looker</w:t>
            </w:r>
          </w:p>
        </w:tc>
        <w:tc>
          <w:tcPr>
            <w:tcW w:w="3330" w:type="dxa"/>
            <w:vMerge/>
          </w:tcPr>
          <w:p w:rsidRPr="00AE0971" w:rsidR="009F5417" w:rsidP="009035A8" w:rsidRDefault="009F5417" w14:paraId="46E5B4D9" w14:textId="6922CCFE">
            <w:pPr>
              <w:pStyle w:val="NoSpacing"/>
              <w:rPr>
                <w:rFonts w:ascii="Times New Roman" w:hAnsi="Times New Roman" w:cs="Times New Roman"/>
              </w:rPr>
            </w:pPr>
          </w:p>
        </w:tc>
      </w:tr>
      <w:tr w:rsidRPr="00AE0971" w:rsidR="00E05744" w:rsidTr="00E66059" w14:paraId="4A6BD1C5" w14:textId="77777777">
        <w:tc>
          <w:tcPr>
            <w:tcW w:w="3510" w:type="dxa"/>
          </w:tcPr>
          <w:p w:rsidRPr="00AE0971" w:rsidR="00E05744" w:rsidP="00E05744" w:rsidRDefault="00E05744" w14:paraId="4435A240" w14:textId="77777777">
            <w:pPr>
              <w:rPr>
                <w:rFonts w:ascii="Times New Roman" w:hAnsi="Times New Roman" w:cs="Times New Roman"/>
              </w:rPr>
            </w:pPr>
            <w:r w:rsidRPr="00AE0971">
              <w:rPr>
                <w:rFonts w:ascii="Times New Roman" w:hAnsi="Times New Roman" w:cs="Times New Roman"/>
              </w:rPr>
              <w:t>LOK-OP-AS-A-L02</w:t>
            </w:r>
          </w:p>
        </w:tc>
        <w:tc>
          <w:tcPr>
            <w:tcW w:w="3060" w:type="dxa"/>
          </w:tcPr>
          <w:p w:rsidRPr="00AE0971" w:rsidR="00E05744" w:rsidP="00E05744" w:rsidRDefault="00E05744" w14:paraId="48E39538" w14:textId="7512E28E">
            <w:pPr>
              <w:pStyle w:val="NoSpacing"/>
              <w:rPr>
                <w:rFonts w:ascii="Times New Roman" w:hAnsi="Times New Roman" w:cs="Times New Roman"/>
              </w:rPr>
            </w:pPr>
            <w:r w:rsidRPr="00AE0971">
              <w:rPr>
                <w:rFonts w:ascii="Times New Roman" w:hAnsi="Times New Roman" w:cs="Times New Roman"/>
              </w:rPr>
              <w:t>Looker</w:t>
            </w:r>
          </w:p>
        </w:tc>
        <w:tc>
          <w:tcPr>
            <w:tcW w:w="3330" w:type="dxa"/>
            <w:vMerge/>
          </w:tcPr>
          <w:p w:rsidRPr="00AE0971" w:rsidR="00E05744" w:rsidP="00E05744" w:rsidRDefault="00E05744" w14:paraId="589E428C" w14:textId="01843B4C">
            <w:pPr>
              <w:pStyle w:val="NoSpacing"/>
              <w:rPr>
                <w:rFonts w:ascii="Times New Roman" w:hAnsi="Times New Roman" w:cs="Times New Roman"/>
              </w:rPr>
            </w:pPr>
          </w:p>
        </w:tc>
      </w:tr>
      <w:tr w:rsidRPr="00AE0971" w:rsidR="00E05744" w:rsidTr="00E66059" w14:paraId="4C85F569" w14:textId="77777777">
        <w:tc>
          <w:tcPr>
            <w:tcW w:w="3510" w:type="dxa"/>
          </w:tcPr>
          <w:p w:rsidRPr="00AE0971" w:rsidR="00E05744" w:rsidP="00E05744" w:rsidRDefault="00E05744" w14:paraId="255B5566" w14:textId="77777777">
            <w:pPr>
              <w:rPr>
                <w:rFonts w:ascii="Times New Roman" w:hAnsi="Times New Roman" w:cs="Times New Roman"/>
              </w:rPr>
            </w:pPr>
            <w:r w:rsidRPr="00AE0971">
              <w:rPr>
                <w:rFonts w:ascii="Times New Roman" w:hAnsi="Times New Roman" w:cs="Times New Roman"/>
              </w:rPr>
              <w:t>LOK-OP-AS-A-L03</w:t>
            </w:r>
          </w:p>
        </w:tc>
        <w:tc>
          <w:tcPr>
            <w:tcW w:w="3060" w:type="dxa"/>
          </w:tcPr>
          <w:p w:rsidRPr="00AE0971" w:rsidR="00E05744" w:rsidP="00E05744" w:rsidRDefault="00E05744" w14:paraId="0670AB87" w14:textId="708A4816">
            <w:pPr>
              <w:pStyle w:val="NoSpacing"/>
              <w:rPr>
                <w:rFonts w:ascii="Times New Roman" w:hAnsi="Times New Roman" w:cs="Times New Roman"/>
              </w:rPr>
            </w:pPr>
            <w:r w:rsidRPr="00AE0971">
              <w:rPr>
                <w:rFonts w:ascii="Times New Roman" w:hAnsi="Times New Roman" w:cs="Times New Roman"/>
              </w:rPr>
              <w:t>Looker</w:t>
            </w:r>
          </w:p>
        </w:tc>
        <w:tc>
          <w:tcPr>
            <w:tcW w:w="3330" w:type="dxa"/>
            <w:vMerge/>
          </w:tcPr>
          <w:p w:rsidRPr="00AE0971" w:rsidR="00E05744" w:rsidP="00E05744" w:rsidRDefault="00E05744" w14:paraId="3BE7F3EF" w14:textId="5DE0718A">
            <w:pPr>
              <w:pStyle w:val="NoSpacing"/>
              <w:rPr>
                <w:rFonts w:ascii="Times New Roman" w:hAnsi="Times New Roman" w:cs="Times New Roman"/>
              </w:rPr>
            </w:pPr>
          </w:p>
        </w:tc>
      </w:tr>
      <w:tr w:rsidRPr="00AE0971" w:rsidR="00E05744" w:rsidTr="00E66059" w14:paraId="459D6E0F" w14:textId="77777777">
        <w:tc>
          <w:tcPr>
            <w:tcW w:w="3510" w:type="dxa"/>
          </w:tcPr>
          <w:p w:rsidRPr="00AE0971" w:rsidR="00E05744" w:rsidP="00E05744" w:rsidRDefault="00E05744" w14:paraId="4A2491F7" w14:textId="77777777">
            <w:pPr>
              <w:rPr>
                <w:rFonts w:ascii="Times New Roman" w:hAnsi="Times New Roman" w:cs="Times New Roman"/>
              </w:rPr>
            </w:pPr>
            <w:r w:rsidRPr="00AE0971">
              <w:rPr>
                <w:rFonts w:ascii="Times New Roman" w:hAnsi="Times New Roman" w:cs="Times New Roman"/>
              </w:rPr>
              <w:t>LOK-OP-AS-A-L04</w:t>
            </w:r>
          </w:p>
        </w:tc>
        <w:tc>
          <w:tcPr>
            <w:tcW w:w="3060" w:type="dxa"/>
          </w:tcPr>
          <w:p w:rsidRPr="00AE0971" w:rsidR="00E05744" w:rsidP="00E05744" w:rsidRDefault="00E05744" w14:paraId="2DC6DA78" w14:textId="03FC606B">
            <w:pPr>
              <w:pStyle w:val="NoSpacing"/>
              <w:rPr>
                <w:rFonts w:ascii="Times New Roman" w:hAnsi="Times New Roman" w:cs="Times New Roman"/>
              </w:rPr>
            </w:pPr>
            <w:r w:rsidRPr="00AE0971">
              <w:rPr>
                <w:rFonts w:ascii="Times New Roman" w:hAnsi="Times New Roman" w:cs="Times New Roman"/>
              </w:rPr>
              <w:t>Looker</w:t>
            </w:r>
          </w:p>
        </w:tc>
        <w:tc>
          <w:tcPr>
            <w:tcW w:w="3330" w:type="dxa"/>
            <w:vMerge/>
          </w:tcPr>
          <w:p w:rsidRPr="00AE0971" w:rsidR="00E05744" w:rsidP="00E05744" w:rsidRDefault="00E05744" w14:paraId="78007BE1" w14:textId="2B711F34">
            <w:pPr>
              <w:pStyle w:val="NoSpacing"/>
              <w:rPr>
                <w:rFonts w:ascii="Times New Roman" w:hAnsi="Times New Roman" w:cs="Times New Roman"/>
              </w:rPr>
            </w:pPr>
          </w:p>
        </w:tc>
      </w:tr>
      <w:tr w:rsidRPr="00AE0971" w:rsidR="00E05744" w:rsidTr="00E66059" w14:paraId="652E1D59" w14:textId="77777777">
        <w:tc>
          <w:tcPr>
            <w:tcW w:w="3510" w:type="dxa"/>
          </w:tcPr>
          <w:p w:rsidRPr="00AE0971" w:rsidR="00E05744" w:rsidP="00E05744" w:rsidRDefault="00E05744" w14:paraId="43941116" w14:textId="77777777">
            <w:pPr>
              <w:rPr>
                <w:rFonts w:ascii="Times New Roman" w:hAnsi="Times New Roman" w:cs="Times New Roman"/>
              </w:rPr>
            </w:pPr>
            <w:r w:rsidRPr="00AE0971">
              <w:rPr>
                <w:rFonts w:ascii="Times New Roman" w:hAnsi="Times New Roman" w:cs="Times New Roman"/>
              </w:rPr>
              <w:t>LOK-OP-AS-B-L01</w:t>
            </w:r>
          </w:p>
        </w:tc>
        <w:tc>
          <w:tcPr>
            <w:tcW w:w="3060" w:type="dxa"/>
          </w:tcPr>
          <w:p w:rsidRPr="00AE0971" w:rsidR="00E05744" w:rsidP="00E05744" w:rsidRDefault="00E05744" w14:paraId="6CEB570C" w14:textId="040B960F">
            <w:pPr>
              <w:pStyle w:val="NoSpacing"/>
              <w:rPr>
                <w:rFonts w:ascii="Times New Roman" w:hAnsi="Times New Roman" w:cs="Times New Roman"/>
              </w:rPr>
            </w:pPr>
            <w:r w:rsidRPr="00AE0971">
              <w:rPr>
                <w:rFonts w:ascii="Times New Roman" w:hAnsi="Times New Roman" w:cs="Times New Roman"/>
              </w:rPr>
              <w:t>Looker</w:t>
            </w:r>
          </w:p>
        </w:tc>
        <w:tc>
          <w:tcPr>
            <w:tcW w:w="3330" w:type="dxa"/>
            <w:vMerge/>
          </w:tcPr>
          <w:p w:rsidRPr="00AE0971" w:rsidR="00E05744" w:rsidP="00E05744" w:rsidRDefault="00E05744" w14:paraId="22605874" w14:textId="40B7F97F">
            <w:pPr>
              <w:pStyle w:val="NoSpacing"/>
              <w:rPr>
                <w:rFonts w:ascii="Times New Roman" w:hAnsi="Times New Roman" w:cs="Times New Roman"/>
              </w:rPr>
            </w:pPr>
          </w:p>
        </w:tc>
      </w:tr>
      <w:tr w:rsidRPr="00AE0971" w:rsidR="00E05744" w:rsidTr="00E66059" w14:paraId="208ABA45" w14:textId="77777777">
        <w:tc>
          <w:tcPr>
            <w:tcW w:w="3510" w:type="dxa"/>
          </w:tcPr>
          <w:p w:rsidRPr="00AE0971" w:rsidR="00E05744" w:rsidP="00E05744" w:rsidRDefault="00E05744" w14:paraId="3528DCEA" w14:textId="77777777">
            <w:pPr>
              <w:rPr>
                <w:rFonts w:ascii="Times New Roman" w:hAnsi="Times New Roman" w:cs="Times New Roman"/>
              </w:rPr>
            </w:pPr>
            <w:r w:rsidRPr="00AE0971">
              <w:rPr>
                <w:rFonts w:ascii="Times New Roman" w:hAnsi="Times New Roman" w:cs="Times New Roman"/>
              </w:rPr>
              <w:t>LOK-OP-AS-B-L02</w:t>
            </w:r>
          </w:p>
        </w:tc>
        <w:tc>
          <w:tcPr>
            <w:tcW w:w="3060" w:type="dxa"/>
          </w:tcPr>
          <w:p w:rsidRPr="00AE0971" w:rsidR="00E05744" w:rsidP="00E05744" w:rsidRDefault="00E05744" w14:paraId="4E9ED321" w14:textId="4B885EDE">
            <w:pPr>
              <w:pStyle w:val="NoSpacing"/>
              <w:rPr>
                <w:rFonts w:ascii="Times New Roman" w:hAnsi="Times New Roman" w:cs="Times New Roman"/>
              </w:rPr>
            </w:pPr>
            <w:r w:rsidRPr="00AE0971">
              <w:rPr>
                <w:rFonts w:ascii="Times New Roman" w:hAnsi="Times New Roman" w:cs="Times New Roman"/>
              </w:rPr>
              <w:t>Looker</w:t>
            </w:r>
          </w:p>
        </w:tc>
        <w:tc>
          <w:tcPr>
            <w:tcW w:w="3330" w:type="dxa"/>
            <w:vMerge/>
          </w:tcPr>
          <w:p w:rsidRPr="00AE0971" w:rsidR="00E05744" w:rsidP="00E05744" w:rsidRDefault="00E05744" w14:paraId="7BAFC0F7" w14:textId="1B77665E">
            <w:pPr>
              <w:pStyle w:val="NoSpacing"/>
              <w:rPr>
                <w:rFonts w:ascii="Times New Roman" w:hAnsi="Times New Roman" w:cs="Times New Roman"/>
              </w:rPr>
            </w:pPr>
          </w:p>
        </w:tc>
      </w:tr>
      <w:tr w:rsidRPr="00AE0971" w:rsidR="00E05744" w:rsidTr="00E66059" w14:paraId="470B30E4" w14:textId="77777777">
        <w:tc>
          <w:tcPr>
            <w:tcW w:w="3510" w:type="dxa"/>
          </w:tcPr>
          <w:p w:rsidRPr="00AE0971" w:rsidR="00E05744" w:rsidP="00E05744" w:rsidRDefault="00E05744" w14:paraId="0518AA55" w14:textId="77777777">
            <w:pPr>
              <w:rPr>
                <w:rFonts w:ascii="Times New Roman" w:hAnsi="Times New Roman" w:cs="Times New Roman"/>
              </w:rPr>
            </w:pPr>
            <w:r w:rsidRPr="00AE0971">
              <w:rPr>
                <w:rFonts w:ascii="Times New Roman" w:hAnsi="Times New Roman" w:cs="Times New Roman"/>
              </w:rPr>
              <w:t>LOK-OP-AS-B-L03</w:t>
            </w:r>
          </w:p>
        </w:tc>
        <w:tc>
          <w:tcPr>
            <w:tcW w:w="3060" w:type="dxa"/>
          </w:tcPr>
          <w:p w:rsidRPr="00AE0971" w:rsidR="00E05744" w:rsidP="00E05744" w:rsidRDefault="00E05744" w14:paraId="7D9C280E" w14:textId="49AC44F0">
            <w:pPr>
              <w:pStyle w:val="NoSpacing"/>
              <w:rPr>
                <w:rFonts w:ascii="Times New Roman" w:hAnsi="Times New Roman" w:cs="Times New Roman"/>
              </w:rPr>
            </w:pPr>
            <w:r w:rsidRPr="00AE0971">
              <w:rPr>
                <w:rFonts w:ascii="Times New Roman" w:hAnsi="Times New Roman" w:cs="Times New Roman"/>
              </w:rPr>
              <w:t>Looker</w:t>
            </w:r>
          </w:p>
        </w:tc>
        <w:tc>
          <w:tcPr>
            <w:tcW w:w="3330" w:type="dxa"/>
            <w:vMerge/>
          </w:tcPr>
          <w:p w:rsidRPr="00AE0971" w:rsidR="00E05744" w:rsidP="00E05744" w:rsidRDefault="00E05744" w14:paraId="1E4B3A60" w14:textId="3E166E8F">
            <w:pPr>
              <w:pStyle w:val="NoSpacing"/>
              <w:rPr>
                <w:rFonts w:ascii="Times New Roman" w:hAnsi="Times New Roman" w:cs="Times New Roman"/>
              </w:rPr>
            </w:pPr>
          </w:p>
        </w:tc>
      </w:tr>
      <w:tr w:rsidRPr="00AE0971" w:rsidR="00E05744" w:rsidTr="00E66059" w14:paraId="63150C79" w14:textId="77777777">
        <w:tc>
          <w:tcPr>
            <w:tcW w:w="3510" w:type="dxa"/>
          </w:tcPr>
          <w:p w:rsidRPr="00AE0971" w:rsidR="00E05744" w:rsidP="00E05744" w:rsidRDefault="00E05744" w14:paraId="135F87A1" w14:textId="77777777">
            <w:pPr>
              <w:rPr>
                <w:rFonts w:ascii="Times New Roman" w:hAnsi="Times New Roman" w:cs="Times New Roman"/>
              </w:rPr>
            </w:pPr>
            <w:r w:rsidRPr="00AE0971">
              <w:rPr>
                <w:rFonts w:ascii="Times New Roman" w:hAnsi="Times New Roman" w:cs="Times New Roman"/>
              </w:rPr>
              <w:t>LOK-OP-AS-B-L04</w:t>
            </w:r>
          </w:p>
        </w:tc>
        <w:tc>
          <w:tcPr>
            <w:tcW w:w="3060" w:type="dxa"/>
          </w:tcPr>
          <w:p w:rsidRPr="00AE0971" w:rsidR="00E05744" w:rsidP="00E05744" w:rsidRDefault="00E05744" w14:paraId="6F113E2E" w14:textId="70DD804E">
            <w:pPr>
              <w:pStyle w:val="NoSpacing"/>
              <w:rPr>
                <w:rFonts w:ascii="Times New Roman" w:hAnsi="Times New Roman" w:cs="Times New Roman"/>
              </w:rPr>
            </w:pPr>
            <w:r w:rsidRPr="00AE0971">
              <w:rPr>
                <w:rFonts w:ascii="Times New Roman" w:hAnsi="Times New Roman" w:cs="Times New Roman"/>
              </w:rPr>
              <w:t>Looker</w:t>
            </w:r>
          </w:p>
        </w:tc>
        <w:tc>
          <w:tcPr>
            <w:tcW w:w="3330" w:type="dxa"/>
            <w:vMerge/>
          </w:tcPr>
          <w:p w:rsidRPr="00AE0971" w:rsidR="00E05744" w:rsidP="00E05744" w:rsidRDefault="00E05744" w14:paraId="52E2D513" w14:textId="6AB9A58F">
            <w:pPr>
              <w:pStyle w:val="NoSpacing"/>
              <w:rPr>
                <w:rFonts w:ascii="Times New Roman" w:hAnsi="Times New Roman" w:cs="Times New Roman"/>
              </w:rPr>
            </w:pPr>
          </w:p>
        </w:tc>
      </w:tr>
      <w:tr w:rsidRPr="00AE0971" w:rsidR="009F5417" w:rsidTr="00E66059" w14:paraId="2AB2AAA5" w14:textId="77777777">
        <w:tc>
          <w:tcPr>
            <w:tcW w:w="3510" w:type="dxa"/>
          </w:tcPr>
          <w:p w:rsidRPr="00AE0971" w:rsidR="009F5417" w:rsidP="009035A8" w:rsidRDefault="009F5417" w14:paraId="398C5E3E" w14:textId="77777777">
            <w:pPr>
              <w:rPr>
                <w:rFonts w:ascii="Times New Roman" w:hAnsi="Times New Roman" w:cs="Times New Roman"/>
                <w:color w:val="000000"/>
              </w:rPr>
            </w:pPr>
            <w:r w:rsidRPr="00AE0971">
              <w:rPr>
                <w:rFonts w:ascii="Times New Roman" w:hAnsi="Times New Roman" w:cs="Times New Roman"/>
                <w:color w:val="000000"/>
              </w:rPr>
              <w:t>SNO-WEB-AS-A-L01</w:t>
            </w:r>
          </w:p>
        </w:tc>
        <w:tc>
          <w:tcPr>
            <w:tcW w:w="3060" w:type="dxa"/>
          </w:tcPr>
          <w:p w:rsidRPr="00AE0971" w:rsidR="009F5417" w:rsidP="009035A8" w:rsidRDefault="00E05744" w14:paraId="15CB0DC2" w14:textId="2E59E248">
            <w:pPr>
              <w:pStyle w:val="NoSpacing"/>
              <w:rPr>
                <w:rFonts w:ascii="Times New Roman" w:hAnsi="Times New Roman" w:cs="Times New Roman"/>
              </w:rPr>
            </w:pPr>
            <w:r w:rsidRPr="00AE0971">
              <w:rPr>
                <w:rFonts w:ascii="Times New Roman" w:hAnsi="Times New Roman" w:cs="Times New Roman"/>
              </w:rPr>
              <w:t>ServiceNow</w:t>
            </w:r>
          </w:p>
        </w:tc>
        <w:tc>
          <w:tcPr>
            <w:tcW w:w="3330" w:type="dxa"/>
            <w:vMerge/>
          </w:tcPr>
          <w:p w:rsidRPr="00AE0971" w:rsidR="009F5417" w:rsidP="009035A8" w:rsidRDefault="009F5417" w14:paraId="590833A8" w14:textId="038B65BF">
            <w:pPr>
              <w:pStyle w:val="NoSpacing"/>
              <w:rPr>
                <w:rFonts w:ascii="Times New Roman" w:hAnsi="Times New Roman" w:cs="Times New Roman"/>
              </w:rPr>
            </w:pPr>
          </w:p>
        </w:tc>
      </w:tr>
      <w:tr w:rsidRPr="00AE0971" w:rsidR="00E05744" w:rsidTr="00E66059" w14:paraId="7FC586D0" w14:textId="77777777">
        <w:tc>
          <w:tcPr>
            <w:tcW w:w="3510" w:type="dxa"/>
          </w:tcPr>
          <w:p w:rsidRPr="00AE0971" w:rsidR="00E05744" w:rsidP="00E05744" w:rsidRDefault="00E05744" w14:paraId="23494406" w14:textId="77777777">
            <w:pPr>
              <w:rPr>
                <w:rFonts w:ascii="Times New Roman" w:hAnsi="Times New Roman" w:cs="Times New Roman"/>
                <w:color w:val="000000"/>
              </w:rPr>
            </w:pPr>
            <w:r w:rsidRPr="00AE0971">
              <w:rPr>
                <w:rFonts w:ascii="Times New Roman" w:hAnsi="Times New Roman" w:cs="Times New Roman"/>
                <w:color w:val="000000"/>
              </w:rPr>
              <w:t>SNO-WEB-AS-A-L02</w:t>
            </w:r>
          </w:p>
        </w:tc>
        <w:tc>
          <w:tcPr>
            <w:tcW w:w="3060" w:type="dxa"/>
          </w:tcPr>
          <w:p w:rsidRPr="00AE0971" w:rsidR="00E05744" w:rsidP="00E05744" w:rsidRDefault="00E05744" w14:paraId="634657F6" w14:textId="34A8A68C">
            <w:pPr>
              <w:pStyle w:val="NoSpacing"/>
              <w:rPr>
                <w:rFonts w:ascii="Times New Roman" w:hAnsi="Times New Roman" w:cs="Times New Roman"/>
              </w:rPr>
            </w:pPr>
            <w:r w:rsidRPr="00AE0971">
              <w:rPr>
                <w:rFonts w:ascii="Times New Roman" w:hAnsi="Times New Roman" w:cs="Times New Roman"/>
              </w:rPr>
              <w:t>ServiceNow</w:t>
            </w:r>
          </w:p>
        </w:tc>
        <w:tc>
          <w:tcPr>
            <w:tcW w:w="3330" w:type="dxa"/>
            <w:vMerge/>
          </w:tcPr>
          <w:p w:rsidRPr="00AE0971" w:rsidR="00E05744" w:rsidP="00E05744" w:rsidRDefault="00E05744" w14:paraId="4CC369FA" w14:textId="29DB75E3">
            <w:pPr>
              <w:pStyle w:val="NoSpacing"/>
              <w:rPr>
                <w:rFonts w:ascii="Times New Roman" w:hAnsi="Times New Roman" w:cs="Times New Roman"/>
              </w:rPr>
            </w:pPr>
          </w:p>
        </w:tc>
      </w:tr>
      <w:tr w:rsidRPr="00AE0971" w:rsidR="00E05744" w:rsidTr="00E66059" w14:paraId="72862E34" w14:textId="77777777">
        <w:tc>
          <w:tcPr>
            <w:tcW w:w="3510" w:type="dxa"/>
          </w:tcPr>
          <w:p w:rsidRPr="00AE0971" w:rsidR="00E05744" w:rsidP="00E05744" w:rsidRDefault="00E05744" w14:paraId="57D1E873" w14:textId="77777777">
            <w:pPr>
              <w:rPr>
                <w:rFonts w:ascii="Times New Roman" w:hAnsi="Times New Roman" w:cs="Times New Roman"/>
                <w:color w:val="000000"/>
              </w:rPr>
            </w:pPr>
            <w:r w:rsidRPr="00AE0971">
              <w:rPr>
                <w:rFonts w:ascii="Times New Roman" w:hAnsi="Times New Roman" w:cs="Times New Roman"/>
                <w:color w:val="000000"/>
              </w:rPr>
              <w:t>SNO-WEB-AS-A-L03</w:t>
            </w:r>
          </w:p>
        </w:tc>
        <w:tc>
          <w:tcPr>
            <w:tcW w:w="3060" w:type="dxa"/>
          </w:tcPr>
          <w:p w:rsidRPr="00AE0971" w:rsidR="00E05744" w:rsidP="00E05744" w:rsidRDefault="00E05744" w14:paraId="26AF6DD5" w14:textId="450A1A9B">
            <w:pPr>
              <w:pStyle w:val="NoSpacing"/>
              <w:rPr>
                <w:rFonts w:ascii="Times New Roman" w:hAnsi="Times New Roman" w:cs="Times New Roman"/>
              </w:rPr>
            </w:pPr>
            <w:r w:rsidRPr="00AE0971">
              <w:rPr>
                <w:rFonts w:ascii="Times New Roman" w:hAnsi="Times New Roman" w:cs="Times New Roman"/>
              </w:rPr>
              <w:t>ServiceNow</w:t>
            </w:r>
          </w:p>
        </w:tc>
        <w:tc>
          <w:tcPr>
            <w:tcW w:w="3330" w:type="dxa"/>
            <w:vMerge/>
          </w:tcPr>
          <w:p w:rsidRPr="00AE0971" w:rsidR="00E05744" w:rsidP="00E05744" w:rsidRDefault="00E05744" w14:paraId="2ACF6C9B" w14:textId="1CA951AF">
            <w:pPr>
              <w:pStyle w:val="NoSpacing"/>
              <w:rPr>
                <w:rFonts w:ascii="Times New Roman" w:hAnsi="Times New Roman" w:cs="Times New Roman"/>
              </w:rPr>
            </w:pPr>
          </w:p>
        </w:tc>
      </w:tr>
      <w:tr w:rsidRPr="00AE0971" w:rsidR="00E05744" w:rsidTr="00E66059" w14:paraId="02B5705D" w14:textId="77777777">
        <w:tc>
          <w:tcPr>
            <w:tcW w:w="3510" w:type="dxa"/>
          </w:tcPr>
          <w:p w:rsidRPr="00AE0971" w:rsidR="00E05744" w:rsidP="00E05744" w:rsidRDefault="00E05744" w14:paraId="20A76E10" w14:textId="77777777">
            <w:pPr>
              <w:rPr>
                <w:rFonts w:ascii="Times New Roman" w:hAnsi="Times New Roman" w:cs="Times New Roman"/>
                <w:color w:val="000000"/>
              </w:rPr>
            </w:pPr>
            <w:r w:rsidRPr="00AE0971">
              <w:rPr>
                <w:rFonts w:ascii="Times New Roman" w:hAnsi="Times New Roman" w:cs="Times New Roman"/>
                <w:color w:val="000000"/>
              </w:rPr>
              <w:t>SNO-WEB-AS-A-L04</w:t>
            </w:r>
          </w:p>
        </w:tc>
        <w:tc>
          <w:tcPr>
            <w:tcW w:w="3060" w:type="dxa"/>
          </w:tcPr>
          <w:p w:rsidRPr="00AE0971" w:rsidR="00E05744" w:rsidP="00E05744" w:rsidRDefault="00E05744" w14:paraId="544E0D37" w14:textId="2FAB8CAB">
            <w:pPr>
              <w:pStyle w:val="NoSpacing"/>
              <w:rPr>
                <w:rFonts w:ascii="Times New Roman" w:hAnsi="Times New Roman" w:cs="Times New Roman"/>
              </w:rPr>
            </w:pPr>
            <w:r w:rsidRPr="00AE0971">
              <w:rPr>
                <w:rFonts w:ascii="Times New Roman" w:hAnsi="Times New Roman" w:cs="Times New Roman"/>
              </w:rPr>
              <w:t>ServiceNow</w:t>
            </w:r>
          </w:p>
        </w:tc>
        <w:tc>
          <w:tcPr>
            <w:tcW w:w="3330" w:type="dxa"/>
            <w:vMerge/>
          </w:tcPr>
          <w:p w:rsidRPr="00AE0971" w:rsidR="00E05744" w:rsidP="00E05744" w:rsidRDefault="00E05744" w14:paraId="52362850" w14:textId="33155441">
            <w:pPr>
              <w:pStyle w:val="NoSpacing"/>
              <w:rPr>
                <w:rFonts w:ascii="Times New Roman" w:hAnsi="Times New Roman" w:cs="Times New Roman"/>
              </w:rPr>
            </w:pPr>
          </w:p>
        </w:tc>
      </w:tr>
      <w:tr w:rsidRPr="00AE0971" w:rsidR="00E05744" w:rsidTr="00E66059" w14:paraId="22B6A45A" w14:textId="77777777">
        <w:tc>
          <w:tcPr>
            <w:tcW w:w="3510" w:type="dxa"/>
          </w:tcPr>
          <w:p w:rsidRPr="00AE0971" w:rsidR="00E05744" w:rsidP="00E05744" w:rsidRDefault="00E05744" w14:paraId="05A45776" w14:textId="77777777">
            <w:pPr>
              <w:rPr>
                <w:rFonts w:ascii="Times New Roman" w:hAnsi="Times New Roman" w:cs="Times New Roman"/>
                <w:color w:val="000000"/>
              </w:rPr>
            </w:pPr>
            <w:r w:rsidRPr="00AE0971">
              <w:rPr>
                <w:rFonts w:ascii="Times New Roman" w:hAnsi="Times New Roman" w:cs="Times New Roman"/>
                <w:color w:val="000000"/>
              </w:rPr>
              <w:t>SNO-WEB-AS-A-L05</w:t>
            </w:r>
          </w:p>
        </w:tc>
        <w:tc>
          <w:tcPr>
            <w:tcW w:w="3060" w:type="dxa"/>
          </w:tcPr>
          <w:p w:rsidRPr="00AE0971" w:rsidR="00E05744" w:rsidP="00E05744" w:rsidRDefault="00E05744" w14:paraId="18B627BB" w14:textId="63404639">
            <w:pPr>
              <w:pStyle w:val="NoSpacing"/>
              <w:rPr>
                <w:rFonts w:ascii="Times New Roman" w:hAnsi="Times New Roman" w:cs="Times New Roman"/>
              </w:rPr>
            </w:pPr>
            <w:r w:rsidRPr="00AE0971">
              <w:rPr>
                <w:rFonts w:ascii="Times New Roman" w:hAnsi="Times New Roman" w:cs="Times New Roman"/>
              </w:rPr>
              <w:t>ServiceNow</w:t>
            </w:r>
          </w:p>
        </w:tc>
        <w:tc>
          <w:tcPr>
            <w:tcW w:w="3330" w:type="dxa"/>
            <w:vMerge/>
          </w:tcPr>
          <w:p w:rsidRPr="00AE0971" w:rsidR="00E05744" w:rsidP="00E05744" w:rsidRDefault="00E05744" w14:paraId="0CBBFBC6" w14:textId="515DDB62">
            <w:pPr>
              <w:pStyle w:val="NoSpacing"/>
              <w:rPr>
                <w:rFonts w:ascii="Times New Roman" w:hAnsi="Times New Roman" w:cs="Times New Roman"/>
              </w:rPr>
            </w:pPr>
          </w:p>
        </w:tc>
      </w:tr>
      <w:tr w:rsidRPr="00AE0971" w:rsidR="00E05744" w:rsidTr="00E66059" w14:paraId="58A5E100" w14:textId="77777777">
        <w:tc>
          <w:tcPr>
            <w:tcW w:w="3510" w:type="dxa"/>
          </w:tcPr>
          <w:p w:rsidRPr="00AE0971" w:rsidR="00E05744" w:rsidP="00E05744" w:rsidRDefault="00E05744" w14:paraId="53CBDB93" w14:textId="77777777">
            <w:pPr>
              <w:rPr>
                <w:rFonts w:ascii="Times New Roman" w:hAnsi="Times New Roman" w:cs="Times New Roman"/>
                <w:color w:val="000000"/>
              </w:rPr>
            </w:pPr>
            <w:r w:rsidRPr="00AE0971">
              <w:rPr>
                <w:rFonts w:ascii="Times New Roman" w:hAnsi="Times New Roman" w:cs="Times New Roman"/>
                <w:color w:val="000000"/>
              </w:rPr>
              <w:t>SNO-WEB-AS-B-L01</w:t>
            </w:r>
          </w:p>
        </w:tc>
        <w:tc>
          <w:tcPr>
            <w:tcW w:w="3060" w:type="dxa"/>
          </w:tcPr>
          <w:p w:rsidRPr="00AE0971" w:rsidR="00E05744" w:rsidP="00E05744" w:rsidRDefault="00E05744" w14:paraId="7E448C4A" w14:textId="33D2EB33">
            <w:pPr>
              <w:pStyle w:val="NoSpacing"/>
              <w:rPr>
                <w:rFonts w:ascii="Times New Roman" w:hAnsi="Times New Roman" w:cs="Times New Roman"/>
              </w:rPr>
            </w:pPr>
            <w:r w:rsidRPr="00AE0971">
              <w:rPr>
                <w:rFonts w:ascii="Times New Roman" w:hAnsi="Times New Roman" w:cs="Times New Roman"/>
              </w:rPr>
              <w:t>ServiceNow</w:t>
            </w:r>
          </w:p>
        </w:tc>
        <w:tc>
          <w:tcPr>
            <w:tcW w:w="3330" w:type="dxa"/>
            <w:vMerge/>
          </w:tcPr>
          <w:p w:rsidRPr="00AE0971" w:rsidR="00E05744" w:rsidP="00E05744" w:rsidRDefault="00E05744" w14:paraId="4EB38944" w14:textId="1F1EDE58">
            <w:pPr>
              <w:pStyle w:val="NoSpacing"/>
              <w:rPr>
                <w:rFonts w:ascii="Times New Roman" w:hAnsi="Times New Roman" w:cs="Times New Roman"/>
              </w:rPr>
            </w:pPr>
          </w:p>
        </w:tc>
      </w:tr>
      <w:tr w:rsidRPr="00AE0971" w:rsidR="00E05744" w:rsidTr="00E66059" w14:paraId="2F94E0B6" w14:textId="77777777">
        <w:tc>
          <w:tcPr>
            <w:tcW w:w="3510" w:type="dxa"/>
          </w:tcPr>
          <w:p w:rsidRPr="00AE0971" w:rsidR="00E05744" w:rsidP="00E05744" w:rsidRDefault="00E05744" w14:paraId="6EB59B08" w14:textId="77777777">
            <w:pPr>
              <w:rPr>
                <w:rFonts w:ascii="Times New Roman" w:hAnsi="Times New Roman" w:cs="Times New Roman"/>
                <w:color w:val="000000"/>
              </w:rPr>
            </w:pPr>
            <w:r w:rsidRPr="00AE0971">
              <w:rPr>
                <w:rFonts w:ascii="Times New Roman" w:hAnsi="Times New Roman" w:cs="Times New Roman"/>
                <w:color w:val="000000"/>
              </w:rPr>
              <w:t>SNO-WEB-AS-B-L02</w:t>
            </w:r>
          </w:p>
        </w:tc>
        <w:tc>
          <w:tcPr>
            <w:tcW w:w="3060" w:type="dxa"/>
          </w:tcPr>
          <w:p w:rsidRPr="00AE0971" w:rsidR="00E05744" w:rsidP="00E05744" w:rsidRDefault="00E05744" w14:paraId="379F593A" w14:textId="3D95CBFC">
            <w:pPr>
              <w:pStyle w:val="NoSpacing"/>
              <w:rPr>
                <w:rFonts w:ascii="Times New Roman" w:hAnsi="Times New Roman" w:cs="Times New Roman"/>
              </w:rPr>
            </w:pPr>
            <w:r w:rsidRPr="00AE0971">
              <w:rPr>
                <w:rFonts w:ascii="Times New Roman" w:hAnsi="Times New Roman" w:cs="Times New Roman"/>
              </w:rPr>
              <w:t>ServiceNow</w:t>
            </w:r>
          </w:p>
        </w:tc>
        <w:tc>
          <w:tcPr>
            <w:tcW w:w="3330" w:type="dxa"/>
            <w:vMerge/>
          </w:tcPr>
          <w:p w:rsidRPr="00AE0971" w:rsidR="00E05744" w:rsidP="00E05744" w:rsidRDefault="00E05744" w14:paraId="48098089" w14:textId="26C6E72C">
            <w:pPr>
              <w:pStyle w:val="NoSpacing"/>
              <w:rPr>
                <w:rFonts w:ascii="Times New Roman" w:hAnsi="Times New Roman" w:cs="Times New Roman"/>
              </w:rPr>
            </w:pPr>
          </w:p>
        </w:tc>
      </w:tr>
      <w:tr w:rsidRPr="00AE0971" w:rsidR="00E05744" w:rsidTr="00E66059" w14:paraId="3057C14A" w14:textId="77777777">
        <w:tc>
          <w:tcPr>
            <w:tcW w:w="3510" w:type="dxa"/>
          </w:tcPr>
          <w:p w:rsidRPr="00AE0971" w:rsidR="00E05744" w:rsidP="00E05744" w:rsidRDefault="00E05744" w14:paraId="7D7D70E4" w14:textId="77777777">
            <w:pPr>
              <w:rPr>
                <w:rFonts w:ascii="Times New Roman" w:hAnsi="Times New Roman" w:cs="Times New Roman"/>
                <w:color w:val="000000"/>
              </w:rPr>
            </w:pPr>
            <w:r w:rsidRPr="00AE0971">
              <w:rPr>
                <w:rFonts w:ascii="Times New Roman" w:hAnsi="Times New Roman" w:cs="Times New Roman"/>
                <w:color w:val="000000"/>
              </w:rPr>
              <w:t>SNO-WEB-AS-B-L03</w:t>
            </w:r>
          </w:p>
        </w:tc>
        <w:tc>
          <w:tcPr>
            <w:tcW w:w="3060" w:type="dxa"/>
          </w:tcPr>
          <w:p w:rsidRPr="00AE0971" w:rsidR="00E05744" w:rsidP="00E05744" w:rsidRDefault="00E05744" w14:paraId="5CB55ACA" w14:textId="36BF4ED3">
            <w:pPr>
              <w:pStyle w:val="NoSpacing"/>
              <w:rPr>
                <w:rFonts w:ascii="Times New Roman" w:hAnsi="Times New Roman" w:cs="Times New Roman"/>
              </w:rPr>
            </w:pPr>
            <w:r w:rsidRPr="00AE0971">
              <w:rPr>
                <w:rFonts w:ascii="Times New Roman" w:hAnsi="Times New Roman" w:cs="Times New Roman"/>
              </w:rPr>
              <w:t>ServiceNow</w:t>
            </w:r>
          </w:p>
        </w:tc>
        <w:tc>
          <w:tcPr>
            <w:tcW w:w="3330" w:type="dxa"/>
            <w:vMerge/>
          </w:tcPr>
          <w:p w:rsidRPr="00AE0971" w:rsidR="00E05744" w:rsidP="00E05744" w:rsidRDefault="00E05744" w14:paraId="5060E5AB" w14:textId="772EE287">
            <w:pPr>
              <w:pStyle w:val="NoSpacing"/>
              <w:rPr>
                <w:rFonts w:ascii="Times New Roman" w:hAnsi="Times New Roman" w:cs="Times New Roman"/>
              </w:rPr>
            </w:pPr>
          </w:p>
        </w:tc>
      </w:tr>
      <w:tr w:rsidRPr="00AE0971" w:rsidR="00E05744" w:rsidTr="00E66059" w14:paraId="0D0B1ED5" w14:textId="77777777">
        <w:tc>
          <w:tcPr>
            <w:tcW w:w="3510" w:type="dxa"/>
          </w:tcPr>
          <w:p w:rsidRPr="00AE0971" w:rsidR="00E05744" w:rsidP="00E05744" w:rsidRDefault="00E05744" w14:paraId="319F0A80" w14:textId="77777777">
            <w:pPr>
              <w:rPr>
                <w:rFonts w:ascii="Times New Roman" w:hAnsi="Times New Roman" w:cs="Times New Roman"/>
                <w:color w:val="000000"/>
              </w:rPr>
            </w:pPr>
            <w:r w:rsidRPr="00AE0971">
              <w:rPr>
                <w:rFonts w:ascii="Times New Roman" w:hAnsi="Times New Roman" w:cs="Times New Roman"/>
                <w:color w:val="000000"/>
              </w:rPr>
              <w:lastRenderedPageBreak/>
              <w:t>SNO-WEB-AS-B-L04</w:t>
            </w:r>
          </w:p>
        </w:tc>
        <w:tc>
          <w:tcPr>
            <w:tcW w:w="3060" w:type="dxa"/>
          </w:tcPr>
          <w:p w:rsidRPr="00AE0971" w:rsidR="00E05744" w:rsidP="00E05744" w:rsidRDefault="00E05744" w14:paraId="35827A1F" w14:textId="643FCB0B">
            <w:pPr>
              <w:pStyle w:val="NoSpacing"/>
              <w:rPr>
                <w:rFonts w:ascii="Times New Roman" w:hAnsi="Times New Roman" w:cs="Times New Roman"/>
              </w:rPr>
            </w:pPr>
            <w:r w:rsidRPr="00AE0971">
              <w:rPr>
                <w:rFonts w:ascii="Times New Roman" w:hAnsi="Times New Roman" w:cs="Times New Roman"/>
              </w:rPr>
              <w:t>ServiceNow</w:t>
            </w:r>
          </w:p>
        </w:tc>
        <w:tc>
          <w:tcPr>
            <w:tcW w:w="3330" w:type="dxa"/>
            <w:vMerge/>
          </w:tcPr>
          <w:p w:rsidRPr="00AE0971" w:rsidR="00E05744" w:rsidP="00E05744" w:rsidRDefault="00E05744" w14:paraId="3D62A971" w14:textId="3468DA10">
            <w:pPr>
              <w:pStyle w:val="NoSpacing"/>
              <w:rPr>
                <w:rFonts w:ascii="Times New Roman" w:hAnsi="Times New Roman" w:cs="Times New Roman"/>
              </w:rPr>
            </w:pPr>
          </w:p>
        </w:tc>
      </w:tr>
      <w:tr w:rsidRPr="00AE0971" w:rsidR="00E05744" w:rsidTr="00E66059" w14:paraId="3F40484C" w14:textId="77777777">
        <w:tc>
          <w:tcPr>
            <w:tcW w:w="3510" w:type="dxa"/>
          </w:tcPr>
          <w:p w:rsidRPr="00AE0971" w:rsidR="00E05744" w:rsidP="00E05744" w:rsidRDefault="00E05744" w14:paraId="7EAA8F7E" w14:textId="77777777">
            <w:pPr>
              <w:rPr>
                <w:rFonts w:ascii="Times New Roman" w:hAnsi="Times New Roman" w:cs="Times New Roman"/>
                <w:color w:val="000000"/>
              </w:rPr>
            </w:pPr>
            <w:r w:rsidRPr="00AE0971">
              <w:rPr>
                <w:rFonts w:ascii="Times New Roman" w:hAnsi="Times New Roman" w:cs="Times New Roman"/>
                <w:color w:val="000000"/>
              </w:rPr>
              <w:t>SNO-WEB-AS-B-L05</w:t>
            </w:r>
          </w:p>
        </w:tc>
        <w:tc>
          <w:tcPr>
            <w:tcW w:w="3060" w:type="dxa"/>
          </w:tcPr>
          <w:p w:rsidRPr="00AE0971" w:rsidR="00E05744" w:rsidP="00E05744" w:rsidRDefault="00E05744" w14:paraId="62D5D1A3" w14:textId="7E5D4F64">
            <w:pPr>
              <w:pStyle w:val="NoSpacing"/>
              <w:rPr>
                <w:rFonts w:ascii="Times New Roman" w:hAnsi="Times New Roman" w:cs="Times New Roman"/>
              </w:rPr>
            </w:pPr>
            <w:r w:rsidRPr="00AE0971">
              <w:rPr>
                <w:rFonts w:ascii="Times New Roman" w:hAnsi="Times New Roman" w:cs="Times New Roman"/>
              </w:rPr>
              <w:t>ServiceNow</w:t>
            </w:r>
          </w:p>
        </w:tc>
        <w:tc>
          <w:tcPr>
            <w:tcW w:w="3330" w:type="dxa"/>
            <w:vMerge/>
          </w:tcPr>
          <w:p w:rsidRPr="00AE0971" w:rsidR="00E05744" w:rsidP="00E05744" w:rsidRDefault="00E05744" w14:paraId="704FC4DD" w14:textId="6993B6B9">
            <w:pPr>
              <w:pStyle w:val="NoSpacing"/>
              <w:rPr>
                <w:rFonts w:ascii="Times New Roman" w:hAnsi="Times New Roman" w:cs="Times New Roman"/>
              </w:rPr>
            </w:pPr>
          </w:p>
        </w:tc>
      </w:tr>
      <w:tr w:rsidRPr="00AE0971" w:rsidR="00E05744" w:rsidTr="00E66059" w14:paraId="59A34E5B" w14:textId="77777777">
        <w:tc>
          <w:tcPr>
            <w:tcW w:w="3510" w:type="dxa"/>
          </w:tcPr>
          <w:p w:rsidRPr="00AE0971" w:rsidR="00E05744" w:rsidP="00E05744" w:rsidRDefault="00E05744" w14:paraId="202268BF" w14:textId="77777777">
            <w:pPr>
              <w:rPr>
                <w:rFonts w:ascii="Times New Roman" w:hAnsi="Times New Roman" w:cs="Times New Roman"/>
                <w:color w:val="000000"/>
              </w:rPr>
            </w:pPr>
            <w:r w:rsidRPr="00AE0971">
              <w:rPr>
                <w:rFonts w:ascii="Times New Roman" w:hAnsi="Times New Roman" w:cs="Times New Roman"/>
                <w:color w:val="000000"/>
              </w:rPr>
              <w:t>SNO-MAN-AS-A-L01</w:t>
            </w:r>
          </w:p>
        </w:tc>
        <w:tc>
          <w:tcPr>
            <w:tcW w:w="3060" w:type="dxa"/>
          </w:tcPr>
          <w:p w:rsidRPr="00AE0971" w:rsidR="00E05744" w:rsidP="00E05744" w:rsidRDefault="00E05744" w14:paraId="68EC59BB" w14:textId="5CBBACD5">
            <w:pPr>
              <w:pStyle w:val="NoSpacing"/>
              <w:rPr>
                <w:rFonts w:ascii="Times New Roman" w:hAnsi="Times New Roman" w:cs="Times New Roman"/>
              </w:rPr>
            </w:pPr>
            <w:r w:rsidRPr="00AE0971">
              <w:rPr>
                <w:rFonts w:ascii="Times New Roman" w:hAnsi="Times New Roman" w:cs="Times New Roman"/>
              </w:rPr>
              <w:t>ServiceNow</w:t>
            </w:r>
          </w:p>
        </w:tc>
        <w:tc>
          <w:tcPr>
            <w:tcW w:w="3330" w:type="dxa"/>
            <w:vMerge/>
          </w:tcPr>
          <w:p w:rsidRPr="00AE0971" w:rsidR="00E05744" w:rsidP="00E05744" w:rsidRDefault="00E05744" w14:paraId="631938C2" w14:textId="3FD852C6">
            <w:pPr>
              <w:pStyle w:val="NoSpacing"/>
              <w:rPr>
                <w:rFonts w:ascii="Times New Roman" w:hAnsi="Times New Roman" w:cs="Times New Roman"/>
              </w:rPr>
            </w:pPr>
          </w:p>
        </w:tc>
      </w:tr>
      <w:tr w:rsidRPr="00AE0971" w:rsidR="00E05744" w:rsidTr="00E66059" w14:paraId="7871D45A" w14:textId="77777777">
        <w:tc>
          <w:tcPr>
            <w:tcW w:w="3510" w:type="dxa"/>
          </w:tcPr>
          <w:p w:rsidRPr="00AE0971" w:rsidR="00E05744" w:rsidP="00E05744" w:rsidRDefault="00E05744" w14:paraId="6901D7C4" w14:textId="77777777">
            <w:pPr>
              <w:rPr>
                <w:rFonts w:ascii="Times New Roman" w:hAnsi="Times New Roman" w:cs="Times New Roman"/>
                <w:color w:val="000000"/>
              </w:rPr>
            </w:pPr>
            <w:r w:rsidRPr="00AE0971">
              <w:rPr>
                <w:rFonts w:ascii="Times New Roman" w:hAnsi="Times New Roman" w:cs="Times New Roman"/>
                <w:color w:val="000000"/>
              </w:rPr>
              <w:t>SNO-MAN-AS-B-L01</w:t>
            </w:r>
          </w:p>
        </w:tc>
        <w:tc>
          <w:tcPr>
            <w:tcW w:w="3060" w:type="dxa"/>
          </w:tcPr>
          <w:p w:rsidRPr="00AE0971" w:rsidR="00E05744" w:rsidP="00E05744" w:rsidRDefault="00E05744" w14:paraId="55D3A302" w14:textId="26E24AD0">
            <w:pPr>
              <w:pStyle w:val="NoSpacing"/>
              <w:rPr>
                <w:rFonts w:ascii="Times New Roman" w:hAnsi="Times New Roman" w:cs="Times New Roman"/>
              </w:rPr>
            </w:pPr>
            <w:r w:rsidRPr="00AE0971">
              <w:rPr>
                <w:rFonts w:ascii="Times New Roman" w:hAnsi="Times New Roman" w:cs="Times New Roman"/>
              </w:rPr>
              <w:t>ServiceNow</w:t>
            </w:r>
          </w:p>
        </w:tc>
        <w:tc>
          <w:tcPr>
            <w:tcW w:w="3330" w:type="dxa"/>
            <w:vMerge/>
          </w:tcPr>
          <w:p w:rsidRPr="00AE0971" w:rsidR="00E05744" w:rsidP="00E05744" w:rsidRDefault="00E05744" w14:paraId="06BF6AD3" w14:textId="4E3B590A">
            <w:pPr>
              <w:pStyle w:val="NoSpacing"/>
              <w:rPr>
                <w:rFonts w:ascii="Times New Roman" w:hAnsi="Times New Roman" w:cs="Times New Roman"/>
              </w:rPr>
            </w:pPr>
          </w:p>
        </w:tc>
      </w:tr>
      <w:tr w:rsidRPr="00AE0971" w:rsidR="009F5417" w:rsidTr="00E66059" w14:paraId="0B3AF8BA" w14:textId="77777777">
        <w:tc>
          <w:tcPr>
            <w:tcW w:w="3510" w:type="dxa"/>
          </w:tcPr>
          <w:p w:rsidRPr="00AE0971" w:rsidR="009F5417" w:rsidP="009035A8" w:rsidRDefault="009F5417" w14:paraId="41EC6746" w14:textId="77777777">
            <w:pPr>
              <w:rPr>
                <w:rFonts w:ascii="Times New Roman" w:hAnsi="Times New Roman" w:cs="Times New Roman"/>
                <w:color w:val="000000"/>
              </w:rPr>
            </w:pPr>
            <w:r w:rsidRPr="00AE0971">
              <w:rPr>
                <w:rFonts w:ascii="Times New Roman" w:hAnsi="Times New Roman" w:cs="Times New Roman"/>
                <w:color w:val="000000"/>
              </w:rPr>
              <w:t>nua-nb-lb-a-w01</w:t>
            </w:r>
          </w:p>
        </w:tc>
        <w:tc>
          <w:tcPr>
            <w:tcW w:w="3060" w:type="dxa"/>
          </w:tcPr>
          <w:p w:rsidRPr="00AE0971" w:rsidR="009F5417" w:rsidP="009035A8" w:rsidRDefault="00E05744" w14:paraId="2209959C" w14:textId="5960FA7C">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9F5417" w:rsidP="009035A8" w:rsidRDefault="009F5417" w14:paraId="2542B588" w14:textId="33215D6B">
            <w:pPr>
              <w:pStyle w:val="NoSpacing"/>
              <w:rPr>
                <w:rFonts w:ascii="Times New Roman" w:hAnsi="Times New Roman" w:cs="Times New Roman"/>
              </w:rPr>
            </w:pPr>
          </w:p>
        </w:tc>
      </w:tr>
      <w:tr w:rsidRPr="00AE0971" w:rsidR="00E05744" w:rsidTr="00E66059" w14:paraId="644FA773" w14:textId="77777777">
        <w:tc>
          <w:tcPr>
            <w:tcW w:w="3510" w:type="dxa"/>
          </w:tcPr>
          <w:p w:rsidRPr="00AE0971" w:rsidR="00E05744" w:rsidP="00E05744" w:rsidRDefault="00E05744" w14:paraId="7064B4A2" w14:textId="77777777">
            <w:pPr>
              <w:rPr>
                <w:rFonts w:ascii="Times New Roman" w:hAnsi="Times New Roman" w:cs="Times New Roman"/>
                <w:color w:val="000000"/>
              </w:rPr>
            </w:pPr>
            <w:r w:rsidRPr="00AE0971">
              <w:rPr>
                <w:rFonts w:ascii="Times New Roman" w:hAnsi="Times New Roman" w:cs="Times New Roman"/>
                <w:color w:val="000000"/>
              </w:rPr>
              <w:t>nua-nb-mn-a-w01</w:t>
            </w:r>
          </w:p>
        </w:tc>
        <w:tc>
          <w:tcPr>
            <w:tcW w:w="3060" w:type="dxa"/>
          </w:tcPr>
          <w:p w:rsidRPr="00AE0971" w:rsidR="00E05744" w:rsidP="00E05744" w:rsidRDefault="00E05744" w14:paraId="4AD7B707" w14:textId="2E3BB31E">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6272AC7A" w14:textId="64BD3CF0">
            <w:pPr>
              <w:pStyle w:val="NoSpacing"/>
              <w:rPr>
                <w:rFonts w:ascii="Times New Roman" w:hAnsi="Times New Roman" w:cs="Times New Roman"/>
              </w:rPr>
            </w:pPr>
          </w:p>
        </w:tc>
      </w:tr>
      <w:tr w:rsidRPr="00AE0971" w:rsidR="00E05744" w:rsidTr="00E66059" w14:paraId="600D338B" w14:textId="77777777">
        <w:tc>
          <w:tcPr>
            <w:tcW w:w="3510" w:type="dxa"/>
          </w:tcPr>
          <w:p w:rsidRPr="00AE0971" w:rsidR="00E05744" w:rsidP="00E05744" w:rsidRDefault="00E05744" w14:paraId="5ED7CC87" w14:textId="77777777">
            <w:pPr>
              <w:rPr>
                <w:rFonts w:ascii="Times New Roman" w:hAnsi="Times New Roman" w:cs="Times New Roman"/>
                <w:color w:val="000000"/>
              </w:rPr>
            </w:pPr>
            <w:r w:rsidRPr="00AE0971">
              <w:rPr>
                <w:rFonts w:ascii="Times New Roman" w:hAnsi="Times New Roman" w:cs="Times New Roman"/>
                <w:color w:val="000000"/>
              </w:rPr>
              <w:t>nua-nb-mn-b-w02</w:t>
            </w:r>
          </w:p>
        </w:tc>
        <w:tc>
          <w:tcPr>
            <w:tcW w:w="3060" w:type="dxa"/>
          </w:tcPr>
          <w:p w:rsidRPr="00AE0971" w:rsidR="00E05744" w:rsidP="00E05744" w:rsidRDefault="00E05744" w14:paraId="0CB78A6F" w14:textId="4353620F">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17CE4A83" w14:textId="50955A57">
            <w:pPr>
              <w:pStyle w:val="NoSpacing"/>
              <w:rPr>
                <w:rFonts w:ascii="Times New Roman" w:hAnsi="Times New Roman" w:cs="Times New Roman"/>
              </w:rPr>
            </w:pPr>
          </w:p>
        </w:tc>
      </w:tr>
      <w:tr w:rsidRPr="00AE0971" w:rsidR="00E05744" w:rsidTr="00E66059" w14:paraId="1D74DD8E" w14:textId="77777777">
        <w:tc>
          <w:tcPr>
            <w:tcW w:w="3510" w:type="dxa"/>
          </w:tcPr>
          <w:p w:rsidRPr="00AE0971" w:rsidR="00E05744" w:rsidP="00E05744" w:rsidRDefault="00E05744" w14:paraId="757F3EEC" w14:textId="77777777">
            <w:pPr>
              <w:rPr>
                <w:rFonts w:ascii="Times New Roman" w:hAnsi="Times New Roman" w:cs="Times New Roman"/>
                <w:color w:val="000000"/>
              </w:rPr>
            </w:pPr>
            <w:r w:rsidRPr="00AE0971">
              <w:rPr>
                <w:rFonts w:ascii="Times New Roman" w:hAnsi="Times New Roman" w:cs="Times New Roman"/>
                <w:color w:val="000000"/>
              </w:rPr>
              <w:t>nua-nb-mn-a-w03</w:t>
            </w:r>
          </w:p>
        </w:tc>
        <w:tc>
          <w:tcPr>
            <w:tcW w:w="3060" w:type="dxa"/>
          </w:tcPr>
          <w:p w:rsidRPr="00AE0971" w:rsidR="00E05744" w:rsidP="00E05744" w:rsidRDefault="00E05744" w14:paraId="42ED3F74" w14:textId="70E5C352">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2D9DE55D" w14:textId="78467B18">
            <w:pPr>
              <w:pStyle w:val="NoSpacing"/>
              <w:rPr>
                <w:rFonts w:ascii="Times New Roman" w:hAnsi="Times New Roman" w:cs="Times New Roman"/>
              </w:rPr>
            </w:pPr>
          </w:p>
        </w:tc>
      </w:tr>
      <w:tr w:rsidRPr="00AE0971" w:rsidR="00E05744" w:rsidTr="00E66059" w14:paraId="5F79920D" w14:textId="77777777">
        <w:tc>
          <w:tcPr>
            <w:tcW w:w="3510" w:type="dxa"/>
          </w:tcPr>
          <w:p w:rsidRPr="00AE0971" w:rsidR="00E05744" w:rsidP="00E05744" w:rsidRDefault="00E05744" w14:paraId="27644FFA" w14:textId="77777777">
            <w:pPr>
              <w:rPr>
                <w:rFonts w:ascii="Times New Roman" w:hAnsi="Times New Roman" w:cs="Times New Roman"/>
                <w:color w:val="000000"/>
              </w:rPr>
            </w:pPr>
            <w:r w:rsidRPr="00AE0971">
              <w:rPr>
                <w:rFonts w:ascii="Times New Roman" w:hAnsi="Times New Roman" w:cs="Times New Roman"/>
                <w:color w:val="000000"/>
              </w:rPr>
              <w:t>nua-nb-mn-b-w04</w:t>
            </w:r>
          </w:p>
        </w:tc>
        <w:tc>
          <w:tcPr>
            <w:tcW w:w="3060" w:type="dxa"/>
          </w:tcPr>
          <w:p w:rsidRPr="00AE0971" w:rsidR="00E05744" w:rsidP="00E05744" w:rsidRDefault="00E05744" w14:paraId="28404345" w14:textId="398313E1">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4E5CF6EC" w14:textId="22A8292C">
            <w:pPr>
              <w:pStyle w:val="NoSpacing"/>
              <w:rPr>
                <w:rFonts w:ascii="Times New Roman" w:hAnsi="Times New Roman" w:cs="Times New Roman"/>
              </w:rPr>
            </w:pPr>
          </w:p>
        </w:tc>
      </w:tr>
      <w:tr w:rsidRPr="00AE0971" w:rsidR="00E05744" w:rsidTr="00E66059" w14:paraId="418E45F1" w14:textId="77777777">
        <w:tc>
          <w:tcPr>
            <w:tcW w:w="3510" w:type="dxa"/>
          </w:tcPr>
          <w:p w:rsidRPr="00AE0971" w:rsidR="00E05744" w:rsidP="00E05744" w:rsidRDefault="00E05744" w14:paraId="55E4E027" w14:textId="77777777">
            <w:pPr>
              <w:rPr>
                <w:rFonts w:ascii="Times New Roman" w:hAnsi="Times New Roman" w:cs="Times New Roman"/>
                <w:color w:val="000000"/>
              </w:rPr>
            </w:pPr>
            <w:r w:rsidRPr="00AE0971">
              <w:rPr>
                <w:rFonts w:ascii="Times New Roman" w:hAnsi="Times New Roman" w:cs="Times New Roman"/>
                <w:color w:val="000000"/>
              </w:rPr>
              <w:t>nua-nb-vp-a-w01</w:t>
            </w:r>
          </w:p>
        </w:tc>
        <w:tc>
          <w:tcPr>
            <w:tcW w:w="3060" w:type="dxa"/>
          </w:tcPr>
          <w:p w:rsidRPr="00AE0971" w:rsidR="00E05744" w:rsidP="00E05744" w:rsidRDefault="00E05744" w14:paraId="69158A14" w14:textId="749E7893">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4878136E" w14:textId="44617014">
            <w:pPr>
              <w:pStyle w:val="NoSpacing"/>
              <w:rPr>
                <w:rFonts w:ascii="Times New Roman" w:hAnsi="Times New Roman" w:cs="Times New Roman"/>
              </w:rPr>
            </w:pPr>
          </w:p>
        </w:tc>
      </w:tr>
      <w:tr w:rsidRPr="00AE0971" w:rsidR="00E05744" w:rsidTr="00E66059" w14:paraId="08C9CC58" w14:textId="77777777">
        <w:tc>
          <w:tcPr>
            <w:tcW w:w="3510" w:type="dxa"/>
          </w:tcPr>
          <w:p w:rsidRPr="00AE0971" w:rsidR="00E05744" w:rsidP="00E05744" w:rsidRDefault="00E05744" w14:paraId="0A1E065F" w14:textId="77777777">
            <w:pPr>
              <w:rPr>
                <w:rFonts w:ascii="Times New Roman" w:hAnsi="Times New Roman" w:cs="Times New Roman"/>
                <w:color w:val="000000"/>
              </w:rPr>
            </w:pPr>
            <w:r w:rsidRPr="00AE0971">
              <w:rPr>
                <w:rFonts w:ascii="Times New Roman" w:hAnsi="Times New Roman" w:cs="Times New Roman"/>
                <w:color w:val="000000"/>
              </w:rPr>
              <w:t>nua-nb-vp-a-w02</w:t>
            </w:r>
          </w:p>
        </w:tc>
        <w:tc>
          <w:tcPr>
            <w:tcW w:w="3060" w:type="dxa"/>
          </w:tcPr>
          <w:p w:rsidRPr="00AE0971" w:rsidR="00E05744" w:rsidP="00E05744" w:rsidRDefault="00E05744" w14:paraId="29AE82A7" w14:textId="7E84976F">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3CE7197E" w14:textId="7A5F00CC">
            <w:pPr>
              <w:pStyle w:val="NoSpacing"/>
              <w:rPr>
                <w:rFonts w:ascii="Times New Roman" w:hAnsi="Times New Roman" w:cs="Times New Roman"/>
              </w:rPr>
            </w:pPr>
          </w:p>
        </w:tc>
      </w:tr>
      <w:tr w:rsidRPr="00AE0971" w:rsidR="00E05744" w:rsidTr="00E66059" w14:paraId="3E821B1C" w14:textId="77777777">
        <w:tc>
          <w:tcPr>
            <w:tcW w:w="3510" w:type="dxa"/>
          </w:tcPr>
          <w:p w:rsidRPr="00AE0971" w:rsidR="00E05744" w:rsidP="00E05744" w:rsidRDefault="00E05744" w14:paraId="40B11014" w14:textId="77777777">
            <w:pPr>
              <w:rPr>
                <w:rFonts w:ascii="Times New Roman" w:hAnsi="Times New Roman" w:cs="Times New Roman"/>
                <w:color w:val="000000"/>
              </w:rPr>
            </w:pPr>
            <w:r w:rsidRPr="00AE0971">
              <w:rPr>
                <w:rFonts w:ascii="Times New Roman" w:hAnsi="Times New Roman" w:cs="Times New Roman"/>
                <w:color w:val="000000"/>
              </w:rPr>
              <w:t>nua-nb-vp-a-w03</w:t>
            </w:r>
          </w:p>
        </w:tc>
        <w:tc>
          <w:tcPr>
            <w:tcW w:w="3060" w:type="dxa"/>
          </w:tcPr>
          <w:p w:rsidRPr="00AE0971" w:rsidR="00E05744" w:rsidP="00E05744" w:rsidRDefault="00E05744" w14:paraId="2423CA48" w14:textId="3FB27D3A">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63C2AD60" w14:textId="26D713EA">
            <w:pPr>
              <w:pStyle w:val="NoSpacing"/>
              <w:rPr>
                <w:rFonts w:ascii="Times New Roman" w:hAnsi="Times New Roman" w:cs="Times New Roman"/>
              </w:rPr>
            </w:pPr>
          </w:p>
        </w:tc>
      </w:tr>
      <w:tr w:rsidRPr="00AE0971" w:rsidR="00E05744" w:rsidTr="00E66059" w14:paraId="16FA2EC7" w14:textId="77777777">
        <w:tc>
          <w:tcPr>
            <w:tcW w:w="3510" w:type="dxa"/>
          </w:tcPr>
          <w:p w:rsidRPr="00AE0971" w:rsidR="00E05744" w:rsidP="00E05744" w:rsidRDefault="00E05744" w14:paraId="2056D5D8" w14:textId="77777777">
            <w:pPr>
              <w:rPr>
                <w:rFonts w:ascii="Times New Roman" w:hAnsi="Times New Roman" w:cs="Times New Roman"/>
                <w:color w:val="000000"/>
              </w:rPr>
            </w:pPr>
            <w:r w:rsidRPr="00AE0971">
              <w:rPr>
                <w:rFonts w:ascii="Times New Roman" w:hAnsi="Times New Roman" w:cs="Times New Roman"/>
                <w:color w:val="000000"/>
              </w:rPr>
              <w:t>nua-nb-vp-a-w04</w:t>
            </w:r>
          </w:p>
        </w:tc>
        <w:tc>
          <w:tcPr>
            <w:tcW w:w="3060" w:type="dxa"/>
          </w:tcPr>
          <w:p w:rsidRPr="00AE0971" w:rsidR="00E05744" w:rsidP="00E05744" w:rsidRDefault="00E05744" w14:paraId="7400BE4B" w14:textId="352A4186">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3E567CB0" w14:textId="0C13F092">
            <w:pPr>
              <w:pStyle w:val="NoSpacing"/>
              <w:rPr>
                <w:rFonts w:ascii="Times New Roman" w:hAnsi="Times New Roman" w:cs="Times New Roman"/>
              </w:rPr>
            </w:pPr>
          </w:p>
        </w:tc>
      </w:tr>
      <w:tr w:rsidRPr="00AE0971" w:rsidR="00E05744" w:rsidTr="00E66059" w14:paraId="3214E23D" w14:textId="77777777">
        <w:tc>
          <w:tcPr>
            <w:tcW w:w="3510" w:type="dxa"/>
          </w:tcPr>
          <w:p w:rsidRPr="00AE0971" w:rsidR="00E05744" w:rsidP="00E05744" w:rsidRDefault="00E05744" w14:paraId="16E13CAC" w14:textId="77777777">
            <w:pPr>
              <w:rPr>
                <w:rFonts w:ascii="Times New Roman" w:hAnsi="Times New Roman" w:cs="Times New Roman"/>
                <w:color w:val="000000"/>
              </w:rPr>
            </w:pPr>
            <w:r w:rsidRPr="00AE0971">
              <w:rPr>
                <w:rFonts w:ascii="Times New Roman" w:hAnsi="Times New Roman" w:cs="Times New Roman"/>
                <w:color w:val="000000"/>
              </w:rPr>
              <w:t>nua-nb-vp-a-w05</w:t>
            </w:r>
          </w:p>
        </w:tc>
        <w:tc>
          <w:tcPr>
            <w:tcW w:w="3060" w:type="dxa"/>
          </w:tcPr>
          <w:p w:rsidRPr="00AE0971" w:rsidR="00E05744" w:rsidP="00E05744" w:rsidRDefault="00E05744" w14:paraId="6D2BF7A9" w14:textId="31208B25">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59E144AF" w14:textId="5B91385C">
            <w:pPr>
              <w:pStyle w:val="NoSpacing"/>
              <w:rPr>
                <w:rFonts w:ascii="Times New Roman" w:hAnsi="Times New Roman" w:cs="Times New Roman"/>
              </w:rPr>
            </w:pPr>
          </w:p>
        </w:tc>
      </w:tr>
      <w:tr w:rsidRPr="00AE0971" w:rsidR="00E05744" w:rsidTr="00E66059" w14:paraId="7D761942" w14:textId="77777777">
        <w:tc>
          <w:tcPr>
            <w:tcW w:w="3510" w:type="dxa"/>
          </w:tcPr>
          <w:p w:rsidRPr="00AE0971" w:rsidR="00E05744" w:rsidP="00E05744" w:rsidRDefault="00E05744" w14:paraId="663810E1" w14:textId="77777777">
            <w:pPr>
              <w:rPr>
                <w:rFonts w:ascii="Times New Roman" w:hAnsi="Times New Roman" w:cs="Times New Roman"/>
                <w:color w:val="000000"/>
              </w:rPr>
            </w:pPr>
            <w:r w:rsidRPr="00AE0971">
              <w:rPr>
                <w:rFonts w:ascii="Times New Roman" w:hAnsi="Times New Roman" w:cs="Times New Roman"/>
                <w:color w:val="000000"/>
              </w:rPr>
              <w:t>nua-nb-vp-a-w06</w:t>
            </w:r>
          </w:p>
        </w:tc>
        <w:tc>
          <w:tcPr>
            <w:tcW w:w="3060" w:type="dxa"/>
          </w:tcPr>
          <w:p w:rsidRPr="00AE0971" w:rsidR="00E05744" w:rsidP="00E05744" w:rsidRDefault="00E05744" w14:paraId="1EA670E1" w14:textId="4886DFA2">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0FEC75F6" w14:textId="4AC91138">
            <w:pPr>
              <w:pStyle w:val="NoSpacing"/>
              <w:rPr>
                <w:rFonts w:ascii="Times New Roman" w:hAnsi="Times New Roman" w:cs="Times New Roman"/>
              </w:rPr>
            </w:pPr>
          </w:p>
        </w:tc>
      </w:tr>
      <w:tr w:rsidRPr="00AE0971" w:rsidR="00E05744" w:rsidTr="00E66059" w14:paraId="22FA38C4" w14:textId="77777777">
        <w:tc>
          <w:tcPr>
            <w:tcW w:w="3510" w:type="dxa"/>
          </w:tcPr>
          <w:p w:rsidRPr="00AE0971" w:rsidR="00E05744" w:rsidP="00E05744" w:rsidRDefault="00E05744" w14:paraId="36B3F057" w14:textId="77777777">
            <w:pPr>
              <w:rPr>
                <w:rFonts w:ascii="Times New Roman" w:hAnsi="Times New Roman" w:cs="Times New Roman"/>
                <w:color w:val="000000"/>
              </w:rPr>
            </w:pPr>
            <w:r w:rsidRPr="00AE0971">
              <w:rPr>
                <w:rFonts w:ascii="Times New Roman" w:hAnsi="Times New Roman" w:cs="Times New Roman"/>
                <w:color w:val="000000"/>
              </w:rPr>
              <w:t>nua-nb-vp-a-w07</w:t>
            </w:r>
          </w:p>
        </w:tc>
        <w:tc>
          <w:tcPr>
            <w:tcW w:w="3060" w:type="dxa"/>
          </w:tcPr>
          <w:p w:rsidRPr="00AE0971" w:rsidR="00E05744" w:rsidP="00E05744" w:rsidRDefault="00E05744" w14:paraId="6398D777" w14:textId="793E37D8">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3017FAB8" w14:textId="724531EA">
            <w:pPr>
              <w:pStyle w:val="NoSpacing"/>
              <w:rPr>
                <w:rFonts w:ascii="Times New Roman" w:hAnsi="Times New Roman" w:cs="Times New Roman"/>
              </w:rPr>
            </w:pPr>
          </w:p>
        </w:tc>
      </w:tr>
      <w:tr w:rsidRPr="00AE0971" w:rsidR="00E05744" w:rsidTr="00E66059" w14:paraId="5FB96D26" w14:textId="77777777">
        <w:tc>
          <w:tcPr>
            <w:tcW w:w="3510" w:type="dxa"/>
          </w:tcPr>
          <w:p w:rsidRPr="00AE0971" w:rsidR="00E05744" w:rsidP="00E05744" w:rsidRDefault="00E05744" w14:paraId="74607B76" w14:textId="77777777">
            <w:pPr>
              <w:rPr>
                <w:rFonts w:ascii="Times New Roman" w:hAnsi="Times New Roman" w:cs="Times New Roman"/>
                <w:color w:val="000000"/>
              </w:rPr>
            </w:pPr>
            <w:r w:rsidRPr="00AE0971">
              <w:rPr>
                <w:rFonts w:ascii="Times New Roman" w:hAnsi="Times New Roman" w:cs="Times New Roman"/>
                <w:color w:val="000000"/>
              </w:rPr>
              <w:t>nua-nb-vp-a-w08</w:t>
            </w:r>
          </w:p>
        </w:tc>
        <w:tc>
          <w:tcPr>
            <w:tcW w:w="3060" w:type="dxa"/>
          </w:tcPr>
          <w:p w:rsidRPr="00AE0971" w:rsidR="00E05744" w:rsidP="00E05744" w:rsidRDefault="00E05744" w14:paraId="787488FB" w14:textId="62F14C2F">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346D49EA" w14:textId="798EDB00">
            <w:pPr>
              <w:pStyle w:val="NoSpacing"/>
              <w:rPr>
                <w:rFonts w:ascii="Times New Roman" w:hAnsi="Times New Roman" w:cs="Times New Roman"/>
              </w:rPr>
            </w:pPr>
          </w:p>
        </w:tc>
      </w:tr>
      <w:tr w:rsidRPr="00AE0971" w:rsidR="00E05744" w:rsidTr="00E66059" w14:paraId="794DAB89" w14:textId="77777777">
        <w:tc>
          <w:tcPr>
            <w:tcW w:w="3510" w:type="dxa"/>
          </w:tcPr>
          <w:p w:rsidRPr="00AE0971" w:rsidR="00E05744" w:rsidP="00E05744" w:rsidRDefault="00E05744" w14:paraId="679D2E28" w14:textId="77777777">
            <w:pPr>
              <w:rPr>
                <w:rFonts w:ascii="Times New Roman" w:hAnsi="Times New Roman" w:cs="Times New Roman"/>
                <w:color w:val="000000"/>
              </w:rPr>
            </w:pPr>
            <w:r w:rsidRPr="00AE0971">
              <w:rPr>
                <w:rFonts w:ascii="Times New Roman" w:hAnsi="Times New Roman" w:cs="Times New Roman"/>
                <w:color w:val="000000"/>
              </w:rPr>
              <w:t>nua-nb-vp-a-w09</w:t>
            </w:r>
          </w:p>
        </w:tc>
        <w:tc>
          <w:tcPr>
            <w:tcW w:w="3060" w:type="dxa"/>
          </w:tcPr>
          <w:p w:rsidRPr="00AE0971" w:rsidR="00E05744" w:rsidP="00E05744" w:rsidRDefault="00E05744" w14:paraId="120A0BDB" w14:textId="5E048482">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1400AF31" w14:textId="29B7FA4C">
            <w:pPr>
              <w:pStyle w:val="NoSpacing"/>
              <w:rPr>
                <w:rFonts w:ascii="Times New Roman" w:hAnsi="Times New Roman" w:cs="Times New Roman"/>
              </w:rPr>
            </w:pPr>
          </w:p>
        </w:tc>
      </w:tr>
      <w:tr w:rsidRPr="00AE0971" w:rsidR="00E05744" w:rsidTr="00E66059" w14:paraId="68A41EBF" w14:textId="77777777">
        <w:tc>
          <w:tcPr>
            <w:tcW w:w="3510" w:type="dxa"/>
          </w:tcPr>
          <w:p w:rsidRPr="00AE0971" w:rsidR="00E05744" w:rsidP="00E05744" w:rsidRDefault="00E05744" w14:paraId="33BAA493" w14:textId="77777777">
            <w:pPr>
              <w:rPr>
                <w:rFonts w:ascii="Times New Roman" w:hAnsi="Times New Roman" w:cs="Times New Roman"/>
                <w:color w:val="000000"/>
              </w:rPr>
            </w:pPr>
            <w:r w:rsidRPr="00AE0971">
              <w:rPr>
                <w:rFonts w:ascii="Times New Roman" w:hAnsi="Times New Roman" w:cs="Times New Roman"/>
                <w:color w:val="000000"/>
              </w:rPr>
              <w:t>nua-nb-vp-a-w10</w:t>
            </w:r>
          </w:p>
        </w:tc>
        <w:tc>
          <w:tcPr>
            <w:tcW w:w="3060" w:type="dxa"/>
          </w:tcPr>
          <w:p w:rsidRPr="00AE0971" w:rsidR="00E05744" w:rsidP="00E05744" w:rsidRDefault="00E05744" w14:paraId="05BBBA6B" w14:textId="6E5C5C78">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1A487458" w14:textId="267586A9">
            <w:pPr>
              <w:pStyle w:val="NoSpacing"/>
              <w:rPr>
                <w:rFonts w:ascii="Times New Roman" w:hAnsi="Times New Roman" w:cs="Times New Roman"/>
              </w:rPr>
            </w:pPr>
          </w:p>
        </w:tc>
      </w:tr>
      <w:tr w:rsidRPr="00AE0971" w:rsidR="00E05744" w:rsidTr="00E66059" w14:paraId="03DDDFE4" w14:textId="77777777">
        <w:tc>
          <w:tcPr>
            <w:tcW w:w="3510" w:type="dxa"/>
          </w:tcPr>
          <w:p w:rsidRPr="00AE0971" w:rsidR="00E05744" w:rsidP="00E05744" w:rsidRDefault="00E05744" w14:paraId="7B3C69DD" w14:textId="77777777">
            <w:pPr>
              <w:rPr>
                <w:rFonts w:ascii="Times New Roman" w:hAnsi="Times New Roman" w:cs="Times New Roman"/>
                <w:color w:val="000000"/>
              </w:rPr>
            </w:pPr>
            <w:r w:rsidRPr="00AE0971">
              <w:rPr>
                <w:rFonts w:ascii="Times New Roman" w:hAnsi="Times New Roman" w:cs="Times New Roman"/>
                <w:color w:val="000000"/>
              </w:rPr>
              <w:t>nua-nb-vp-a-w11</w:t>
            </w:r>
          </w:p>
        </w:tc>
        <w:tc>
          <w:tcPr>
            <w:tcW w:w="3060" w:type="dxa"/>
          </w:tcPr>
          <w:p w:rsidRPr="00AE0971" w:rsidR="00E05744" w:rsidP="00E05744" w:rsidRDefault="00E05744" w14:paraId="1879CEE0" w14:textId="6854615A">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57B63360" w14:textId="0DEB571E">
            <w:pPr>
              <w:pStyle w:val="NoSpacing"/>
              <w:rPr>
                <w:rFonts w:ascii="Times New Roman" w:hAnsi="Times New Roman" w:cs="Times New Roman"/>
              </w:rPr>
            </w:pPr>
          </w:p>
        </w:tc>
      </w:tr>
      <w:tr w:rsidRPr="00AE0971" w:rsidR="00E05744" w:rsidTr="00E66059" w14:paraId="6653D27D" w14:textId="77777777">
        <w:tc>
          <w:tcPr>
            <w:tcW w:w="3510" w:type="dxa"/>
          </w:tcPr>
          <w:p w:rsidRPr="00AE0971" w:rsidR="00E05744" w:rsidP="00E05744" w:rsidRDefault="00E05744" w14:paraId="71E2E486" w14:textId="77777777">
            <w:pPr>
              <w:rPr>
                <w:rFonts w:ascii="Times New Roman" w:hAnsi="Times New Roman" w:cs="Times New Roman"/>
                <w:color w:val="000000"/>
              </w:rPr>
            </w:pPr>
            <w:r w:rsidRPr="00AE0971">
              <w:rPr>
                <w:rFonts w:ascii="Times New Roman" w:hAnsi="Times New Roman" w:cs="Times New Roman"/>
                <w:color w:val="000000"/>
              </w:rPr>
              <w:t>nua-nb-vp-a-w12</w:t>
            </w:r>
          </w:p>
        </w:tc>
        <w:tc>
          <w:tcPr>
            <w:tcW w:w="3060" w:type="dxa"/>
          </w:tcPr>
          <w:p w:rsidRPr="00AE0971" w:rsidR="00E05744" w:rsidP="00E05744" w:rsidRDefault="00E05744" w14:paraId="3236F310" w14:textId="082799FB">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2865D973" w14:textId="14022AF7">
            <w:pPr>
              <w:pStyle w:val="NoSpacing"/>
              <w:rPr>
                <w:rFonts w:ascii="Times New Roman" w:hAnsi="Times New Roman" w:cs="Times New Roman"/>
              </w:rPr>
            </w:pPr>
          </w:p>
        </w:tc>
      </w:tr>
      <w:tr w:rsidRPr="00AE0971" w:rsidR="00E05744" w:rsidTr="00E66059" w14:paraId="07595F66" w14:textId="77777777">
        <w:tc>
          <w:tcPr>
            <w:tcW w:w="3510" w:type="dxa"/>
          </w:tcPr>
          <w:p w:rsidRPr="00AE0971" w:rsidR="00E05744" w:rsidP="00E05744" w:rsidRDefault="00E05744" w14:paraId="38BEEAB7" w14:textId="77777777">
            <w:pPr>
              <w:rPr>
                <w:rFonts w:ascii="Times New Roman" w:hAnsi="Times New Roman" w:cs="Times New Roman"/>
                <w:color w:val="000000"/>
              </w:rPr>
            </w:pPr>
            <w:r w:rsidRPr="00AE0971">
              <w:rPr>
                <w:rFonts w:ascii="Times New Roman" w:hAnsi="Times New Roman" w:cs="Times New Roman"/>
                <w:color w:val="000000"/>
              </w:rPr>
              <w:t>nua-nb-vp-a-w13</w:t>
            </w:r>
          </w:p>
        </w:tc>
        <w:tc>
          <w:tcPr>
            <w:tcW w:w="3060" w:type="dxa"/>
          </w:tcPr>
          <w:p w:rsidRPr="00AE0971" w:rsidR="00E05744" w:rsidP="00E05744" w:rsidRDefault="00E05744" w14:paraId="7DF76D73" w14:textId="724AF551">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0F3F3823" w14:textId="01178289">
            <w:pPr>
              <w:pStyle w:val="NoSpacing"/>
              <w:rPr>
                <w:rFonts w:ascii="Times New Roman" w:hAnsi="Times New Roman" w:cs="Times New Roman"/>
              </w:rPr>
            </w:pPr>
          </w:p>
        </w:tc>
      </w:tr>
      <w:tr w:rsidRPr="00AE0971" w:rsidR="00E05744" w:rsidTr="00E66059" w14:paraId="54A19FF0" w14:textId="77777777">
        <w:tc>
          <w:tcPr>
            <w:tcW w:w="3510" w:type="dxa"/>
          </w:tcPr>
          <w:p w:rsidRPr="00AE0971" w:rsidR="00E05744" w:rsidP="00E05744" w:rsidRDefault="00E05744" w14:paraId="0AAD86E1" w14:textId="77777777">
            <w:pPr>
              <w:rPr>
                <w:rFonts w:ascii="Times New Roman" w:hAnsi="Times New Roman" w:cs="Times New Roman"/>
                <w:color w:val="000000"/>
              </w:rPr>
            </w:pPr>
            <w:r w:rsidRPr="00AE0971">
              <w:rPr>
                <w:rFonts w:ascii="Times New Roman" w:hAnsi="Times New Roman" w:cs="Times New Roman"/>
                <w:color w:val="000000"/>
              </w:rPr>
              <w:t>nua-nb-vp-a-w14</w:t>
            </w:r>
          </w:p>
        </w:tc>
        <w:tc>
          <w:tcPr>
            <w:tcW w:w="3060" w:type="dxa"/>
          </w:tcPr>
          <w:p w:rsidRPr="00AE0971" w:rsidR="00E05744" w:rsidP="00E05744" w:rsidRDefault="00E05744" w14:paraId="5715253F" w14:textId="40B21B0A">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3E1C0968" w14:textId="182ED103">
            <w:pPr>
              <w:pStyle w:val="NoSpacing"/>
              <w:rPr>
                <w:rFonts w:ascii="Times New Roman" w:hAnsi="Times New Roman" w:cs="Times New Roman"/>
              </w:rPr>
            </w:pPr>
          </w:p>
        </w:tc>
      </w:tr>
      <w:tr w:rsidRPr="00AE0971" w:rsidR="00E05744" w:rsidTr="00E66059" w14:paraId="173882BF" w14:textId="77777777">
        <w:tc>
          <w:tcPr>
            <w:tcW w:w="3510" w:type="dxa"/>
          </w:tcPr>
          <w:p w:rsidRPr="00AE0971" w:rsidR="00E05744" w:rsidP="00E05744" w:rsidRDefault="00E05744" w14:paraId="5781AD20" w14:textId="77777777">
            <w:pPr>
              <w:rPr>
                <w:rFonts w:ascii="Times New Roman" w:hAnsi="Times New Roman" w:cs="Times New Roman"/>
                <w:color w:val="000000"/>
              </w:rPr>
            </w:pPr>
            <w:r w:rsidRPr="00AE0971">
              <w:rPr>
                <w:rFonts w:ascii="Times New Roman" w:hAnsi="Times New Roman" w:cs="Times New Roman"/>
                <w:color w:val="000000"/>
              </w:rPr>
              <w:t>nua-nb-vp-a-w15</w:t>
            </w:r>
          </w:p>
        </w:tc>
        <w:tc>
          <w:tcPr>
            <w:tcW w:w="3060" w:type="dxa"/>
          </w:tcPr>
          <w:p w:rsidRPr="00AE0971" w:rsidR="00E05744" w:rsidP="00E05744" w:rsidRDefault="00E05744" w14:paraId="5BEB94EB" w14:textId="0BC416CB">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24DB96E5" w14:textId="6142D4D3">
            <w:pPr>
              <w:pStyle w:val="NoSpacing"/>
              <w:rPr>
                <w:rFonts w:ascii="Times New Roman" w:hAnsi="Times New Roman" w:cs="Times New Roman"/>
              </w:rPr>
            </w:pPr>
          </w:p>
        </w:tc>
      </w:tr>
      <w:tr w:rsidRPr="00AE0971" w:rsidR="00E05744" w:rsidTr="00E66059" w14:paraId="2A9AB14B" w14:textId="77777777">
        <w:tc>
          <w:tcPr>
            <w:tcW w:w="3510" w:type="dxa"/>
          </w:tcPr>
          <w:p w:rsidRPr="00AE0971" w:rsidR="00E05744" w:rsidP="00E05744" w:rsidRDefault="00E05744" w14:paraId="6DFC8BA9" w14:textId="77777777">
            <w:pPr>
              <w:rPr>
                <w:rFonts w:ascii="Times New Roman" w:hAnsi="Times New Roman" w:cs="Times New Roman"/>
                <w:color w:val="000000"/>
              </w:rPr>
            </w:pPr>
            <w:r w:rsidRPr="00AE0971">
              <w:rPr>
                <w:rFonts w:ascii="Times New Roman" w:hAnsi="Times New Roman" w:cs="Times New Roman"/>
                <w:color w:val="000000"/>
              </w:rPr>
              <w:t>nua-nb-vp-a-w16</w:t>
            </w:r>
          </w:p>
        </w:tc>
        <w:tc>
          <w:tcPr>
            <w:tcW w:w="3060" w:type="dxa"/>
          </w:tcPr>
          <w:p w:rsidRPr="00AE0971" w:rsidR="00E05744" w:rsidP="00E05744" w:rsidRDefault="00E05744" w14:paraId="224F2A29" w14:textId="7CAB1A25">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0C86CE08" w14:textId="77BCD548">
            <w:pPr>
              <w:pStyle w:val="NoSpacing"/>
              <w:rPr>
                <w:rFonts w:ascii="Times New Roman" w:hAnsi="Times New Roman" w:cs="Times New Roman"/>
              </w:rPr>
            </w:pPr>
          </w:p>
        </w:tc>
      </w:tr>
      <w:tr w:rsidRPr="00AE0971" w:rsidR="00E05744" w:rsidTr="00E66059" w14:paraId="03071B82" w14:textId="77777777">
        <w:tc>
          <w:tcPr>
            <w:tcW w:w="3510" w:type="dxa"/>
          </w:tcPr>
          <w:p w:rsidRPr="00AE0971" w:rsidR="00E05744" w:rsidP="00E05744" w:rsidRDefault="00E05744" w14:paraId="0B90606B" w14:textId="77777777">
            <w:pPr>
              <w:rPr>
                <w:rFonts w:ascii="Times New Roman" w:hAnsi="Times New Roman" w:cs="Times New Roman"/>
                <w:color w:val="000000"/>
              </w:rPr>
            </w:pPr>
            <w:r w:rsidRPr="00AE0971">
              <w:rPr>
                <w:rFonts w:ascii="Times New Roman" w:hAnsi="Times New Roman" w:cs="Times New Roman"/>
                <w:color w:val="000000"/>
              </w:rPr>
              <w:t>nua-nb-lb-b-w01</w:t>
            </w:r>
          </w:p>
        </w:tc>
        <w:tc>
          <w:tcPr>
            <w:tcW w:w="3060" w:type="dxa"/>
          </w:tcPr>
          <w:p w:rsidRPr="00AE0971" w:rsidR="00E05744" w:rsidP="00E05744" w:rsidRDefault="00E05744" w14:paraId="7A40C5BA" w14:textId="4B170AAE">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3CCF9800" w14:textId="52113C3D">
            <w:pPr>
              <w:pStyle w:val="NoSpacing"/>
              <w:rPr>
                <w:rFonts w:ascii="Times New Roman" w:hAnsi="Times New Roman" w:cs="Times New Roman"/>
              </w:rPr>
            </w:pPr>
          </w:p>
        </w:tc>
      </w:tr>
      <w:tr w:rsidRPr="00AE0971" w:rsidR="00E05744" w:rsidTr="00E66059" w14:paraId="5CEA0DF5" w14:textId="77777777">
        <w:tc>
          <w:tcPr>
            <w:tcW w:w="3510" w:type="dxa"/>
          </w:tcPr>
          <w:p w:rsidRPr="00AE0971" w:rsidR="00E05744" w:rsidP="00E05744" w:rsidRDefault="00E05744" w14:paraId="42B70618" w14:textId="77777777">
            <w:pPr>
              <w:rPr>
                <w:rFonts w:ascii="Times New Roman" w:hAnsi="Times New Roman" w:cs="Times New Roman"/>
                <w:color w:val="000000"/>
              </w:rPr>
            </w:pPr>
            <w:r w:rsidRPr="00AE0971">
              <w:rPr>
                <w:rFonts w:ascii="Times New Roman" w:hAnsi="Times New Roman" w:cs="Times New Roman"/>
                <w:color w:val="000000"/>
              </w:rPr>
              <w:t>nua-nb-mn-b-w01</w:t>
            </w:r>
          </w:p>
        </w:tc>
        <w:tc>
          <w:tcPr>
            <w:tcW w:w="3060" w:type="dxa"/>
          </w:tcPr>
          <w:p w:rsidRPr="00AE0971" w:rsidR="00E05744" w:rsidP="00E05744" w:rsidRDefault="00E05744" w14:paraId="5027932E" w14:textId="4E019E2F">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0271A596" w14:textId="21EE5B0C">
            <w:pPr>
              <w:pStyle w:val="NoSpacing"/>
              <w:rPr>
                <w:rFonts w:ascii="Times New Roman" w:hAnsi="Times New Roman" w:cs="Times New Roman"/>
              </w:rPr>
            </w:pPr>
          </w:p>
        </w:tc>
      </w:tr>
      <w:tr w:rsidRPr="00AE0971" w:rsidR="00E05744" w:rsidTr="00E66059" w14:paraId="4C20F0B6" w14:textId="77777777">
        <w:tc>
          <w:tcPr>
            <w:tcW w:w="3510" w:type="dxa"/>
          </w:tcPr>
          <w:p w:rsidRPr="00AE0971" w:rsidR="00E05744" w:rsidP="00E05744" w:rsidRDefault="00E05744" w14:paraId="1A265F21" w14:textId="77777777">
            <w:pPr>
              <w:rPr>
                <w:rFonts w:ascii="Times New Roman" w:hAnsi="Times New Roman" w:cs="Times New Roman"/>
                <w:color w:val="000000"/>
              </w:rPr>
            </w:pPr>
            <w:r w:rsidRPr="00AE0971">
              <w:rPr>
                <w:rFonts w:ascii="Times New Roman" w:hAnsi="Times New Roman" w:cs="Times New Roman"/>
                <w:color w:val="000000"/>
              </w:rPr>
              <w:t>nua-nb-mn-b-w02</w:t>
            </w:r>
          </w:p>
        </w:tc>
        <w:tc>
          <w:tcPr>
            <w:tcW w:w="3060" w:type="dxa"/>
          </w:tcPr>
          <w:p w:rsidRPr="00AE0971" w:rsidR="00E05744" w:rsidP="00E05744" w:rsidRDefault="00E05744" w14:paraId="34F5AE8F" w14:textId="2F1E5D46">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4D1C276A" w14:textId="194631EA">
            <w:pPr>
              <w:pStyle w:val="NoSpacing"/>
              <w:rPr>
                <w:rFonts w:ascii="Times New Roman" w:hAnsi="Times New Roman" w:cs="Times New Roman"/>
              </w:rPr>
            </w:pPr>
          </w:p>
        </w:tc>
      </w:tr>
      <w:tr w:rsidRPr="00AE0971" w:rsidR="00E05744" w:rsidTr="00E66059" w14:paraId="7E2D71AE" w14:textId="77777777">
        <w:tc>
          <w:tcPr>
            <w:tcW w:w="3510" w:type="dxa"/>
          </w:tcPr>
          <w:p w:rsidRPr="00AE0971" w:rsidR="00E05744" w:rsidP="00E05744" w:rsidRDefault="00E05744" w14:paraId="26BF62D7" w14:textId="77777777">
            <w:pPr>
              <w:rPr>
                <w:rFonts w:ascii="Times New Roman" w:hAnsi="Times New Roman" w:cs="Times New Roman"/>
                <w:color w:val="000000"/>
              </w:rPr>
            </w:pPr>
            <w:r w:rsidRPr="00AE0971">
              <w:rPr>
                <w:rFonts w:ascii="Times New Roman" w:hAnsi="Times New Roman" w:cs="Times New Roman"/>
                <w:color w:val="000000"/>
              </w:rPr>
              <w:t>nua-nb-mn-b-w03</w:t>
            </w:r>
          </w:p>
        </w:tc>
        <w:tc>
          <w:tcPr>
            <w:tcW w:w="3060" w:type="dxa"/>
          </w:tcPr>
          <w:p w:rsidRPr="00AE0971" w:rsidR="00E05744" w:rsidP="00E05744" w:rsidRDefault="00E05744" w14:paraId="5148D0CF" w14:textId="3AED04FF">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173F9B17" w14:textId="5036618A">
            <w:pPr>
              <w:pStyle w:val="NoSpacing"/>
              <w:rPr>
                <w:rFonts w:ascii="Times New Roman" w:hAnsi="Times New Roman" w:cs="Times New Roman"/>
              </w:rPr>
            </w:pPr>
          </w:p>
        </w:tc>
      </w:tr>
      <w:tr w:rsidRPr="00AE0971" w:rsidR="00E05744" w:rsidTr="00E66059" w14:paraId="0D60C33F" w14:textId="77777777">
        <w:tc>
          <w:tcPr>
            <w:tcW w:w="3510" w:type="dxa"/>
          </w:tcPr>
          <w:p w:rsidRPr="00AE0971" w:rsidR="00E05744" w:rsidP="00E05744" w:rsidRDefault="00E05744" w14:paraId="306F267C" w14:textId="77777777">
            <w:pPr>
              <w:rPr>
                <w:rFonts w:ascii="Times New Roman" w:hAnsi="Times New Roman" w:cs="Times New Roman"/>
                <w:color w:val="000000"/>
              </w:rPr>
            </w:pPr>
            <w:r w:rsidRPr="00AE0971">
              <w:rPr>
                <w:rFonts w:ascii="Times New Roman" w:hAnsi="Times New Roman" w:cs="Times New Roman"/>
                <w:color w:val="000000"/>
              </w:rPr>
              <w:lastRenderedPageBreak/>
              <w:t>nua-nb-mn-b-w04</w:t>
            </w:r>
          </w:p>
        </w:tc>
        <w:tc>
          <w:tcPr>
            <w:tcW w:w="3060" w:type="dxa"/>
          </w:tcPr>
          <w:p w:rsidRPr="00AE0971" w:rsidR="00E05744" w:rsidP="00E05744" w:rsidRDefault="00E05744" w14:paraId="439F641A" w14:textId="31E577D0">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332429B5" w14:textId="717F81B1">
            <w:pPr>
              <w:pStyle w:val="NoSpacing"/>
              <w:rPr>
                <w:rFonts w:ascii="Times New Roman" w:hAnsi="Times New Roman" w:cs="Times New Roman"/>
              </w:rPr>
            </w:pPr>
          </w:p>
        </w:tc>
      </w:tr>
      <w:tr w:rsidRPr="00AE0971" w:rsidR="00E05744" w:rsidTr="00E66059" w14:paraId="2A71FA90" w14:textId="77777777">
        <w:tc>
          <w:tcPr>
            <w:tcW w:w="3510" w:type="dxa"/>
          </w:tcPr>
          <w:p w:rsidRPr="00AE0971" w:rsidR="00E05744" w:rsidP="00E05744" w:rsidRDefault="00E05744" w14:paraId="542F0E18" w14:textId="77777777">
            <w:pPr>
              <w:rPr>
                <w:rFonts w:ascii="Times New Roman" w:hAnsi="Times New Roman" w:cs="Times New Roman"/>
                <w:color w:val="000000"/>
              </w:rPr>
            </w:pPr>
            <w:r w:rsidRPr="00AE0971">
              <w:rPr>
                <w:rFonts w:ascii="Times New Roman" w:hAnsi="Times New Roman" w:cs="Times New Roman"/>
                <w:color w:val="000000"/>
              </w:rPr>
              <w:t>nua-nb-vp-b-w01</w:t>
            </w:r>
          </w:p>
        </w:tc>
        <w:tc>
          <w:tcPr>
            <w:tcW w:w="3060" w:type="dxa"/>
          </w:tcPr>
          <w:p w:rsidRPr="00AE0971" w:rsidR="00E05744" w:rsidP="00E05744" w:rsidRDefault="00E05744" w14:paraId="4EE51928" w14:textId="4B3243D9">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2C3C9021" w14:textId="54D01C93">
            <w:pPr>
              <w:pStyle w:val="NoSpacing"/>
              <w:rPr>
                <w:rFonts w:ascii="Times New Roman" w:hAnsi="Times New Roman" w:cs="Times New Roman"/>
              </w:rPr>
            </w:pPr>
          </w:p>
        </w:tc>
      </w:tr>
      <w:tr w:rsidRPr="00AE0971" w:rsidR="00E05744" w:rsidTr="00E66059" w14:paraId="77864CC9" w14:textId="77777777">
        <w:tc>
          <w:tcPr>
            <w:tcW w:w="3510" w:type="dxa"/>
          </w:tcPr>
          <w:p w:rsidRPr="00AE0971" w:rsidR="00E05744" w:rsidP="00E05744" w:rsidRDefault="00E05744" w14:paraId="71A61F1B" w14:textId="77777777">
            <w:pPr>
              <w:rPr>
                <w:rFonts w:ascii="Times New Roman" w:hAnsi="Times New Roman" w:cs="Times New Roman"/>
                <w:color w:val="000000"/>
              </w:rPr>
            </w:pPr>
            <w:r w:rsidRPr="00AE0971">
              <w:rPr>
                <w:rFonts w:ascii="Times New Roman" w:hAnsi="Times New Roman" w:cs="Times New Roman"/>
                <w:color w:val="000000"/>
              </w:rPr>
              <w:t>nua-nb-vp-b-w02</w:t>
            </w:r>
          </w:p>
        </w:tc>
        <w:tc>
          <w:tcPr>
            <w:tcW w:w="3060" w:type="dxa"/>
          </w:tcPr>
          <w:p w:rsidRPr="00AE0971" w:rsidR="00E05744" w:rsidP="00E05744" w:rsidRDefault="00E05744" w14:paraId="77707D2A" w14:textId="6261BB24">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0D0442E0" w14:textId="4602E0A2">
            <w:pPr>
              <w:pStyle w:val="NoSpacing"/>
              <w:rPr>
                <w:rFonts w:ascii="Times New Roman" w:hAnsi="Times New Roman" w:cs="Times New Roman"/>
              </w:rPr>
            </w:pPr>
          </w:p>
        </w:tc>
      </w:tr>
      <w:tr w:rsidRPr="00AE0971" w:rsidR="00E05744" w:rsidTr="00E66059" w14:paraId="78070BA5" w14:textId="77777777">
        <w:tc>
          <w:tcPr>
            <w:tcW w:w="3510" w:type="dxa"/>
          </w:tcPr>
          <w:p w:rsidRPr="00AE0971" w:rsidR="00E05744" w:rsidP="00E05744" w:rsidRDefault="00E05744" w14:paraId="763CAACF" w14:textId="77777777">
            <w:pPr>
              <w:rPr>
                <w:rFonts w:ascii="Times New Roman" w:hAnsi="Times New Roman" w:cs="Times New Roman"/>
                <w:color w:val="000000"/>
              </w:rPr>
            </w:pPr>
            <w:r w:rsidRPr="00AE0971">
              <w:rPr>
                <w:rFonts w:ascii="Times New Roman" w:hAnsi="Times New Roman" w:cs="Times New Roman"/>
                <w:color w:val="000000"/>
              </w:rPr>
              <w:t>nua-nb-vp-b-w03</w:t>
            </w:r>
          </w:p>
        </w:tc>
        <w:tc>
          <w:tcPr>
            <w:tcW w:w="3060" w:type="dxa"/>
          </w:tcPr>
          <w:p w:rsidRPr="00AE0971" w:rsidR="00E05744" w:rsidP="00E05744" w:rsidRDefault="00E05744" w14:paraId="664DD40F" w14:textId="5A552FB7">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1071C7B4" w14:textId="317EBE0D">
            <w:pPr>
              <w:pStyle w:val="NoSpacing"/>
              <w:rPr>
                <w:rFonts w:ascii="Times New Roman" w:hAnsi="Times New Roman" w:cs="Times New Roman"/>
              </w:rPr>
            </w:pPr>
          </w:p>
        </w:tc>
      </w:tr>
      <w:tr w:rsidRPr="00AE0971" w:rsidR="00E05744" w:rsidTr="00E66059" w14:paraId="3AA7F835" w14:textId="77777777">
        <w:tc>
          <w:tcPr>
            <w:tcW w:w="3510" w:type="dxa"/>
          </w:tcPr>
          <w:p w:rsidRPr="00AE0971" w:rsidR="00E05744" w:rsidP="00E05744" w:rsidRDefault="00E05744" w14:paraId="4156AF2E" w14:textId="77777777">
            <w:pPr>
              <w:rPr>
                <w:rFonts w:ascii="Times New Roman" w:hAnsi="Times New Roman" w:cs="Times New Roman"/>
                <w:color w:val="000000"/>
              </w:rPr>
            </w:pPr>
            <w:r w:rsidRPr="00AE0971">
              <w:rPr>
                <w:rFonts w:ascii="Times New Roman" w:hAnsi="Times New Roman" w:cs="Times New Roman"/>
                <w:color w:val="000000"/>
              </w:rPr>
              <w:t>nua-nb-vp-b-w04</w:t>
            </w:r>
          </w:p>
        </w:tc>
        <w:tc>
          <w:tcPr>
            <w:tcW w:w="3060" w:type="dxa"/>
          </w:tcPr>
          <w:p w:rsidRPr="00AE0971" w:rsidR="00E05744" w:rsidP="00E05744" w:rsidRDefault="00E05744" w14:paraId="245375C0" w14:textId="11145EF1">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358B4377" w14:textId="52CD2D66">
            <w:pPr>
              <w:pStyle w:val="NoSpacing"/>
              <w:rPr>
                <w:rFonts w:ascii="Times New Roman" w:hAnsi="Times New Roman" w:cs="Times New Roman"/>
              </w:rPr>
            </w:pPr>
          </w:p>
        </w:tc>
      </w:tr>
      <w:tr w:rsidRPr="00AE0971" w:rsidR="00E05744" w:rsidTr="00E66059" w14:paraId="36E37471" w14:textId="77777777">
        <w:tc>
          <w:tcPr>
            <w:tcW w:w="3510" w:type="dxa"/>
          </w:tcPr>
          <w:p w:rsidRPr="00AE0971" w:rsidR="00E05744" w:rsidP="00E05744" w:rsidRDefault="00E05744" w14:paraId="58E9EA23" w14:textId="77777777">
            <w:pPr>
              <w:rPr>
                <w:rFonts w:ascii="Times New Roman" w:hAnsi="Times New Roman" w:cs="Times New Roman"/>
                <w:color w:val="000000"/>
              </w:rPr>
            </w:pPr>
            <w:r w:rsidRPr="00AE0971">
              <w:rPr>
                <w:rFonts w:ascii="Times New Roman" w:hAnsi="Times New Roman" w:cs="Times New Roman"/>
                <w:color w:val="000000"/>
              </w:rPr>
              <w:t>nua-nb-vp-b-w05</w:t>
            </w:r>
          </w:p>
        </w:tc>
        <w:tc>
          <w:tcPr>
            <w:tcW w:w="3060" w:type="dxa"/>
          </w:tcPr>
          <w:p w:rsidRPr="00AE0971" w:rsidR="00E05744" w:rsidP="00E05744" w:rsidRDefault="00E05744" w14:paraId="1425F9A5" w14:textId="558B06C3">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20C8153C" w14:textId="30D91C78">
            <w:pPr>
              <w:pStyle w:val="NoSpacing"/>
              <w:rPr>
                <w:rFonts w:ascii="Times New Roman" w:hAnsi="Times New Roman" w:cs="Times New Roman"/>
              </w:rPr>
            </w:pPr>
          </w:p>
        </w:tc>
      </w:tr>
      <w:tr w:rsidRPr="00AE0971" w:rsidR="00E05744" w:rsidTr="00E66059" w14:paraId="7885636D" w14:textId="77777777">
        <w:tc>
          <w:tcPr>
            <w:tcW w:w="3510" w:type="dxa"/>
          </w:tcPr>
          <w:p w:rsidRPr="00AE0971" w:rsidR="00E05744" w:rsidP="00E05744" w:rsidRDefault="00E05744" w14:paraId="4EF6DE21" w14:textId="77777777">
            <w:pPr>
              <w:rPr>
                <w:rFonts w:ascii="Times New Roman" w:hAnsi="Times New Roman" w:cs="Times New Roman"/>
                <w:color w:val="000000"/>
              </w:rPr>
            </w:pPr>
            <w:r w:rsidRPr="00AE0971">
              <w:rPr>
                <w:rFonts w:ascii="Times New Roman" w:hAnsi="Times New Roman" w:cs="Times New Roman"/>
                <w:color w:val="000000"/>
              </w:rPr>
              <w:t>nua-nb-vp-b-w06</w:t>
            </w:r>
          </w:p>
        </w:tc>
        <w:tc>
          <w:tcPr>
            <w:tcW w:w="3060" w:type="dxa"/>
          </w:tcPr>
          <w:p w:rsidRPr="00AE0971" w:rsidR="00E05744" w:rsidP="00E05744" w:rsidRDefault="00E05744" w14:paraId="26F09B66" w14:textId="1256B246">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6FB471F9" w14:textId="0FE6DE73">
            <w:pPr>
              <w:pStyle w:val="NoSpacing"/>
              <w:rPr>
                <w:rFonts w:ascii="Times New Roman" w:hAnsi="Times New Roman" w:cs="Times New Roman"/>
              </w:rPr>
            </w:pPr>
          </w:p>
        </w:tc>
      </w:tr>
      <w:tr w:rsidRPr="00AE0971" w:rsidR="00E05744" w:rsidTr="00E66059" w14:paraId="14AE9305" w14:textId="77777777">
        <w:tc>
          <w:tcPr>
            <w:tcW w:w="3510" w:type="dxa"/>
          </w:tcPr>
          <w:p w:rsidRPr="00AE0971" w:rsidR="00E05744" w:rsidP="00E05744" w:rsidRDefault="00E05744" w14:paraId="3044441C" w14:textId="77777777">
            <w:pPr>
              <w:rPr>
                <w:rFonts w:ascii="Times New Roman" w:hAnsi="Times New Roman" w:cs="Times New Roman"/>
                <w:color w:val="000000"/>
              </w:rPr>
            </w:pPr>
            <w:r w:rsidRPr="00AE0971">
              <w:rPr>
                <w:rFonts w:ascii="Times New Roman" w:hAnsi="Times New Roman" w:cs="Times New Roman"/>
                <w:color w:val="000000"/>
              </w:rPr>
              <w:t>nua-nb-vp-b-w07</w:t>
            </w:r>
          </w:p>
        </w:tc>
        <w:tc>
          <w:tcPr>
            <w:tcW w:w="3060" w:type="dxa"/>
          </w:tcPr>
          <w:p w:rsidRPr="00AE0971" w:rsidR="00E05744" w:rsidP="00E05744" w:rsidRDefault="00E05744" w14:paraId="79F7A4F1" w14:textId="2301F548">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2DA100F5" w14:textId="778665AD">
            <w:pPr>
              <w:pStyle w:val="NoSpacing"/>
              <w:rPr>
                <w:rFonts w:ascii="Times New Roman" w:hAnsi="Times New Roman" w:cs="Times New Roman"/>
              </w:rPr>
            </w:pPr>
          </w:p>
        </w:tc>
      </w:tr>
      <w:tr w:rsidRPr="00AE0971" w:rsidR="00E05744" w:rsidTr="00E66059" w14:paraId="006BE5B4" w14:textId="77777777">
        <w:tc>
          <w:tcPr>
            <w:tcW w:w="3510" w:type="dxa"/>
          </w:tcPr>
          <w:p w:rsidRPr="00AE0971" w:rsidR="00E05744" w:rsidP="00E05744" w:rsidRDefault="00E05744" w14:paraId="084ADC65" w14:textId="77777777">
            <w:pPr>
              <w:rPr>
                <w:rFonts w:ascii="Times New Roman" w:hAnsi="Times New Roman" w:cs="Times New Roman"/>
                <w:color w:val="000000"/>
              </w:rPr>
            </w:pPr>
            <w:r w:rsidRPr="00AE0971">
              <w:rPr>
                <w:rFonts w:ascii="Times New Roman" w:hAnsi="Times New Roman" w:cs="Times New Roman"/>
                <w:color w:val="000000"/>
              </w:rPr>
              <w:t>nua-nb-vp-b-w08</w:t>
            </w:r>
          </w:p>
        </w:tc>
        <w:tc>
          <w:tcPr>
            <w:tcW w:w="3060" w:type="dxa"/>
          </w:tcPr>
          <w:p w:rsidRPr="00AE0971" w:rsidR="00E05744" w:rsidP="00E05744" w:rsidRDefault="00E05744" w14:paraId="36F32BF8" w14:textId="1D2B9A6F">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3AF5BD4C" w14:textId="2C7F9E93">
            <w:pPr>
              <w:pStyle w:val="NoSpacing"/>
              <w:rPr>
                <w:rFonts w:ascii="Times New Roman" w:hAnsi="Times New Roman" w:cs="Times New Roman"/>
              </w:rPr>
            </w:pPr>
          </w:p>
        </w:tc>
      </w:tr>
      <w:tr w:rsidRPr="00AE0971" w:rsidR="00E05744" w:rsidTr="00E66059" w14:paraId="58207D48" w14:textId="77777777">
        <w:tc>
          <w:tcPr>
            <w:tcW w:w="3510" w:type="dxa"/>
          </w:tcPr>
          <w:p w:rsidRPr="00AE0971" w:rsidR="00E05744" w:rsidP="00E05744" w:rsidRDefault="00E05744" w14:paraId="4657DCBE" w14:textId="77777777">
            <w:pPr>
              <w:rPr>
                <w:rFonts w:ascii="Times New Roman" w:hAnsi="Times New Roman" w:cs="Times New Roman"/>
                <w:color w:val="000000"/>
              </w:rPr>
            </w:pPr>
            <w:r w:rsidRPr="00AE0971">
              <w:rPr>
                <w:rFonts w:ascii="Times New Roman" w:hAnsi="Times New Roman" w:cs="Times New Roman"/>
                <w:color w:val="000000"/>
              </w:rPr>
              <w:t>nua-nb-vp-b-w09</w:t>
            </w:r>
          </w:p>
        </w:tc>
        <w:tc>
          <w:tcPr>
            <w:tcW w:w="3060" w:type="dxa"/>
          </w:tcPr>
          <w:p w:rsidRPr="00AE0971" w:rsidR="00E05744" w:rsidP="00E05744" w:rsidRDefault="00E05744" w14:paraId="2793B25B" w14:textId="2CD04E8C">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33BC4143" w14:textId="29EA9646">
            <w:pPr>
              <w:pStyle w:val="NoSpacing"/>
              <w:rPr>
                <w:rFonts w:ascii="Times New Roman" w:hAnsi="Times New Roman" w:cs="Times New Roman"/>
              </w:rPr>
            </w:pPr>
          </w:p>
        </w:tc>
      </w:tr>
      <w:tr w:rsidRPr="00AE0971" w:rsidR="00E05744" w:rsidTr="00E66059" w14:paraId="69256707" w14:textId="77777777">
        <w:tc>
          <w:tcPr>
            <w:tcW w:w="3510" w:type="dxa"/>
          </w:tcPr>
          <w:p w:rsidRPr="00AE0971" w:rsidR="00E05744" w:rsidP="00E05744" w:rsidRDefault="00E05744" w14:paraId="71731A1B" w14:textId="77777777">
            <w:pPr>
              <w:rPr>
                <w:rFonts w:ascii="Times New Roman" w:hAnsi="Times New Roman" w:cs="Times New Roman"/>
                <w:color w:val="000000"/>
              </w:rPr>
            </w:pPr>
            <w:r w:rsidRPr="00AE0971">
              <w:rPr>
                <w:rFonts w:ascii="Times New Roman" w:hAnsi="Times New Roman" w:cs="Times New Roman"/>
                <w:color w:val="000000"/>
              </w:rPr>
              <w:t>nua-nb-vp-b-w10</w:t>
            </w:r>
          </w:p>
        </w:tc>
        <w:tc>
          <w:tcPr>
            <w:tcW w:w="3060" w:type="dxa"/>
          </w:tcPr>
          <w:p w:rsidRPr="00AE0971" w:rsidR="00E05744" w:rsidP="00E05744" w:rsidRDefault="00E05744" w14:paraId="48A93000" w14:textId="4E620981">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67BD6DAD" w14:textId="682E0601">
            <w:pPr>
              <w:pStyle w:val="NoSpacing"/>
              <w:rPr>
                <w:rFonts w:ascii="Times New Roman" w:hAnsi="Times New Roman" w:cs="Times New Roman"/>
              </w:rPr>
            </w:pPr>
          </w:p>
        </w:tc>
      </w:tr>
      <w:tr w:rsidRPr="00AE0971" w:rsidR="00E05744" w:rsidTr="00E66059" w14:paraId="77F04DE8" w14:textId="77777777">
        <w:tc>
          <w:tcPr>
            <w:tcW w:w="3510" w:type="dxa"/>
          </w:tcPr>
          <w:p w:rsidRPr="00AE0971" w:rsidR="00E05744" w:rsidP="00E05744" w:rsidRDefault="00E05744" w14:paraId="5AEE67EF" w14:textId="77777777">
            <w:pPr>
              <w:rPr>
                <w:rFonts w:ascii="Times New Roman" w:hAnsi="Times New Roman" w:cs="Times New Roman"/>
                <w:color w:val="000000"/>
              </w:rPr>
            </w:pPr>
            <w:r w:rsidRPr="00AE0971">
              <w:rPr>
                <w:rFonts w:ascii="Times New Roman" w:hAnsi="Times New Roman" w:cs="Times New Roman"/>
                <w:color w:val="000000"/>
              </w:rPr>
              <w:t>nua-nb-vp-b-w11</w:t>
            </w:r>
          </w:p>
        </w:tc>
        <w:tc>
          <w:tcPr>
            <w:tcW w:w="3060" w:type="dxa"/>
          </w:tcPr>
          <w:p w:rsidRPr="00AE0971" w:rsidR="00E05744" w:rsidP="00E05744" w:rsidRDefault="00E05744" w14:paraId="1D2C2515" w14:textId="22137FFE">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0716275A" w14:textId="1DA34F76">
            <w:pPr>
              <w:pStyle w:val="NoSpacing"/>
              <w:rPr>
                <w:rFonts w:ascii="Times New Roman" w:hAnsi="Times New Roman" w:cs="Times New Roman"/>
              </w:rPr>
            </w:pPr>
          </w:p>
        </w:tc>
      </w:tr>
      <w:tr w:rsidRPr="00AE0971" w:rsidR="00E05744" w:rsidTr="00E66059" w14:paraId="629CCF70" w14:textId="77777777">
        <w:tc>
          <w:tcPr>
            <w:tcW w:w="3510" w:type="dxa"/>
          </w:tcPr>
          <w:p w:rsidRPr="00AE0971" w:rsidR="00E05744" w:rsidP="00E05744" w:rsidRDefault="00E05744" w14:paraId="58E9AF8C" w14:textId="77777777">
            <w:pPr>
              <w:rPr>
                <w:rFonts w:ascii="Times New Roman" w:hAnsi="Times New Roman" w:cs="Times New Roman"/>
                <w:color w:val="000000"/>
              </w:rPr>
            </w:pPr>
            <w:r w:rsidRPr="00AE0971">
              <w:rPr>
                <w:rFonts w:ascii="Times New Roman" w:hAnsi="Times New Roman" w:cs="Times New Roman"/>
                <w:color w:val="000000"/>
              </w:rPr>
              <w:t>nua-nb-vp-b-w12</w:t>
            </w:r>
          </w:p>
        </w:tc>
        <w:tc>
          <w:tcPr>
            <w:tcW w:w="3060" w:type="dxa"/>
          </w:tcPr>
          <w:p w:rsidRPr="00AE0971" w:rsidR="00E05744" w:rsidP="00E05744" w:rsidRDefault="00E05744" w14:paraId="639E2401" w14:textId="6121FCDA">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180067DA" w14:textId="4197477B">
            <w:pPr>
              <w:pStyle w:val="NoSpacing"/>
              <w:rPr>
                <w:rFonts w:ascii="Times New Roman" w:hAnsi="Times New Roman" w:cs="Times New Roman"/>
              </w:rPr>
            </w:pPr>
          </w:p>
        </w:tc>
      </w:tr>
      <w:tr w:rsidRPr="00AE0971" w:rsidR="00E05744" w:rsidTr="00E66059" w14:paraId="0783AB94" w14:textId="77777777">
        <w:tc>
          <w:tcPr>
            <w:tcW w:w="3510" w:type="dxa"/>
          </w:tcPr>
          <w:p w:rsidRPr="00AE0971" w:rsidR="00E05744" w:rsidP="00E05744" w:rsidRDefault="00E05744" w14:paraId="34CEF333" w14:textId="77777777">
            <w:pPr>
              <w:rPr>
                <w:rFonts w:ascii="Times New Roman" w:hAnsi="Times New Roman" w:cs="Times New Roman"/>
                <w:color w:val="000000"/>
              </w:rPr>
            </w:pPr>
            <w:r w:rsidRPr="00AE0971">
              <w:rPr>
                <w:rFonts w:ascii="Times New Roman" w:hAnsi="Times New Roman" w:cs="Times New Roman"/>
                <w:color w:val="000000"/>
              </w:rPr>
              <w:t>nua-nb-vp-b-w13</w:t>
            </w:r>
          </w:p>
        </w:tc>
        <w:tc>
          <w:tcPr>
            <w:tcW w:w="3060" w:type="dxa"/>
          </w:tcPr>
          <w:p w:rsidRPr="00AE0971" w:rsidR="00E05744" w:rsidP="00E05744" w:rsidRDefault="00E05744" w14:paraId="34D8CF08" w14:textId="6FEE1F45">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0254BA81" w14:textId="44D830E6">
            <w:pPr>
              <w:pStyle w:val="NoSpacing"/>
              <w:rPr>
                <w:rFonts w:ascii="Times New Roman" w:hAnsi="Times New Roman" w:cs="Times New Roman"/>
              </w:rPr>
            </w:pPr>
          </w:p>
        </w:tc>
      </w:tr>
      <w:tr w:rsidRPr="00AE0971" w:rsidR="00E05744" w:rsidTr="00E66059" w14:paraId="100A6239" w14:textId="77777777">
        <w:tc>
          <w:tcPr>
            <w:tcW w:w="3510" w:type="dxa"/>
          </w:tcPr>
          <w:p w:rsidRPr="00AE0971" w:rsidR="00E05744" w:rsidP="00E05744" w:rsidRDefault="00E05744" w14:paraId="6159EF88" w14:textId="77777777">
            <w:pPr>
              <w:rPr>
                <w:rFonts w:ascii="Times New Roman" w:hAnsi="Times New Roman" w:cs="Times New Roman"/>
                <w:color w:val="000000"/>
              </w:rPr>
            </w:pPr>
            <w:r w:rsidRPr="00AE0971">
              <w:rPr>
                <w:rFonts w:ascii="Times New Roman" w:hAnsi="Times New Roman" w:cs="Times New Roman"/>
                <w:color w:val="000000"/>
              </w:rPr>
              <w:t>nua-nb-vp-b-w14</w:t>
            </w:r>
          </w:p>
        </w:tc>
        <w:tc>
          <w:tcPr>
            <w:tcW w:w="3060" w:type="dxa"/>
          </w:tcPr>
          <w:p w:rsidRPr="00AE0971" w:rsidR="00E05744" w:rsidP="00E05744" w:rsidRDefault="00E05744" w14:paraId="04363E47" w14:textId="1D327F5F">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52473007" w14:textId="7C8B39D3">
            <w:pPr>
              <w:pStyle w:val="NoSpacing"/>
              <w:rPr>
                <w:rFonts w:ascii="Times New Roman" w:hAnsi="Times New Roman" w:cs="Times New Roman"/>
              </w:rPr>
            </w:pPr>
          </w:p>
        </w:tc>
      </w:tr>
      <w:tr w:rsidRPr="00AE0971" w:rsidR="00E05744" w:rsidTr="00E66059" w14:paraId="0DBCFBA1" w14:textId="77777777">
        <w:tc>
          <w:tcPr>
            <w:tcW w:w="3510" w:type="dxa"/>
          </w:tcPr>
          <w:p w:rsidRPr="00AE0971" w:rsidR="00E05744" w:rsidP="00E05744" w:rsidRDefault="00E05744" w14:paraId="7966EAD6" w14:textId="77777777">
            <w:pPr>
              <w:rPr>
                <w:rFonts w:ascii="Times New Roman" w:hAnsi="Times New Roman" w:cs="Times New Roman"/>
                <w:color w:val="000000"/>
              </w:rPr>
            </w:pPr>
            <w:r w:rsidRPr="00AE0971">
              <w:rPr>
                <w:rFonts w:ascii="Times New Roman" w:hAnsi="Times New Roman" w:cs="Times New Roman"/>
                <w:color w:val="000000"/>
              </w:rPr>
              <w:t>nua-nb-vp-b-w15</w:t>
            </w:r>
          </w:p>
        </w:tc>
        <w:tc>
          <w:tcPr>
            <w:tcW w:w="3060" w:type="dxa"/>
          </w:tcPr>
          <w:p w:rsidRPr="00AE0971" w:rsidR="00E05744" w:rsidP="00E05744" w:rsidRDefault="00E05744" w14:paraId="0895D230" w14:textId="354D292B">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7C4C148A" w14:textId="2FFFEF8D">
            <w:pPr>
              <w:pStyle w:val="NoSpacing"/>
              <w:rPr>
                <w:rFonts w:ascii="Times New Roman" w:hAnsi="Times New Roman" w:cs="Times New Roman"/>
              </w:rPr>
            </w:pPr>
          </w:p>
        </w:tc>
      </w:tr>
      <w:tr w:rsidRPr="00AE0971" w:rsidR="00E05744" w:rsidTr="00E66059" w14:paraId="04506A51" w14:textId="77777777">
        <w:tc>
          <w:tcPr>
            <w:tcW w:w="3510" w:type="dxa"/>
          </w:tcPr>
          <w:p w:rsidRPr="00AE0971" w:rsidR="00E05744" w:rsidP="00E05744" w:rsidRDefault="00E05744" w14:paraId="260E0EF4" w14:textId="77777777">
            <w:pPr>
              <w:rPr>
                <w:rFonts w:ascii="Times New Roman" w:hAnsi="Times New Roman" w:cs="Times New Roman"/>
                <w:color w:val="000000"/>
              </w:rPr>
            </w:pPr>
            <w:r w:rsidRPr="00AE0971">
              <w:rPr>
                <w:rFonts w:ascii="Times New Roman" w:hAnsi="Times New Roman" w:cs="Times New Roman"/>
                <w:color w:val="000000"/>
              </w:rPr>
              <w:t>nua-nb-vp-b-w16</w:t>
            </w:r>
          </w:p>
        </w:tc>
        <w:tc>
          <w:tcPr>
            <w:tcW w:w="3060" w:type="dxa"/>
          </w:tcPr>
          <w:p w:rsidRPr="00AE0971" w:rsidR="00E05744" w:rsidP="00E05744" w:rsidRDefault="00E05744" w14:paraId="6BA5E76C" w14:textId="6C311F4D">
            <w:pPr>
              <w:pStyle w:val="NoSpacing"/>
              <w:rPr>
                <w:rFonts w:ascii="Times New Roman" w:hAnsi="Times New Roman" w:cs="Times New Roman"/>
              </w:rPr>
            </w:pPr>
            <w:r w:rsidRPr="00AE0971">
              <w:rPr>
                <w:rFonts w:ascii="Times New Roman" w:hAnsi="Times New Roman" w:cs="Times New Roman"/>
              </w:rPr>
              <w:t>Nuance</w:t>
            </w:r>
          </w:p>
        </w:tc>
        <w:tc>
          <w:tcPr>
            <w:tcW w:w="3330" w:type="dxa"/>
            <w:vMerge/>
          </w:tcPr>
          <w:p w:rsidRPr="00AE0971" w:rsidR="00E05744" w:rsidP="00E05744" w:rsidRDefault="00E05744" w14:paraId="04607AB7" w14:textId="76AD265E">
            <w:pPr>
              <w:pStyle w:val="NoSpacing"/>
              <w:rPr>
                <w:rFonts w:ascii="Times New Roman" w:hAnsi="Times New Roman" w:cs="Times New Roman"/>
              </w:rPr>
            </w:pPr>
          </w:p>
        </w:tc>
      </w:tr>
    </w:tbl>
    <w:p w:rsidRPr="00AE0971" w:rsidR="00174CEF" w:rsidP="00AE1F2E" w:rsidRDefault="00174CEF" w14:paraId="63FFB5D0" w14:textId="77777777">
      <w:pPr>
        <w:pStyle w:val="NoSpacing"/>
        <w:rPr>
          <w:rFonts w:ascii="Times New Roman" w:hAnsi="Times New Roman" w:cs="Times New Roman"/>
        </w:rPr>
      </w:pPr>
    </w:p>
    <w:p w:rsidRPr="00AE0971" w:rsidR="00AE1F2E" w:rsidP="00486260" w:rsidRDefault="00AE1F2E" w14:paraId="10E51B3C" w14:textId="7343259F">
      <w:pPr>
        <w:pStyle w:val="Heading2"/>
        <w:ind w:left="533"/>
        <w:rPr>
          <w:rFonts w:ascii="Times New Roman" w:hAnsi="Times New Roman" w:cs="Times New Roman"/>
          <w:sz w:val="24"/>
          <w:szCs w:val="24"/>
        </w:rPr>
      </w:pPr>
      <w:bookmarkStart w:name="_Toc73446273" w:id="2426"/>
      <w:r w:rsidRPr="00AE0971">
        <w:rPr>
          <w:rFonts w:ascii="Times New Roman" w:hAnsi="Times New Roman" w:cs="Times New Roman"/>
          <w:sz w:val="24"/>
          <w:szCs w:val="24"/>
        </w:rPr>
        <w:t>Appendix H: Database Daily Backup Check</w:t>
      </w:r>
      <w:bookmarkEnd w:id="2426"/>
    </w:p>
    <w:p w:rsidRPr="00AE0971" w:rsidR="00AE1F2E" w:rsidP="00AE1F2E" w:rsidRDefault="00AE1F2E" w14:paraId="4052781B" w14:textId="77777777">
      <w:pPr>
        <w:pStyle w:val="NoSpacing"/>
        <w:ind w:left="720"/>
        <w:rPr>
          <w:rFonts w:ascii="Times New Roman" w:hAnsi="Times New Roman" w:cs="Times New Roman"/>
        </w:rPr>
      </w:pPr>
    </w:p>
    <w:tbl>
      <w:tblPr>
        <w:tblW w:w="990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60"/>
        <w:gridCol w:w="3510"/>
        <w:gridCol w:w="3330"/>
      </w:tblGrid>
      <w:tr w:rsidRPr="00AE0971" w:rsidR="00925787" w:rsidTr="00E66059" w14:paraId="263446DE" w14:textId="77777777">
        <w:tc>
          <w:tcPr>
            <w:tcW w:w="3060" w:type="dxa"/>
          </w:tcPr>
          <w:p w:rsidRPr="00AE0971" w:rsidR="00925787" w:rsidP="009035A8" w:rsidRDefault="00925787" w14:paraId="36D67D33" w14:textId="7FE1469E">
            <w:pPr>
              <w:pStyle w:val="NoSpacing"/>
              <w:rPr>
                <w:rFonts w:ascii="Times New Roman" w:hAnsi="Times New Roman" w:cs="Times New Roman"/>
                <w:b/>
                <w:bCs/>
              </w:rPr>
            </w:pPr>
            <w:r w:rsidRPr="00AE0971">
              <w:rPr>
                <w:rFonts w:ascii="Times New Roman" w:hAnsi="Times New Roman" w:cs="Times New Roman"/>
                <w:b/>
                <w:bCs/>
              </w:rPr>
              <w:t>Database</w:t>
            </w:r>
            <w:r w:rsidRPr="00AE0971" w:rsidR="00853FDD">
              <w:rPr>
                <w:rFonts w:ascii="Times New Roman" w:hAnsi="Times New Roman" w:cs="Times New Roman"/>
                <w:b/>
                <w:bCs/>
              </w:rPr>
              <w:t xml:space="preserve"> Server</w:t>
            </w:r>
          </w:p>
        </w:tc>
        <w:tc>
          <w:tcPr>
            <w:tcW w:w="3510" w:type="dxa"/>
          </w:tcPr>
          <w:p w:rsidRPr="00AE0971" w:rsidR="00925787" w:rsidP="009035A8" w:rsidRDefault="00925787" w14:paraId="33747EAF" w14:textId="7B5C95A6">
            <w:pPr>
              <w:pStyle w:val="NoSpacing"/>
              <w:rPr>
                <w:rFonts w:ascii="Times New Roman" w:hAnsi="Times New Roman" w:cs="Times New Roman"/>
                <w:b/>
                <w:bCs/>
              </w:rPr>
            </w:pPr>
            <w:r w:rsidRPr="00AE0971">
              <w:rPr>
                <w:rFonts w:ascii="Times New Roman" w:hAnsi="Times New Roman" w:cs="Times New Roman"/>
                <w:b/>
                <w:bCs/>
              </w:rPr>
              <w:t>Project</w:t>
            </w:r>
          </w:p>
        </w:tc>
        <w:tc>
          <w:tcPr>
            <w:tcW w:w="3330" w:type="dxa"/>
          </w:tcPr>
          <w:p w:rsidRPr="00AE0971" w:rsidR="00925787" w:rsidP="009035A8" w:rsidRDefault="00925787" w14:paraId="5D8DDBC0" w14:textId="49D2B4F2">
            <w:pPr>
              <w:pStyle w:val="NoSpacing"/>
              <w:rPr>
                <w:rFonts w:ascii="Times New Roman" w:hAnsi="Times New Roman" w:cs="Times New Roman"/>
                <w:b/>
                <w:bCs/>
              </w:rPr>
            </w:pPr>
            <w:r w:rsidRPr="00AE0971">
              <w:rPr>
                <w:rFonts w:ascii="Times New Roman" w:hAnsi="Times New Roman" w:cs="Times New Roman"/>
                <w:b/>
                <w:bCs/>
              </w:rPr>
              <w:t>Process</w:t>
            </w:r>
          </w:p>
        </w:tc>
      </w:tr>
      <w:tr w:rsidRPr="00AE0971" w:rsidR="00925787" w:rsidTr="00E66059" w14:paraId="1B7C8294" w14:textId="77777777">
        <w:tc>
          <w:tcPr>
            <w:tcW w:w="3060" w:type="dxa"/>
          </w:tcPr>
          <w:p w:rsidRPr="00AE0971" w:rsidR="00925787" w:rsidP="009035A8" w:rsidRDefault="00925787" w14:paraId="3E8F7EA0" w14:textId="77777777">
            <w:pPr>
              <w:pStyle w:val="NoSpacing"/>
              <w:rPr>
                <w:rFonts w:ascii="Times New Roman" w:hAnsi="Times New Roman" w:cs="Times New Roman"/>
              </w:rPr>
            </w:pPr>
            <w:r w:rsidRPr="00AE0971">
              <w:rPr>
                <w:rFonts w:ascii="Times New Roman" w:hAnsi="Times New Roman" w:cs="Times New Roman"/>
              </w:rPr>
              <w:t>BLP–DB–XX-A-W01</w:t>
            </w:r>
          </w:p>
        </w:tc>
        <w:tc>
          <w:tcPr>
            <w:tcW w:w="3510" w:type="dxa"/>
          </w:tcPr>
          <w:p w:rsidRPr="00AE0971" w:rsidR="00925787" w:rsidP="008605C3" w:rsidRDefault="00E05744" w14:paraId="2AD1F4E5" w14:textId="472CA213">
            <w:pPr>
              <w:pStyle w:val="NoSpacing"/>
              <w:rPr>
                <w:rFonts w:ascii="Times New Roman" w:hAnsi="Times New Roman" w:cs="Times New Roman"/>
              </w:rPr>
            </w:pPr>
            <w:proofErr w:type="spellStart"/>
            <w:r w:rsidRPr="00AE0971">
              <w:rPr>
                <w:rFonts w:ascii="Times New Roman" w:hAnsi="Times New Roman" w:cs="Times New Roman"/>
              </w:rPr>
              <w:t>BluePrism</w:t>
            </w:r>
            <w:proofErr w:type="spellEnd"/>
          </w:p>
        </w:tc>
        <w:tc>
          <w:tcPr>
            <w:tcW w:w="3330" w:type="dxa"/>
            <w:vMerge w:val="restart"/>
          </w:tcPr>
          <w:p w:rsidRPr="00AE0971" w:rsidR="00925787" w:rsidP="008A0D05" w:rsidRDefault="00925787" w14:paraId="21F9A102" w14:textId="172CC017">
            <w:pPr>
              <w:pStyle w:val="NoSpacing"/>
              <w:numPr>
                <w:ilvl w:val="0"/>
                <w:numId w:val="13"/>
              </w:numPr>
              <w:rPr>
                <w:rFonts w:ascii="Times New Roman" w:hAnsi="Times New Roman" w:cs="Times New Roman"/>
              </w:rPr>
            </w:pPr>
            <w:r w:rsidRPr="00AE0971">
              <w:rPr>
                <w:rFonts w:ascii="Times New Roman" w:hAnsi="Times New Roman" w:cs="Times New Roman"/>
              </w:rPr>
              <w:t>Log into console</w:t>
            </w:r>
          </w:p>
          <w:p w:rsidRPr="00AE0971" w:rsidR="00925787" w:rsidP="008A0D05" w:rsidRDefault="00925787" w14:paraId="00A29E40" w14:textId="77777777">
            <w:pPr>
              <w:pStyle w:val="NoSpacing"/>
              <w:numPr>
                <w:ilvl w:val="0"/>
                <w:numId w:val="13"/>
              </w:numPr>
              <w:rPr>
                <w:rFonts w:ascii="Times New Roman" w:hAnsi="Times New Roman" w:cs="Times New Roman"/>
              </w:rPr>
            </w:pPr>
            <w:r w:rsidRPr="00AE0971">
              <w:rPr>
                <w:rFonts w:ascii="Times New Roman" w:hAnsi="Times New Roman" w:cs="Times New Roman"/>
              </w:rPr>
              <w:t>Click File Store link</w:t>
            </w:r>
          </w:p>
          <w:p w:rsidRPr="00AE0971" w:rsidR="00925787" w:rsidP="008A0D05" w:rsidRDefault="00925787" w14:paraId="799DAC87" w14:textId="77777777">
            <w:pPr>
              <w:pStyle w:val="NoSpacing"/>
              <w:numPr>
                <w:ilvl w:val="0"/>
                <w:numId w:val="13"/>
              </w:numPr>
              <w:rPr>
                <w:rFonts w:ascii="Times New Roman" w:hAnsi="Times New Roman" w:cs="Times New Roman"/>
              </w:rPr>
            </w:pPr>
            <w:r w:rsidRPr="00AE0971">
              <w:rPr>
                <w:rFonts w:ascii="Times New Roman" w:hAnsi="Times New Roman" w:cs="Times New Roman"/>
              </w:rPr>
              <w:t>Go to Backups tab</w:t>
            </w:r>
          </w:p>
          <w:p w:rsidRPr="00AE0971" w:rsidR="00925787" w:rsidP="008A0D05" w:rsidRDefault="00925787" w14:paraId="30F0A87D" w14:textId="77777777">
            <w:pPr>
              <w:pStyle w:val="NoSpacing"/>
              <w:numPr>
                <w:ilvl w:val="0"/>
                <w:numId w:val="13"/>
              </w:numPr>
              <w:rPr>
                <w:rFonts w:ascii="Times New Roman" w:hAnsi="Times New Roman" w:cs="Times New Roman"/>
              </w:rPr>
            </w:pPr>
            <w:r w:rsidRPr="00AE0971">
              <w:rPr>
                <w:rFonts w:ascii="Times New Roman" w:hAnsi="Times New Roman" w:cs="Times New Roman"/>
              </w:rPr>
              <w:t>Validate backup file date and time</w:t>
            </w:r>
          </w:p>
        </w:tc>
      </w:tr>
      <w:tr w:rsidRPr="00AE0971" w:rsidR="00925787" w:rsidTr="00E66059" w14:paraId="4016C5AA" w14:textId="77777777">
        <w:tc>
          <w:tcPr>
            <w:tcW w:w="3060" w:type="dxa"/>
          </w:tcPr>
          <w:p w:rsidRPr="00AE0971" w:rsidR="00925787" w:rsidP="009035A8" w:rsidRDefault="00925787" w14:paraId="12AA1FF7" w14:textId="77777777">
            <w:pPr>
              <w:pStyle w:val="NoSpacing"/>
              <w:rPr>
                <w:rFonts w:ascii="Times New Roman" w:hAnsi="Times New Roman" w:cs="Times New Roman"/>
              </w:rPr>
            </w:pPr>
            <w:r w:rsidRPr="00AE0971">
              <w:rPr>
                <w:rFonts w:ascii="Times New Roman" w:hAnsi="Times New Roman" w:cs="Times New Roman"/>
              </w:rPr>
              <w:t>BLP–DB–XX-B-W01</w:t>
            </w:r>
          </w:p>
        </w:tc>
        <w:tc>
          <w:tcPr>
            <w:tcW w:w="3510" w:type="dxa"/>
          </w:tcPr>
          <w:p w:rsidRPr="00AE0971" w:rsidR="00925787" w:rsidP="009035A8" w:rsidRDefault="00E05744" w14:paraId="23846623" w14:textId="0DC5112C">
            <w:pPr>
              <w:pStyle w:val="NoSpacing"/>
              <w:rPr>
                <w:rFonts w:ascii="Times New Roman" w:hAnsi="Times New Roman" w:cs="Times New Roman"/>
              </w:rPr>
            </w:pPr>
            <w:proofErr w:type="spellStart"/>
            <w:r w:rsidRPr="00AE0971">
              <w:rPr>
                <w:rFonts w:ascii="Times New Roman" w:hAnsi="Times New Roman" w:cs="Times New Roman"/>
              </w:rPr>
              <w:t>BluePrism</w:t>
            </w:r>
            <w:proofErr w:type="spellEnd"/>
          </w:p>
        </w:tc>
        <w:tc>
          <w:tcPr>
            <w:tcW w:w="3330" w:type="dxa"/>
            <w:vMerge/>
          </w:tcPr>
          <w:p w:rsidRPr="00AE0971" w:rsidR="00925787" w:rsidP="009035A8" w:rsidRDefault="00925787" w14:paraId="2399030D" w14:textId="53ACB40E">
            <w:pPr>
              <w:pStyle w:val="NoSpacing"/>
              <w:rPr>
                <w:rFonts w:ascii="Times New Roman" w:hAnsi="Times New Roman" w:cs="Times New Roman"/>
              </w:rPr>
            </w:pPr>
          </w:p>
        </w:tc>
      </w:tr>
      <w:tr w:rsidRPr="00AE0971" w:rsidR="00925787" w:rsidTr="00E66059" w14:paraId="24272C83" w14:textId="77777777">
        <w:tc>
          <w:tcPr>
            <w:tcW w:w="3060" w:type="dxa"/>
          </w:tcPr>
          <w:p w:rsidRPr="00AE0971" w:rsidR="00925787" w:rsidP="009035A8" w:rsidRDefault="00925787" w14:paraId="44A9F096" w14:textId="77777777">
            <w:pPr>
              <w:rPr>
                <w:rFonts w:ascii="Times New Roman" w:hAnsi="Times New Roman" w:cs="Times New Roman"/>
                <w:color w:val="000000"/>
              </w:rPr>
            </w:pPr>
            <w:r w:rsidRPr="00AE0971">
              <w:rPr>
                <w:rFonts w:ascii="Times New Roman" w:hAnsi="Times New Roman" w:cs="Times New Roman"/>
                <w:color w:val="000000"/>
              </w:rPr>
              <w:t>SNO-WEB-DB-A-L01</w:t>
            </w:r>
          </w:p>
        </w:tc>
        <w:tc>
          <w:tcPr>
            <w:tcW w:w="3510" w:type="dxa"/>
          </w:tcPr>
          <w:p w:rsidRPr="00AE0971" w:rsidR="00925787" w:rsidP="009035A8" w:rsidRDefault="00E05744" w14:paraId="5A92BDC2" w14:textId="2E21C44B">
            <w:pPr>
              <w:pStyle w:val="NoSpacing"/>
              <w:rPr>
                <w:rFonts w:ascii="Times New Roman" w:hAnsi="Times New Roman" w:cs="Times New Roman"/>
              </w:rPr>
            </w:pPr>
            <w:r w:rsidRPr="00AE0971">
              <w:rPr>
                <w:rFonts w:ascii="Times New Roman" w:hAnsi="Times New Roman" w:cs="Times New Roman"/>
              </w:rPr>
              <w:t>ServiceNow</w:t>
            </w:r>
          </w:p>
        </w:tc>
        <w:tc>
          <w:tcPr>
            <w:tcW w:w="3330" w:type="dxa"/>
            <w:vMerge/>
          </w:tcPr>
          <w:p w:rsidRPr="00AE0971" w:rsidR="00925787" w:rsidP="009035A8" w:rsidRDefault="00925787" w14:paraId="467F7E90" w14:textId="294F1985">
            <w:pPr>
              <w:pStyle w:val="NoSpacing"/>
              <w:rPr>
                <w:rFonts w:ascii="Times New Roman" w:hAnsi="Times New Roman" w:cs="Times New Roman"/>
              </w:rPr>
            </w:pPr>
          </w:p>
        </w:tc>
      </w:tr>
      <w:tr w:rsidRPr="00AE0971" w:rsidR="00E05744" w:rsidTr="00E66059" w14:paraId="2B6CC3AE" w14:textId="77777777">
        <w:tc>
          <w:tcPr>
            <w:tcW w:w="3060" w:type="dxa"/>
          </w:tcPr>
          <w:p w:rsidRPr="00AE0971" w:rsidR="00E05744" w:rsidP="00E05744" w:rsidRDefault="00E05744" w14:paraId="0DE35B09" w14:textId="77777777">
            <w:pPr>
              <w:rPr>
                <w:rFonts w:ascii="Times New Roman" w:hAnsi="Times New Roman" w:cs="Times New Roman"/>
                <w:color w:val="000000"/>
              </w:rPr>
            </w:pPr>
            <w:r w:rsidRPr="00AE0971">
              <w:rPr>
                <w:rFonts w:ascii="Times New Roman" w:hAnsi="Times New Roman" w:cs="Times New Roman"/>
                <w:color w:val="000000"/>
              </w:rPr>
              <w:t>SNO-WEB-DB-B-L01</w:t>
            </w:r>
          </w:p>
        </w:tc>
        <w:tc>
          <w:tcPr>
            <w:tcW w:w="3510" w:type="dxa"/>
          </w:tcPr>
          <w:p w:rsidRPr="00AE0971" w:rsidR="00E05744" w:rsidP="00E05744" w:rsidRDefault="00E05744" w14:paraId="2C036918" w14:textId="04404396">
            <w:pPr>
              <w:pStyle w:val="NoSpacing"/>
              <w:rPr>
                <w:rFonts w:ascii="Times New Roman" w:hAnsi="Times New Roman" w:cs="Times New Roman"/>
              </w:rPr>
            </w:pPr>
            <w:r w:rsidRPr="00AE0971">
              <w:rPr>
                <w:rFonts w:ascii="Times New Roman" w:hAnsi="Times New Roman" w:cs="Times New Roman"/>
              </w:rPr>
              <w:t>ServiceNow</w:t>
            </w:r>
          </w:p>
        </w:tc>
        <w:tc>
          <w:tcPr>
            <w:tcW w:w="3330" w:type="dxa"/>
            <w:vMerge/>
          </w:tcPr>
          <w:p w:rsidRPr="00AE0971" w:rsidR="00E05744" w:rsidP="00E05744" w:rsidRDefault="00E05744" w14:paraId="662819A5" w14:textId="4A86AF64">
            <w:pPr>
              <w:pStyle w:val="NoSpacing"/>
              <w:rPr>
                <w:rFonts w:ascii="Times New Roman" w:hAnsi="Times New Roman" w:cs="Times New Roman"/>
              </w:rPr>
            </w:pPr>
          </w:p>
        </w:tc>
      </w:tr>
      <w:tr w:rsidRPr="00AE0971" w:rsidR="00E05744" w:rsidTr="00E66059" w14:paraId="3005404D" w14:textId="77777777">
        <w:tc>
          <w:tcPr>
            <w:tcW w:w="3060" w:type="dxa"/>
          </w:tcPr>
          <w:p w:rsidRPr="00AE0971" w:rsidR="00E05744" w:rsidP="00E05744" w:rsidRDefault="00E05744" w14:paraId="069BC3E7" w14:textId="77777777">
            <w:pPr>
              <w:rPr>
                <w:rFonts w:ascii="Times New Roman" w:hAnsi="Times New Roman" w:cs="Times New Roman"/>
                <w:color w:val="000000"/>
              </w:rPr>
            </w:pPr>
            <w:r w:rsidRPr="00AE0971">
              <w:rPr>
                <w:rFonts w:ascii="Times New Roman" w:hAnsi="Times New Roman" w:cs="Times New Roman"/>
                <w:color w:val="000000"/>
              </w:rPr>
              <w:t>SNO-MAN-DB-A-L01</w:t>
            </w:r>
          </w:p>
        </w:tc>
        <w:tc>
          <w:tcPr>
            <w:tcW w:w="3510" w:type="dxa"/>
          </w:tcPr>
          <w:p w:rsidRPr="00AE0971" w:rsidR="00E05744" w:rsidP="00E05744" w:rsidRDefault="00E05744" w14:paraId="48F574BF" w14:textId="306D8D10">
            <w:pPr>
              <w:pStyle w:val="NoSpacing"/>
              <w:rPr>
                <w:rFonts w:ascii="Times New Roman" w:hAnsi="Times New Roman" w:cs="Times New Roman"/>
              </w:rPr>
            </w:pPr>
            <w:r w:rsidRPr="00AE0971">
              <w:rPr>
                <w:rFonts w:ascii="Times New Roman" w:hAnsi="Times New Roman" w:cs="Times New Roman"/>
              </w:rPr>
              <w:t>ServiceNow</w:t>
            </w:r>
          </w:p>
        </w:tc>
        <w:tc>
          <w:tcPr>
            <w:tcW w:w="3330" w:type="dxa"/>
            <w:vMerge/>
          </w:tcPr>
          <w:p w:rsidRPr="00AE0971" w:rsidR="00E05744" w:rsidP="00E05744" w:rsidRDefault="00E05744" w14:paraId="20B738A8" w14:textId="19E3886D">
            <w:pPr>
              <w:pStyle w:val="NoSpacing"/>
              <w:rPr>
                <w:rFonts w:ascii="Times New Roman" w:hAnsi="Times New Roman" w:cs="Times New Roman"/>
              </w:rPr>
            </w:pPr>
          </w:p>
        </w:tc>
      </w:tr>
      <w:tr w:rsidRPr="00AE0971" w:rsidR="00E05744" w:rsidTr="00E66059" w14:paraId="5C937B3A" w14:textId="77777777">
        <w:tc>
          <w:tcPr>
            <w:tcW w:w="3060" w:type="dxa"/>
          </w:tcPr>
          <w:p w:rsidRPr="00AE0971" w:rsidR="00E05744" w:rsidP="00E05744" w:rsidRDefault="00E05744" w14:paraId="54809773" w14:textId="77777777">
            <w:pPr>
              <w:rPr>
                <w:rFonts w:ascii="Times New Roman" w:hAnsi="Times New Roman" w:cs="Times New Roman"/>
                <w:color w:val="000000"/>
              </w:rPr>
            </w:pPr>
            <w:r w:rsidRPr="00AE0971">
              <w:rPr>
                <w:rFonts w:ascii="Times New Roman" w:hAnsi="Times New Roman" w:cs="Times New Roman"/>
                <w:color w:val="000000"/>
              </w:rPr>
              <w:t>SNO-MAN-DB-B-L01</w:t>
            </w:r>
          </w:p>
        </w:tc>
        <w:tc>
          <w:tcPr>
            <w:tcW w:w="3510" w:type="dxa"/>
          </w:tcPr>
          <w:p w:rsidRPr="00AE0971" w:rsidR="00E05744" w:rsidP="00E05744" w:rsidRDefault="00E05744" w14:paraId="2AACA070" w14:textId="75C961CC">
            <w:pPr>
              <w:pStyle w:val="NoSpacing"/>
              <w:rPr>
                <w:rFonts w:ascii="Times New Roman" w:hAnsi="Times New Roman" w:cs="Times New Roman"/>
              </w:rPr>
            </w:pPr>
            <w:r w:rsidRPr="00AE0971">
              <w:rPr>
                <w:rFonts w:ascii="Times New Roman" w:hAnsi="Times New Roman" w:cs="Times New Roman"/>
              </w:rPr>
              <w:t>ServiceNow</w:t>
            </w:r>
          </w:p>
        </w:tc>
        <w:tc>
          <w:tcPr>
            <w:tcW w:w="3330" w:type="dxa"/>
            <w:vMerge/>
          </w:tcPr>
          <w:p w:rsidRPr="00AE0971" w:rsidR="00E05744" w:rsidP="00E05744" w:rsidRDefault="00E05744" w14:paraId="643EE992" w14:textId="0B8C913E">
            <w:pPr>
              <w:pStyle w:val="NoSpacing"/>
              <w:rPr>
                <w:rFonts w:ascii="Times New Roman" w:hAnsi="Times New Roman" w:cs="Times New Roman"/>
              </w:rPr>
            </w:pPr>
          </w:p>
        </w:tc>
      </w:tr>
      <w:tr w:rsidRPr="00AE0971" w:rsidR="00925787" w:rsidTr="00E66059" w14:paraId="0E373D02" w14:textId="77777777">
        <w:tc>
          <w:tcPr>
            <w:tcW w:w="3060" w:type="dxa"/>
          </w:tcPr>
          <w:p w:rsidRPr="00AE0971" w:rsidR="00925787" w:rsidP="009035A8" w:rsidRDefault="00925787" w14:paraId="20EB3D35" w14:textId="77777777">
            <w:pPr>
              <w:rPr>
                <w:rFonts w:ascii="Times New Roman" w:hAnsi="Times New Roman" w:cs="Times New Roman"/>
                <w:color w:val="000000"/>
              </w:rPr>
            </w:pPr>
            <w:r w:rsidRPr="00AE0971">
              <w:rPr>
                <w:rFonts w:ascii="Times New Roman" w:hAnsi="Times New Roman" w:cs="Times New Roman"/>
                <w:color w:val="000000"/>
              </w:rPr>
              <w:t>LOK-OP-DB-A-L01</w:t>
            </w:r>
          </w:p>
        </w:tc>
        <w:tc>
          <w:tcPr>
            <w:tcW w:w="3510" w:type="dxa"/>
          </w:tcPr>
          <w:p w:rsidRPr="00AE0971" w:rsidR="00925787" w:rsidP="009035A8" w:rsidRDefault="00E05744" w14:paraId="29DD7D4B" w14:textId="043268F8">
            <w:pPr>
              <w:pStyle w:val="NoSpacing"/>
              <w:rPr>
                <w:rFonts w:ascii="Times New Roman" w:hAnsi="Times New Roman" w:cs="Times New Roman"/>
              </w:rPr>
            </w:pPr>
            <w:r w:rsidRPr="00AE0971">
              <w:rPr>
                <w:rFonts w:ascii="Times New Roman" w:hAnsi="Times New Roman" w:cs="Times New Roman"/>
              </w:rPr>
              <w:t>Looker</w:t>
            </w:r>
          </w:p>
        </w:tc>
        <w:tc>
          <w:tcPr>
            <w:tcW w:w="3330" w:type="dxa"/>
            <w:vMerge/>
          </w:tcPr>
          <w:p w:rsidRPr="00AE0971" w:rsidR="00925787" w:rsidP="009035A8" w:rsidRDefault="00925787" w14:paraId="7B97EB9F" w14:textId="3B93A2E8">
            <w:pPr>
              <w:pStyle w:val="NoSpacing"/>
              <w:rPr>
                <w:rFonts w:ascii="Times New Roman" w:hAnsi="Times New Roman" w:cs="Times New Roman"/>
              </w:rPr>
            </w:pPr>
          </w:p>
        </w:tc>
      </w:tr>
      <w:tr w:rsidRPr="00AE0971" w:rsidR="00925787" w:rsidTr="00E66059" w14:paraId="7ADF977C" w14:textId="77777777">
        <w:tc>
          <w:tcPr>
            <w:tcW w:w="3060" w:type="dxa"/>
          </w:tcPr>
          <w:p w:rsidRPr="00AE0971" w:rsidR="00925787" w:rsidP="009035A8" w:rsidRDefault="00925787" w14:paraId="782C2E25" w14:textId="77777777">
            <w:pPr>
              <w:rPr>
                <w:rFonts w:ascii="Times New Roman" w:hAnsi="Times New Roman" w:cs="Times New Roman"/>
                <w:color w:val="000000"/>
              </w:rPr>
            </w:pPr>
            <w:r w:rsidRPr="00AE0971">
              <w:rPr>
                <w:rFonts w:ascii="Times New Roman" w:hAnsi="Times New Roman" w:cs="Times New Roman"/>
                <w:color w:val="000000"/>
              </w:rPr>
              <w:t>LOK-OP-DB-B-L01</w:t>
            </w:r>
          </w:p>
        </w:tc>
        <w:tc>
          <w:tcPr>
            <w:tcW w:w="3510" w:type="dxa"/>
          </w:tcPr>
          <w:p w:rsidRPr="00AE0971" w:rsidR="00925787" w:rsidP="009035A8" w:rsidRDefault="00E05744" w14:paraId="29824AAC" w14:textId="0FFC559C">
            <w:pPr>
              <w:pStyle w:val="NoSpacing"/>
              <w:rPr>
                <w:rFonts w:ascii="Times New Roman" w:hAnsi="Times New Roman" w:cs="Times New Roman"/>
              </w:rPr>
            </w:pPr>
            <w:r w:rsidRPr="00AE0971">
              <w:rPr>
                <w:rFonts w:ascii="Times New Roman" w:hAnsi="Times New Roman" w:cs="Times New Roman"/>
              </w:rPr>
              <w:t>Looker</w:t>
            </w:r>
          </w:p>
        </w:tc>
        <w:tc>
          <w:tcPr>
            <w:tcW w:w="3330" w:type="dxa"/>
            <w:vMerge/>
          </w:tcPr>
          <w:p w:rsidRPr="00AE0971" w:rsidR="00925787" w:rsidP="009035A8" w:rsidRDefault="00925787" w14:paraId="51F33907" w14:textId="311C6603">
            <w:pPr>
              <w:pStyle w:val="NoSpacing"/>
              <w:rPr>
                <w:rFonts w:ascii="Times New Roman" w:hAnsi="Times New Roman" w:cs="Times New Roman"/>
              </w:rPr>
            </w:pPr>
          </w:p>
        </w:tc>
      </w:tr>
    </w:tbl>
    <w:p w:rsidRPr="00AE0971" w:rsidR="00AE1F2E" w:rsidP="00AE1F2E" w:rsidRDefault="00AE1F2E" w14:paraId="6EC356FF" w14:textId="77777777">
      <w:pPr>
        <w:pStyle w:val="NoSpacing"/>
        <w:rPr>
          <w:rFonts w:ascii="Times New Roman" w:hAnsi="Times New Roman" w:cs="Times New Roman"/>
        </w:rPr>
      </w:pPr>
    </w:p>
    <w:p w:rsidRPr="00AE0971" w:rsidR="00925787" w:rsidP="00486260" w:rsidRDefault="00925787" w14:paraId="339FB370" w14:textId="77777777">
      <w:pPr>
        <w:pStyle w:val="Heading2"/>
        <w:ind w:left="533"/>
        <w:rPr>
          <w:rFonts w:ascii="Times New Roman" w:hAnsi="Times New Roman" w:cs="Times New Roman"/>
          <w:sz w:val="24"/>
          <w:szCs w:val="24"/>
        </w:rPr>
      </w:pPr>
    </w:p>
    <w:p w:rsidRPr="00AE0971" w:rsidR="00925787" w:rsidP="00486260" w:rsidRDefault="00925787" w14:paraId="54119907" w14:textId="5C6D4657">
      <w:pPr>
        <w:pStyle w:val="Heading2"/>
        <w:ind w:left="533"/>
        <w:rPr>
          <w:rFonts w:ascii="Times New Roman" w:hAnsi="Times New Roman" w:cs="Times New Roman"/>
          <w:sz w:val="24"/>
          <w:szCs w:val="24"/>
        </w:rPr>
      </w:pPr>
    </w:p>
    <w:p w:rsidR="00F840FD" w:rsidRDefault="00F840FD" w14:paraId="269C802F" w14:textId="77777777">
      <w:pPr>
        <w:rPr>
          <w:rFonts w:ascii="Times New Roman" w:hAnsi="Times New Roman" w:eastAsia="Arial" w:cs="Times New Roman"/>
          <w:b/>
          <w:bCs/>
          <w:sz w:val="24"/>
          <w:szCs w:val="24"/>
        </w:rPr>
      </w:pPr>
      <w:r>
        <w:rPr>
          <w:rFonts w:ascii="Times New Roman" w:hAnsi="Times New Roman" w:cs="Times New Roman"/>
          <w:sz w:val="24"/>
          <w:szCs w:val="24"/>
        </w:rPr>
        <w:br w:type="page"/>
      </w:r>
    </w:p>
    <w:p w:rsidRPr="00AE0971" w:rsidR="00925787" w:rsidP="00486260" w:rsidRDefault="00925787" w14:paraId="67305869" w14:textId="2DF83881">
      <w:pPr>
        <w:pStyle w:val="Heading2"/>
        <w:ind w:left="533"/>
        <w:rPr>
          <w:rFonts w:ascii="Times New Roman" w:hAnsi="Times New Roman" w:cs="Times New Roman"/>
          <w:sz w:val="24"/>
          <w:szCs w:val="24"/>
        </w:rPr>
      </w:pPr>
      <w:bookmarkStart w:name="_Toc73446274" w:id="2427"/>
      <w:r w:rsidRPr="00AE0971">
        <w:rPr>
          <w:rFonts w:ascii="Times New Roman" w:hAnsi="Times New Roman" w:cs="Times New Roman"/>
          <w:sz w:val="24"/>
          <w:szCs w:val="24"/>
        </w:rPr>
        <w:lastRenderedPageBreak/>
        <w:t xml:space="preserve">Appendix I: </w:t>
      </w:r>
      <w:proofErr w:type="spellStart"/>
      <w:r w:rsidRPr="00AE0971">
        <w:rPr>
          <w:rFonts w:ascii="Times New Roman" w:hAnsi="Times New Roman" w:cs="Times New Roman"/>
          <w:sz w:val="24"/>
          <w:szCs w:val="24"/>
        </w:rPr>
        <w:t>Filestore</w:t>
      </w:r>
      <w:proofErr w:type="spellEnd"/>
      <w:r w:rsidRPr="00AE0971">
        <w:rPr>
          <w:rFonts w:ascii="Times New Roman" w:hAnsi="Times New Roman" w:cs="Times New Roman"/>
          <w:sz w:val="24"/>
          <w:szCs w:val="24"/>
        </w:rPr>
        <w:t xml:space="preserve"> Daily Backup Check</w:t>
      </w:r>
      <w:bookmarkEnd w:id="2427"/>
    </w:p>
    <w:p w:rsidRPr="00AE0971" w:rsidR="00925787" w:rsidP="00486260" w:rsidRDefault="00925787" w14:paraId="07B4E5F6" w14:textId="77777777">
      <w:pPr>
        <w:pStyle w:val="Heading2"/>
        <w:ind w:left="533"/>
        <w:rPr>
          <w:rFonts w:ascii="Times New Roman" w:hAnsi="Times New Roman" w:cs="Times New Roman"/>
          <w:sz w:val="24"/>
          <w:szCs w:val="24"/>
        </w:rPr>
      </w:pPr>
    </w:p>
    <w:tbl>
      <w:tblPr>
        <w:tblW w:w="935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56"/>
        <w:gridCol w:w="3171"/>
        <w:gridCol w:w="3228"/>
      </w:tblGrid>
      <w:tr w:rsidRPr="00AE0971" w:rsidR="00B61543" w:rsidTr="00E66059" w14:paraId="3296C300" w14:textId="77777777">
        <w:tc>
          <w:tcPr>
            <w:tcW w:w="2956" w:type="dxa"/>
          </w:tcPr>
          <w:p w:rsidRPr="00AE0971" w:rsidR="00B61543" w:rsidP="007B04A8" w:rsidRDefault="00B61543" w14:paraId="09E6122F" w14:textId="6921D6D9">
            <w:pPr>
              <w:pStyle w:val="NoSpacing"/>
              <w:rPr>
                <w:rFonts w:ascii="Times New Roman" w:hAnsi="Times New Roman" w:cs="Times New Roman"/>
                <w:b/>
                <w:bCs/>
              </w:rPr>
            </w:pPr>
            <w:proofErr w:type="spellStart"/>
            <w:r w:rsidRPr="00AE0971">
              <w:rPr>
                <w:rFonts w:ascii="Times New Roman" w:hAnsi="Times New Roman" w:cs="Times New Roman"/>
                <w:b/>
                <w:bCs/>
              </w:rPr>
              <w:t>Filestore</w:t>
            </w:r>
            <w:proofErr w:type="spellEnd"/>
          </w:p>
        </w:tc>
        <w:tc>
          <w:tcPr>
            <w:tcW w:w="3171" w:type="dxa"/>
          </w:tcPr>
          <w:p w:rsidRPr="00AE0971" w:rsidR="00B61543" w:rsidP="007B04A8" w:rsidRDefault="00B61543" w14:paraId="5B1CE091" w14:textId="4CE93F06">
            <w:pPr>
              <w:pStyle w:val="NoSpacing"/>
              <w:rPr>
                <w:rFonts w:ascii="Times New Roman" w:hAnsi="Times New Roman" w:cs="Times New Roman"/>
                <w:b/>
                <w:bCs/>
              </w:rPr>
            </w:pPr>
            <w:r w:rsidRPr="00AE0971">
              <w:rPr>
                <w:rFonts w:ascii="Times New Roman" w:hAnsi="Times New Roman" w:cs="Times New Roman"/>
                <w:b/>
                <w:bCs/>
              </w:rPr>
              <w:t>Project</w:t>
            </w:r>
          </w:p>
        </w:tc>
        <w:tc>
          <w:tcPr>
            <w:tcW w:w="3228" w:type="dxa"/>
          </w:tcPr>
          <w:p w:rsidRPr="00AE0971" w:rsidR="00B61543" w:rsidP="007B04A8" w:rsidRDefault="00B61543" w14:paraId="6D92C4DA" w14:textId="50F4D1AE">
            <w:pPr>
              <w:pStyle w:val="NoSpacing"/>
              <w:rPr>
                <w:rFonts w:ascii="Times New Roman" w:hAnsi="Times New Roman" w:cs="Times New Roman"/>
                <w:b/>
                <w:bCs/>
              </w:rPr>
            </w:pPr>
            <w:r w:rsidRPr="00AE0971">
              <w:rPr>
                <w:rFonts w:ascii="Times New Roman" w:hAnsi="Times New Roman" w:cs="Times New Roman"/>
                <w:b/>
                <w:bCs/>
              </w:rPr>
              <w:t>Process</w:t>
            </w:r>
          </w:p>
        </w:tc>
      </w:tr>
      <w:tr w:rsidRPr="00AE0971" w:rsidR="00B61543" w:rsidTr="00E66059" w14:paraId="780C046A" w14:textId="77777777">
        <w:tc>
          <w:tcPr>
            <w:tcW w:w="2956" w:type="dxa"/>
          </w:tcPr>
          <w:p w:rsidRPr="00AE0971" w:rsidR="00B61543" w:rsidP="007B04A8" w:rsidRDefault="00B61543" w14:paraId="5CC3AEBD" w14:textId="3BB9E936">
            <w:pPr>
              <w:pStyle w:val="NoSpacing"/>
              <w:rPr>
                <w:rFonts w:ascii="Times New Roman" w:hAnsi="Times New Roman" w:cs="Times New Roman"/>
              </w:rPr>
            </w:pPr>
            <w:r w:rsidRPr="00AE0971">
              <w:rPr>
                <w:rFonts w:ascii="Times New Roman" w:hAnsi="Times New Roman" w:cs="Times New Roman"/>
              </w:rPr>
              <w:t xml:space="preserve">Magneto Looker </w:t>
            </w:r>
            <w:proofErr w:type="spellStart"/>
            <w:r w:rsidRPr="00AE0971">
              <w:rPr>
                <w:rFonts w:ascii="Times New Roman" w:hAnsi="Times New Roman" w:cs="Times New Roman"/>
              </w:rPr>
              <w:t>Filestore</w:t>
            </w:r>
            <w:proofErr w:type="spellEnd"/>
          </w:p>
        </w:tc>
        <w:tc>
          <w:tcPr>
            <w:tcW w:w="3171" w:type="dxa"/>
          </w:tcPr>
          <w:p w:rsidRPr="00AE0971" w:rsidR="00B61543" w:rsidP="008605C3" w:rsidRDefault="00B61543" w14:paraId="17185692" w14:textId="45A11AB3">
            <w:pPr>
              <w:pStyle w:val="NoSpacing"/>
              <w:rPr>
                <w:rFonts w:ascii="Times New Roman" w:hAnsi="Times New Roman" w:cs="Times New Roman"/>
              </w:rPr>
            </w:pPr>
            <w:r w:rsidRPr="00AE0971">
              <w:rPr>
                <w:rFonts w:ascii="Times New Roman" w:hAnsi="Times New Roman" w:cs="Times New Roman"/>
              </w:rPr>
              <w:t>Looker</w:t>
            </w:r>
          </w:p>
        </w:tc>
        <w:tc>
          <w:tcPr>
            <w:tcW w:w="3228" w:type="dxa"/>
            <w:vMerge w:val="restart"/>
          </w:tcPr>
          <w:p w:rsidRPr="00AE0971" w:rsidR="00B61543" w:rsidP="008A0D05" w:rsidRDefault="00B61543" w14:paraId="38BE8BBF" w14:textId="7DE00B24">
            <w:pPr>
              <w:pStyle w:val="NoSpacing"/>
              <w:numPr>
                <w:ilvl w:val="0"/>
                <w:numId w:val="13"/>
              </w:numPr>
              <w:rPr>
                <w:rFonts w:ascii="Times New Roman" w:hAnsi="Times New Roman" w:cs="Times New Roman"/>
              </w:rPr>
            </w:pPr>
            <w:r w:rsidRPr="00AE0971">
              <w:rPr>
                <w:rFonts w:ascii="Times New Roman" w:hAnsi="Times New Roman" w:cs="Times New Roman"/>
              </w:rPr>
              <w:t>Log into console</w:t>
            </w:r>
          </w:p>
          <w:p w:rsidRPr="00AE0971" w:rsidR="00B61543" w:rsidP="008A0D05" w:rsidRDefault="00B61543" w14:paraId="0103E220" w14:textId="77777777">
            <w:pPr>
              <w:pStyle w:val="NoSpacing"/>
              <w:numPr>
                <w:ilvl w:val="0"/>
                <w:numId w:val="13"/>
              </w:numPr>
              <w:rPr>
                <w:rFonts w:ascii="Times New Roman" w:hAnsi="Times New Roman" w:cs="Times New Roman"/>
              </w:rPr>
            </w:pPr>
            <w:r w:rsidRPr="00AE0971">
              <w:rPr>
                <w:rFonts w:ascii="Times New Roman" w:hAnsi="Times New Roman" w:cs="Times New Roman"/>
              </w:rPr>
              <w:t>Click File Store link</w:t>
            </w:r>
          </w:p>
          <w:p w:rsidRPr="00AE0971" w:rsidR="00B61543" w:rsidP="008A0D05" w:rsidRDefault="00B61543" w14:paraId="0D06A0E6" w14:textId="77777777">
            <w:pPr>
              <w:pStyle w:val="NoSpacing"/>
              <w:numPr>
                <w:ilvl w:val="0"/>
                <w:numId w:val="13"/>
              </w:numPr>
              <w:rPr>
                <w:rFonts w:ascii="Times New Roman" w:hAnsi="Times New Roman" w:cs="Times New Roman"/>
              </w:rPr>
            </w:pPr>
            <w:r w:rsidRPr="00AE0971">
              <w:rPr>
                <w:rFonts w:ascii="Times New Roman" w:hAnsi="Times New Roman" w:cs="Times New Roman"/>
              </w:rPr>
              <w:t>Go to Backups tab</w:t>
            </w:r>
          </w:p>
          <w:p w:rsidRPr="00AE0971" w:rsidR="00B61543" w:rsidP="008A0D05" w:rsidRDefault="00B61543" w14:paraId="52573EAB" w14:textId="77777777">
            <w:pPr>
              <w:pStyle w:val="NoSpacing"/>
              <w:numPr>
                <w:ilvl w:val="0"/>
                <w:numId w:val="13"/>
              </w:numPr>
              <w:rPr>
                <w:rFonts w:ascii="Times New Roman" w:hAnsi="Times New Roman" w:cs="Times New Roman"/>
              </w:rPr>
            </w:pPr>
            <w:r w:rsidRPr="00AE0971">
              <w:rPr>
                <w:rFonts w:ascii="Times New Roman" w:hAnsi="Times New Roman" w:cs="Times New Roman"/>
              </w:rPr>
              <w:t>Validate backup file date and time</w:t>
            </w:r>
          </w:p>
        </w:tc>
      </w:tr>
      <w:tr w:rsidRPr="00AE0971" w:rsidR="00B61543" w:rsidTr="00E66059" w14:paraId="4BE484BA" w14:textId="77777777">
        <w:tc>
          <w:tcPr>
            <w:tcW w:w="2956" w:type="dxa"/>
          </w:tcPr>
          <w:p w:rsidRPr="00AE0971" w:rsidR="00B61543" w:rsidP="007B04A8" w:rsidRDefault="00F159DF" w14:paraId="00125A63" w14:textId="61C98C43">
            <w:pPr>
              <w:pStyle w:val="NoSpacing"/>
              <w:rPr>
                <w:rFonts w:ascii="Times New Roman" w:hAnsi="Times New Roman" w:cs="Times New Roman"/>
              </w:rPr>
            </w:pPr>
            <w:r w:rsidRPr="00AE0971">
              <w:rPr>
                <w:rFonts w:ascii="Times New Roman" w:hAnsi="Times New Roman" w:cs="Times New Roman"/>
              </w:rPr>
              <w:t xml:space="preserve">Magneto Nuance </w:t>
            </w:r>
            <w:proofErr w:type="spellStart"/>
            <w:r w:rsidRPr="00AE0971">
              <w:rPr>
                <w:rFonts w:ascii="Times New Roman" w:hAnsi="Times New Roman" w:cs="Times New Roman"/>
              </w:rPr>
              <w:t>Filestore</w:t>
            </w:r>
            <w:proofErr w:type="spellEnd"/>
          </w:p>
        </w:tc>
        <w:tc>
          <w:tcPr>
            <w:tcW w:w="3171" w:type="dxa"/>
          </w:tcPr>
          <w:p w:rsidRPr="00AE0971" w:rsidR="00B61543" w:rsidP="007B04A8" w:rsidRDefault="00F159DF" w14:paraId="5F66BF6A" w14:textId="32FA37DD">
            <w:pPr>
              <w:pStyle w:val="NoSpacing"/>
              <w:rPr>
                <w:rFonts w:ascii="Times New Roman" w:hAnsi="Times New Roman" w:cs="Times New Roman"/>
              </w:rPr>
            </w:pPr>
            <w:r w:rsidRPr="00AE0971">
              <w:rPr>
                <w:rFonts w:ascii="Times New Roman" w:hAnsi="Times New Roman" w:cs="Times New Roman"/>
              </w:rPr>
              <w:t>Nuance</w:t>
            </w:r>
          </w:p>
        </w:tc>
        <w:tc>
          <w:tcPr>
            <w:tcW w:w="3228" w:type="dxa"/>
            <w:vMerge/>
          </w:tcPr>
          <w:p w:rsidRPr="00AE0971" w:rsidR="00B61543" w:rsidP="007B04A8" w:rsidRDefault="00B61543" w14:paraId="4983446A" w14:textId="1BBDE77F">
            <w:pPr>
              <w:pStyle w:val="NoSpacing"/>
              <w:rPr>
                <w:rFonts w:ascii="Times New Roman" w:hAnsi="Times New Roman" w:cs="Times New Roman"/>
              </w:rPr>
            </w:pPr>
          </w:p>
        </w:tc>
      </w:tr>
      <w:tr w:rsidRPr="00AE0971" w:rsidR="00B61543" w:rsidTr="00E66059" w14:paraId="198CAABA" w14:textId="77777777">
        <w:tc>
          <w:tcPr>
            <w:tcW w:w="2956" w:type="dxa"/>
          </w:tcPr>
          <w:p w:rsidRPr="00AE0971" w:rsidR="00B61543" w:rsidP="007B04A8" w:rsidRDefault="00F159DF" w14:paraId="18C4B4D4" w14:textId="7131B62B">
            <w:pPr>
              <w:rPr>
                <w:rFonts w:ascii="Times New Roman" w:hAnsi="Times New Roman" w:cs="Times New Roman"/>
                <w:color w:val="000000"/>
              </w:rPr>
            </w:pPr>
            <w:r w:rsidRPr="00AE0971">
              <w:rPr>
                <w:rFonts w:ascii="Times New Roman" w:hAnsi="Times New Roman" w:cs="Times New Roman"/>
                <w:color w:val="000000"/>
              </w:rPr>
              <w:t xml:space="preserve">Magento ServiceNow </w:t>
            </w:r>
            <w:proofErr w:type="spellStart"/>
            <w:r w:rsidRPr="00AE0971">
              <w:rPr>
                <w:rFonts w:ascii="Times New Roman" w:hAnsi="Times New Roman" w:cs="Times New Roman"/>
                <w:color w:val="000000"/>
              </w:rPr>
              <w:t>Filestore</w:t>
            </w:r>
            <w:proofErr w:type="spellEnd"/>
          </w:p>
        </w:tc>
        <w:tc>
          <w:tcPr>
            <w:tcW w:w="3171" w:type="dxa"/>
          </w:tcPr>
          <w:p w:rsidRPr="00AE0971" w:rsidR="00B61543" w:rsidP="007B04A8" w:rsidRDefault="00F159DF" w14:paraId="7B9D30F3" w14:textId="339E7D03">
            <w:pPr>
              <w:pStyle w:val="NoSpacing"/>
              <w:rPr>
                <w:rFonts w:ascii="Times New Roman" w:hAnsi="Times New Roman" w:cs="Times New Roman"/>
              </w:rPr>
            </w:pPr>
            <w:r w:rsidRPr="00AE0971">
              <w:rPr>
                <w:rFonts w:ascii="Times New Roman" w:hAnsi="Times New Roman" w:cs="Times New Roman"/>
              </w:rPr>
              <w:t>ServiceNow</w:t>
            </w:r>
          </w:p>
        </w:tc>
        <w:tc>
          <w:tcPr>
            <w:tcW w:w="3228" w:type="dxa"/>
            <w:vMerge/>
          </w:tcPr>
          <w:p w:rsidRPr="00AE0971" w:rsidR="00B61543" w:rsidP="007B04A8" w:rsidRDefault="00B61543" w14:paraId="0FD92C7F" w14:textId="03CA1BE7">
            <w:pPr>
              <w:pStyle w:val="NoSpacing"/>
              <w:rPr>
                <w:rFonts w:ascii="Times New Roman" w:hAnsi="Times New Roman" w:cs="Times New Roman"/>
              </w:rPr>
            </w:pPr>
          </w:p>
        </w:tc>
      </w:tr>
      <w:tr w:rsidRPr="00AE0971" w:rsidR="00B61543" w:rsidTr="00E66059" w14:paraId="2025AD69" w14:textId="77777777">
        <w:tc>
          <w:tcPr>
            <w:tcW w:w="2956" w:type="dxa"/>
          </w:tcPr>
          <w:p w:rsidRPr="00AE0971" w:rsidR="00B61543" w:rsidP="007B04A8" w:rsidRDefault="00F159DF" w14:paraId="447E69F3" w14:textId="4E93752A">
            <w:pPr>
              <w:rPr>
                <w:rFonts w:ascii="Times New Roman" w:hAnsi="Times New Roman" w:cs="Times New Roman"/>
                <w:color w:val="000000"/>
              </w:rPr>
            </w:pPr>
            <w:r w:rsidRPr="00AE0971">
              <w:rPr>
                <w:rFonts w:ascii="Times New Roman" w:hAnsi="Times New Roman" w:cs="Times New Roman"/>
                <w:color w:val="000000"/>
              </w:rPr>
              <w:t xml:space="preserve">Magneto </w:t>
            </w:r>
            <w:proofErr w:type="spellStart"/>
            <w:r w:rsidRPr="00AE0971">
              <w:rPr>
                <w:rFonts w:ascii="Times New Roman" w:hAnsi="Times New Roman" w:cs="Times New Roman"/>
                <w:color w:val="000000"/>
              </w:rPr>
              <w:t>BluePrism</w:t>
            </w:r>
            <w:proofErr w:type="spellEnd"/>
            <w:r w:rsidRPr="00AE0971">
              <w:rPr>
                <w:rFonts w:ascii="Times New Roman" w:hAnsi="Times New Roman" w:cs="Times New Roman"/>
                <w:color w:val="000000"/>
              </w:rPr>
              <w:t xml:space="preserve"> </w:t>
            </w:r>
            <w:proofErr w:type="spellStart"/>
            <w:r w:rsidRPr="00AE0971">
              <w:rPr>
                <w:rFonts w:ascii="Times New Roman" w:hAnsi="Times New Roman" w:cs="Times New Roman"/>
                <w:color w:val="000000"/>
              </w:rPr>
              <w:t>Filestore</w:t>
            </w:r>
            <w:proofErr w:type="spellEnd"/>
          </w:p>
        </w:tc>
        <w:tc>
          <w:tcPr>
            <w:tcW w:w="3171" w:type="dxa"/>
          </w:tcPr>
          <w:p w:rsidRPr="00AE0971" w:rsidR="00B61543" w:rsidP="007B04A8" w:rsidRDefault="00F159DF" w14:paraId="3C41F716" w14:textId="0A0F3A10">
            <w:pPr>
              <w:pStyle w:val="NoSpacing"/>
              <w:rPr>
                <w:rFonts w:ascii="Times New Roman" w:hAnsi="Times New Roman" w:cs="Times New Roman"/>
              </w:rPr>
            </w:pPr>
            <w:proofErr w:type="spellStart"/>
            <w:r w:rsidRPr="00AE0971">
              <w:rPr>
                <w:rFonts w:ascii="Times New Roman" w:hAnsi="Times New Roman" w:cs="Times New Roman"/>
              </w:rPr>
              <w:t>BluePrism</w:t>
            </w:r>
            <w:proofErr w:type="spellEnd"/>
          </w:p>
        </w:tc>
        <w:tc>
          <w:tcPr>
            <w:tcW w:w="3228" w:type="dxa"/>
            <w:vMerge/>
          </w:tcPr>
          <w:p w:rsidRPr="00AE0971" w:rsidR="00B61543" w:rsidP="007B04A8" w:rsidRDefault="00B61543" w14:paraId="408096CA" w14:textId="586BD7C8">
            <w:pPr>
              <w:pStyle w:val="NoSpacing"/>
              <w:rPr>
                <w:rFonts w:ascii="Times New Roman" w:hAnsi="Times New Roman" w:cs="Times New Roman"/>
              </w:rPr>
            </w:pPr>
          </w:p>
        </w:tc>
      </w:tr>
    </w:tbl>
    <w:p w:rsidRPr="00AE0971" w:rsidR="00925787" w:rsidP="00486260" w:rsidRDefault="00925787" w14:paraId="29C6C599" w14:textId="499746BD">
      <w:pPr>
        <w:pStyle w:val="Heading2"/>
        <w:ind w:left="533"/>
        <w:rPr>
          <w:rFonts w:ascii="Times New Roman" w:hAnsi="Times New Roman" w:cs="Times New Roman"/>
          <w:sz w:val="24"/>
          <w:szCs w:val="24"/>
        </w:rPr>
      </w:pPr>
    </w:p>
    <w:p w:rsidRPr="00AE0971" w:rsidR="00925787" w:rsidP="00486260" w:rsidRDefault="00925787" w14:paraId="4B81976D" w14:textId="459B1779">
      <w:pPr>
        <w:pStyle w:val="Heading2"/>
        <w:ind w:left="533"/>
        <w:rPr>
          <w:rFonts w:ascii="Times New Roman" w:hAnsi="Times New Roman" w:cs="Times New Roman"/>
          <w:sz w:val="24"/>
          <w:szCs w:val="24"/>
        </w:rPr>
      </w:pPr>
    </w:p>
    <w:p w:rsidRPr="00AE0971" w:rsidR="0012286C" w:rsidP="00486260" w:rsidRDefault="0012286C" w14:paraId="567B03A3" w14:textId="52C59E98">
      <w:pPr>
        <w:pStyle w:val="Heading2"/>
        <w:ind w:left="533"/>
        <w:rPr>
          <w:rFonts w:ascii="Times New Roman" w:hAnsi="Times New Roman" w:cs="Times New Roman"/>
          <w:sz w:val="24"/>
          <w:szCs w:val="24"/>
        </w:rPr>
      </w:pPr>
      <w:bookmarkStart w:name="_Toc73446275" w:id="2428"/>
      <w:r w:rsidRPr="00AE0971">
        <w:rPr>
          <w:rFonts w:ascii="Times New Roman" w:hAnsi="Times New Roman" w:cs="Times New Roman"/>
          <w:sz w:val="24"/>
          <w:szCs w:val="24"/>
        </w:rPr>
        <w:t xml:space="preserve">Appendix </w:t>
      </w:r>
      <w:r w:rsidRPr="00AE0971" w:rsidR="00925787">
        <w:rPr>
          <w:rFonts w:ascii="Times New Roman" w:hAnsi="Times New Roman" w:cs="Times New Roman"/>
          <w:sz w:val="24"/>
          <w:szCs w:val="24"/>
        </w:rPr>
        <w:t>J</w:t>
      </w:r>
      <w:r w:rsidRPr="00AE0971">
        <w:rPr>
          <w:rFonts w:ascii="Times New Roman" w:hAnsi="Times New Roman" w:cs="Times New Roman"/>
          <w:sz w:val="24"/>
          <w:szCs w:val="24"/>
        </w:rPr>
        <w:t>: User Role and Active Directory Security Group</w:t>
      </w:r>
      <w:bookmarkEnd w:id="2428"/>
    </w:p>
    <w:p w:rsidRPr="00AE0971" w:rsidR="0012286C" w:rsidP="0012286C" w:rsidRDefault="0012286C" w14:paraId="6A05C759" w14:textId="7ABDA294">
      <w:pPr>
        <w:pStyle w:val="NoSpacing"/>
        <w:rPr>
          <w:rFonts w:ascii="Times New Roman" w:hAnsi="Times New Roman" w:cs="Times New Roman"/>
          <w:b/>
          <w:bCs/>
        </w:rPr>
      </w:pPr>
    </w:p>
    <w:tbl>
      <w:tblPr>
        <w:tblW w:w="98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25"/>
        <w:gridCol w:w="4770"/>
      </w:tblGrid>
      <w:tr w:rsidRPr="00AE0971" w:rsidR="0012286C" w:rsidTr="00E66059" w14:paraId="31E6926C" w14:textId="77777777">
        <w:tc>
          <w:tcPr>
            <w:tcW w:w="5125" w:type="dxa"/>
          </w:tcPr>
          <w:p w:rsidRPr="00AE0971" w:rsidR="0012286C" w:rsidP="0012286C" w:rsidRDefault="0012286C" w14:paraId="673D4A51" w14:textId="0F30505F">
            <w:pPr>
              <w:pStyle w:val="NoSpacing"/>
              <w:rPr>
                <w:rFonts w:ascii="Times New Roman" w:hAnsi="Times New Roman" w:cs="Times New Roman"/>
                <w:b/>
                <w:bCs/>
              </w:rPr>
            </w:pPr>
            <w:r w:rsidRPr="00AE0971">
              <w:rPr>
                <w:rFonts w:ascii="Times New Roman" w:hAnsi="Times New Roman" w:cs="Times New Roman"/>
                <w:b/>
                <w:bCs/>
              </w:rPr>
              <w:t>User Role</w:t>
            </w:r>
          </w:p>
        </w:tc>
        <w:tc>
          <w:tcPr>
            <w:tcW w:w="4770" w:type="dxa"/>
          </w:tcPr>
          <w:p w:rsidRPr="00AE0971" w:rsidR="0012286C" w:rsidP="0012286C" w:rsidRDefault="0012286C" w14:paraId="3558FCCA" w14:textId="1BF46290">
            <w:pPr>
              <w:pStyle w:val="NoSpacing"/>
              <w:rPr>
                <w:rFonts w:ascii="Times New Roman" w:hAnsi="Times New Roman" w:cs="Times New Roman"/>
                <w:b/>
                <w:bCs/>
              </w:rPr>
            </w:pPr>
            <w:r w:rsidRPr="00AE0971">
              <w:rPr>
                <w:rFonts w:ascii="Times New Roman" w:hAnsi="Times New Roman" w:cs="Times New Roman"/>
                <w:b/>
                <w:bCs/>
              </w:rPr>
              <w:t>Active Directory Security Group</w:t>
            </w:r>
          </w:p>
        </w:tc>
      </w:tr>
      <w:tr w:rsidRPr="00AE0971" w:rsidR="0012286C" w:rsidTr="00E66059" w14:paraId="0DC268C0" w14:textId="77777777">
        <w:tc>
          <w:tcPr>
            <w:tcW w:w="5125" w:type="dxa"/>
          </w:tcPr>
          <w:p w:rsidRPr="00AE0971" w:rsidR="0012286C" w:rsidP="0012286C" w:rsidRDefault="0012286C" w14:paraId="758C062F" w14:textId="77777777">
            <w:pPr>
              <w:pStyle w:val="NoSpacing"/>
              <w:rPr>
                <w:rFonts w:ascii="Times New Roman" w:hAnsi="Times New Roman" w:cs="Times New Roman"/>
                <w:b/>
                <w:bCs/>
              </w:rPr>
            </w:pPr>
          </w:p>
        </w:tc>
        <w:tc>
          <w:tcPr>
            <w:tcW w:w="4770" w:type="dxa"/>
          </w:tcPr>
          <w:p w:rsidRPr="00AE0971" w:rsidR="0012286C" w:rsidP="0012286C" w:rsidRDefault="0012286C" w14:paraId="17D627D2" w14:textId="77777777">
            <w:pPr>
              <w:pStyle w:val="NoSpacing"/>
              <w:rPr>
                <w:rFonts w:ascii="Times New Roman" w:hAnsi="Times New Roman" w:cs="Times New Roman"/>
                <w:b/>
                <w:bCs/>
              </w:rPr>
            </w:pPr>
          </w:p>
        </w:tc>
      </w:tr>
      <w:tr w:rsidRPr="00AE0971" w:rsidR="0012286C" w:rsidTr="00E66059" w14:paraId="39D93E2B" w14:textId="77777777">
        <w:tc>
          <w:tcPr>
            <w:tcW w:w="5125" w:type="dxa"/>
          </w:tcPr>
          <w:p w:rsidRPr="00AE0971" w:rsidR="0012286C" w:rsidP="0012286C" w:rsidRDefault="0012286C" w14:paraId="76394FD5" w14:textId="77777777">
            <w:pPr>
              <w:pStyle w:val="NoSpacing"/>
              <w:rPr>
                <w:rFonts w:ascii="Times New Roman" w:hAnsi="Times New Roman" w:cs="Times New Roman"/>
                <w:b/>
                <w:bCs/>
              </w:rPr>
            </w:pPr>
          </w:p>
        </w:tc>
        <w:tc>
          <w:tcPr>
            <w:tcW w:w="4770" w:type="dxa"/>
          </w:tcPr>
          <w:p w:rsidRPr="00AE0971" w:rsidR="0012286C" w:rsidP="0012286C" w:rsidRDefault="0012286C" w14:paraId="0FB8A687" w14:textId="77777777">
            <w:pPr>
              <w:pStyle w:val="NoSpacing"/>
              <w:rPr>
                <w:rFonts w:ascii="Times New Roman" w:hAnsi="Times New Roman" w:cs="Times New Roman"/>
                <w:b/>
                <w:bCs/>
              </w:rPr>
            </w:pPr>
          </w:p>
        </w:tc>
      </w:tr>
    </w:tbl>
    <w:p w:rsidRPr="00AE0971" w:rsidR="00AE1F2E" w:rsidP="00A65940" w:rsidRDefault="00AE1F2E" w14:paraId="2C514DEE" w14:textId="5F6D367C">
      <w:pPr>
        <w:spacing w:before="120" w:after="120" w:line="240" w:lineRule="auto"/>
        <w:rPr>
          <w:rFonts w:ascii="Times New Roman" w:hAnsi="Times New Roman" w:cs="Times New Roman"/>
          <w:b/>
        </w:rPr>
      </w:pPr>
    </w:p>
    <w:p w:rsidRPr="00AE0971" w:rsidR="00280819" w:rsidP="00280819" w:rsidRDefault="00280819" w14:paraId="0C39EA34" w14:textId="1B863120">
      <w:pPr>
        <w:pStyle w:val="Heading2"/>
        <w:ind w:left="533"/>
        <w:rPr>
          <w:rFonts w:ascii="Times New Roman" w:hAnsi="Times New Roman" w:cs="Times New Roman"/>
          <w:sz w:val="24"/>
          <w:szCs w:val="24"/>
        </w:rPr>
      </w:pPr>
      <w:bookmarkStart w:name="_Toc73446276" w:id="2429"/>
      <w:r w:rsidRPr="00AE0971">
        <w:rPr>
          <w:rFonts w:ascii="Times New Roman" w:hAnsi="Times New Roman" w:cs="Times New Roman"/>
          <w:sz w:val="24"/>
          <w:szCs w:val="24"/>
        </w:rPr>
        <w:t xml:space="preserve">Appendix </w:t>
      </w:r>
      <w:r w:rsidRPr="00AE0971" w:rsidR="00925787">
        <w:rPr>
          <w:rFonts w:ascii="Times New Roman" w:hAnsi="Times New Roman" w:cs="Times New Roman"/>
          <w:sz w:val="24"/>
          <w:szCs w:val="24"/>
        </w:rPr>
        <w:t>K</w:t>
      </w:r>
      <w:r w:rsidRPr="00AE0971">
        <w:rPr>
          <w:rFonts w:ascii="Times New Roman" w:hAnsi="Times New Roman" w:cs="Times New Roman"/>
          <w:sz w:val="24"/>
          <w:szCs w:val="24"/>
        </w:rPr>
        <w:t>: Software Approved List</w:t>
      </w:r>
      <w:bookmarkEnd w:id="2429"/>
    </w:p>
    <w:p w:rsidRPr="00AE0971" w:rsidR="00280819" w:rsidP="00280819" w:rsidRDefault="00280819" w14:paraId="08E3A060" w14:textId="77777777">
      <w:pPr>
        <w:pStyle w:val="Heading2"/>
        <w:ind w:left="533"/>
        <w:rPr>
          <w:rFonts w:ascii="Times New Roman" w:hAnsi="Times New Roman" w:cs="Times New Roman"/>
          <w:sz w:val="24"/>
          <w:szCs w:val="24"/>
        </w:rPr>
      </w:pPr>
      <w:bookmarkStart w:name="_Hlk71626597" w:id="2430"/>
    </w:p>
    <w:tbl>
      <w:tblPr>
        <w:tblW w:w="98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771"/>
        <w:gridCol w:w="3322"/>
        <w:gridCol w:w="3802"/>
      </w:tblGrid>
      <w:tr w:rsidRPr="00AE0971" w:rsidR="00014690" w:rsidTr="00E66059" w14:paraId="6C1BB655" w14:textId="77777777">
        <w:tc>
          <w:tcPr>
            <w:tcW w:w="2771" w:type="dxa"/>
          </w:tcPr>
          <w:p w:rsidRPr="00AE0971" w:rsidR="00014690" w:rsidP="00B101F6" w:rsidRDefault="00014690" w14:paraId="6065DB0D" w14:textId="77777777">
            <w:pPr>
              <w:pStyle w:val="NoSpacing"/>
              <w:rPr>
                <w:rFonts w:ascii="Times New Roman" w:hAnsi="Times New Roman" w:cs="Times New Roman"/>
                <w:b/>
                <w:bCs/>
              </w:rPr>
            </w:pPr>
            <w:bookmarkStart w:name="_Hlk71626532" w:id="2431"/>
            <w:r w:rsidRPr="00AE0971">
              <w:rPr>
                <w:rFonts w:ascii="Times New Roman" w:hAnsi="Times New Roman" w:cs="Times New Roman"/>
                <w:b/>
                <w:bCs/>
              </w:rPr>
              <w:t xml:space="preserve">Software </w:t>
            </w:r>
          </w:p>
        </w:tc>
        <w:tc>
          <w:tcPr>
            <w:tcW w:w="3322" w:type="dxa"/>
          </w:tcPr>
          <w:p w:rsidRPr="00AE0971" w:rsidR="00014690" w:rsidP="00B101F6" w:rsidRDefault="00014690" w14:paraId="3B5C0982" w14:textId="522FA96E">
            <w:pPr>
              <w:pStyle w:val="NoSpacing"/>
              <w:rPr>
                <w:rFonts w:ascii="Times New Roman" w:hAnsi="Times New Roman" w:cs="Times New Roman"/>
                <w:b/>
                <w:bCs/>
              </w:rPr>
            </w:pPr>
            <w:r w:rsidRPr="00AE0971">
              <w:rPr>
                <w:rFonts w:ascii="Times New Roman" w:hAnsi="Times New Roman" w:cs="Times New Roman"/>
                <w:b/>
                <w:bCs/>
              </w:rPr>
              <w:t>Version</w:t>
            </w:r>
            <w:r w:rsidRPr="00AE0971" w:rsidR="007E60E9">
              <w:rPr>
                <w:rFonts w:ascii="Times New Roman" w:hAnsi="Times New Roman" w:cs="Times New Roman"/>
                <w:b/>
                <w:bCs/>
              </w:rPr>
              <w:t xml:space="preserve"> in Production</w:t>
            </w:r>
          </w:p>
        </w:tc>
        <w:tc>
          <w:tcPr>
            <w:tcW w:w="3802" w:type="dxa"/>
          </w:tcPr>
          <w:p w:rsidRPr="00AE0971" w:rsidR="00014690" w:rsidP="00B101F6" w:rsidRDefault="00014690" w14:paraId="3E916D52" w14:textId="03A711A1">
            <w:pPr>
              <w:pStyle w:val="NoSpacing"/>
              <w:rPr>
                <w:rFonts w:ascii="Times New Roman" w:hAnsi="Times New Roman" w:cs="Times New Roman"/>
                <w:b/>
                <w:bCs/>
              </w:rPr>
            </w:pPr>
            <w:r w:rsidRPr="00AE0971">
              <w:rPr>
                <w:rFonts w:ascii="Times New Roman" w:hAnsi="Times New Roman" w:cs="Times New Roman"/>
                <w:b/>
                <w:bCs/>
              </w:rPr>
              <w:t>Notes</w:t>
            </w:r>
          </w:p>
        </w:tc>
      </w:tr>
      <w:tr w:rsidRPr="00AE0971" w:rsidR="00F840FD" w:rsidTr="00E66059" w14:paraId="0DC42188" w14:textId="77777777">
        <w:tc>
          <w:tcPr>
            <w:tcW w:w="2771" w:type="dxa"/>
          </w:tcPr>
          <w:p w:rsidRPr="00AE0971" w:rsidR="00F840FD" w:rsidP="00F840FD" w:rsidRDefault="00F840FD" w14:paraId="7E2EC905" w14:textId="77777777">
            <w:pPr>
              <w:pStyle w:val="NoSpacing"/>
              <w:rPr>
                <w:rFonts w:ascii="Times New Roman" w:hAnsi="Times New Roman" w:cs="Times New Roman"/>
              </w:rPr>
            </w:pPr>
            <w:r w:rsidRPr="00AE0971">
              <w:rPr>
                <w:rFonts w:ascii="Times New Roman" w:hAnsi="Times New Roman" w:cs="Times New Roman"/>
              </w:rPr>
              <w:t>ServiceNow</w:t>
            </w:r>
          </w:p>
        </w:tc>
        <w:tc>
          <w:tcPr>
            <w:tcW w:w="3322" w:type="dxa"/>
          </w:tcPr>
          <w:p w:rsidRPr="00F840FD" w:rsidR="00F840FD" w:rsidP="00F840FD" w:rsidRDefault="00F840FD" w14:paraId="046BD159" w14:textId="52BE7D9F">
            <w:pPr>
              <w:pStyle w:val="NoSpacing"/>
              <w:rPr>
                <w:rFonts w:ascii="Times New Roman" w:hAnsi="Times New Roman" w:cs="Times New Roman"/>
              </w:rPr>
            </w:pPr>
            <w:r w:rsidRPr="00F840FD">
              <w:rPr>
                <w:rFonts w:cs="Times New Roman"/>
                <w:bCs/>
              </w:rPr>
              <w:t xml:space="preserve">Quebec </w:t>
            </w:r>
          </w:p>
        </w:tc>
        <w:tc>
          <w:tcPr>
            <w:tcW w:w="3802" w:type="dxa"/>
          </w:tcPr>
          <w:p w:rsidRPr="00AE0971" w:rsidR="00F840FD" w:rsidP="00F840FD" w:rsidRDefault="00F840FD" w14:paraId="63E2C59E" w14:textId="0D422D15">
            <w:pPr>
              <w:pStyle w:val="paragraph"/>
              <w:spacing w:before="0" w:beforeAutospacing="0" w:after="0" w:afterAutospacing="0"/>
              <w:textAlignment w:val="baseline"/>
              <w:rPr>
                <w:rFonts w:ascii="Times New Roman" w:hAnsi="Times New Roman"/>
              </w:rPr>
            </w:pPr>
            <w:r w:rsidRPr="00AE0971">
              <w:rPr>
                <w:rStyle w:val="normaltextrun"/>
                <w:rFonts w:ascii="Times New Roman" w:hAnsi="Times New Roman"/>
                <w:color w:val="201F1E"/>
              </w:rPr>
              <w:t>Software in the environment</w:t>
            </w:r>
            <w:r w:rsidRPr="00AE0971">
              <w:rPr>
                <w:rStyle w:val="eop"/>
                <w:rFonts w:ascii="Times New Roman" w:hAnsi="Times New Roman"/>
                <w:color w:val="201F1E"/>
              </w:rPr>
              <w:t> </w:t>
            </w:r>
          </w:p>
        </w:tc>
      </w:tr>
      <w:tr w:rsidRPr="00AE0971" w:rsidR="00F840FD" w:rsidTr="00E66059" w14:paraId="3D2F35EF" w14:textId="77777777">
        <w:tc>
          <w:tcPr>
            <w:tcW w:w="2771" w:type="dxa"/>
          </w:tcPr>
          <w:p w:rsidRPr="00AE0971" w:rsidR="00F840FD" w:rsidP="00F840FD" w:rsidRDefault="00F840FD" w14:paraId="38471DCC" w14:textId="77777777">
            <w:pPr>
              <w:pStyle w:val="NoSpacing"/>
              <w:rPr>
                <w:rFonts w:ascii="Times New Roman" w:hAnsi="Times New Roman" w:cs="Times New Roman"/>
              </w:rPr>
            </w:pPr>
            <w:r w:rsidRPr="00AE0971">
              <w:rPr>
                <w:rFonts w:ascii="Times New Roman" w:hAnsi="Times New Roman" w:cs="Times New Roman"/>
              </w:rPr>
              <w:t xml:space="preserve">Blue Prism </w:t>
            </w:r>
          </w:p>
        </w:tc>
        <w:tc>
          <w:tcPr>
            <w:tcW w:w="3322" w:type="dxa"/>
          </w:tcPr>
          <w:p w:rsidRPr="00F840FD" w:rsidR="00F840FD" w:rsidP="00F840FD" w:rsidRDefault="00F840FD" w14:paraId="50D4616A" w14:textId="70E623C9">
            <w:pPr>
              <w:pStyle w:val="NoSpacing"/>
              <w:rPr>
                <w:rFonts w:ascii="Times New Roman" w:hAnsi="Times New Roman" w:cs="Times New Roman"/>
              </w:rPr>
            </w:pPr>
            <w:r w:rsidRPr="00F840FD">
              <w:rPr>
                <w:rFonts w:ascii="Times New Roman" w:hAnsi="Times New Roman" w:cs="Times New Roman"/>
              </w:rPr>
              <w:t>v6.10.1</w:t>
            </w:r>
          </w:p>
        </w:tc>
        <w:tc>
          <w:tcPr>
            <w:tcW w:w="3802" w:type="dxa"/>
          </w:tcPr>
          <w:p w:rsidRPr="00AE0971" w:rsidR="00F840FD" w:rsidP="00F840FD" w:rsidRDefault="00F840FD" w14:paraId="1B4EE837" w14:textId="31DF673C">
            <w:pPr>
              <w:pStyle w:val="NoSpacing"/>
              <w:rPr>
                <w:rFonts w:ascii="Times New Roman" w:hAnsi="Times New Roman" w:cs="Times New Roman"/>
              </w:rPr>
            </w:pPr>
            <w:r w:rsidRPr="00AE0971">
              <w:rPr>
                <w:rStyle w:val="normaltextrun"/>
                <w:rFonts w:ascii="Times New Roman" w:hAnsi="Times New Roman" w:cs="Times New Roman"/>
                <w:color w:val="201F1E"/>
              </w:rPr>
              <w:t>Software in the environment</w:t>
            </w:r>
            <w:r w:rsidRPr="00AE0971">
              <w:rPr>
                <w:rStyle w:val="eop"/>
                <w:rFonts w:ascii="Times New Roman" w:hAnsi="Times New Roman" w:cs="Times New Roman"/>
                <w:color w:val="201F1E"/>
              </w:rPr>
              <w:t> </w:t>
            </w:r>
          </w:p>
        </w:tc>
      </w:tr>
      <w:tr w:rsidRPr="00AE0971" w:rsidR="00F840FD" w:rsidTr="00E66059" w14:paraId="2969095B" w14:textId="77777777">
        <w:tc>
          <w:tcPr>
            <w:tcW w:w="2771" w:type="dxa"/>
          </w:tcPr>
          <w:p w:rsidRPr="00AE0971" w:rsidR="00F840FD" w:rsidP="00F840FD" w:rsidRDefault="00F840FD" w14:paraId="5734F541" w14:textId="77777777">
            <w:pPr>
              <w:pStyle w:val="NoSpacing"/>
              <w:rPr>
                <w:rFonts w:ascii="Times New Roman" w:hAnsi="Times New Roman" w:cs="Times New Roman"/>
              </w:rPr>
            </w:pPr>
            <w:r w:rsidRPr="00AE0971">
              <w:rPr>
                <w:rFonts w:ascii="Times New Roman" w:hAnsi="Times New Roman" w:cs="Times New Roman"/>
              </w:rPr>
              <w:t>Nuance</w:t>
            </w:r>
          </w:p>
        </w:tc>
        <w:tc>
          <w:tcPr>
            <w:tcW w:w="3322" w:type="dxa"/>
          </w:tcPr>
          <w:p w:rsidRPr="00F840FD" w:rsidR="00F840FD" w:rsidP="00F840FD" w:rsidRDefault="00F840FD" w14:paraId="5C2861F9" w14:textId="47F7CCDB">
            <w:pPr>
              <w:pStyle w:val="NoSpacing"/>
              <w:rPr>
                <w:rFonts w:ascii="Times New Roman" w:hAnsi="Times New Roman" w:cs="Times New Roman"/>
              </w:rPr>
            </w:pPr>
            <w:r w:rsidRPr="00F840FD">
              <w:rPr>
                <w:rFonts w:cs="Times New Roman"/>
                <w:bCs/>
              </w:rPr>
              <w:t>v12.2.0</w:t>
            </w:r>
          </w:p>
        </w:tc>
        <w:tc>
          <w:tcPr>
            <w:tcW w:w="3802" w:type="dxa"/>
          </w:tcPr>
          <w:p w:rsidRPr="00AE0971" w:rsidR="00F840FD" w:rsidP="00F840FD" w:rsidRDefault="00F840FD" w14:paraId="25B199E1" w14:textId="62882F4D">
            <w:pPr>
              <w:pStyle w:val="NoSpacing"/>
              <w:rPr>
                <w:rFonts w:ascii="Times New Roman" w:hAnsi="Times New Roman" w:cs="Times New Roman"/>
              </w:rPr>
            </w:pPr>
            <w:r w:rsidRPr="00AE0971">
              <w:rPr>
                <w:rStyle w:val="normaltextrun"/>
                <w:rFonts w:ascii="Times New Roman" w:hAnsi="Times New Roman" w:cs="Times New Roman"/>
                <w:color w:val="201F1E"/>
              </w:rPr>
              <w:t>Software in the environment</w:t>
            </w:r>
            <w:r w:rsidRPr="00AE0971">
              <w:rPr>
                <w:rStyle w:val="eop"/>
                <w:rFonts w:ascii="Times New Roman" w:hAnsi="Times New Roman" w:cs="Times New Roman"/>
                <w:color w:val="201F1E"/>
              </w:rPr>
              <w:t> </w:t>
            </w:r>
          </w:p>
        </w:tc>
      </w:tr>
      <w:tr w:rsidRPr="00AE0971" w:rsidR="00F840FD" w:rsidTr="00E66059" w14:paraId="01186D6B" w14:textId="77777777">
        <w:tc>
          <w:tcPr>
            <w:tcW w:w="2771" w:type="dxa"/>
          </w:tcPr>
          <w:p w:rsidRPr="00AE0971" w:rsidR="00F840FD" w:rsidP="00F840FD" w:rsidRDefault="00F840FD" w14:paraId="3D98BFE0" w14:textId="77777777">
            <w:pPr>
              <w:pStyle w:val="NoSpacing"/>
              <w:rPr>
                <w:rFonts w:ascii="Times New Roman" w:hAnsi="Times New Roman" w:cs="Times New Roman"/>
              </w:rPr>
            </w:pPr>
            <w:r w:rsidRPr="00AE0971">
              <w:rPr>
                <w:rFonts w:ascii="Times New Roman" w:hAnsi="Times New Roman" w:cs="Times New Roman"/>
              </w:rPr>
              <w:t>Looker</w:t>
            </w:r>
          </w:p>
        </w:tc>
        <w:tc>
          <w:tcPr>
            <w:tcW w:w="3322" w:type="dxa"/>
          </w:tcPr>
          <w:p w:rsidRPr="00F840FD" w:rsidR="00F840FD" w:rsidP="00F840FD" w:rsidRDefault="00F840FD" w14:paraId="7BF7FC95" w14:textId="087ACAB3">
            <w:pPr>
              <w:pStyle w:val="NoSpacing"/>
              <w:rPr>
                <w:rFonts w:ascii="Times New Roman" w:hAnsi="Times New Roman" w:cs="Times New Roman"/>
              </w:rPr>
            </w:pPr>
            <w:r w:rsidRPr="00F840FD">
              <w:rPr>
                <w:rFonts w:cs="Times New Roman"/>
                <w:bCs/>
              </w:rPr>
              <w:t>v</w:t>
            </w:r>
            <w:r w:rsidRPr="00F840FD">
              <w:rPr>
                <w:rFonts w:ascii="Times New Roman" w:hAnsi="Times New Roman" w:cs="Times New Roman"/>
              </w:rPr>
              <w:t xml:space="preserve">21.4.22-fff155 </w:t>
            </w:r>
          </w:p>
        </w:tc>
        <w:tc>
          <w:tcPr>
            <w:tcW w:w="3802" w:type="dxa"/>
          </w:tcPr>
          <w:p w:rsidRPr="00AE0971" w:rsidR="00F840FD" w:rsidP="00F840FD" w:rsidRDefault="00F840FD" w14:paraId="2805C9B8" w14:textId="1D8B9A41">
            <w:pPr>
              <w:pStyle w:val="NoSpacing"/>
              <w:rPr>
                <w:rFonts w:ascii="Times New Roman" w:hAnsi="Times New Roman" w:cs="Times New Roman"/>
              </w:rPr>
            </w:pPr>
            <w:r w:rsidRPr="00AE0971">
              <w:rPr>
                <w:rStyle w:val="normaltextrun"/>
                <w:rFonts w:ascii="Times New Roman" w:hAnsi="Times New Roman" w:cs="Times New Roman"/>
                <w:color w:val="201F1E"/>
              </w:rPr>
              <w:t>Software in the environment</w:t>
            </w:r>
            <w:r w:rsidRPr="00AE0971">
              <w:rPr>
                <w:rStyle w:val="eop"/>
                <w:rFonts w:ascii="Times New Roman" w:hAnsi="Times New Roman" w:cs="Times New Roman"/>
                <w:color w:val="201F1E"/>
              </w:rPr>
              <w:t> </w:t>
            </w:r>
          </w:p>
        </w:tc>
      </w:tr>
      <w:tr w:rsidRPr="00AE0971" w:rsidR="00F840FD" w:rsidTr="00E66059" w14:paraId="1FB75BF7" w14:textId="77777777">
        <w:tc>
          <w:tcPr>
            <w:tcW w:w="2771" w:type="dxa"/>
          </w:tcPr>
          <w:p w:rsidRPr="00AE0971" w:rsidR="00F840FD" w:rsidP="00F840FD" w:rsidRDefault="00F840FD" w14:paraId="212A3F9F" w14:textId="0D49F95C">
            <w:pPr>
              <w:pStyle w:val="NoSpacing"/>
              <w:rPr>
                <w:rFonts w:ascii="Times New Roman" w:hAnsi="Times New Roman" w:cs="Times New Roman"/>
              </w:rPr>
            </w:pPr>
            <w:r w:rsidRPr="00AE0971">
              <w:rPr>
                <w:rFonts w:ascii="Times New Roman" w:hAnsi="Times New Roman" w:cs="Times New Roman"/>
              </w:rPr>
              <w:t>Windows Active Directory </w:t>
            </w:r>
          </w:p>
        </w:tc>
        <w:tc>
          <w:tcPr>
            <w:tcW w:w="3322" w:type="dxa"/>
          </w:tcPr>
          <w:p w:rsidRPr="00F840FD" w:rsidR="00F840FD" w:rsidP="00F840FD" w:rsidRDefault="00F840FD" w14:paraId="261C1820" w14:textId="69BEE009">
            <w:pPr>
              <w:pStyle w:val="NoSpacing"/>
              <w:rPr>
                <w:rFonts w:ascii="Times New Roman" w:hAnsi="Times New Roman" w:cs="Times New Roman"/>
              </w:rPr>
            </w:pPr>
            <w:r w:rsidRPr="00F840FD">
              <w:rPr>
                <w:rFonts w:cs="Times New Roman"/>
                <w:bCs/>
              </w:rPr>
              <w:t>v</w:t>
            </w:r>
            <w:r w:rsidRPr="00F840FD">
              <w:rPr>
                <w:rFonts w:ascii="Times New Roman" w:hAnsi="Times New Roman" w:cs="Times New Roman"/>
              </w:rPr>
              <w:t xml:space="preserve">10.0.17763.1697 </w:t>
            </w:r>
          </w:p>
        </w:tc>
        <w:tc>
          <w:tcPr>
            <w:tcW w:w="3802" w:type="dxa"/>
          </w:tcPr>
          <w:p w:rsidRPr="00AE0971" w:rsidR="00F840FD" w:rsidP="00F840FD" w:rsidRDefault="00F840FD" w14:paraId="6CD76E82" w14:textId="0FA97E11">
            <w:pPr>
              <w:pStyle w:val="NoSpacing"/>
              <w:rPr>
                <w:rFonts w:ascii="Times New Roman" w:hAnsi="Times New Roman" w:cs="Times New Roman"/>
              </w:rPr>
            </w:pPr>
            <w:r w:rsidRPr="00AE0971">
              <w:rPr>
                <w:rStyle w:val="normaltextrun"/>
                <w:rFonts w:ascii="Times New Roman" w:hAnsi="Times New Roman" w:cs="Times New Roman"/>
                <w:color w:val="201F1E"/>
              </w:rPr>
              <w:t>Software in the environment</w:t>
            </w:r>
            <w:r w:rsidRPr="00AE0971">
              <w:rPr>
                <w:rStyle w:val="eop"/>
                <w:rFonts w:ascii="Times New Roman" w:hAnsi="Times New Roman" w:cs="Times New Roman"/>
                <w:color w:val="201F1E"/>
              </w:rPr>
              <w:t> </w:t>
            </w:r>
          </w:p>
        </w:tc>
      </w:tr>
      <w:tr w:rsidRPr="00AE0971" w:rsidR="00F840FD" w:rsidTr="00E66059" w14:paraId="543041D9" w14:textId="77777777">
        <w:tc>
          <w:tcPr>
            <w:tcW w:w="2771" w:type="dxa"/>
          </w:tcPr>
          <w:p w:rsidRPr="00AE0971" w:rsidR="00F840FD" w:rsidP="00F840FD" w:rsidRDefault="00F840FD" w14:paraId="562F3D42" w14:textId="555DDF3D">
            <w:pPr>
              <w:pStyle w:val="NoSpacing"/>
              <w:rPr>
                <w:rFonts w:ascii="Times New Roman" w:hAnsi="Times New Roman" w:cs="Times New Roman"/>
              </w:rPr>
            </w:pPr>
            <w:r w:rsidRPr="00AE0971">
              <w:rPr>
                <w:rFonts w:ascii="Times New Roman" w:hAnsi="Times New Roman" w:cs="Times New Roman"/>
              </w:rPr>
              <w:t>Windows Server </w:t>
            </w:r>
          </w:p>
        </w:tc>
        <w:tc>
          <w:tcPr>
            <w:tcW w:w="3322" w:type="dxa"/>
          </w:tcPr>
          <w:p w:rsidRPr="00F840FD" w:rsidR="00F840FD" w:rsidP="00F840FD" w:rsidRDefault="00F840FD" w14:paraId="6D4DEE02" w14:textId="5AA59D26">
            <w:pPr>
              <w:pStyle w:val="NoSpacing"/>
              <w:rPr>
                <w:rFonts w:ascii="Times New Roman" w:hAnsi="Times New Roman" w:cs="Times New Roman"/>
              </w:rPr>
            </w:pPr>
            <w:r w:rsidRPr="00F840FD">
              <w:rPr>
                <w:rFonts w:cs="Times New Roman"/>
                <w:bCs/>
              </w:rPr>
              <w:t>2019 Server</w:t>
            </w:r>
          </w:p>
        </w:tc>
        <w:tc>
          <w:tcPr>
            <w:tcW w:w="3802" w:type="dxa"/>
          </w:tcPr>
          <w:p w:rsidRPr="00AE0971" w:rsidR="00F840FD" w:rsidP="00F840FD" w:rsidRDefault="00F840FD" w14:paraId="61B0BC2F" w14:textId="74560C78">
            <w:pPr>
              <w:pStyle w:val="NoSpacing"/>
              <w:rPr>
                <w:rFonts w:ascii="Times New Roman" w:hAnsi="Times New Roman" w:cs="Times New Roman"/>
              </w:rPr>
            </w:pPr>
            <w:r w:rsidRPr="00AE0971">
              <w:rPr>
                <w:rStyle w:val="normaltextrun"/>
                <w:rFonts w:ascii="Times New Roman" w:hAnsi="Times New Roman" w:cs="Times New Roman"/>
                <w:color w:val="201F1E"/>
              </w:rPr>
              <w:t>Software in the environment</w:t>
            </w:r>
            <w:r w:rsidRPr="00AE0971">
              <w:rPr>
                <w:rStyle w:val="eop"/>
                <w:rFonts w:ascii="Times New Roman" w:hAnsi="Times New Roman" w:cs="Times New Roman"/>
                <w:color w:val="201F1E"/>
              </w:rPr>
              <w:t> </w:t>
            </w:r>
          </w:p>
        </w:tc>
      </w:tr>
      <w:tr w:rsidRPr="00AE0971" w:rsidR="00F840FD" w:rsidTr="00E66059" w14:paraId="081E3A6F" w14:textId="77777777">
        <w:tc>
          <w:tcPr>
            <w:tcW w:w="2771" w:type="dxa"/>
          </w:tcPr>
          <w:p w:rsidRPr="00AE0971" w:rsidR="00F840FD" w:rsidP="00F840FD" w:rsidRDefault="00F840FD" w14:paraId="215E5764" w14:textId="07FECF28">
            <w:pPr>
              <w:pStyle w:val="NoSpacing"/>
              <w:rPr>
                <w:rFonts w:ascii="Times New Roman" w:hAnsi="Times New Roman" w:cs="Times New Roman"/>
              </w:rPr>
            </w:pPr>
            <w:r w:rsidRPr="00AE0971">
              <w:rPr>
                <w:rFonts w:ascii="Times New Roman" w:hAnsi="Times New Roman" w:cs="Times New Roman"/>
              </w:rPr>
              <w:t>RHEL Server </w:t>
            </w:r>
          </w:p>
        </w:tc>
        <w:tc>
          <w:tcPr>
            <w:tcW w:w="3322" w:type="dxa"/>
          </w:tcPr>
          <w:p w:rsidRPr="00F840FD" w:rsidR="00F840FD" w:rsidP="00F840FD" w:rsidRDefault="00A82660" w14:paraId="3B4B6D32" w14:textId="3DD9A2E8">
            <w:pPr>
              <w:pStyle w:val="NoSpacing"/>
              <w:rPr>
                <w:rFonts w:ascii="Times New Roman" w:hAnsi="Times New Roman" w:cs="Times New Roman"/>
              </w:rPr>
            </w:pPr>
            <w:r>
              <w:rPr>
                <w:rFonts w:cs="Times New Roman"/>
                <w:bCs/>
              </w:rPr>
              <w:t xml:space="preserve">v7 and </w:t>
            </w:r>
            <w:r w:rsidRPr="00F840FD" w:rsidR="00F840FD">
              <w:rPr>
                <w:rFonts w:cs="Times New Roman"/>
                <w:bCs/>
              </w:rPr>
              <w:t>8</w:t>
            </w:r>
          </w:p>
        </w:tc>
        <w:tc>
          <w:tcPr>
            <w:tcW w:w="3802" w:type="dxa"/>
          </w:tcPr>
          <w:p w:rsidRPr="00AE0971" w:rsidR="00F840FD" w:rsidP="00F840FD" w:rsidRDefault="00F840FD" w14:paraId="57A8F725" w14:textId="24293D93">
            <w:pPr>
              <w:pStyle w:val="NoSpacing"/>
              <w:rPr>
                <w:rFonts w:ascii="Times New Roman" w:hAnsi="Times New Roman" w:cs="Times New Roman"/>
              </w:rPr>
            </w:pPr>
            <w:r w:rsidRPr="00AE0971">
              <w:rPr>
                <w:rStyle w:val="normaltextrun"/>
                <w:rFonts w:ascii="Times New Roman" w:hAnsi="Times New Roman" w:cs="Times New Roman"/>
                <w:color w:val="201F1E"/>
              </w:rPr>
              <w:t>Software in the environment</w:t>
            </w:r>
            <w:r w:rsidRPr="00AE0971">
              <w:rPr>
                <w:rStyle w:val="eop"/>
                <w:rFonts w:ascii="Times New Roman" w:hAnsi="Times New Roman" w:cs="Times New Roman"/>
                <w:color w:val="201F1E"/>
              </w:rPr>
              <w:t> </w:t>
            </w:r>
          </w:p>
        </w:tc>
      </w:tr>
      <w:tr w:rsidRPr="00AE0971" w:rsidR="00F840FD" w:rsidTr="00E66059" w14:paraId="1D0185D0" w14:textId="77777777">
        <w:tc>
          <w:tcPr>
            <w:tcW w:w="2771" w:type="dxa"/>
          </w:tcPr>
          <w:p w:rsidRPr="00AE0971" w:rsidR="00F840FD" w:rsidP="00F840FD" w:rsidRDefault="00F840FD" w14:paraId="016882E5" w14:textId="14E3F370">
            <w:pPr>
              <w:pStyle w:val="NoSpacing"/>
              <w:rPr>
                <w:rFonts w:ascii="Times New Roman" w:hAnsi="Times New Roman" w:cs="Times New Roman"/>
              </w:rPr>
            </w:pPr>
            <w:r w:rsidRPr="00AE0971">
              <w:rPr>
                <w:rFonts w:ascii="Times New Roman" w:hAnsi="Times New Roman" w:cs="Times New Roman"/>
              </w:rPr>
              <w:t>Debian Server </w:t>
            </w:r>
          </w:p>
        </w:tc>
        <w:tc>
          <w:tcPr>
            <w:tcW w:w="3322" w:type="dxa"/>
          </w:tcPr>
          <w:p w:rsidRPr="00F840FD" w:rsidR="00F840FD" w:rsidP="00F840FD" w:rsidRDefault="00F840FD" w14:paraId="2172414B" w14:textId="46302735">
            <w:pPr>
              <w:pStyle w:val="NoSpacing"/>
              <w:rPr>
                <w:rFonts w:ascii="Times New Roman" w:hAnsi="Times New Roman" w:cs="Times New Roman"/>
              </w:rPr>
            </w:pPr>
            <w:r w:rsidRPr="00F840FD">
              <w:rPr>
                <w:rFonts w:cs="Times New Roman"/>
                <w:bCs/>
              </w:rPr>
              <w:t xml:space="preserve">v10 </w:t>
            </w:r>
            <w:r w:rsidRPr="00F840FD">
              <w:rPr>
                <w:rFonts w:cs="Times New Roman"/>
                <w:smallCaps/>
              </w:rPr>
              <w:t>Buster</w:t>
            </w:r>
            <w:r w:rsidRPr="00F840FD">
              <w:rPr>
                <w:rFonts w:cs="Times New Roman"/>
                <w:b/>
                <w:bCs/>
                <w:smallCaps/>
              </w:rPr>
              <w:t xml:space="preserve"> </w:t>
            </w:r>
          </w:p>
        </w:tc>
        <w:tc>
          <w:tcPr>
            <w:tcW w:w="3802" w:type="dxa"/>
          </w:tcPr>
          <w:p w:rsidRPr="00AE0971" w:rsidR="00F840FD" w:rsidP="00F840FD" w:rsidRDefault="00F840FD" w14:paraId="373F9345" w14:textId="5D2BEC1E">
            <w:pPr>
              <w:pStyle w:val="NoSpacing"/>
              <w:rPr>
                <w:rFonts w:ascii="Times New Roman" w:hAnsi="Times New Roman" w:cs="Times New Roman"/>
              </w:rPr>
            </w:pPr>
            <w:r w:rsidRPr="00AE0971">
              <w:rPr>
                <w:rStyle w:val="normaltextrun"/>
                <w:rFonts w:ascii="Times New Roman" w:hAnsi="Times New Roman" w:cs="Times New Roman"/>
                <w:color w:val="201F1E"/>
              </w:rPr>
              <w:t>Software in the environment</w:t>
            </w:r>
            <w:r w:rsidRPr="00AE0971">
              <w:rPr>
                <w:rStyle w:val="eop"/>
                <w:rFonts w:ascii="Times New Roman" w:hAnsi="Times New Roman" w:cs="Times New Roman"/>
                <w:color w:val="201F1E"/>
              </w:rPr>
              <w:t> </w:t>
            </w:r>
          </w:p>
        </w:tc>
      </w:tr>
      <w:tr w:rsidRPr="00AE0971" w:rsidR="00F840FD" w:rsidTr="00E66059" w14:paraId="0987A980" w14:textId="77777777">
        <w:tc>
          <w:tcPr>
            <w:tcW w:w="2771" w:type="dxa"/>
          </w:tcPr>
          <w:p w:rsidRPr="00AE0971" w:rsidR="00F840FD" w:rsidP="00F840FD" w:rsidRDefault="00F840FD" w14:paraId="5E1B2D36" w14:textId="059DE196">
            <w:pPr>
              <w:pStyle w:val="NoSpacing"/>
              <w:rPr>
                <w:rFonts w:ascii="Times New Roman" w:hAnsi="Times New Roman" w:cs="Times New Roman"/>
              </w:rPr>
            </w:pPr>
            <w:r w:rsidRPr="00AE0971">
              <w:rPr>
                <w:rFonts w:ascii="Times New Roman" w:hAnsi="Times New Roman" w:cs="Times New Roman"/>
              </w:rPr>
              <w:t>Mariah DB and MySQL </w:t>
            </w:r>
          </w:p>
        </w:tc>
        <w:tc>
          <w:tcPr>
            <w:tcW w:w="3322" w:type="dxa"/>
          </w:tcPr>
          <w:p w:rsidRPr="00F840FD" w:rsidR="00F840FD" w:rsidP="00F840FD" w:rsidRDefault="00CA0941" w14:paraId="53A25C70" w14:textId="2B330816">
            <w:pPr>
              <w:pStyle w:val="NoSpacing"/>
              <w:rPr>
                <w:rFonts w:ascii="Times New Roman" w:hAnsi="Times New Roman" w:cs="Times New Roman"/>
              </w:rPr>
            </w:pPr>
            <w:r>
              <w:rPr>
                <w:rFonts w:ascii="Times New Roman" w:hAnsi="Times New Roman" w:cs="Times New Roman"/>
              </w:rPr>
              <w:t>v10.2</w:t>
            </w:r>
          </w:p>
        </w:tc>
        <w:tc>
          <w:tcPr>
            <w:tcW w:w="3802" w:type="dxa"/>
          </w:tcPr>
          <w:p w:rsidRPr="00AE0971" w:rsidR="00F840FD" w:rsidP="00F840FD" w:rsidRDefault="00F840FD" w14:paraId="16C11D24" w14:textId="790E322E">
            <w:pPr>
              <w:pStyle w:val="NoSpacing"/>
              <w:rPr>
                <w:rFonts w:ascii="Times New Roman" w:hAnsi="Times New Roman" w:cs="Times New Roman"/>
              </w:rPr>
            </w:pPr>
            <w:r w:rsidRPr="00AE0971">
              <w:rPr>
                <w:rStyle w:val="normaltextrun"/>
                <w:rFonts w:ascii="Times New Roman" w:hAnsi="Times New Roman" w:cs="Times New Roman"/>
                <w:color w:val="201F1E"/>
              </w:rPr>
              <w:t>Software in the environment</w:t>
            </w:r>
            <w:r w:rsidRPr="00AE0971">
              <w:rPr>
                <w:rStyle w:val="eop"/>
                <w:rFonts w:ascii="Times New Roman" w:hAnsi="Times New Roman" w:cs="Times New Roman"/>
                <w:color w:val="201F1E"/>
              </w:rPr>
              <w:t> </w:t>
            </w:r>
          </w:p>
        </w:tc>
      </w:tr>
      <w:tr w:rsidRPr="00AE0971" w:rsidR="00F840FD" w:rsidTr="00E66059" w14:paraId="16FB878B" w14:textId="77777777">
        <w:tc>
          <w:tcPr>
            <w:tcW w:w="2771" w:type="dxa"/>
          </w:tcPr>
          <w:p w:rsidRPr="00AE0971" w:rsidR="00F840FD" w:rsidP="00F840FD" w:rsidRDefault="00F840FD" w14:paraId="03F9D50A" w14:textId="3AC52325">
            <w:pPr>
              <w:pStyle w:val="NoSpacing"/>
              <w:rPr>
                <w:rFonts w:ascii="Times New Roman" w:hAnsi="Times New Roman" w:cs="Times New Roman"/>
              </w:rPr>
            </w:pPr>
            <w:r w:rsidRPr="00AE0971">
              <w:rPr>
                <w:rFonts w:ascii="Times New Roman" w:hAnsi="Times New Roman" w:cs="Times New Roman"/>
              </w:rPr>
              <w:t>Google Workspaces - Business Standard </w:t>
            </w:r>
          </w:p>
        </w:tc>
        <w:tc>
          <w:tcPr>
            <w:tcW w:w="3322" w:type="dxa"/>
          </w:tcPr>
          <w:p w:rsidRPr="00F840FD" w:rsidR="00F840FD" w:rsidP="00F840FD" w:rsidRDefault="00F840FD" w14:paraId="226E8B6B" w14:textId="52B33D67">
            <w:pPr>
              <w:pStyle w:val="NoSpacing"/>
              <w:rPr>
                <w:rFonts w:ascii="Times New Roman" w:hAnsi="Times New Roman" w:cs="Times New Roman"/>
              </w:rPr>
            </w:pPr>
          </w:p>
        </w:tc>
        <w:tc>
          <w:tcPr>
            <w:tcW w:w="3802" w:type="dxa"/>
          </w:tcPr>
          <w:p w:rsidRPr="00AE0971" w:rsidR="00F840FD" w:rsidP="00F840FD" w:rsidRDefault="00F840FD" w14:paraId="05E756D9" w14:textId="525A6A82">
            <w:pPr>
              <w:pStyle w:val="NoSpacing"/>
              <w:rPr>
                <w:rFonts w:ascii="Times New Roman" w:hAnsi="Times New Roman" w:cs="Times New Roman"/>
              </w:rPr>
            </w:pPr>
            <w:r w:rsidRPr="00AE0971">
              <w:rPr>
                <w:rFonts w:ascii="Times New Roman" w:hAnsi="Times New Roman" w:cs="Times New Roman"/>
              </w:rPr>
              <w:t>Google Services Consumed</w:t>
            </w:r>
          </w:p>
        </w:tc>
      </w:tr>
      <w:tr w:rsidRPr="00AE0971" w:rsidR="00F840FD" w:rsidTr="00E66059" w14:paraId="19D4DEE8" w14:textId="77777777">
        <w:tc>
          <w:tcPr>
            <w:tcW w:w="2771" w:type="dxa"/>
          </w:tcPr>
          <w:p w:rsidRPr="00AE0971" w:rsidR="00F840FD" w:rsidP="00F840FD" w:rsidRDefault="00F840FD" w14:paraId="7470BC76" w14:textId="16D85E14">
            <w:pPr>
              <w:pStyle w:val="NoSpacing"/>
              <w:rPr>
                <w:rFonts w:ascii="Times New Roman" w:hAnsi="Times New Roman" w:cs="Times New Roman"/>
              </w:rPr>
            </w:pPr>
            <w:r w:rsidRPr="00AE0971">
              <w:rPr>
                <w:rFonts w:ascii="Times New Roman" w:hAnsi="Times New Roman" w:cs="Times New Roman"/>
              </w:rPr>
              <w:t>Cloud Identity Premium </w:t>
            </w:r>
          </w:p>
        </w:tc>
        <w:tc>
          <w:tcPr>
            <w:tcW w:w="3322" w:type="dxa"/>
          </w:tcPr>
          <w:p w:rsidRPr="00F840FD" w:rsidR="00F840FD" w:rsidP="00F840FD" w:rsidRDefault="00F840FD" w14:paraId="23FAEE09" w14:textId="41477854">
            <w:pPr>
              <w:pStyle w:val="NoSpacing"/>
              <w:rPr>
                <w:rFonts w:ascii="Times New Roman" w:hAnsi="Times New Roman" w:cs="Times New Roman"/>
              </w:rPr>
            </w:pPr>
          </w:p>
        </w:tc>
        <w:tc>
          <w:tcPr>
            <w:tcW w:w="3802" w:type="dxa"/>
          </w:tcPr>
          <w:p w:rsidRPr="00AE0971" w:rsidR="00F840FD" w:rsidP="00F840FD" w:rsidRDefault="00F840FD" w14:paraId="6C8A89C9" w14:textId="1F292842">
            <w:pPr>
              <w:pStyle w:val="NoSpacing"/>
              <w:rPr>
                <w:rFonts w:ascii="Times New Roman" w:hAnsi="Times New Roman" w:cs="Times New Roman"/>
              </w:rPr>
            </w:pPr>
            <w:r w:rsidRPr="00AE0971">
              <w:rPr>
                <w:rFonts w:ascii="Times New Roman" w:hAnsi="Times New Roman" w:cs="Times New Roman"/>
              </w:rPr>
              <w:t>Google Services Consumed</w:t>
            </w:r>
          </w:p>
        </w:tc>
      </w:tr>
      <w:tr w:rsidRPr="00AE0971" w:rsidR="00F840FD" w:rsidTr="00E66059" w14:paraId="4EFD98C2" w14:textId="77777777">
        <w:tc>
          <w:tcPr>
            <w:tcW w:w="2771" w:type="dxa"/>
          </w:tcPr>
          <w:p w:rsidRPr="00AE0971" w:rsidR="00F840FD" w:rsidP="00F840FD" w:rsidRDefault="00F840FD" w14:paraId="600FB92C" w14:textId="05D9FD55">
            <w:pPr>
              <w:pStyle w:val="NoSpacing"/>
              <w:rPr>
                <w:rFonts w:ascii="Times New Roman" w:hAnsi="Times New Roman" w:cs="Times New Roman"/>
              </w:rPr>
            </w:pPr>
            <w:r w:rsidRPr="00AE0971">
              <w:rPr>
                <w:rFonts w:ascii="Times New Roman" w:hAnsi="Times New Roman" w:cs="Times New Roman"/>
              </w:rPr>
              <w:t>Identity-Aware Proxy </w:t>
            </w:r>
          </w:p>
        </w:tc>
        <w:tc>
          <w:tcPr>
            <w:tcW w:w="3322" w:type="dxa"/>
          </w:tcPr>
          <w:p w:rsidRPr="00F840FD" w:rsidR="00F840FD" w:rsidP="00F840FD" w:rsidRDefault="00F840FD" w14:paraId="563FC2C5" w14:textId="6DDFF52C">
            <w:pPr>
              <w:pStyle w:val="NoSpacing"/>
              <w:rPr>
                <w:rFonts w:ascii="Times New Roman" w:hAnsi="Times New Roman" w:cs="Times New Roman"/>
              </w:rPr>
            </w:pPr>
          </w:p>
        </w:tc>
        <w:tc>
          <w:tcPr>
            <w:tcW w:w="3802" w:type="dxa"/>
          </w:tcPr>
          <w:p w:rsidRPr="00AE0971" w:rsidR="00F840FD" w:rsidP="00F840FD" w:rsidRDefault="00F840FD" w14:paraId="671FEE15" w14:textId="08FA4153">
            <w:pPr>
              <w:pStyle w:val="NoSpacing"/>
              <w:rPr>
                <w:rFonts w:ascii="Times New Roman" w:hAnsi="Times New Roman" w:cs="Times New Roman"/>
              </w:rPr>
            </w:pPr>
            <w:r w:rsidRPr="00AE0971">
              <w:rPr>
                <w:rFonts w:ascii="Times New Roman" w:hAnsi="Times New Roman" w:cs="Times New Roman"/>
              </w:rPr>
              <w:t>Google Services Consumed</w:t>
            </w:r>
          </w:p>
        </w:tc>
      </w:tr>
      <w:tr w:rsidRPr="00AE0971" w:rsidR="00F840FD" w:rsidTr="00E66059" w14:paraId="381547A5" w14:textId="77777777">
        <w:tc>
          <w:tcPr>
            <w:tcW w:w="2771" w:type="dxa"/>
          </w:tcPr>
          <w:p w:rsidRPr="00AE0971" w:rsidR="00F840FD" w:rsidP="00F840FD" w:rsidRDefault="00F840FD" w14:paraId="44EFACDB" w14:textId="59FA3A76">
            <w:pPr>
              <w:pStyle w:val="NoSpacing"/>
              <w:rPr>
                <w:rFonts w:ascii="Times New Roman" w:hAnsi="Times New Roman" w:cs="Times New Roman"/>
              </w:rPr>
            </w:pPr>
            <w:r w:rsidRPr="00AE0971">
              <w:rPr>
                <w:rFonts w:ascii="Times New Roman" w:hAnsi="Times New Roman" w:cs="Times New Roman"/>
              </w:rPr>
              <w:t>Cloud IAM </w:t>
            </w:r>
          </w:p>
        </w:tc>
        <w:tc>
          <w:tcPr>
            <w:tcW w:w="3322" w:type="dxa"/>
          </w:tcPr>
          <w:p w:rsidRPr="00F840FD" w:rsidR="00F840FD" w:rsidP="00F840FD" w:rsidRDefault="00F840FD" w14:paraId="39C72381" w14:textId="43CD7DD7">
            <w:pPr>
              <w:pStyle w:val="NoSpacing"/>
              <w:rPr>
                <w:rFonts w:ascii="Times New Roman" w:hAnsi="Times New Roman" w:cs="Times New Roman"/>
              </w:rPr>
            </w:pPr>
          </w:p>
        </w:tc>
        <w:tc>
          <w:tcPr>
            <w:tcW w:w="3802" w:type="dxa"/>
          </w:tcPr>
          <w:p w:rsidRPr="00AE0971" w:rsidR="00F840FD" w:rsidP="00F840FD" w:rsidRDefault="00F840FD" w14:paraId="27A9CC74" w14:textId="03A8BC5C">
            <w:pPr>
              <w:pStyle w:val="NoSpacing"/>
              <w:rPr>
                <w:rFonts w:ascii="Times New Roman" w:hAnsi="Times New Roman" w:cs="Times New Roman"/>
              </w:rPr>
            </w:pPr>
            <w:r w:rsidRPr="00AE0971">
              <w:rPr>
                <w:rFonts w:ascii="Times New Roman" w:hAnsi="Times New Roman" w:cs="Times New Roman"/>
              </w:rPr>
              <w:t>Google Services Consumed</w:t>
            </w:r>
          </w:p>
        </w:tc>
      </w:tr>
      <w:tr w:rsidRPr="00AE0971" w:rsidR="00F840FD" w:rsidTr="00E66059" w14:paraId="4BC30A3F" w14:textId="77777777">
        <w:tc>
          <w:tcPr>
            <w:tcW w:w="2771" w:type="dxa"/>
          </w:tcPr>
          <w:p w:rsidRPr="00AE0971" w:rsidR="00F840FD" w:rsidP="00F840FD" w:rsidRDefault="00F840FD" w14:paraId="0962FB78" w14:textId="0649D843">
            <w:pPr>
              <w:pStyle w:val="NoSpacing"/>
              <w:rPr>
                <w:rFonts w:ascii="Times New Roman" w:hAnsi="Times New Roman" w:cs="Times New Roman"/>
              </w:rPr>
            </w:pPr>
            <w:r w:rsidRPr="00AE0971">
              <w:rPr>
                <w:rFonts w:ascii="Times New Roman" w:hAnsi="Times New Roman" w:cs="Times New Roman"/>
              </w:rPr>
              <w:t>CCAI/ </w:t>
            </w:r>
            <w:proofErr w:type="spellStart"/>
            <w:r w:rsidRPr="00AE0971">
              <w:rPr>
                <w:rFonts w:ascii="Times New Roman" w:hAnsi="Times New Roman" w:cs="Times New Roman"/>
              </w:rPr>
              <w:t>DialogFlow</w:t>
            </w:r>
            <w:proofErr w:type="spellEnd"/>
            <w:r w:rsidRPr="00AE0971">
              <w:rPr>
                <w:rFonts w:ascii="Times New Roman" w:hAnsi="Times New Roman" w:cs="Times New Roman"/>
              </w:rPr>
              <w:t> CX </w:t>
            </w:r>
          </w:p>
        </w:tc>
        <w:tc>
          <w:tcPr>
            <w:tcW w:w="3322" w:type="dxa"/>
          </w:tcPr>
          <w:p w:rsidRPr="00F840FD" w:rsidR="00F840FD" w:rsidP="00F840FD" w:rsidRDefault="00F840FD" w14:paraId="3555E830" w14:textId="3D616777">
            <w:pPr>
              <w:pStyle w:val="NoSpacing"/>
              <w:rPr>
                <w:rFonts w:ascii="Times New Roman" w:hAnsi="Times New Roman" w:cs="Times New Roman"/>
              </w:rPr>
            </w:pPr>
          </w:p>
        </w:tc>
        <w:tc>
          <w:tcPr>
            <w:tcW w:w="3802" w:type="dxa"/>
          </w:tcPr>
          <w:p w:rsidRPr="00AE0971" w:rsidR="00F840FD" w:rsidP="00F840FD" w:rsidRDefault="00F840FD" w14:paraId="3BB938C1" w14:textId="7B4ED987">
            <w:pPr>
              <w:pStyle w:val="NoSpacing"/>
              <w:rPr>
                <w:rFonts w:ascii="Times New Roman" w:hAnsi="Times New Roman" w:cs="Times New Roman"/>
              </w:rPr>
            </w:pPr>
            <w:r w:rsidRPr="00AE0971">
              <w:rPr>
                <w:rFonts w:ascii="Times New Roman" w:hAnsi="Times New Roman" w:cs="Times New Roman"/>
              </w:rPr>
              <w:t>Google Services Consumed</w:t>
            </w:r>
          </w:p>
        </w:tc>
      </w:tr>
      <w:tr w:rsidRPr="00AE0971" w:rsidR="00F840FD" w:rsidTr="00E66059" w14:paraId="1C67B2B2" w14:textId="77777777">
        <w:tc>
          <w:tcPr>
            <w:tcW w:w="2771" w:type="dxa"/>
          </w:tcPr>
          <w:p w:rsidRPr="00AE0971" w:rsidR="00F840FD" w:rsidP="00F840FD" w:rsidRDefault="00F840FD" w14:paraId="32B4D70B" w14:textId="1310CB09">
            <w:pPr>
              <w:pStyle w:val="NoSpacing"/>
              <w:rPr>
                <w:rFonts w:ascii="Times New Roman" w:hAnsi="Times New Roman" w:cs="Times New Roman"/>
              </w:rPr>
            </w:pPr>
            <w:r w:rsidRPr="00AE0971">
              <w:rPr>
                <w:rFonts w:ascii="Times New Roman" w:hAnsi="Times New Roman" w:cs="Times New Roman"/>
              </w:rPr>
              <w:t>Cloud Domains </w:t>
            </w:r>
          </w:p>
        </w:tc>
        <w:tc>
          <w:tcPr>
            <w:tcW w:w="3322" w:type="dxa"/>
          </w:tcPr>
          <w:p w:rsidRPr="00F840FD" w:rsidR="00F840FD" w:rsidP="00F840FD" w:rsidRDefault="00F840FD" w14:paraId="5EAA985D" w14:textId="5CCB0936">
            <w:pPr>
              <w:pStyle w:val="NoSpacing"/>
              <w:rPr>
                <w:rFonts w:ascii="Times New Roman" w:hAnsi="Times New Roman" w:cs="Times New Roman"/>
              </w:rPr>
            </w:pPr>
          </w:p>
        </w:tc>
        <w:tc>
          <w:tcPr>
            <w:tcW w:w="3802" w:type="dxa"/>
          </w:tcPr>
          <w:p w:rsidRPr="00AE0971" w:rsidR="00F840FD" w:rsidP="00F840FD" w:rsidRDefault="00F840FD" w14:paraId="51A4052F" w14:textId="1AFC1485">
            <w:pPr>
              <w:pStyle w:val="NoSpacing"/>
              <w:rPr>
                <w:rFonts w:ascii="Times New Roman" w:hAnsi="Times New Roman" w:cs="Times New Roman"/>
              </w:rPr>
            </w:pPr>
            <w:r w:rsidRPr="00AE0971">
              <w:rPr>
                <w:rFonts w:ascii="Times New Roman" w:hAnsi="Times New Roman" w:cs="Times New Roman"/>
              </w:rPr>
              <w:t>Google Services Consumed</w:t>
            </w:r>
          </w:p>
        </w:tc>
      </w:tr>
      <w:tr w:rsidRPr="00AE0971" w:rsidR="00F840FD" w:rsidTr="00E66059" w14:paraId="7116AB2D" w14:textId="77777777">
        <w:tc>
          <w:tcPr>
            <w:tcW w:w="2771" w:type="dxa"/>
          </w:tcPr>
          <w:p w:rsidRPr="00AE0971" w:rsidR="00F840FD" w:rsidP="00F840FD" w:rsidRDefault="00F840FD" w14:paraId="347F1C6A" w14:textId="0B45E28C">
            <w:pPr>
              <w:pStyle w:val="NoSpacing"/>
              <w:rPr>
                <w:rFonts w:ascii="Times New Roman" w:hAnsi="Times New Roman" w:cs="Times New Roman"/>
              </w:rPr>
            </w:pPr>
            <w:r w:rsidRPr="00AE0971">
              <w:rPr>
                <w:rFonts w:ascii="Times New Roman" w:hAnsi="Times New Roman" w:cs="Times New Roman"/>
              </w:rPr>
              <w:t>Cloud DNS </w:t>
            </w:r>
          </w:p>
        </w:tc>
        <w:tc>
          <w:tcPr>
            <w:tcW w:w="3322" w:type="dxa"/>
          </w:tcPr>
          <w:p w:rsidRPr="00F840FD" w:rsidR="00F840FD" w:rsidP="00F840FD" w:rsidRDefault="00F840FD" w14:paraId="0B71D013" w14:textId="742D334E">
            <w:pPr>
              <w:pStyle w:val="NoSpacing"/>
              <w:rPr>
                <w:rFonts w:ascii="Times New Roman" w:hAnsi="Times New Roman" w:cs="Times New Roman"/>
              </w:rPr>
            </w:pPr>
          </w:p>
        </w:tc>
        <w:tc>
          <w:tcPr>
            <w:tcW w:w="3802" w:type="dxa"/>
          </w:tcPr>
          <w:p w:rsidRPr="00AE0971" w:rsidR="00F840FD" w:rsidP="00F840FD" w:rsidRDefault="00F840FD" w14:paraId="284819E8" w14:textId="53ABEB30">
            <w:pPr>
              <w:pStyle w:val="NoSpacing"/>
              <w:rPr>
                <w:rFonts w:ascii="Times New Roman" w:hAnsi="Times New Roman" w:cs="Times New Roman"/>
              </w:rPr>
            </w:pPr>
            <w:r w:rsidRPr="00AE0971">
              <w:rPr>
                <w:rFonts w:ascii="Times New Roman" w:hAnsi="Times New Roman" w:cs="Times New Roman"/>
              </w:rPr>
              <w:t>Google Services Consumed</w:t>
            </w:r>
          </w:p>
        </w:tc>
      </w:tr>
      <w:tr w:rsidRPr="00AE0971" w:rsidR="00F840FD" w:rsidTr="00E66059" w14:paraId="05B83662" w14:textId="77777777">
        <w:tc>
          <w:tcPr>
            <w:tcW w:w="2771" w:type="dxa"/>
          </w:tcPr>
          <w:p w:rsidRPr="00AE0971" w:rsidR="00F840FD" w:rsidP="00F840FD" w:rsidRDefault="00F840FD" w14:paraId="46D04578" w14:textId="100E2FA1">
            <w:pPr>
              <w:pStyle w:val="NoSpacing"/>
              <w:rPr>
                <w:rFonts w:ascii="Times New Roman" w:hAnsi="Times New Roman" w:cs="Times New Roman"/>
              </w:rPr>
            </w:pPr>
            <w:r w:rsidRPr="00AE0971">
              <w:rPr>
                <w:rFonts w:ascii="Times New Roman" w:hAnsi="Times New Roman" w:cs="Times New Roman"/>
              </w:rPr>
              <w:t>Cloud SQL – MySQL </w:t>
            </w:r>
          </w:p>
        </w:tc>
        <w:tc>
          <w:tcPr>
            <w:tcW w:w="3322" w:type="dxa"/>
          </w:tcPr>
          <w:p w:rsidRPr="00F840FD" w:rsidR="00F840FD" w:rsidP="00F840FD" w:rsidRDefault="00F840FD" w14:paraId="3F05D92C" w14:textId="2563A47C">
            <w:pPr>
              <w:pStyle w:val="NoSpacing"/>
              <w:rPr>
                <w:rFonts w:ascii="Times New Roman" w:hAnsi="Times New Roman" w:cs="Times New Roman"/>
              </w:rPr>
            </w:pPr>
          </w:p>
        </w:tc>
        <w:tc>
          <w:tcPr>
            <w:tcW w:w="3802" w:type="dxa"/>
          </w:tcPr>
          <w:p w:rsidRPr="00AE0971" w:rsidR="00F840FD" w:rsidP="00F840FD" w:rsidRDefault="00F840FD" w14:paraId="5E6938E3" w14:textId="056A651C">
            <w:pPr>
              <w:pStyle w:val="NoSpacing"/>
              <w:rPr>
                <w:rFonts w:ascii="Times New Roman" w:hAnsi="Times New Roman" w:cs="Times New Roman"/>
              </w:rPr>
            </w:pPr>
            <w:r w:rsidRPr="00AE0971">
              <w:rPr>
                <w:rFonts w:ascii="Times New Roman" w:hAnsi="Times New Roman" w:cs="Times New Roman"/>
              </w:rPr>
              <w:t>Google Services Consumed</w:t>
            </w:r>
          </w:p>
        </w:tc>
      </w:tr>
      <w:tr w:rsidRPr="00AE0971" w:rsidR="00F840FD" w:rsidTr="00E66059" w14:paraId="28455C35" w14:textId="77777777">
        <w:tc>
          <w:tcPr>
            <w:tcW w:w="2771" w:type="dxa"/>
          </w:tcPr>
          <w:p w:rsidRPr="00AE0971" w:rsidR="00F840FD" w:rsidP="00F840FD" w:rsidRDefault="00F840FD" w14:paraId="33619E11" w14:textId="102FAD0B">
            <w:pPr>
              <w:pStyle w:val="NoSpacing"/>
              <w:rPr>
                <w:rFonts w:ascii="Times New Roman" w:hAnsi="Times New Roman" w:cs="Times New Roman"/>
              </w:rPr>
            </w:pPr>
            <w:r w:rsidRPr="00AE0971">
              <w:rPr>
                <w:rFonts w:ascii="Times New Roman" w:hAnsi="Times New Roman" w:cs="Times New Roman"/>
              </w:rPr>
              <w:t>Cloud Storage </w:t>
            </w:r>
          </w:p>
        </w:tc>
        <w:tc>
          <w:tcPr>
            <w:tcW w:w="3322" w:type="dxa"/>
          </w:tcPr>
          <w:p w:rsidRPr="00F840FD" w:rsidR="00F840FD" w:rsidP="00F840FD" w:rsidRDefault="00F840FD" w14:paraId="42F9D41B" w14:textId="7AAA013C">
            <w:pPr>
              <w:pStyle w:val="NoSpacing"/>
              <w:rPr>
                <w:rFonts w:ascii="Times New Roman" w:hAnsi="Times New Roman" w:cs="Times New Roman"/>
              </w:rPr>
            </w:pPr>
          </w:p>
        </w:tc>
        <w:tc>
          <w:tcPr>
            <w:tcW w:w="3802" w:type="dxa"/>
          </w:tcPr>
          <w:p w:rsidRPr="00AE0971" w:rsidR="00F840FD" w:rsidP="00F840FD" w:rsidRDefault="00F840FD" w14:paraId="054AF929" w14:textId="5DB5A063">
            <w:pPr>
              <w:pStyle w:val="NoSpacing"/>
              <w:rPr>
                <w:rFonts w:ascii="Times New Roman" w:hAnsi="Times New Roman" w:cs="Times New Roman"/>
              </w:rPr>
            </w:pPr>
            <w:r w:rsidRPr="00AE0971">
              <w:rPr>
                <w:rFonts w:ascii="Times New Roman" w:hAnsi="Times New Roman" w:cs="Times New Roman"/>
              </w:rPr>
              <w:t>Google Services Consumed</w:t>
            </w:r>
          </w:p>
        </w:tc>
      </w:tr>
      <w:tr w:rsidRPr="00AE0971" w:rsidR="00F840FD" w:rsidTr="00E66059" w14:paraId="0010C2E6" w14:textId="77777777">
        <w:tc>
          <w:tcPr>
            <w:tcW w:w="2771" w:type="dxa"/>
          </w:tcPr>
          <w:p w:rsidRPr="00AE0971" w:rsidR="00F840FD" w:rsidP="00F840FD" w:rsidRDefault="00F840FD" w14:paraId="7210D6B8" w14:textId="70F20827">
            <w:pPr>
              <w:pStyle w:val="NoSpacing"/>
              <w:rPr>
                <w:rFonts w:ascii="Times New Roman" w:hAnsi="Times New Roman" w:cs="Times New Roman"/>
              </w:rPr>
            </w:pPr>
            <w:proofErr w:type="spellStart"/>
            <w:r w:rsidRPr="00AE0971">
              <w:rPr>
                <w:rFonts w:ascii="Times New Roman" w:hAnsi="Times New Roman" w:cs="Times New Roman"/>
              </w:rPr>
              <w:t>Filestore</w:t>
            </w:r>
            <w:proofErr w:type="spellEnd"/>
            <w:r w:rsidRPr="00AE0971">
              <w:rPr>
                <w:rFonts w:ascii="Times New Roman" w:hAnsi="Times New Roman" w:cs="Times New Roman"/>
              </w:rPr>
              <w:t> </w:t>
            </w:r>
          </w:p>
        </w:tc>
        <w:tc>
          <w:tcPr>
            <w:tcW w:w="3322" w:type="dxa"/>
          </w:tcPr>
          <w:p w:rsidRPr="00F840FD" w:rsidR="00F840FD" w:rsidP="00F840FD" w:rsidRDefault="00F840FD" w14:paraId="0B0A4FC7" w14:textId="66FE52FB">
            <w:pPr>
              <w:pStyle w:val="NoSpacing"/>
              <w:rPr>
                <w:rFonts w:ascii="Times New Roman" w:hAnsi="Times New Roman" w:cs="Times New Roman"/>
              </w:rPr>
            </w:pPr>
          </w:p>
        </w:tc>
        <w:tc>
          <w:tcPr>
            <w:tcW w:w="3802" w:type="dxa"/>
          </w:tcPr>
          <w:p w:rsidRPr="00AE0971" w:rsidR="00F840FD" w:rsidP="00F840FD" w:rsidRDefault="00F840FD" w14:paraId="25A32D62" w14:textId="1BD6DF2B">
            <w:pPr>
              <w:pStyle w:val="NoSpacing"/>
              <w:rPr>
                <w:rFonts w:ascii="Times New Roman" w:hAnsi="Times New Roman" w:cs="Times New Roman"/>
              </w:rPr>
            </w:pPr>
            <w:r w:rsidRPr="00AE0971">
              <w:rPr>
                <w:rFonts w:ascii="Times New Roman" w:hAnsi="Times New Roman" w:cs="Times New Roman"/>
              </w:rPr>
              <w:t>Google Services Consumed</w:t>
            </w:r>
          </w:p>
        </w:tc>
      </w:tr>
      <w:tr w:rsidRPr="00AE0971" w:rsidR="00F840FD" w:rsidTr="00E66059" w14:paraId="1E8705CA" w14:textId="77777777">
        <w:tc>
          <w:tcPr>
            <w:tcW w:w="2771" w:type="dxa"/>
          </w:tcPr>
          <w:p w:rsidRPr="00AE0971" w:rsidR="00F840FD" w:rsidP="00F840FD" w:rsidRDefault="00F840FD" w14:paraId="4E94F1AD" w14:textId="0E19056E">
            <w:pPr>
              <w:pStyle w:val="NoSpacing"/>
              <w:rPr>
                <w:rFonts w:ascii="Times New Roman" w:hAnsi="Times New Roman" w:cs="Times New Roman"/>
              </w:rPr>
            </w:pPr>
            <w:r w:rsidRPr="00AE0971">
              <w:rPr>
                <w:rFonts w:ascii="Times New Roman" w:hAnsi="Times New Roman" w:cs="Times New Roman"/>
              </w:rPr>
              <w:t>Global Load Balancer </w:t>
            </w:r>
          </w:p>
        </w:tc>
        <w:tc>
          <w:tcPr>
            <w:tcW w:w="3322" w:type="dxa"/>
          </w:tcPr>
          <w:p w:rsidRPr="00F840FD" w:rsidR="00F840FD" w:rsidP="00F840FD" w:rsidRDefault="00F840FD" w14:paraId="43086452" w14:textId="45C24E82">
            <w:pPr>
              <w:pStyle w:val="NoSpacing"/>
              <w:rPr>
                <w:rFonts w:ascii="Times New Roman" w:hAnsi="Times New Roman" w:cs="Times New Roman"/>
              </w:rPr>
            </w:pPr>
          </w:p>
        </w:tc>
        <w:tc>
          <w:tcPr>
            <w:tcW w:w="3802" w:type="dxa"/>
          </w:tcPr>
          <w:p w:rsidRPr="00AE0971" w:rsidR="00F840FD" w:rsidP="00F840FD" w:rsidRDefault="00F840FD" w14:paraId="33FD7BE6" w14:textId="1D3C2900">
            <w:pPr>
              <w:pStyle w:val="NoSpacing"/>
              <w:rPr>
                <w:rFonts w:ascii="Times New Roman" w:hAnsi="Times New Roman" w:cs="Times New Roman"/>
              </w:rPr>
            </w:pPr>
            <w:r w:rsidRPr="00AE0971">
              <w:rPr>
                <w:rFonts w:ascii="Times New Roman" w:hAnsi="Times New Roman" w:cs="Times New Roman"/>
              </w:rPr>
              <w:t>Google Services Consumed</w:t>
            </w:r>
          </w:p>
        </w:tc>
      </w:tr>
      <w:tr w:rsidRPr="00AE0971" w:rsidR="00F840FD" w:rsidTr="00E66059" w14:paraId="4F11C430" w14:textId="77777777">
        <w:tc>
          <w:tcPr>
            <w:tcW w:w="2771" w:type="dxa"/>
          </w:tcPr>
          <w:p w:rsidRPr="00AE0971" w:rsidR="00F840FD" w:rsidP="00F840FD" w:rsidRDefault="00F840FD" w14:paraId="06BB9D44" w14:textId="2BD7BA76">
            <w:pPr>
              <w:pStyle w:val="NoSpacing"/>
              <w:rPr>
                <w:rFonts w:ascii="Times New Roman" w:hAnsi="Times New Roman" w:cs="Times New Roman"/>
              </w:rPr>
            </w:pPr>
            <w:r w:rsidRPr="00AE0971">
              <w:rPr>
                <w:rFonts w:ascii="Times New Roman" w:hAnsi="Times New Roman" w:cs="Times New Roman"/>
              </w:rPr>
              <w:t>VPC </w:t>
            </w:r>
          </w:p>
        </w:tc>
        <w:tc>
          <w:tcPr>
            <w:tcW w:w="3322" w:type="dxa"/>
          </w:tcPr>
          <w:p w:rsidRPr="00F840FD" w:rsidR="00F840FD" w:rsidP="00F840FD" w:rsidRDefault="00F840FD" w14:paraId="668CDDF7" w14:textId="4A4ABD93">
            <w:pPr>
              <w:pStyle w:val="NoSpacing"/>
              <w:rPr>
                <w:rFonts w:ascii="Times New Roman" w:hAnsi="Times New Roman" w:cs="Times New Roman"/>
              </w:rPr>
            </w:pPr>
          </w:p>
        </w:tc>
        <w:tc>
          <w:tcPr>
            <w:tcW w:w="3802" w:type="dxa"/>
          </w:tcPr>
          <w:p w:rsidRPr="00AE0971" w:rsidR="00F840FD" w:rsidP="00F840FD" w:rsidRDefault="00F840FD" w14:paraId="452C49A3" w14:textId="27FD9734">
            <w:pPr>
              <w:pStyle w:val="NoSpacing"/>
              <w:rPr>
                <w:rFonts w:ascii="Times New Roman" w:hAnsi="Times New Roman" w:cs="Times New Roman"/>
              </w:rPr>
            </w:pPr>
            <w:r w:rsidRPr="00AE0971">
              <w:rPr>
                <w:rFonts w:ascii="Times New Roman" w:hAnsi="Times New Roman" w:cs="Times New Roman"/>
              </w:rPr>
              <w:t>Google Services Consumed</w:t>
            </w:r>
          </w:p>
        </w:tc>
      </w:tr>
      <w:tr w:rsidRPr="00AE0971" w:rsidR="00F840FD" w:rsidTr="00E66059" w14:paraId="003BBE2E" w14:textId="77777777">
        <w:tc>
          <w:tcPr>
            <w:tcW w:w="2771" w:type="dxa"/>
          </w:tcPr>
          <w:p w:rsidRPr="00AE0971" w:rsidR="00F840FD" w:rsidP="00F840FD" w:rsidRDefault="00F840FD" w14:paraId="366D01E8" w14:textId="252587CE">
            <w:pPr>
              <w:pStyle w:val="NoSpacing"/>
              <w:rPr>
                <w:rFonts w:ascii="Times New Roman" w:hAnsi="Times New Roman" w:cs="Times New Roman"/>
              </w:rPr>
            </w:pPr>
            <w:r w:rsidRPr="00AE0971">
              <w:rPr>
                <w:rFonts w:ascii="Times New Roman" w:hAnsi="Times New Roman" w:cs="Times New Roman"/>
              </w:rPr>
              <w:t>Cloud Logging </w:t>
            </w:r>
          </w:p>
        </w:tc>
        <w:tc>
          <w:tcPr>
            <w:tcW w:w="3322" w:type="dxa"/>
          </w:tcPr>
          <w:p w:rsidRPr="00F840FD" w:rsidR="00F840FD" w:rsidP="00F840FD" w:rsidRDefault="00F840FD" w14:paraId="0EEEEB63" w14:textId="30577CE8">
            <w:pPr>
              <w:pStyle w:val="NoSpacing"/>
              <w:rPr>
                <w:rFonts w:ascii="Times New Roman" w:hAnsi="Times New Roman" w:cs="Times New Roman"/>
              </w:rPr>
            </w:pPr>
          </w:p>
        </w:tc>
        <w:tc>
          <w:tcPr>
            <w:tcW w:w="3802" w:type="dxa"/>
          </w:tcPr>
          <w:p w:rsidRPr="00AE0971" w:rsidR="00F840FD" w:rsidP="00F840FD" w:rsidRDefault="00F840FD" w14:paraId="7EC90117" w14:textId="469E7431">
            <w:pPr>
              <w:pStyle w:val="NoSpacing"/>
              <w:rPr>
                <w:rFonts w:ascii="Times New Roman" w:hAnsi="Times New Roman" w:cs="Times New Roman"/>
              </w:rPr>
            </w:pPr>
            <w:r w:rsidRPr="00AE0971">
              <w:rPr>
                <w:rFonts w:ascii="Times New Roman" w:hAnsi="Times New Roman" w:cs="Times New Roman"/>
              </w:rPr>
              <w:t>Google Services Consumed</w:t>
            </w:r>
          </w:p>
        </w:tc>
      </w:tr>
      <w:tr w:rsidRPr="00AE0971" w:rsidR="00F840FD" w:rsidTr="00E66059" w14:paraId="021DC3E4" w14:textId="77777777">
        <w:tc>
          <w:tcPr>
            <w:tcW w:w="2771" w:type="dxa"/>
          </w:tcPr>
          <w:p w:rsidRPr="00AE0971" w:rsidR="00F840FD" w:rsidP="00F840FD" w:rsidRDefault="00F840FD" w14:paraId="3F26A77C" w14:textId="06988B52">
            <w:pPr>
              <w:pStyle w:val="NoSpacing"/>
              <w:rPr>
                <w:rFonts w:ascii="Times New Roman" w:hAnsi="Times New Roman" w:cs="Times New Roman"/>
              </w:rPr>
            </w:pPr>
            <w:r w:rsidRPr="00AE0971">
              <w:rPr>
                <w:rFonts w:ascii="Times New Roman" w:hAnsi="Times New Roman" w:cs="Times New Roman"/>
              </w:rPr>
              <w:t>Cloud Pub/Sub </w:t>
            </w:r>
          </w:p>
        </w:tc>
        <w:tc>
          <w:tcPr>
            <w:tcW w:w="3322" w:type="dxa"/>
          </w:tcPr>
          <w:p w:rsidRPr="00F840FD" w:rsidR="00F840FD" w:rsidP="00F840FD" w:rsidRDefault="00F840FD" w14:paraId="48F41ED5" w14:textId="275F9538">
            <w:pPr>
              <w:pStyle w:val="NoSpacing"/>
              <w:rPr>
                <w:rFonts w:ascii="Times New Roman" w:hAnsi="Times New Roman" w:cs="Times New Roman"/>
              </w:rPr>
            </w:pPr>
          </w:p>
        </w:tc>
        <w:tc>
          <w:tcPr>
            <w:tcW w:w="3802" w:type="dxa"/>
          </w:tcPr>
          <w:p w:rsidRPr="00AE0971" w:rsidR="00F840FD" w:rsidP="00F840FD" w:rsidRDefault="00F840FD" w14:paraId="584FA29A" w14:textId="47DC4E85">
            <w:pPr>
              <w:pStyle w:val="NoSpacing"/>
              <w:rPr>
                <w:rFonts w:ascii="Times New Roman" w:hAnsi="Times New Roman" w:cs="Times New Roman"/>
              </w:rPr>
            </w:pPr>
            <w:r w:rsidRPr="00AE0971">
              <w:rPr>
                <w:rFonts w:ascii="Times New Roman" w:hAnsi="Times New Roman" w:cs="Times New Roman"/>
              </w:rPr>
              <w:t>Google Services Consumed</w:t>
            </w:r>
          </w:p>
        </w:tc>
      </w:tr>
      <w:tr w:rsidRPr="00AE0971" w:rsidR="00F840FD" w:rsidTr="00E66059" w14:paraId="3D34361E" w14:textId="77777777">
        <w:tc>
          <w:tcPr>
            <w:tcW w:w="2771" w:type="dxa"/>
          </w:tcPr>
          <w:p w:rsidRPr="00AE0971" w:rsidR="00F840FD" w:rsidP="00F840FD" w:rsidRDefault="00F840FD" w14:paraId="0F0AEFF7" w14:textId="2F37B146">
            <w:pPr>
              <w:pStyle w:val="NoSpacing"/>
              <w:rPr>
                <w:rFonts w:ascii="Times New Roman" w:hAnsi="Times New Roman" w:cs="Times New Roman"/>
              </w:rPr>
            </w:pPr>
            <w:r w:rsidRPr="00AE0971">
              <w:rPr>
                <w:rFonts w:ascii="Times New Roman" w:hAnsi="Times New Roman" w:cs="Times New Roman"/>
              </w:rPr>
              <w:t>Cloud Monitoring </w:t>
            </w:r>
          </w:p>
        </w:tc>
        <w:tc>
          <w:tcPr>
            <w:tcW w:w="3322" w:type="dxa"/>
          </w:tcPr>
          <w:p w:rsidRPr="00F840FD" w:rsidR="00F840FD" w:rsidP="00F840FD" w:rsidRDefault="00F840FD" w14:paraId="31A49200" w14:textId="18EC3D05">
            <w:pPr>
              <w:pStyle w:val="NoSpacing"/>
              <w:rPr>
                <w:rFonts w:ascii="Times New Roman" w:hAnsi="Times New Roman" w:cs="Times New Roman"/>
              </w:rPr>
            </w:pPr>
          </w:p>
        </w:tc>
        <w:tc>
          <w:tcPr>
            <w:tcW w:w="3802" w:type="dxa"/>
          </w:tcPr>
          <w:p w:rsidRPr="00AE0971" w:rsidR="00F840FD" w:rsidP="00F840FD" w:rsidRDefault="00F840FD" w14:paraId="1181D77B" w14:textId="69BD3289">
            <w:pPr>
              <w:pStyle w:val="NoSpacing"/>
              <w:rPr>
                <w:rFonts w:ascii="Times New Roman" w:hAnsi="Times New Roman" w:cs="Times New Roman"/>
              </w:rPr>
            </w:pPr>
            <w:r w:rsidRPr="00AE0971">
              <w:rPr>
                <w:rFonts w:ascii="Times New Roman" w:hAnsi="Times New Roman" w:cs="Times New Roman"/>
              </w:rPr>
              <w:t>Google Services Consumed</w:t>
            </w:r>
          </w:p>
        </w:tc>
      </w:tr>
      <w:tr w:rsidRPr="00AE0971" w:rsidR="00F840FD" w:rsidTr="00E66059" w14:paraId="1DD67028" w14:textId="77777777">
        <w:tc>
          <w:tcPr>
            <w:tcW w:w="2771" w:type="dxa"/>
          </w:tcPr>
          <w:p w:rsidRPr="00AE0971" w:rsidR="00F840FD" w:rsidP="00F840FD" w:rsidRDefault="00F840FD" w14:paraId="275C9669" w14:textId="59D72F1F">
            <w:pPr>
              <w:pStyle w:val="NoSpacing"/>
              <w:rPr>
                <w:rFonts w:ascii="Times New Roman" w:hAnsi="Times New Roman" w:cs="Times New Roman"/>
              </w:rPr>
            </w:pPr>
            <w:r w:rsidRPr="00AE0971">
              <w:rPr>
                <w:rFonts w:ascii="Times New Roman" w:hAnsi="Times New Roman" w:cs="Times New Roman"/>
              </w:rPr>
              <w:t>Cloud VPN </w:t>
            </w:r>
          </w:p>
        </w:tc>
        <w:tc>
          <w:tcPr>
            <w:tcW w:w="3322" w:type="dxa"/>
          </w:tcPr>
          <w:p w:rsidRPr="00F840FD" w:rsidR="00F840FD" w:rsidP="00F840FD" w:rsidRDefault="00F840FD" w14:paraId="26030E37" w14:textId="39ED9AB8">
            <w:pPr>
              <w:pStyle w:val="NoSpacing"/>
              <w:rPr>
                <w:rFonts w:ascii="Times New Roman" w:hAnsi="Times New Roman" w:cs="Times New Roman"/>
              </w:rPr>
            </w:pPr>
          </w:p>
        </w:tc>
        <w:tc>
          <w:tcPr>
            <w:tcW w:w="3802" w:type="dxa"/>
          </w:tcPr>
          <w:p w:rsidRPr="00AE0971" w:rsidR="00F840FD" w:rsidP="00F840FD" w:rsidRDefault="00F840FD" w14:paraId="5E45262D" w14:textId="1A489307">
            <w:pPr>
              <w:pStyle w:val="NoSpacing"/>
              <w:rPr>
                <w:rFonts w:ascii="Times New Roman" w:hAnsi="Times New Roman" w:cs="Times New Roman"/>
              </w:rPr>
            </w:pPr>
            <w:r w:rsidRPr="00AE0971">
              <w:rPr>
                <w:rFonts w:ascii="Times New Roman" w:hAnsi="Times New Roman" w:cs="Times New Roman"/>
              </w:rPr>
              <w:t>Google Services Consumed</w:t>
            </w:r>
          </w:p>
        </w:tc>
      </w:tr>
      <w:tr w:rsidRPr="00AE0971" w:rsidR="00F840FD" w:rsidTr="00E66059" w14:paraId="57241E98" w14:textId="77777777">
        <w:tc>
          <w:tcPr>
            <w:tcW w:w="2771" w:type="dxa"/>
          </w:tcPr>
          <w:p w:rsidRPr="00AE0971" w:rsidR="00F840FD" w:rsidP="00F840FD" w:rsidRDefault="00F840FD" w14:paraId="0626D0AD" w14:textId="2C8DE000">
            <w:pPr>
              <w:pStyle w:val="NoSpacing"/>
              <w:rPr>
                <w:rFonts w:ascii="Times New Roman" w:hAnsi="Times New Roman" w:cs="Times New Roman"/>
              </w:rPr>
            </w:pPr>
            <w:r w:rsidRPr="00AE0971">
              <w:rPr>
                <w:rFonts w:ascii="Times New Roman" w:hAnsi="Times New Roman" w:cs="Times New Roman"/>
              </w:rPr>
              <w:t>Google Compute Engine </w:t>
            </w:r>
          </w:p>
        </w:tc>
        <w:tc>
          <w:tcPr>
            <w:tcW w:w="3322" w:type="dxa"/>
          </w:tcPr>
          <w:p w:rsidRPr="00F840FD" w:rsidR="00F840FD" w:rsidP="00F840FD" w:rsidRDefault="00F840FD" w14:paraId="1A203E56" w14:textId="6B555DA2">
            <w:pPr>
              <w:pStyle w:val="NoSpacing"/>
              <w:rPr>
                <w:rFonts w:ascii="Times New Roman" w:hAnsi="Times New Roman" w:cs="Times New Roman"/>
              </w:rPr>
            </w:pPr>
          </w:p>
        </w:tc>
        <w:tc>
          <w:tcPr>
            <w:tcW w:w="3802" w:type="dxa"/>
          </w:tcPr>
          <w:p w:rsidRPr="00AE0971" w:rsidR="00F840FD" w:rsidP="00F840FD" w:rsidRDefault="00F840FD" w14:paraId="620439A3" w14:textId="6D3D448A">
            <w:pPr>
              <w:pStyle w:val="NoSpacing"/>
              <w:rPr>
                <w:rFonts w:ascii="Times New Roman" w:hAnsi="Times New Roman" w:cs="Times New Roman"/>
              </w:rPr>
            </w:pPr>
            <w:r w:rsidRPr="00AE0971">
              <w:rPr>
                <w:rFonts w:ascii="Times New Roman" w:hAnsi="Times New Roman" w:cs="Times New Roman"/>
              </w:rPr>
              <w:t>Google Services Consumed</w:t>
            </w:r>
          </w:p>
        </w:tc>
      </w:tr>
      <w:tr w:rsidRPr="00AE0971" w:rsidR="00F840FD" w:rsidTr="00E66059" w14:paraId="7FE1EF03" w14:textId="77777777">
        <w:tc>
          <w:tcPr>
            <w:tcW w:w="2771" w:type="dxa"/>
          </w:tcPr>
          <w:p w:rsidRPr="00AE0971" w:rsidR="00F840FD" w:rsidP="00F840FD" w:rsidRDefault="00F840FD" w14:paraId="670CB2FF" w14:textId="2C434A80">
            <w:pPr>
              <w:pStyle w:val="NoSpacing"/>
              <w:rPr>
                <w:rFonts w:ascii="Times New Roman" w:hAnsi="Times New Roman" w:cs="Times New Roman"/>
              </w:rPr>
            </w:pPr>
            <w:r w:rsidRPr="00AE0971">
              <w:rPr>
                <w:rFonts w:ascii="Times New Roman" w:hAnsi="Times New Roman" w:cs="Times New Roman"/>
              </w:rPr>
              <w:lastRenderedPageBreak/>
              <w:t>Security Center </w:t>
            </w:r>
          </w:p>
        </w:tc>
        <w:tc>
          <w:tcPr>
            <w:tcW w:w="3322" w:type="dxa"/>
          </w:tcPr>
          <w:p w:rsidRPr="00F840FD" w:rsidR="00F840FD" w:rsidP="00F840FD" w:rsidRDefault="00F840FD" w14:paraId="6D3BC94F" w14:textId="44F5F30F">
            <w:pPr>
              <w:pStyle w:val="NoSpacing"/>
              <w:rPr>
                <w:rFonts w:ascii="Times New Roman" w:hAnsi="Times New Roman" w:cs="Times New Roman"/>
              </w:rPr>
            </w:pPr>
          </w:p>
        </w:tc>
        <w:tc>
          <w:tcPr>
            <w:tcW w:w="3802" w:type="dxa"/>
          </w:tcPr>
          <w:p w:rsidRPr="00AE0971" w:rsidR="00F840FD" w:rsidP="00F840FD" w:rsidRDefault="00F840FD" w14:paraId="29A6D263" w14:textId="627B4988">
            <w:pPr>
              <w:pStyle w:val="NoSpacing"/>
              <w:rPr>
                <w:rFonts w:ascii="Times New Roman" w:hAnsi="Times New Roman" w:cs="Times New Roman"/>
              </w:rPr>
            </w:pPr>
            <w:r w:rsidRPr="00AE0971">
              <w:rPr>
                <w:rFonts w:ascii="Times New Roman" w:hAnsi="Times New Roman" w:cs="Times New Roman"/>
              </w:rPr>
              <w:t>Google Services Consumed</w:t>
            </w:r>
          </w:p>
        </w:tc>
      </w:tr>
      <w:tr w:rsidRPr="00AE0971" w:rsidR="00F840FD" w:rsidTr="00E66059" w14:paraId="7B58D641" w14:textId="77777777">
        <w:tc>
          <w:tcPr>
            <w:tcW w:w="2771" w:type="dxa"/>
          </w:tcPr>
          <w:p w:rsidRPr="00AE0971" w:rsidR="00F840FD" w:rsidP="00F840FD" w:rsidRDefault="00F840FD" w14:paraId="4DB569FC" w14:textId="4C246BAB">
            <w:pPr>
              <w:pStyle w:val="NoSpacing"/>
              <w:rPr>
                <w:rFonts w:ascii="Times New Roman" w:hAnsi="Times New Roman" w:cs="Times New Roman"/>
              </w:rPr>
            </w:pPr>
            <w:proofErr w:type="spellStart"/>
            <w:r w:rsidRPr="00AE0971">
              <w:rPr>
                <w:rFonts w:ascii="Times New Roman" w:hAnsi="Times New Roman" w:cs="Times New Roman"/>
              </w:rPr>
              <w:t>BigQuery</w:t>
            </w:r>
            <w:proofErr w:type="spellEnd"/>
            <w:r w:rsidRPr="00AE0971">
              <w:rPr>
                <w:rFonts w:ascii="Times New Roman" w:hAnsi="Times New Roman" w:cs="Times New Roman"/>
              </w:rPr>
              <w:t> </w:t>
            </w:r>
          </w:p>
        </w:tc>
        <w:tc>
          <w:tcPr>
            <w:tcW w:w="3322" w:type="dxa"/>
          </w:tcPr>
          <w:p w:rsidRPr="00F840FD" w:rsidR="00F840FD" w:rsidP="00F840FD" w:rsidRDefault="00F840FD" w14:paraId="43AFB858" w14:textId="2A7A4CCF">
            <w:pPr>
              <w:pStyle w:val="NoSpacing"/>
              <w:rPr>
                <w:rFonts w:ascii="Times New Roman" w:hAnsi="Times New Roman" w:cs="Times New Roman"/>
              </w:rPr>
            </w:pPr>
          </w:p>
        </w:tc>
        <w:tc>
          <w:tcPr>
            <w:tcW w:w="3802" w:type="dxa"/>
          </w:tcPr>
          <w:p w:rsidRPr="00AE0971" w:rsidR="00F840FD" w:rsidP="00F840FD" w:rsidRDefault="00F840FD" w14:paraId="473FF2F7" w14:textId="2EC0D9B9">
            <w:pPr>
              <w:pStyle w:val="NoSpacing"/>
              <w:rPr>
                <w:rFonts w:ascii="Times New Roman" w:hAnsi="Times New Roman" w:cs="Times New Roman"/>
              </w:rPr>
            </w:pPr>
            <w:r w:rsidRPr="00AE0971">
              <w:rPr>
                <w:rFonts w:ascii="Times New Roman" w:hAnsi="Times New Roman" w:cs="Times New Roman"/>
              </w:rPr>
              <w:t>Google Services Consumed</w:t>
            </w:r>
          </w:p>
        </w:tc>
      </w:tr>
      <w:tr w:rsidRPr="00AE0971" w:rsidR="00F840FD" w:rsidTr="00E66059" w14:paraId="21AD2690" w14:textId="77777777">
        <w:tc>
          <w:tcPr>
            <w:tcW w:w="2771" w:type="dxa"/>
          </w:tcPr>
          <w:p w:rsidRPr="00AE0971" w:rsidR="00F840FD" w:rsidP="00F840FD" w:rsidRDefault="00F840FD" w14:paraId="6478CBA0" w14:textId="3203857A">
            <w:pPr>
              <w:pStyle w:val="NoSpacing"/>
              <w:rPr>
                <w:rFonts w:ascii="Times New Roman" w:hAnsi="Times New Roman" w:cs="Times New Roman"/>
              </w:rPr>
            </w:pPr>
            <w:r w:rsidRPr="00AE0971">
              <w:rPr>
                <w:rFonts w:ascii="Times New Roman" w:hAnsi="Times New Roman" w:cs="Times New Roman"/>
              </w:rPr>
              <w:t>Splunk </w:t>
            </w:r>
          </w:p>
        </w:tc>
        <w:tc>
          <w:tcPr>
            <w:tcW w:w="3322" w:type="dxa"/>
          </w:tcPr>
          <w:p w:rsidRPr="00F840FD" w:rsidR="00F840FD" w:rsidP="00F840FD" w:rsidRDefault="00F840FD" w14:paraId="09289690" w14:textId="21C951E7">
            <w:pPr>
              <w:pStyle w:val="NoSpacing"/>
              <w:rPr>
                <w:rFonts w:ascii="Times New Roman" w:hAnsi="Times New Roman" w:cs="Times New Roman"/>
              </w:rPr>
            </w:pPr>
            <w:r w:rsidRPr="00F840FD">
              <w:rPr>
                <w:rFonts w:ascii="Times New Roman" w:hAnsi="Times New Roman" w:cs="Times New Roman"/>
              </w:rPr>
              <w:t>v7.3.3.0 x64</w:t>
            </w:r>
          </w:p>
        </w:tc>
        <w:tc>
          <w:tcPr>
            <w:tcW w:w="3802" w:type="dxa"/>
          </w:tcPr>
          <w:p w:rsidRPr="00AE0971" w:rsidR="00F840FD" w:rsidP="00F840FD" w:rsidRDefault="00F840FD" w14:paraId="7524D931" w14:textId="1446B523">
            <w:pPr>
              <w:pStyle w:val="NoSpacing"/>
              <w:rPr>
                <w:rFonts w:ascii="Times New Roman" w:hAnsi="Times New Roman" w:cs="Times New Roman"/>
              </w:rPr>
            </w:pPr>
            <w:r w:rsidRPr="00AE0971">
              <w:rPr>
                <w:rFonts w:ascii="Times New Roman" w:hAnsi="Times New Roman" w:cs="Times New Roman"/>
              </w:rPr>
              <w:t>SOC</w:t>
            </w:r>
          </w:p>
        </w:tc>
      </w:tr>
      <w:tr w:rsidRPr="00AE0971" w:rsidR="00F840FD" w:rsidTr="00E66059" w14:paraId="22DC5B5A" w14:textId="77777777">
        <w:tc>
          <w:tcPr>
            <w:tcW w:w="2771" w:type="dxa"/>
          </w:tcPr>
          <w:p w:rsidRPr="00AE0971" w:rsidR="00F840FD" w:rsidP="00F840FD" w:rsidRDefault="00F840FD" w14:paraId="386ACC84" w14:textId="5BFA7265">
            <w:pPr>
              <w:pStyle w:val="NoSpacing"/>
              <w:rPr>
                <w:rFonts w:ascii="Times New Roman" w:hAnsi="Times New Roman" w:cs="Times New Roman"/>
              </w:rPr>
            </w:pPr>
            <w:r w:rsidRPr="00AE0971">
              <w:rPr>
                <w:rFonts w:ascii="Times New Roman" w:hAnsi="Times New Roman" w:cs="Times New Roman"/>
              </w:rPr>
              <w:t>Tanium </w:t>
            </w:r>
          </w:p>
        </w:tc>
        <w:tc>
          <w:tcPr>
            <w:tcW w:w="3322" w:type="dxa"/>
          </w:tcPr>
          <w:p w:rsidRPr="00F840FD" w:rsidR="00F840FD" w:rsidP="00F840FD" w:rsidRDefault="00F840FD" w14:paraId="7434B373" w14:textId="4357D566">
            <w:pPr>
              <w:pStyle w:val="NoSpacing"/>
              <w:rPr>
                <w:rFonts w:ascii="Times New Roman" w:hAnsi="Times New Roman" w:cs="Times New Roman"/>
              </w:rPr>
            </w:pPr>
            <w:r w:rsidRPr="00F840FD">
              <w:rPr>
                <w:rFonts w:cs="Times New Roman"/>
                <w:bCs/>
              </w:rPr>
              <w:t>v</w:t>
            </w:r>
            <w:r w:rsidRPr="00F840FD">
              <w:rPr>
                <w:rFonts w:ascii="Times New Roman" w:hAnsi="Times New Roman" w:cs="Times New Roman"/>
              </w:rPr>
              <w:t>7.4.4.1250</w:t>
            </w:r>
          </w:p>
        </w:tc>
        <w:tc>
          <w:tcPr>
            <w:tcW w:w="3802" w:type="dxa"/>
          </w:tcPr>
          <w:p w:rsidRPr="00AE0971" w:rsidR="00F840FD" w:rsidP="00F840FD" w:rsidRDefault="00F840FD" w14:paraId="24D53844" w14:textId="6C996DC4">
            <w:pPr>
              <w:pStyle w:val="NoSpacing"/>
              <w:rPr>
                <w:rFonts w:ascii="Times New Roman" w:hAnsi="Times New Roman" w:cs="Times New Roman"/>
              </w:rPr>
            </w:pPr>
            <w:r w:rsidRPr="00AE0971">
              <w:rPr>
                <w:rFonts w:ascii="Times New Roman" w:hAnsi="Times New Roman" w:cs="Times New Roman"/>
              </w:rPr>
              <w:t>SOC</w:t>
            </w:r>
          </w:p>
        </w:tc>
      </w:tr>
      <w:tr w:rsidRPr="00AE0971" w:rsidR="00F840FD" w:rsidTr="00E66059" w14:paraId="2ADA0489" w14:textId="77777777">
        <w:tc>
          <w:tcPr>
            <w:tcW w:w="2771" w:type="dxa"/>
          </w:tcPr>
          <w:p w:rsidRPr="00AE0971" w:rsidR="00F840FD" w:rsidP="00F840FD" w:rsidRDefault="00F840FD" w14:paraId="4A161EE0" w14:textId="1268DD32">
            <w:pPr>
              <w:pStyle w:val="NoSpacing"/>
              <w:rPr>
                <w:rFonts w:ascii="Times New Roman" w:hAnsi="Times New Roman" w:cs="Times New Roman"/>
              </w:rPr>
            </w:pPr>
            <w:r w:rsidRPr="00AE0971">
              <w:rPr>
                <w:rFonts w:ascii="Times New Roman" w:hAnsi="Times New Roman" w:cs="Times New Roman"/>
              </w:rPr>
              <w:t>McAfee </w:t>
            </w:r>
          </w:p>
        </w:tc>
        <w:tc>
          <w:tcPr>
            <w:tcW w:w="3322" w:type="dxa"/>
          </w:tcPr>
          <w:p w:rsidRPr="00F840FD" w:rsidR="00F840FD" w:rsidP="00F840FD" w:rsidRDefault="00F840FD" w14:paraId="4DAB448D" w14:textId="1BA272AA">
            <w:pPr>
              <w:pStyle w:val="NoSpacing"/>
              <w:rPr>
                <w:rFonts w:ascii="Times New Roman" w:hAnsi="Times New Roman" w:cs="Times New Roman"/>
              </w:rPr>
            </w:pPr>
            <w:r w:rsidRPr="00F840FD">
              <w:rPr>
                <w:rFonts w:ascii="Times New Roman" w:hAnsi="Times New Roman" w:cs="Times New Roman"/>
              </w:rPr>
              <w:t>5.7.1.116</w:t>
            </w:r>
          </w:p>
        </w:tc>
        <w:tc>
          <w:tcPr>
            <w:tcW w:w="3802" w:type="dxa"/>
          </w:tcPr>
          <w:p w:rsidRPr="00AE0971" w:rsidR="00F840FD" w:rsidP="00F840FD" w:rsidRDefault="00F840FD" w14:paraId="3E71B282" w14:textId="02D6D679">
            <w:pPr>
              <w:pStyle w:val="NoSpacing"/>
              <w:rPr>
                <w:rFonts w:ascii="Times New Roman" w:hAnsi="Times New Roman" w:cs="Times New Roman"/>
              </w:rPr>
            </w:pPr>
            <w:r w:rsidRPr="00AE0971">
              <w:rPr>
                <w:rFonts w:ascii="Times New Roman" w:hAnsi="Times New Roman" w:cs="Times New Roman"/>
              </w:rPr>
              <w:t>SOC</w:t>
            </w:r>
          </w:p>
        </w:tc>
      </w:tr>
      <w:tr w:rsidRPr="00AE0971" w:rsidR="00F840FD" w:rsidTr="00E66059" w14:paraId="5E1B84A3" w14:textId="77777777">
        <w:tc>
          <w:tcPr>
            <w:tcW w:w="2771" w:type="dxa"/>
          </w:tcPr>
          <w:p w:rsidRPr="00AE0971" w:rsidR="00F840FD" w:rsidP="00F840FD" w:rsidRDefault="00F840FD" w14:paraId="0DF66597" w14:textId="26E3F633">
            <w:pPr>
              <w:pStyle w:val="NoSpacing"/>
              <w:rPr>
                <w:rFonts w:ascii="Times New Roman" w:hAnsi="Times New Roman" w:cs="Times New Roman"/>
              </w:rPr>
            </w:pPr>
            <w:r w:rsidRPr="00AE0971">
              <w:rPr>
                <w:rFonts w:ascii="Times New Roman" w:hAnsi="Times New Roman" w:cs="Times New Roman"/>
              </w:rPr>
              <w:t>Tenable.io </w:t>
            </w:r>
          </w:p>
        </w:tc>
        <w:tc>
          <w:tcPr>
            <w:tcW w:w="3322" w:type="dxa"/>
          </w:tcPr>
          <w:p w:rsidRPr="00F840FD" w:rsidR="00F840FD" w:rsidP="00F840FD" w:rsidRDefault="00F840FD" w14:paraId="40A3F84B" w14:textId="4215979C">
            <w:pPr>
              <w:pStyle w:val="NoSpacing"/>
              <w:rPr>
                <w:rFonts w:ascii="Times New Roman" w:hAnsi="Times New Roman" w:cs="Times New Roman"/>
              </w:rPr>
            </w:pPr>
            <w:proofErr w:type="spellStart"/>
            <w:r w:rsidRPr="00F840FD">
              <w:rPr>
                <w:rFonts w:cs="Times New Roman"/>
                <w:bCs/>
              </w:rPr>
              <w:t>v</w:t>
            </w:r>
            <w:r w:rsidRPr="00F840FD">
              <w:rPr>
                <w:rFonts w:ascii="Times New Roman" w:hAnsi="Times New Roman" w:cs="Times New Roman"/>
              </w:rPr>
              <w:t>Nessus</w:t>
            </w:r>
            <w:proofErr w:type="spellEnd"/>
            <w:r w:rsidRPr="00F840FD">
              <w:rPr>
                <w:rFonts w:ascii="Times New Roman" w:hAnsi="Times New Roman" w:cs="Times New Roman"/>
              </w:rPr>
              <w:t xml:space="preserve"> Agent 8.2.4-x64</w:t>
            </w:r>
          </w:p>
        </w:tc>
        <w:tc>
          <w:tcPr>
            <w:tcW w:w="3802" w:type="dxa"/>
          </w:tcPr>
          <w:p w:rsidRPr="00AE0971" w:rsidR="00F840FD" w:rsidP="00F840FD" w:rsidRDefault="00F840FD" w14:paraId="6D79360D" w14:textId="2445B3BF">
            <w:pPr>
              <w:pStyle w:val="NoSpacing"/>
              <w:rPr>
                <w:rFonts w:ascii="Times New Roman" w:hAnsi="Times New Roman" w:cs="Times New Roman"/>
              </w:rPr>
            </w:pPr>
            <w:r w:rsidRPr="00AE0971">
              <w:rPr>
                <w:rFonts w:ascii="Times New Roman" w:hAnsi="Times New Roman" w:cs="Times New Roman"/>
              </w:rPr>
              <w:t>SOC</w:t>
            </w:r>
          </w:p>
        </w:tc>
      </w:tr>
      <w:tr w:rsidRPr="00AE0971" w:rsidR="00F840FD" w:rsidTr="00E66059" w14:paraId="7BE9F63D" w14:textId="77777777">
        <w:tc>
          <w:tcPr>
            <w:tcW w:w="2771" w:type="dxa"/>
          </w:tcPr>
          <w:p w:rsidRPr="00AE0971" w:rsidR="00F840FD" w:rsidP="00F840FD" w:rsidRDefault="00F840FD" w14:paraId="531C8660" w14:textId="44DE8011">
            <w:pPr>
              <w:pStyle w:val="NoSpacing"/>
              <w:rPr>
                <w:rFonts w:ascii="Times New Roman" w:hAnsi="Times New Roman" w:cs="Times New Roman"/>
              </w:rPr>
            </w:pPr>
            <w:r w:rsidRPr="00AE0971">
              <w:rPr>
                <w:rFonts w:ascii="Times New Roman" w:hAnsi="Times New Roman" w:cs="Times New Roman"/>
              </w:rPr>
              <w:t>Palo Alto </w:t>
            </w:r>
          </w:p>
        </w:tc>
        <w:tc>
          <w:tcPr>
            <w:tcW w:w="3322" w:type="dxa"/>
          </w:tcPr>
          <w:p w:rsidRPr="00F840FD" w:rsidR="00F840FD" w:rsidP="00F840FD" w:rsidRDefault="00F840FD" w14:paraId="085BE207" w14:textId="59F67729">
            <w:pPr>
              <w:pStyle w:val="NoSpacing"/>
              <w:rPr>
                <w:rFonts w:ascii="Times New Roman" w:hAnsi="Times New Roman" w:cs="Times New Roman"/>
              </w:rPr>
            </w:pPr>
          </w:p>
        </w:tc>
        <w:tc>
          <w:tcPr>
            <w:tcW w:w="3802" w:type="dxa"/>
          </w:tcPr>
          <w:p w:rsidRPr="00AE0971" w:rsidR="00F840FD" w:rsidP="00F840FD" w:rsidRDefault="00F840FD" w14:paraId="47FACF27" w14:textId="028ABA30">
            <w:pPr>
              <w:pStyle w:val="NoSpacing"/>
              <w:rPr>
                <w:rFonts w:ascii="Times New Roman" w:hAnsi="Times New Roman" w:cs="Times New Roman"/>
              </w:rPr>
            </w:pPr>
            <w:r w:rsidRPr="00AE0971">
              <w:rPr>
                <w:rFonts w:ascii="Times New Roman" w:hAnsi="Times New Roman" w:cs="Times New Roman"/>
              </w:rPr>
              <w:t>IPS</w:t>
            </w:r>
          </w:p>
        </w:tc>
      </w:tr>
      <w:tr w:rsidRPr="00AE0971" w:rsidR="00F840FD" w:rsidTr="00E66059" w14:paraId="67563D9F" w14:textId="77777777">
        <w:tc>
          <w:tcPr>
            <w:tcW w:w="2771" w:type="dxa"/>
          </w:tcPr>
          <w:p w:rsidRPr="00AE0971" w:rsidR="00F840FD" w:rsidP="00F840FD" w:rsidRDefault="00F840FD" w14:paraId="088994E0" w14:textId="0D5D06E7">
            <w:pPr>
              <w:pStyle w:val="NoSpacing"/>
              <w:rPr>
                <w:rFonts w:ascii="Times New Roman" w:hAnsi="Times New Roman" w:cs="Times New Roman"/>
              </w:rPr>
            </w:pPr>
            <w:proofErr w:type="spellStart"/>
            <w:r w:rsidRPr="00AE0971">
              <w:rPr>
                <w:rFonts w:ascii="Times New Roman" w:hAnsi="Times New Roman" w:cs="Times New Roman"/>
              </w:rPr>
              <w:t>Digicert</w:t>
            </w:r>
            <w:proofErr w:type="spellEnd"/>
            <w:r w:rsidRPr="00AE0971">
              <w:rPr>
                <w:rFonts w:ascii="Times New Roman" w:hAnsi="Times New Roman" w:cs="Times New Roman"/>
              </w:rPr>
              <w:t> </w:t>
            </w:r>
          </w:p>
        </w:tc>
        <w:tc>
          <w:tcPr>
            <w:tcW w:w="3322" w:type="dxa"/>
          </w:tcPr>
          <w:p w:rsidRPr="00F840FD" w:rsidR="00F840FD" w:rsidP="00F840FD" w:rsidRDefault="00F840FD" w14:paraId="21211837" w14:textId="5F464220">
            <w:pPr>
              <w:pStyle w:val="NoSpacing"/>
              <w:rPr>
                <w:rFonts w:ascii="Times New Roman" w:hAnsi="Times New Roman" w:cs="Times New Roman"/>
              </w:rPr>
            </w:pPr>
          </w:p>
        </w:tc>
        <w:tc>
          <w:tcPr>
            <w:tcW w:w="3802" w:type="dxa"/>
          </w:tcPr>
          <w:p w:rsidRPr="00AE0971" w:rsidR="00F840FD" w:rsidP="00F840FD" w:rsidRDefault="00F840FD" w14:paraId="0DAAAA5C" w14:textId="26C97282">
            <w:pPr>
              <w:pStyle w:val="NoSpacing"/>
              <w:rPr>
                <w:rFonts w:ascii="Times New Roman" w:hAnsi="Times New Roman" w:cs="Times New Roman"/>
              </w:rPr>
            </w:pPr>
            <w:r w:rsidRPr="00AE0971">
              <w:rPr>
                <w:rFonts w:ascii="Times New Roman" w:hAnsi="Times New Roman" w:cs="Times New Roman"/>
              </w:rPr>
              <w:t>CA</w:t>
            </w:r>
          </w:p>
        </w:tc>
      </w:tr>
      <w:tr w:rsidRPr="00AE0971" w:rsidR="00A74349" w:rsidTr="00E66059" w14:paraId="2C8131A3" w14:textId="77777777">
        <w:tc>
          <w:tcPr>
            <w:tcW w:w="2771" w:type="dxa"/>
          </w:tcPr>
          <w:p w:rsidRPr="00AE0971" w:rsidR="00A74349" w:rsidP="00F840FD" w:rsidRDefault="00A74349" w14:paraId="6DFAB468" w14:textId="73CCFF22">
            <w:pPr>
              <w:pStyle w:val="NoSpacing"/>
              <w:rPr>
                <w:rFonts w:ascii="Times New Roman" w:hAnsi="Times New Roman" w:cs="Times New Roman"/>
              </w:rPr>
            </w:pPr>
            <w:r>
              <w:rPr>
                <w:rFonts w:ascii="Times New Roman" w:hAnsi="Times New Roman" w:cs="Times New Roman"/>
              </w:rPr>
              <w:t>DUO</w:t>
            </w:r>
          </w:p>
        </w:tc>
        <w:tc>
          <w:tcPr>
            <w:tcW w:w="3322" w:type="dxa"/>
          </w:tcPr>
          <w:p w:rsidRPr="00F840FD" w:rsidR="00A74349" w:rsidP="00F840FD" w:rsidRDefault="00A74349" w14:paraId="45E7FB55" w14:textId="77777777">
            <w:pPr>
              <w:pStyle w:val="NoSpacing"/>
              <w:rPr>
                <w:rFonts w:ascii="Times New Roman" w:hAnsi="Times New Roman" w:cs="Times New Roman"/>
              </w:rPr>
            </w:pPr>
          </w:p>
        </w:tc>
        <w:tc>
          <w:tcPr>
            <w:tcW w:w="3802" w:type="dxa"/>
          </w:tcPr>
          <w:p w:rsidRPr="00AE0971" w:rsidR="00A74349" w:rsidP="00F840FD" w:rsidRDefault="00A74349" w14:paraId="6FA1C7F7" w14:textId="77777777">
            <w:pPr>
              <w:pStyle w:val="NoSpacing"/>
              <w:rPr>
                <w:rFonts w:ascii="Times New Roman" w:hAnsi="Times New Roman" w:cs="Times New Roman"/>
              </w:rPr>
            </w:pPr>
          </w:p>
        </w:tc>
      </w:tr>
      <w:bookmarkEnd w:id="2430"/>
      <w:bookmarkEnd w:id="2431"/>
    </w:tbl>
    <w:p w:rsidRPr="00AE0971" w:rsidR="00D96EE4" w:rsidP="00A65940" w:rsidRDefault="00D96EE4" w14:paraId="13BDAB03" w14:textId="77777777">
      <w:pPr>
        <w:spacing w:before="120" w:after="120" w:line="240" w:lineRule="auto"/>
        <w:rPr>
          <w:rFonts w:ascii="Times New Roman" w:hAnsi="Times New Roman" w:cs="Times New Roman"/>
          <w:b/>
        </w:rPr>
      </w:pPr>
    </w:p>
    <w:p w:rsidRPr="00AE0971" w:rsidR="000E22D8" w:rsidP="000E22D8" w:rsidRDefault="000E22D8" w14:paraId="096AF6C8" w14:textId="47B828A4">
      <w:pPr>
        <w:pStyle w:val="Heading2"/>
        <w:ind w:left="533"/>
        <w:rPr>
          <w:rFonts w:ascii="Times New Roman" w:hAnsi="Times New Roman" w:cs="Times New Roman"/>
          <w:sz w:val="24"/>
          <w:szCs w:val="24"/>
        </w:rPr>
      </w:pPr>
      <w:bookmarkStart w:name="_Toc73446277" w:id="2432"/>
      <w:r w:rsidRPr="00AE0971">
        <w:rPr>
          <w:rFonts w:ascii="Times New Roman" w:hAnsi="Times New Roman" w:cs="Times New Roman"/>
          <w:sz w:val="24"/>
          <w:szCs w:val="24"/>
        </w:rPr>
        <w:t xml:space="preserve">Appendix </w:t>
      </w:r>
      <w:r w:rsidRPr="00AE0971" w:rsidR="00925787">
        <w:rPr>
          <w:rFonts w:ascii="Times New Roman" w:hAnsi="Times New Roman" w:cs="Times New Roman"/>
          <w:sz w:val="24"/>
          <w:szCs w:val="24"/>
        </w:rPr>
        <w:t>L</w:t>
      </w:r>
      <w:r w:rsidRPr="00AE0971">
        <w:rPr>
          <w:rFonts w:ascii="Times New Roman" w:hAnsi="Times New Roman" w:cs="Times New Roman"/>
          <w:sz w:val="24"/>
          <w:szCs w:val="24"/>
        </w:rPr>
        <w:t>: Authorized Maintenance Personnel</w:t>
      </w:r>
      <w:bookmarkEnd w:id="2432"/>
    </w:p>
    <w:p w:rsidRPr="00AE0971" w:rsidR="000E22D8" w:rsidP="000E22D8" w:rsidRDefault="000E22D8" w14:paraId="678A00B0" w14:textId="77777777">
      <w:pPr>
        <w:pStyle w:val="Heading2"/>
        <w:ind w:left="533"/>
        <w:rPr>
          <w:rFonts w:ascii="Times New Roman" w:hAnsi="Times New Roman" w:cs="Times New Roman"/>
          <w:sz w:val="24"/>
          <w:szCs w:val="24"/>
        </w:rPr>
      </w:pPr>
    </w:p>
    <w:tbl>
      <w:tblPr>
        <w:tblW w:w="98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25"/>
        <w:gridCol w:w="4770"/>
      </w:tblGrid>
      <w:tr w:rsidRPr="00AE0971" w:rsidR="000E22D8" w:rsidTr="00E66059" w14:paraId="064084B8" w14:textId="77777777">
        <w:tc>
          <w:tcPr>
            <w:tcW w:w="5125" w:type="dxa"/>
          </w:tcPr>
          <w:p w:rsidRPr="00AE0971" w:rsidR="000E22D8" w:rsidP="00FF399E" w:rsidRDefault="000E22D8" w14:paraId="34495C52" w14:textId="41232074">
            <w:pPr>
              <w:pStyle w:val="NoSpacing"/>
              <w:rPr>
                <w:rFonts w:ascii="Times New Roman" w:hAnsi="Times New Roman" w:cs="Times New Roman"/>
                <w:b/>
                <w:bCs/>
              </w:rPr>
            </w:pPr>
            <w:r w:rsidRPr="00AE0971">
              <w:rPr>
                <w:rFonts w:ascii="Times New Roman" w:hAnsi="Times New Roman" w:cs="Times New Roman"/>
                <w:b/>
                <w:bCs/>
              </w:rPr>
              <w:t>Name</w:t>
            </w:r>
          </w:p>
        </w:tc>
        <w:tc>
          <w:tcPr>
            <w:tcW w:w="4770" w:type="dxa"/>
          </w:tcPr>
          <w:p w:rsidRPr="00AE0971" w:rsidR="000E22D8" w:rsidP="00FF399E" w:rsidRDefault="000E22D8" w14:paraId="7D677D58" w14:textId="6D470478">
            <w:pPr>
              <w:pStyle w:val="NoSpacing"/>
              <w:rPr>
                <w:rFonts w:ascii="Times New Roman" w:hAnsi="Times New Roman" w:cs="Times New Roman"/>
                <w:b/>
                <w:bCs/>
              </w:rPr>
            </w:pPr>
            <w:r w:rsidRPr="00AE0971">
              <w:rPr>
                <w:rFonts w:ascii="Times New Roman" w:hAnsi="Times New Roman" w:cs="Times New Roman"/>
                <w:b/>
                <w:bCs/>
              </w:rPr>
              <w:t>Role</w:t>
            </w:r>
          </w:p>
        </w:tc>
      </w:tr>
      <w:tr w:rsidRPr="00AE0971" w:rsidR="000E22D8" w:rsidTr="00E66059" w14:paraId="1489E60A" w14:textId="77777777">
        <w:tc>
          <w:tcPr>
            <w:tcW w:w="5125" w:type="dxa"/>
          </w:tcPr>
          <w:p w:rsidRPr="00AE0971" w:rsidR="000E22D8" w:rsidP="00FF399E" w:rsidRDefault="000E22D8" w14:paraId="7430421C" w14:textId="407C8F72">
            <w:pPr>
              <w:pStyle w:val="NoSpacing"/>
              <w:rPr>
                <w:rFonts w:ascii="Times New Roman" w:hAnsi="Times New Roman" w:cs="Times New Roman"/>
              </w:rPr>
            </w:pPr>
          </w:p>
        </w:tc>
        <w:tc>
          <w:tcPr>
            <w:tcW w:w="4770" w:type="dxa"/>
          </w:tcPr>
          <w:p w:rsidRPr="00AE0971" w:rsidR="000E22D8" w:rsidP="00FF399E" w:rsidRDefault="000E22D8" w14:paraId="7A652002" w14:textId="77777777">
            <w:pPr>
              <w:pStyle w:val="NoSpacing"/>
              <w:rPr>
                <w:rFonts w:ascii="Times New Roman" w:hAnsi="Times New Roman" w:cs="Times New Roman"/>
                <w:b/>
                <w:bCs/>
              </w:rPr>
            </w:pPr>
          </w:p>
        </w:tc>
      </w:tr>
      <w:tr w:rsidRPr="00AE0971" w:rsidR="000E22D8" w:rsidTr="00E66059" w14:paraId="2CFC637C" w14:textId="77777777">
        <w:tc>
          <w:tcPr>
            <w:tcW w:w="5125" w:type="dxa"/>
          </w:tcPr>
          <w:p w:rsidRPr="00AE0971" w:rsidR="000E22D8" w:rsidP="00FF399E" w:rsidRDefault="000E22D8" w14:paraId="094AC41C" w14:textId="12A27DED">
            <w:pPr>
              <w:pStyle w:val="NoSpacing"/>
              <w:rPr>
                <w:rFonts w:ascii="Times New Roman" w:hAnsi="Times New Roman" w:cs="Times New Roman"/>
              </w:rPr>
            </w:pPr>
          </w:p>
        </w:tc>
        <w:tc>
          <w:tcPr>
            <w:tcW w:w="4770" w:type="dxa"/>
          </w:tcPr>
          <w:p w:rsidRPr="00AE0971" w:rsidR="000E22D8" w:rsidP="00FF399E" w:rsidRDefault="000E22D8" w14:paraId="14521BAC" w14:textId="77777777">
            <w:pPr>
              <w:pStyle w:val="NoSpacing"/>
              <w:rPr>
                <w:rFonts w:ascii="Times New Roman" w:hAnsi="Times New Roman" w:cs="Times New Roman"/>
                <w:b/>
                <w:bCs/>
              </w:rPr>
            </w:pPr>
          </w:p>
        </w:tc>
      </w:tr>
      <w:tr w:rsidRPr="00AE0971" w:rsidR="000E22D8" w:rsidTr="00E66059" w14:paraId="0A63C030" w14:textId="77777777">
        <w:tc>
          <w:tcPr>
            <w:tcW w:w="5125" w:type="dxa"/>
          </w:tcPr>
          <w:p w:rsidRPr="00AE0971" w:rsidR="000E22D8" w:rsidP="00FF399E" w:rsidRDefault="000E22D8" w14:paraId="69816941" w14:textId="7EC5B1CE">
            <w:pPr>
              <w:pStyle w:val="NoSpacing"/>
              <w:rPr>
                <w:rFonts w:ascii="Times New Roman" w:hAnsi="Times New Roman" w:cs="Times New Roman"/>
              </w:rPr>
            </w:pPr>
          </w:p>
        </w:tc>
        <w:tc>
          <w:tcPr>
            <w:tcW w:w="4770" w:type="dxa"/>
          </w:tcPr>
          <w:p w:rsidRPr="00AE0971" w:rsidR="000E22D8" w:rsidP="00FF399E" w:rsidRDefault="000E22D8" w14:paraId="24AFE152" w14:textId="77777777">
            <w:pPr>
              <w:pStyle w:val="NoSpacing"/>
              <w:rPr>
                <w:rFonts w:ascii="Times New Roman" w:hAnsi="Times New Roman" w:cs="Times New Roman"/>
                <w:b/>
                <w:bCs/>
              </w:rPr>
            </w:pPr>
          </w:p>
        </w:tc>
      </w:tr>
      <w:tr w:rsidRPr="00AE0971" w:rsidR="000E22D8" w:rsidTr="00E66059" w14:paraId="2E3DBEF3" w14:textId="77777777">
        <w:tc>
          <w:tcPr>
            <w:tcW w:w="5125" w:type="dxa"/>
          </w:tcPr>
          <w:p w:rsidRPr="00AE0971" w:rsidR="000E22D8" w:rsidP="00FF399E" w:rsidRDefault="000E22D8" w14:paraId="2FD0AA29" w14:textId="01431B55">
            <w:pPr>
              <w:pStyle w:val="NoSpacing"/>
              <w:rPr>
                <w:rFonts w:ascii="Times New Roman" w:hAnsi="Times New Roman" w:cs="Times New Roman"/>
              </w:rPr>
            </w:pPr>
          </w:p>
        </w:tc>
        <w:tc>
          <w:tcPr>
            <w:tcW w:w="4770" w:type="dxa"/>
          </w:tcPr>
          <w:p w:rsidRPr="00AE0971" w:rsidR="000E22D8" w:rsidP="00FF399E" w:rsidRDefault="000E22D8" w14:paraId="731CADA0" w14:textId="77777777">
            <w:pPr>
              <w:pStyle w:val="NoSpacing"/>
              <w:rPr>
                <w:rFonts w:ascii="Times New Roman" w:hAnsi="Times New Roman" w:cs="Times New Roman"/>
                <w:b/>
                <w:bCs/>
              </w:rPr>
            </w:pPr>
          </w:p>
        </w:tc>
      </w:tr>
      <w:tr w:rsidRPr="00AE0971" w:rsidR="000E22D8" w:rsidTr="00E66059" w14:paraId="15E92EFB" w14:textId="77777777">
        <w:tc>
          <w:tcPr>
            <w:tcW w:w="5125" w:type="dxa"/>
          </w:tcPr>
          <w:p w:rsidRPr="00AE0971" w:rsidR="000E22D8" w:rsidP="00FF399E" w:rsidRDefault="000E22D8" w14:paraId="11D33271" w14:textId="77777777">
            <w:pPr>
              <w:pStyle w:val="NoSpacing"/>
              <w:rPr>
                <w:rFonts w:ascii="Times New Roman" w:hAnsi="Times New Roman" w:cs="Times New Roman"/>
              </w:rPr>
            </w:pPr>
          </w:p>
        </w:tc>
        <w:tc>
          <w:tcPr>
            <w:tcW w:w="4770" w:type="dxa"/>
          </w:tcPr>
          <w:p w:rsidRPr="00AE0971" w:rsidR="000E22D8" w:rsidP="00FF399E" w:rsidRDefault="000E22D8" w14:paraId="6E42DB6F" w14:textId="77777777">
            <w:pPr>
              <w:pStyle w:val="NoSpacing"/>
              <w:rPr>
                <w:rFonts w:ascii="Times New Roman" w:hAnsi="Times New Roman" w:cs="Times New Roman"/>
                <w:b/>
                <w:bCs/>
              </w:rPr>
            </w:pPr>
          </w:p>
        </w:tc>
      </w:tr>
    </w:tbl>
    <w:p w:rsidRPr="00AE0971" w:rsidR="000E22D8" w:rsidP="00365814" w:rsidRDefault="000E22D8" w14:paraId="4833E1D1" w14:textId="528B1E60">
      <w:pPr>
        <w:pStyle w:val="NoSpacing"/>
      </w:pPr>
    </w:p>
    <w:p w:rsidRPr="00AE0971" w:rsidR="00B31B0D" w:rsidP="00B31B0D" w:rsidRDefault="00B31B0D" w14:paraId="6812F898" w14:textId="0A6A404C">
      <w:pPr>
        <w:pStyle w:val="Heading2"/>
        <w:ind w:left="533"/>
        <w:rPr>
          <w:rFonts w:ascii="Times New Roman" w:hAnsi="Times New Roman" w:cs="Times New Roman"/>
          <w:sz w:val="24"/>
          <w:szCs w:val="24"/>
        </w:rPr>
      </w:pPr>
      <w:bookmarkStart w:name="_Toc73446278" w:id="2433"/>
      <w:r w:rsidRPr="00AE0971">
        <w:rPr>
          <w:rFonts w:ascii="Times New Roman" w:hAnsi="Times New Roman" w:cs="Times New Roman"/>
          <w:sz w:val="24"/>
          <w:szCs w:val="24"/>
        </w:rPr>
        <w:t>Appendix M: Vendor POC List</w:t>
      </w:r>
      <w:bookmarkEnd w:id="2433"/>
    </w:p>
    <w:p w:rsidRPr="00AE0971" w:rsidR="00B31B0D" w:rsidP="00B31B0D" w:rsidRDefault="00B31B0D" w14:paraId="3AD7D6E1" w14:textId="77777777">
      <w:pPr>
        <w:pStyle w:val="Heading2"/>
        <w:ind w:left="533"/>
        <w:rPr>
          <w:rFonts w:ascii="Times New Roman" w:hAnsi="Times New Roman" w:cs="Times New Roman"/>
          <w:sz w:val="24"/>
          <w:szCs w:val="24"/>
        </w:rPr>
      </w:pPr>
    </w:p>
    <w:tbl>
      <w:tblPr>
        <w:tblW w:w="9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00"/>
        <w:gridCol w:w="1963"/>
        <w:gridCol w:w="1826"/>
        <w:gridCol w:w="1905"/>
        <w:gridCol w:w="1856"/>
      </w:tblGrid>
      <w:tr w:rsidRPr="00AE0971" w:rsidR="00B31B0D" w:rsidTr="00E66059" w14:paraId="60F94198" w14:textId="4FCD4F2D">
        <w:tc>
          <w:tcPr>
            <w:tcW w:w="1800" w:type="dxa"/>
          </w:tcPr>
          <w:p w:rsidRPr="00AE0971" w:rsidR="00B31B0D" w:rsidP="00742581" w:rsidRDefault="00B31B0D" w14:paraId="2A4B598E" w14:textId="57BF78BF">
            <w:pPr>
              <w:pStyle w:val="NoSpacing"/>
              <w:rPr>
                <w:rFonts w:ascii="Times New Roman" w:hAnsi="Times New Roman" w:cs="Times New Roman"/>
                <w:b/>
                <w:bCs/>
              </w:rPr>
            </w:pPr>
            <w:r w:rsidRPr="00AE0971">
              <w:rPr>
                <w:rFonts w:ascii="Times New Roman" w:hAnsi="Times New Roman" w:cs="Times New Roman"/>
                <w:b/>
                <w:bCs/>
              </w:rPr>
              <w:t>Vendor Name</w:t>
            </w:r>
          </w:p>
        </w:tc>
        <w:tc>
          <w:tcPr>
            <w:tcW w:w="1963" w:type="dxa"/>
          </w:tcPr>
          <w:p w:rsidRPr="00AE0971" w:rsidR="00B31B0D" w:rsidP="00742581" w:rsidRDefault="00B31B0D" w14:paraId="055B52A7" w14:textId="59DA646C">
            <w:pPr>
              <w:pStyle w:val="NoSpacing"/>
              <w:rPr>
                <w:rFonts w:ascii="Times New Roman" w:hAnsi="Times New Roman" w:cs="Times New Roman"/>
                <w:b/>
                <w:bCs/>
              </w:rPr>
            </w:pPr>
            <w:r w:rsidRPr="00AE0971">
              <w:rPr>
                <w:rFonts w:ascii="Times New Roman" w:hAnsi="Times New Roman" w:cs="Times New Roman"/>
                <w:b/>
                <w:bCs/>
              </w:rPr>
              <w:t>Contact Name</w:t>
            </w:r>
          </w:p>
        </w:tc>
        <w:tc>
          <w:tcPr>
            <w:tcW w:w="1826" w:type="dxa"/>
          </w:tcPr>
          <w:p w:rsidRPr="00AE0971" w:rsidR="00B31B0D" w:rsidP="00742581" w:rsidRDefault="00B31B0D" w14:paraId="1B7E8D23" w14:textId="77777777">
            <w:pPr>
              <w:pStyle w:val="NoSpacing"/>
              <w:rPr>
                <w:rFonts w:ascii="Times New Roman" w:hAnsi="Times New Roman" w:cs="Times New Roman"/>
                <w:b/>
                <w:bCs/>
              </w:rPr>
            </w:pPr>
            <w:r w:rsidRPr="00AE0971">
              <w:rPr>
                <w:rFonts w:ascii="Times New Roman" w:hAnsi="Times New Roman" w:cs="Times New Roman"/>
                <w:b/>
                <w:bCs/>
              </w:rPr>
              <w:t>Role</w:t>
            </w:r>
          </w:p>
        </w:tc>
        <w:tc>
          <w:tcPr>
            <w:tcW w:w="1905" w:type="dxa"/>
          </w:tcPr>
          <w:p w:rsidRPr="00AE0971" w:rsidR="00B31B0D" w:rsidP="00742581" w:rsidRDefault="00B31B0D" w14:paraId="13F5BF18" w14:textId="4459E2E2">
            <w:pPr>
              <w:pStyle w:val="NoSpacing"/>
              <w:rPr>
                <w:rFonts w:ascii="Times New Roman" w:hAnsi="Times New Roman" w:cs="Times New Roman"/>
                <w:b/>
                <w:bCs/>
              </w:rPr>
            </w:pPr>
            <w:r w:rsidRPr="00AE0971">
              <w:rPr>
                <w:rFonts w:ascii="Times New Roman" w:hAnsi="Times New Roman" w:cs="Times New Roman"/>
                <w:b/>
                <w:bCs/>
              </w:rPr>
              <w:t xml:space="preserve">Phone Number </w:t>
            </w:r>
          </w:p>
        </w:tc>
        <w:tc>
          <w:tcPr>
            <w:tcW w:w="1856" w:type="dxa"/>
          </w:tcPr>
          <w:p w:rsidRPr="00AE0971" w:rsidR="00B31B0D" w:rsidP="00742581" w:rsidRDefault="00B31B0D" w14:paraId="126343EC" w14:textId="2AEA7220">
            <w:pPr>
              <w:pStyle w:val="NoSpacing"/>
              <w:rPr>
                <w:rFonts w:ascii="Times New Roman" w:hAnsi="Times New Roman" w:cs="Times New Roman"/>
                <w:b/>
                <w:bCs/>
              </w:rPr>
            </w:pPr>
            <w:r w:rsidRPr="00AE0971">
              <w:rPr>
                <w:rFonts w:ascii="Times New Roman" w:hAnsi="Times New Roman" w:cs="Times New Roman"/>
                <w:b/>
                <w:bCs/>
              </w:rPr>
              <w:t>Email</w:t>
            </w:r>
          </w:p>
        </w:tc>
      </w:tr>
      <w:tr w:rsidRPr="00AE0971" w:rsidR="00B31B0D" w:rsidTr="00E66059" w14:paraId="244E0830" w14:textId="05316EA8">
        <w:tc>
          <w:tcPr>
            <w:tcW w:w="1800" w:type="dxa"/>
          </w:tcPr>
          <w:p w:rsidRPr="00AE0971" w:rsidR="00B31B0D" w:rsidP="00742581" w:rsidRDefault="00B31B0D" w14:paraId="3FF736EE" w14:textId="77777777">
            <w:pPr>
              <w:pStyle w:val="NoSpacing"/>
              <w:rPr>
                <w:rFonts w:ascii="Times New Roman" w:hAnsi="Times New Roman" w:cs="Times New Roman"/>
              </w:rPr>
            </w:pPr>
          </w:p>
        </w:tc>
        <w:tc>
          <w:tcPr>
            <w:tcW w:w="1963" w:type="dxa"/>
          </w:tcPr>
          <w:p w:rsidRPr="00AE0971" w:rsidR="00B31B0D" w:rsidP="00742581" w:rsidRDefault="00B31B0D" w14:paraId="555641CE" w14:textId="27B759A8">
            <w:pPr>
              <w:pStyle w:val="NoSpacing"/>
              <w:rPr>
                <w:rFonts w:ascii="Times New Roman" w:hAnsi="Times New Roman" w:cs="Times New Roman"/>
              </w:rPr>
            </w:pPr>
          </w:p>
        </w:tc>
        <w:tc>
          <w:tcPr>
            <w:tcW w:w="1826" w:type="dxa"/>
          </w:tcPr>
          <w:p w:rsidRPr="00AE0971" w:rsidR="00B31B0D" w:rsidP="00742581" w:rsidRDefault="00B31B0D" w14:paraId="692750A7" w14:textId="77777777">
            <w:pPr>
              <w:pStyle w:val="NoSpacing"/>
              <w:rPr>
                <w:rFonts w:ascii="Times New Roman" w:hAnsi="Times New Roman" w:cs="Times New Roman"/>
                <w:b/>
                <w:bCs/>
              </w:rPr>
            </w:pPr>
          </w:p>
        </w:tc>
        <w:tc>
          <w:tcPr>
            <w:tcW w:w="1905" w:type="dxa"/>
          </w:tcPr>
          <w:p w:rsidRPr="00AE0971" w:rsidR="00B31B0D" w:rsidP="00742581" w:rsidRDefault="00B31B0D" w14:paraId="7615A4A5" w14:textId="77777777">
            <w:pPr>
              <w:pStyle w:val="NoSpacing"/>
              <w:rPr>
                <w:rFonts w:ascii="Times New Roman" w:hAnsi="Times New Roman" w:cs="Times New Roman"/>
                <w:b/>
                <w:bCs/>
              </w:rPr>
            </w:pPr>
          </w:p>
        </w:tc>
        <w:tc>
          <w:tcPr>
            <w:tcW w:w="1856" w:type="dxa"/>
          </w:tcPr>
          <w:p w:rsidRPr="00AE0971" w:rsidR="00B31B0D" w:rsidP="00742581" w:rsidRDefault="00B31B0D" w14:paraId="546EE62B" w14:textId="77777777">
            <w:pPr>
              <w:pStyle w:val="NoSpacing"/>
              <w:rPr>
                <w:rFonts w:ascii="Times New Roman" w:hAnsi="Times New Roman" w:cs="Times New Roman"/>
                <w:b/>
                <w:bCs/>
              </w:rPr>
            </w:pPr>
          </w:p>
        </w:tc>
      </w:tr>
      <w:tr w:rsidRPr="00AE0971" w:rsidR="00B31B0D" w:rsidTr="00E66059" w14:paraId="54F17E36" w14:textId="3D80CFDF">
        <w:tc>
          <w:tcPr>
            <w:tcW w:w="1800" w:type="dxa"/>
          </w:tcPr>
          <w:p w:rsidRPr="00AE0971" w:rsidR="00B31B0D" w:rsidP="00742581" w:rsidRDefault="00B31B0D" w14:paraId="36A665DE" w14:textId="77777777">
            <w:pPr>
              <w:pStyle w:val="NoSpacing"/>
              <w:rPr>
                <w:rFonts w:ascii="Times New Roman" w:hAnsi="Times New Roman" w:cs="Times New Roman"/>
              </w:rPr>
            </w:pPr>
          </w:p>
        </w:tc>
        <w:tc>
          <w:tcPr>
            <w:tcW w:w="1963" w:type="dxa"/>
          </w:tcPr>
          <w:p w:rsidRPr="00AE0971" w:rsidR="00B31B0D" w:rsidP="00742581" w:rsidRDefault="00B31B0D" w14:paraId="609CD408" w14:textId="0A032B72">
            <w:pPr>
              <w:pStyle w:val="NoSpacing"/>
              <w:rPr>
                <w:rFonts w:ascii="Times New Roman" w:hAnsi="Times New Roman" w:cs="Times New Roman"/>
              </w:rPr>
            </w:pPr>
          </w:p>
        </w:tc>
        <w:tc>
          <w:tcPr>
            <w:tcW w:w="1826" w:type="dxa"/>
          </w:tcPr>
          <w:p w:rsidRPr="00AE0971" w:rsidR="00B31B0D" w:rsidP="00742581" w:rsidRDefault="00B31B0D" w14:paraId="7B7F1264" w14:textId="77777777">
            <w:pPr>
              <w:pStyle w:val="NoSpacing"/>
              <w:rPr>
                <w:rFonts w:ascii="Times New Roman" w:hAnsi="Times New Roman" w:cs="Times New Roman"/>
                <w:b/>
                <w:bCs/>
              </w:rPr>
            </w:pPr>
          </w:p>
        </w:tc>
        <w:tc>
          <w:tcPr>
            <w:tcW w:w="1905" w:type="dxa"/>
          </w:tcPr>
          <w:p w:rsidRPr="00AE0971" w:rsidR="00B31B0D" w:rsidP="00742581" w:rsidRDefault="00B31B0D" w14:paraId="1B8954D1" w14:textId="77777777">
            <w:pPr>
              <w:pStyle w:val="NoSpacing"/>
              <w:rPr>
                <w:rFonts w:ascii="Times New Roman" w:hAnsi="Times New Roman" w:cs="Times New Roman"/>
                <w:b/>
                <w:bCs/>
              </w:rPr>
            </w:pPr>
          </w:p>
        </w:tc>
        <w:tc>
          <w:tcPr>
            <w:tcW w:w="1856" w:type="dxa"/>
          </w:tcPr>
          <w:p w:rsidRPr="00AE0971" w:rsidR="00B31B0D" w:rsidP="00742581" w:rsidRDefault="00B31B0D" w14:paraId="11B36619" w14:textId="77777777">
            <w:pPr>
              <w:pStyle w:val="NoSpacing"/>
              <w:rPr>
                <w:rFonts w:ascii="Times New Roman" w:hAnsi="Times New Roman" w:cs="Times New Roman"/>
                <w:b/>
                <w:bCs/>
              </w:rPr>
            </w:pPr>
          </w:p>
        </w:tc>
      </w:tr>
      <w:tr w:rsidRPr="00AE0971" w:rsidR="00B31B0D" w:rsidTr="00E66059" w14:paraId="040055C1" w14:textId="2A607685">
        <w:tc>
          <w:tcPr>
            <w:tcW w:w="1800" w:type="dxa"/>
          </w:tcPr>
          <w:p w:rsidRPr="00AE0971" w:rsidR="00B31B0D" w:rsidP="00742581" w:rsidRDefault="00B31B0D" w14:paraId="6EDE47D7" w14:textId="77777777">
            <w:pPr>
              <w:pStyle w:val="NoSpacing"/>
              <w:rPr>
                <w:rFonts w:ascii="Times New Roman" w:hAnsi="Times New Roman" w:cs="Times New Roman"/>
              </w:rPr>
            </w:pPr>
          </w:p>
        </w:tc>
        <w:tc>
          <w:tcPr>
            <w:tcW w:w="1963" w:type="dxa"/>
          </w:tcPr>
          <w:p w:rsidRPr="00AE0971" w:rsidR="00B31B0D" w:rsidP="00742581" w:rsidRDefault="00B31B0D" w14:paraId="4F83CF6F" w14:textId="289ECAFE">
            <w:pPr>
              <w:pStyle w:val="NoSpacing"/>
              <w:rPr>
                <w:rFonts w:ascii="Times New Roman" w:hAnsi="Times New Roman" w:cs="Times New Roman"/>
              </w:rPr>
            </w:pPr>
          </w:p>
        </w:tc>
        <w:tc>
          <w:tcPr>
            <w:tcW w:w="1826" w:type="dxa"/>
          </w:tcPr>
          <w:p w:rsidRPr="00AE0971" w:rsidR="00B31B0D" w:rsidP="00742581" w:rsidRDefault="00B31B0D" w14:paraId="0EB9ABCB" w14:textId="77777777">
            <w:pPr>
              <w:pStyle w:val="NoSpacing"/>
              <w:rPr>
                <w:rFonts w:ascii="Times New Roman" w:hAnsi="Times New Roman" w:cs="Times New Roman"/>
                <w:b/>
                <w:bCs/>
              </w:rPr>
            </w:pPr>
          </w:p>
        </w:tc>
        <w:tc>
          <w:tcPr>
            <w:tcW w:w="1905" w:type="dxa"/>
          </w:tcPr>
          <w:p w:rsidRPr="00AE0971" w:rsidR="00B31B0D" w:rsidP="00742581" w:rsidRDefault="00B31B0D" w14:paraId="31419F7F" w14:textId="77777777">
            <w:pPr>
              <w:pStyle w:val="NoSpacing"/>
              <w:rPr>
                <w:rFonts w:ascii="Times New Roman" w:hAnsi="Times New Roman" w:cs="Times New Roman"/>
                <w:b/>
                <w:bCs/>
              </w:rPr>
            </w:pPr>
          </w:p>
        </w:tc>
        <w:tc>
          <w:tcPr>
            <w:tcW w:w="1856" w:type="dxa"/>
          </w:tcPr>
          <w:p w:rsidRPr="00AE0971" w:rsidR="00B31B0D" w:rsidP="00742581" w:rsidRDefault="00B31B0D" w14:paraId="51AF90F3" w14:textId="77777777">
            <w:pPr>
              <w:pStyle w:val="NoSpacing"/>
              <w:rPr>
                <w:rFonts w:ascii="Times New Roman" w:hAnsi="Times New Roman" w:cs="Times New Roman"/>
                <w:b/>
                <w:bCs/>
              </w:rPr>
            </w:pPr>
          </w:p>
        </w:tc>
      </w:tr>
      <w:tr w:rsidRPr="00AE0971" w:rsidR="00B31B0D" w:rsidTr="00E66059" w14:paraId="1B605A62" w14:textId="5758A2CD">
        <w:tc>
          <w:tcPr>
            <w:tcW w:w="1800" w:type="dxa"/>
          </w:tcPr>
          <w:p w:rsidRPr="00AE0971" w:rsidR="00B31B0D" w:rsidP="00742581" w:rsidRDefault="00B31B0D" w14:paraId="4D8524F3" w14:textId="77777777">
            <w:pPr>
              <w:pStyle w:val="NoSpacing"/>
              <w:rPr>
                <w:rFonts w:ascii="Times New Roman" w:hAnsi="Times New Roman" w:cs="Times New Roman"/>
              </w:rPr>
            </w:pPr>
          </w:p>
        </w:tc>
        <w:tc>
          <w:tcPr>
            <w:tcW w:w="1963" w:type="dxa"/>
          </w:tcPr>
          <w:p w:rsidRPr="00AE0971" w:rsidR="00B31B0D" w:rsidP="00742581" w:rsidRDefault="00B31B0D" w14:paraId="1BE679C6" w14:textId="6076ED94">
            <w:pPr>
              <w:pStyle w:val="NoSpacing"/>
              <w:rPr>
                <w:rFonts w:ascii="Times New Roman" w:hAnsi="Times New Roman" w:cs="Times New Roman"/>
              </w:rPr>
            </w:pPr>
          </w:p>
        </w:tc>
        <w:tc>
          <w:tcPr>
            <w:tcW w:w="1826" w:type="dxa"/>
          </w:tcPr>
          <w:p w:rsidRPr="00AE0971" w:rsidR="00B31B0D" w:rsidP="00742581" w:rsidRDefault="00B31B0D" w14:paraId="73DA5E4B" w14:textId="77777777">
            <w:pPr>
              <w:pStyle w:val="NoSpacing"/>
              <w:rPr>
                <w:rFonts w:ascii="Times New Roman" w:hAnsi="Times New Roman" w:cs="Times New Roman"/>
                <w:b/>
                <w:bCs/>
              </w:rPr>
            </w:pPr>
          </w:p>
        </w:tc>
        <w:tc>
          <w:tcPr>
            <w:tcW w:w="1905" w:type="dxa"/>
          </w:tcPr>
          <w:p w:rsidRPr="00AE0971" w:rsidR="00B31B0D" w:rsidP="00742581" w:rsidRDefault="00B31B0D" w14:paraId="6E473CD2" w14:textId="77777777">
            <w:pPr>
              <w:pStyle w:val="NoSpacing"/>
              <w:rPr>
                <w:rFonts w:ascii="Times New Roman" w:hAnsi="Times New Roman" w:cs="Times New Roman"/>
                <w:b/>
                <w:bCs/>
              </w:rPr>
            </w:pPr>
          </w:p>
        </w:tc>
        <w:tc>
          <w:tcPr>
            <w:tcW w:w="1856" w:type="dxa"/>
          </w:tcPr>
          <w:p w:rsidRPr="00AE0971" w:rsidR="00B31B0D" w:rsidP="00742581" w:rsidRDefault="00B31B0D" w14:paraId="7E6A7B38" w14:textId="77777777">
            <w:pPr>
              <w:pStyle w:val="NoSpacing"/>
              <w:rPr>
                <w:rFonts w:ascii="Times New Roman" w:hAnsi="Times New Roman" w:cs="Times New Roman"/>
                <w:b/>
                <w:bCs/>
              </w:rPr>
            </w:pPr>
          </w:p>
        </w:tc>
      </w:tr>
      <w:tr w:rsidRPr="00AE0971" w:rsidR="00B31B0D" w:rsidTr="00E66059" w14:paraId="5604F018" w14:textId="560610FF">
        <w:tc>
          <w:tcPr>
            <w:tcW w:w="1800" w:type="dxa"/>
          </w:tcPr>
          <w:p w:rsidRPr="00AE0971" w:rsidR="00B31B0D" w:rsidP="00742581" w:rsidRDefault="00B31B0D" w14:paraId="5306933B" w14:textId="77777777">
            <w:pPr>
              <w:pStyle w:val="NoSpacing"/>
              <w:rPr>
                <w:rFonts w:ascii="Times New Roman" w:hAnsi="Times New Roman" w:cs="Times New Roman"/>
              </w:rPr>
            </w:pPr>
          </w:p>
        </w:tc>
        <w:tc>
          <w:tcPr>
            <w:tcW w:w="1963" w:type="dxa"/>
          </w:tcPr>
          <w:p w:rsidRPr="00AE0971" w:rsidR="00B31B0D" w:rsidP="00742581" w:rsidRDefault="00B31B0D" w14:paraId="5A78343F" w14:textId="07E7647C">
            <w:pPr>
              <w:pStyle w:val="NoSpacing"/>
              <w:rPr>
                <w:rFonts w:ascii="Times New Roman" w:hAnsi="Times New Roman" w:cs="Times New Roman"/>
              </w:rPr>
            </w:pPr>
          </w:p>
        </w:tc>
        <w:tc>
          <w:tcPr>
            <w:tcW w:w="1826" w:type="dxa"/>
          </w:tcPr>
          <w:p w:rsidRPr="00AE0971" w:rsidR="00B31B0D" w:rsidP="00742581" w:rsidRDefault="00B31B0D" w14:paraId="50793C23" w14:textId="77777777">
            <w:pPr>
              <w:pStyle w:val="NoSpacing"/>
              <w:rPr>
                <w:rFonts w:ascii="Times New Roman" w:hAnsi="Times New Roman" w:cs="Times New Roman"/>
                <w:b/>
                <w:bCs/>
              </w:rPr>
            </w:pPr>
          </w:p>
        </w:tc>
        <w:tc>
          <w:tcPr>
            <w:tcW w:w="1905" w:type="dxa"/>
          </w:tcPr>
          <w:p w:rsidRPr="00AE0971" w:rsidR="00B31B0D" w:rsidP="00742581" w:rsidRDefault="00B31B0D" w14:paraId="046B71DF" w14:textId="77777777">
            <w:pPr>
              <w:pStyle w:val="NoSpacing"/>
              <w:rPr>
                <w:rFonts w:ascii="Times New Roman" w:hAnsi="Times New Roman" w:cs="Times New Roman"/>
                <w:b/>
                <w:bCs/>
              </w:rPr>
            </w:pPr>
          </w:p>
        </w:tc>
        <w:tc>
          <w:tcPr>
            <w:tcW w:w="1856" w:type="dxa"/>
          </w:tcPr>
          <w:p w:rsidRPr="00AE0971" w:rsidR="00B31B0D" w:rsidP="00742581" w:rsidRDefault="00B31B0D" w14:paraId="41C6F801" w14:textId="77777777">
            <w:pPr>
              <w:pStyle w:val="NoSpacing"/>
              <w:rPr>
                <w:rFonts w:ascii="Times New Roman" w:hAnsi="Times New Roman" w:cs="Times New Roman"/>
                <w:b/>
                <w:bCs/>
              </w:rPr>
            </w:pPr>
          </w:p>
        </w:tc>
      </w:tr>
    </w:tbl>
    <w:p w:rsidR="00365814" w:rsidP="00365814" w:rsidRDefault="00365814" w14:paraId="22F1256A" w14:textId="77777777">
      <w:pPr>
        <w:pStyle w:val="Heading2"/>
        <w:ind w:left="533"/>
        <w:rPr>
          <w:rFonts w:ascii="Times New Roman" w:hAnsi="Times New Roman" w:cs="Times New Roman"/>
          <w:sz w:val="24"/>
          <w:szCs w:val="24"/>
        </w:rPr>
      </w:pPr>
    </w:p>
    <w:p w:rsidRPr="00AE0971" w:rsidR="00365814" w:rsidP="00365814" w:rsidRDefault="00365814" w14:paraId="468A9BF4" w14:textId="6D5591E6">
      <w:pPr>
        <w:pStyle w:val="Heading2"/>
        <w:ind w:left="533"/>
        <w:rPr>
          <w:rFonts w:ascii="Times New Roman" w:hAnsi="Times New Roman" w:cs="Times New Roman"/>
          <w:sz w:val="24"/>
          <w:szCs w:val="24"/>
        </w:rPr>
      </w:pPr>
      <w:bookmarkStart w:name="_Toc73446279" w:id="2434"/>
      <w:r w:rsidRPr="00AE0971">
        <w:rPr>
          <w:rFonts w:ascii="Times New Roman" w:hAnsi="Times New Roman" w:cs="Times New Roman"/>
          <w:sz w:val="24"/>
          <w:szCs w:val="24"/>
        </w:rPr>
        <w:t xml:space="preserve">Appendix </w:t>
      </w:r>
      <w:r>
        <w:rPr>
          <w:rFonts w:ascii="Times New Roman" w:hAnsi="Times New Roman" w:cs="Times New Roman"/>
          <w:sz w:val="24"/>
          <w:szCs w:val="24"/>
        </w:rPr>
        <w:t>N</w:t>
      </w:r>
      <w:r w:rsidRPr="00AE0971">
        <w:rPr>
          <w:rFonts w:ascii="Times New Roman" w:hAnsi="Times New Roman" w:cs="Times New Roman"/>
          <w:sz w:val="24"/>
          <w:szCs w:val="24"/>
        </w:rPr>
        <w:t xml:space="preserve">: </w:t>
      </w:r>
      <w:r>
        <w:rPr>
          <w:rFonts w:ascii="Times New Roman" w:hAnsi="Times New Roman" w:cs="Times New Roman"/>
          <w:sz w:val="24"/>
          <w:szCs w:val="24"/>
        </w:rPr>
        <w:t>Change Roles</w:t>
      </w:r>
      <w:bookmarkEnd w:id="2434"/>
    </w:p>
    <w:p w:rsidRPr="00AE0971" w:rsidR="00365814" w:rsidP="00365814" w:rsidRDefault="00365814" w14:paraId="4E8DBED6" w14:textId="77777777">
      <w:pPr>
        <w:pStyle w:val="Heading2"/>
        <w:ind w:left="533"/>
        <w:rPr>
          <w:rFonts w:ascii="Times New Roman" w:hAnsi="Times New Roman" w:cs="Times New Roman"/>
          <w:sz w:val="24"/>
          <w:szCs w:val="24"/>
        </w:rPr>
      </w:pPr>
    </w:p>
    <w:tbl>
      <w:tblPr>
        <w:tblW w:w="82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65"/>
        <w:gridCol w:w="2520"/>
        <w:gridCol w:w="1800"/>
        <w:gridCol w:w="1890"/>
      </w:tblGrid>
      <w:tr w:rsidRPr="00AE0971" w:rsidR="00365814" w:rsidTr="00E66059" w14:paraId="63C3E1C1" w14:textId="77777777">
        <w:tc>
          <w:tcPr>
            <w:tcW w:w="2065" w:type="dxa"/>
          </w:tcPr>
          <w:p w:rsidRPr="00AE0971" w:rsidR="00365814" w:rsidP="00365814" w:rsidRDefault="00365814" w14:paraId="2EDEFC26" w14:textId="66CE0742">
            <w:pPr>
              <w:pStyle w:val="NoSpacing"/>
              <w:rPr>
                <w:rFonts w:ascii="Times New Roman" w:hAnsi="Times New Roman" w:cs="Times New Roman"/>
                <w:b/>
                <w:bCs/>
              </w:rPr>
            </w:pPr>
            <w:r>
              <w:rPr>
                <w:rFonts w:ascii="Times New Roman" w:hAnsi="Times New Roman" w:cs="Times New Roman"/>
                <w:b/>
                <w:bCs/>
              </w:rPr>
              <w:t>Name</w:t>
            </w:r>
          </w:p>
        </w:tc>
        <w:tc>
          <w:tcPr>
            <w:tcW w:w="2520" w:type="dxa"/>
          </w:tcPr>
          <w:p w:rsidRPr="00AE0971" w:rsidR="00365814" w:rsidP="00365814" w:rsidRDefault="00365814" w14:paraId="3B7C0091" w14:textId="56F62CDC">
            <w:pPr>
              <w:pStyle w:val="NoSpacing"/>
              <w:rPr>
                <w:rFonts w:ascii="Times New Roman" w:hAnsi="Times New Roman" w:cs="Times New Roman"/>
                <w:b/>
                <w:bCs/>
              </w:rPr>
            </w:pPr>
            <w:r>
              <w:rPr>
                <w:rFonts w:ascii="Times New Roman" w:hAnsi="Times New Roman" w:cs="Times New Roman"/>
                <w:b/>
                <w:bCs/>
              </w:rPr>
              <w:t>Process Role</w:t>
            </w:r>
          </w:p>
        </w:tc>
        <w:tc>
          <w:tcPr>
            <w:tcW w:w="1800" w:type="dxa"/>
          </w:tcPr>
          <w:p w:rsidRPr="00AE0971" w:rsidR="00365814" w:rsidP="00365814" w:rsidRDefault="00365814" w14:paraId="1F2E8E73" w14:textId="79353975">
            <w:pPr>
              <w:pStyle w:val="NoSpacing"/>
              <w:rPr>
                <w:rFonts w:ascii="Times New Roman" w:hAnsi="Times New Roman" w:cs="Times New Roman"/>
                <w:b/>
                <w:bCs/>
              </w:rPr>
            </w:pPr>
            <w:r w:rsidRPr="00AE0971">
              <w:rPr>
                <w:rFonts w:ascii="Times New Roman" w:hAnsi="Times New Roman" w:cs="Times New Roman"/>
                <w:b/>
                <w:bCs/>
              </w:rPr>
              <w:t>Phone Number</w:t>
            </w:r>
          </w:p>
        </w:tc>
        <w:tc>
          <w:tcPr>
            <w:tcW w:w="1890" w:type="dxa"/>
          </w:tcPr>
          <w:p w:rsidRPr="00AE0971" w:rsidR="00365814" w:rsidP="00365814" w:rsidRDefault="00365814" w14:paraId="581B8819" w14:textId="0A58DCD0">
            <w:pPr>
              <w:pStyle w:val="NoSpacing"/>
              <w:rPr>
                <w:rFonts w:ascii="Times New Roman" w:hAnsi="Times New Roman" w:cs="Times New Roman"/>
                <w:b/>
                <w:bCs/>
              </w:rPr>
            </w:pPr>
            <w:r w:rsidRPr="00AE0971">
              <w:rPr>
                <w:rFonts w:ascii="Times New Roman" w:hAnsi="Times New Roman" w:cs="Times New Roman"/>
                <w:b/>
                <w:bCs/>
              </w:rPr>
              <w:t>Email</w:t>
            </w:r>
          </w:p>
        </w:tc>
      </w:tr>
      <w:tr w:rsidRPr="00AE0971" w:rsidR="00365814" w:rsidTr="00E66059" w14:paraId="51C120A9" w14:textId="77777777">
        <w:tc>
          <w:tcPr>
            <w:tcW w:w="2065" w:type="dxa"/>
          </w:tcPr>
          <w:p w:rsidRPr="00AE0971" w:rsidR="00365814" w:rsidP="00E34054" w:rsidRDefault="00365814" w14:paraId="6CB88593" w14:textId="77777777">
            <w:pPr>
              <w:pStyle w:val="NoSpacing"/>
              <w:rPr>
                <w:rFonts w:ascii="Times New Roman" w:hAnsi="Times New Roman" w:cs="Times New Roman"/>
              </w:rPr>
            </w:pPr>
          </w:p>
        </w:tc>
        <w:tc>
          <w:tcPr>
            <w:tcW w:w="2520" w:type="dxa"/>
          </w:tcPr>
          <w:p w:rsidRPr="00AE0971" w:rsidR="00365814" w:rsidP="00E34054" w:rsidRDefault="00365814" w14:paraId="7DE937C8" w14:textId="56C6395D">
            <w:pPr>
              <w:pStyle w:val="NoSpacing"/>
              <w:rPr>
                <w:rFonts w:ascii="Times New Roman" w:hAnsi="Times New Roman" w:cs="Times New Roman"/>
              </w:rPr>
            </w:pPr>
            <w:r>
              <w:rPr>
                <w:rFonts w:ascii="Times New Roman" w:hAnsi="Times New Roman" w:cs="Times New Roman"/>
              </w:rPr>
              <w:t>Change Process Owner</w:t>
            </w:r>
          </w:p>
        </w:tc>
        <w:tc>
          <w:tcPr>
            <w:tcW w:w="1800" w:type="dxa"/>
          </w:tcPr>
          <w:p w:rsidRPr="00AE0971" w:rsidR="00365814" w:rsidP="00E34054" w:rsidRDefault="00365814" w14:paraId="770DFCB2" w14:textId="77777777">
            <w:pPr>
              <w:pStyle w:val="NoSpacing"/>
              <w:rPr>
                <w:rFonts w:ascii="Times New Roman" w:hAnsi="Times New Roman" w:cs="Times New Roman"/>
                <w:b/>
                <w:bCs/>
              </w:rPr>
            </w:pPr>
          </w:p>
        </w:tc>
        <w:tc>
          <w:tcPr>
            <w:tcW w:w="1890" w:type="dxa"/>
          </w:tcPr>
          <w:p w:rsidRPr="00AE0971" w:rsidR="00365814" w:rsidP="00E34054" w:rsidRDefault="00365814" w14:paraId="6EA44168" w14:textId="77777777">
            <w:pPr>
              <w:pStyle w:val="NoSpacing"/>
              <w:rPr>
                <w:rFonts w:ascii="Times New Roman" w:hAnsi="Times New Roman" w:cs="Times New Roman"/>
                <w:b/>
                <w:bCs/>
              </w:rPr>
            </w:pPr>
          </w:p>
        </w:tc>
      </w:tr>
      <w:tr w:rsidRPr="00AE0971" w:rsidR="00365814" w:rsidTr="00E66059" w14:paraId="5D4AEA59" w14:textId="77777777">
        <w:tc>
          <w:tcPr>
            <w:tcW w:w="2065" w:type="dxa"/>
          </w:tcPr>
          <w:p w:rsidRPr="00AE0971" w:rsidR="00365814" w:rsidP="00E34054" w:rsidRDefault="00365814" w14:paraId="790EC8CF" w14:textId="77777777">
            <w:pPr>
              <w:pStyle w:val="NoSpacing"/>
              <w:rPr>
                <w:rFonts w:ascii="Times New Roman" w:hAnsi="Times New Roman" w:cs="Times New Roman"/>
              </w:rPr>
            </w:pPr>
          </w:p>
        </w:tc>
        <w:tc>
          <w:tcPr>
            <w:tcW w:w="2520" w:type="dxa"/>
          </w:tcPr>
          <w:p w:rsidRPr="00AE0971" w:rsidR="00365814" w:rsidP="00E34054" w:rsidRDefault="00365814" w14:paraId="473AB019" w14:textId="127DC10F">
            <w:pPr>
              <w:pStyle w:val="NoSpacing"/>
              <w:rPr>
                <w:rFonts w:ascii="Times New Roman" w:hAnsi="Times New Roman" w:cs="Times New Roman"/>
              </w:rPr>
            </w:pPr>
            <w:r>
              <w:rPr>
                <w:rFonts w:ascii="Times New Roman" w:hAnsi="Times New Roman" w:cs="Times New Roman"/>
              </w:rPr>
              <w:t>Change Manager(s)</w:t>
            </w:r>
          </w:p>
        </w:tc>
        <w:tc>
          <w:tcPr>
            <w:tcW w:w="1800" w:type="dxa"/>
          </w:tcPr>
          <w:p w:rsidRPr="00AE0971" w:rsidR="00365814" w:rsidP="00E34054" w:rsidRDefault="00365814" w14:paraId="31829583" w14:textId="77777777">
            <w:pPr>
              <w:pStyle w:val="NoSpacing"/>
              <w:rPr>
                <w:rFonts w:ascii="Times New Roman" w:hAnsi="Times New Roman" w:cs="Times New Roman"/>
                <w:b/>
                <w:bCs/>
              </w:rPr>
            </w:pPr>
          </w:p>
        </w:tc>
        <w:tc>
          <w:tcPr>
            <w:tcW w:w="1890" w:type="dxa"/>
          </w:tcPr>
          <w:p w:rsidRPr="00AE0971" w:rsidR="00365814" w:rsidP="00E34054" w:rsidRDefault="00365814" w14:paraId="79AE81AD" w14:textId="77777777">
            <w:pPr>
              <w:pStyle w:val="NoSpacing"/>
              <w:rPr>
                <w:rFonts w:ascii="Times New Roman" w:hAnsi="Times New Roman" w:cs="Times New Roman"/>
                <w:b/>
                <w:bCs/>
              </w:rPr>
            </w:pPr>
          </w:p>
        </w:tc>
      </w:tr>
      <w:tr w:rsidRPr="00AE0971" w:rsidR="00365814" w:rsidTr="00E66059" w14:paraId="5B2B13B7" w14:textId="77777777">
        <w:tc>
          <w:tcPr>
            <w:tcW w:w="2065" w:type="dxa"/>
          </w:tcPr>
          <w:p w:rsidRPr="00AE0971" w:rsidR="00365814" w:rsidP="00E34054" w:rsidRDefault="00365814" w14:paraId="1E0D413C" w14:textId="77777777">
            <w:pPr>
              <w:pStyle w:val="NoSpacing"/>
              <w:rPr>
                <w:rFonts w:ascii="Times New Roman" w:hAnsi="Times New Roman" w:cs="Times New Roman"/>
              </w:rPr>
            </w:pPr>
          </w:p>
        </w:tc>
        <w:tc>
          <w:tcPr>
            <w:tcW w:w="2520" w:type="dxa"/>
          </w:tcPr>
          <w:p w:rsidRPr="00AE0971" w:rsidR="00365814" w:rsidP="00E34054" w:rsidRDefault="00365814" w14:paraId="7D8C59A9" w14:textId="554359C2">
            <w:pPr>
              <w:pStyle w:val="NoSpacing"/>
              <w:rPr>
                <w:rFonts w:ascii="Times New Roman" w:hAnsi="Times New Roman" w:cs="Times New Roman"/>
              </w:rPr>
            </w:pPr>
            <w:r>
              <w:rPr>
                <w:rFonts w:ascii="Times New Roman" w:hAnsi="Times New Roman" w:cs="Times New Roman"/>
              </w:rPr>
              <w:t>Change Owner/Coordinator</w:t>
            </w:r>
          </w:p>
        </w:tc>
        <w:tc>
          <w:tcPr>
            <w:tcW w:w="1800" w:type="dxa"/>
          </w:tcPr>
          <w:p w:rsidRPr="00AE0971" w:rsidR="00365814" w:rsidP="00E34054" w:rsidRDefault="00365814" w14:paraId="0C589173" w14:textId="77777777">
            <w:pPr>
              <w:pStyle w:val="NoSpacing"/>
              <w:rPr>
                <w:rFonts w:ascii="Times New Roman" w:hAnsi="Times New Roman" w:cs="Times New Roman"/>
                <w:b/>
                <w:bCs/>
              </w:rPr>
            </w:pPr>
          </w:p>
        </w:tc>
        <w:tc>
          <w:tcPr>
            <w:tcW w:w="1890" w:type="dxa"/>
          </w:tcPr>
          <w:p w:rsidRPr="00AE0971" w:rsidR="00365814" w:rsidP="00E34054" w:rsidRDefault="00365814" w14:paraId="3CD08F5E" w14:textId="77777777">
            <w:pPr>
              <w:pStyle w:val="NoSpacing"/>
              <w:rPr>
                <w:rFonts w:ascii="Times New Roman" w:hAnsi="Times New Roman" w:cs="Times New Roman"/>
                <w:b/>
                <w:bCs/>
              </w:rPr>
            </w:pPr>
          </w:p>
        </w:tc>
      </w:tr>
      <w:tr w:rsidRPr="00AE0971" w:rsidR="00365814" w:rsidTr="00E66059" w14:paraId="07B4F461" w14:textId="77777777">
        <w:tc>
          <w:tcPr>
            <w:tcW w:w="2065" w:type="dxa"/>
          </w:tcPr>
          <w:p w:rsidRPr="00AE0971" w:rsidR="00365814" w:rsidP="00E34054" w:rsidRDefault="00365814" w14:paraId="1EA02DFF" w14:textId="77777777">
            <w:pPr>
              <w:pStyle w:val="NoSpacing"/>
              <w:rPr>
                <w:rFonts w:ascii="Times New Roman" w:hAnsi="Times New Roman" w:cs="Times New Roman"/>
              </w:rPr>
            </w:pPr>
          </w:p>
        </w:tc>
        <w:tc>
          <w:tcPr>
            <w:tcW w:w="2520" w:type="dxa"/>
          </w:tcPr>
          <w:p w:rsidRPr="00AE0971" w:rsidR="00365814" w:rsidP="00E34054" w:rsidRDefault="00365814" w14:paraId="0211534D" w14:textId="3B6ACC64">
            <w:pPr>
              <w:pStyle w:val="NoSpacing"/>
              <w:rPr>
                <w:rFonts w:ascii="Times New Roman" w:hAnsi="Times New Roman" w:cs="Times New Roman"/>
              </w:rPr>
            </w:pPr>
            <w:r>
              <w:rPr>
                <w:rFonts w:ascii="Times New Roman" w:hAnsi="Times New Roman" w:cs="Times New Roman"/>
              </w:rPr>
              <w:t>Change Indicator</w:t>
            </w:r>
          </w:p>
        </w:tc>
        <w:tc>
          <w:tcPr>
            <w:tcW w:w="1800" w:type="dxa"/>
          </w:tcPr>
          <w:p w:rsidRPr="00AE0971" w:rsidR="00365814" w:rsidP="00E34054" w:rsidRDefault="00365814" w14:paraId="6DB56545" w14:textId="77777777">
            <w:pPr>
              <w:pStyle w:val="NoSpacing"/>
              <w:rPr>
                <w:rFonts w:ascii="Times New Roman" w:hAnsi="Times New Roman" w:cs="Times New Roman"/>
                <w:b/>
                <w:bCs/>
              </w:rPr>
            </w:pPr>
          </w:p>
        </w:tc>
        <w:tc>
          <w:tcPr>
            <w:tcW w:w="1890" w:type="dxa"/>
          </w:tcPr>
          <w:p w:rsidRPr="00AE0971" w:rsidR="00365814" w:rsidP="00E34054" w:rsidRDefault="00365814" w14:paraId="62FB0007" w14:textId="77777777">
            <w:pPr>
              <w:pStyle w:val="NoSpacing"/>
              <w:rPr>
                <w:rFonts w:ascii="Times New Roman" w:hAnsi="Times New Roman" w:cs="Times New Roman"/>
                <w:b/>
                <w:bCs/>
              </w:rPr>
            </w:pPr>
          </w:p>
        </w:tc>
      </w:tr>
      <w:tr w:rsidRPr="00AE0971" w:rsidR="00365814" w:rsidTr="00E66059" w14:paraId="43C3D173" w14:textId="77777777">
        <w:tc>
          <w:tcPr>
            <w:tcW w:w="2065" w:type="dxa"/>
          </w:tcPr>
          <w:p w:rsidRPr="00AE0971" w:rsidR="00365814" w:rsidP="00E34054" w:rsidRDefault="00365814" w14:paraId="440FD314" w14:textId="77777777">
            <w:pPr>
              <w:pStyle w:val="NoSpacing"/>
              <w:rPr>
                <w:rFonts w:ascii="Times New Roman" w:hAnsi="Times New Roman" w:cs="Times New Roman"/>
              </w:rPr>
            </w:pPr>
          </w:p>
        </w:tc>
        <w:tc>
          <w:tcPr>
            <w:tcW w:w="2520" w:type="dxa"/>
          </w:tcPr>
          <w:p w:rsidRPr="00AE0971" w:rsidR="00365814" w:rsidP="00E34054" w:rsidRDefault="00365814" w14:paraId="2E2175B1" w14:textId="2C984435">
            <w:pPr>
              <w:pStyle w:val="NoSpacing"/>
              <w:rPr>
                <w:rFonts w:ascii="Times New Roman" w:hAnsi="Times New Roman" w:cs="Times New Roman"/>
              </w:rPr>
            </w:pPr>
            <w:r>
              <w:rPr>
                <w:rFonts w:ascii="Times New Roman" w:hAnsi="Times New Roman" w:cs="Times New Roman"/>
              </w:rPr>
              <w:t>Change Implementer</w:t>
            </w:r>
          </w:p>
        </w:tc>
        <w:tc>
          <w:tcPr>
            <w:tcW w:w="1800" w:type="dxa"/>
          </w:tcPr>
          <w:p w:rsidRPr="00AE0971" w:rsidR="00365814" w:rsidP="00E34054" w:rsidRDefault="00365814" w14:paraId="54ACCF75" w14:textId="77777777">
            <w:pPr>
              <w:pStyle w:val="NoSpacing"/>
              <w:rPr>
                <w:rFonts w:ascii="Times New Roman" w:hAnsi="Times New Roman" w:cs="Times New Roman"/>
                <w:b/>
                <w:bCs/>
              </w:rPr>
            </w:pPr>
          </w:p>
        </w:tc>
        <w:tc>
          <w:tcPr>
            <w:tcW w:w="1890" w:type="dxa"/>
          </w:tcPr>
          <w:p w:rsidRPr="00AE0971" w:rsidR="00365814" w:rsidP="00E34054" w:rsidRDefault="00365814" w14:paraId="049F9246" w14:textId="77777777">
            <w:pPr>
              <w:pStyle w:val="NoSpacing"/>
              <w:rPr>
                <w:rFonts w:ascii="Times New Roman" w:hAnsi="Times New Roman" w:cs="Times New Roman"/>
                <w:b/>
                <w:bCs/>
              </w:rPr>
            </w:pPr>
          </w:p>
        </w:tc>
      </w:tr>
      <w:tr w:rsidRPr="00AE0971" w:rsidR="00365814" w:rsidTr="00E66059" w14:paraId="1556B2E4" w14:textId="77777777">
        <w:tc>
          <w:tcPr>
            <w:tcW w:w="2065" w:type="dxa"/>
          </w:tcPr>
          <w:p w:rsidRPr="00AE0971" w:rsidR="00365814" w:rsidP="00E34054" w:rsidRDefault="00365814" w14:paraId="0913AB5B" w14:textId="77777777">
            <w:pPr>
              <w:pStyle w:val="NoSpacing"/>
              <w:rPr>
                <w:rFonts w:ascii="Times New Roman" w:hAnsi="Times New Roman" w:cs="Times New Roman"/>
              </w:rPr>
            </w:pPr>
          </w:p>
        </w:tc>
        <w:tc>
          <w:tcPr>
            <w:tcW w:w="2520" w:type="dxa"/>
          </w:tcPr>
          <w:p w:rsidR="00365814" w:rsidP="00E34054" w:rsidRDefault="00365814" w14:paraId="52A16B0B" w14:textId="6F44B79D">
            <w:pPr>
              <w:pStyle w:val="NoSpacing"/>
              <w:rPr>
                <w:rFonts w:ascii="Times New Roman" w:hAnsi="Times New Roman" w:cs="Times New Roman"/>
              </w:rPr>
            </w:pPr>
            <w:r>
              <w:rPr>
                <w:rFonts w:ascii="Times New Roman" w:hAnsi="Times New Roman" w:cs="Times New Roman"/>
              </w:rPr>
              <w:t>CAB/ECAB Member</w:t>
            </w:r>
          </w:p>
        </w:tc>
        <w:tc>
          <w:tcPr>
            <w:tcW w:w="1800" w:type="dxa"/>
          </w:tcPr>
          <w:p w:rsidRPr="00AE0971" w:rsidR="00365814" w:rsidP="00E34054" w:rsidRDefault="00365814" w14:paraId="15946C8D" w14:textId="77777777">
            <w:pPr>
              <w:pStyle w:val="NoSpacing"/>
              <w:rPr>
                <w:rFonts w:ascii="Times New Roman" w:hAnsi="Times New Roman" w:cs="Times New Roman"/>
                <w:b/>
                <w:bCs/>
              </w:rPr>
            </w:pPr>
          </w:p>
        </w:tc>
        <w:tc>
          <w:tcPr>
            <w:tcW w:w="1890" w:type="dxa"/>
          </w:tcPr>
          <w:p w:rsidRPr="00AE0971" w:rsidR="00365814" w:rsidP="00E34054" w:rsidRDefault="00365814" w14:paraId="7A1511BF" w14:textId="77777777">
            <w:pPr>
              <w:pStyle w:val="NoSpacing"/>
              <w:rPr>
                <w:rFonts w:ascii="Times New Roman" w:hAnsi="Times New Roman" w:cs="Times New Roman"/>
                <w:b/>
                <w:bCs/>
              </w:rPr>
            </w:pPr>
          </w:p>
        </w:tc>
      </w:tr>
      <w:tr w:rsidRPr="00AE0971" w:rsidR="00365814" w:rsidTr="00E66059" w14:paraId="723ACB35" w14:textId="77777777">
        <w:tc>
          <w:tcPr>
            <w:tcW w:w="2065" w:type="dxa"/>
          </w:tcPr>
          <w:p w:rsidRPr="00AE0971" w:rsidR="00365814" w:rsidP="00E34054" w:rsidRDefault="00365814" w14:paraId="41949BE3" w14:textId="77777777">
            <w:pPr>
              <w:pStyle w:val="NoSpacing"/>
              <w:rPr>
                <w:rFonts w:ascii="Times New Roman" w:hAnsi="Times New Roman" w:cs="Times New Roman"/>
              </w:rPr>
            </w:pPr>
          </w:p>
        </w:tc>
        <w:tc>
          <w:tcPr>
            <w:tcW w:w="2520" w:type="dxa"/>
          </w:tcPr>
          <w:p w:rsidR="00365814" w:rsidP="00E34054" w:rsidRDefault="00365814" w14:paraId="7D2D3E02" w14:textId="5CE9B9C9">
            <w:pPr>
              <w:pStyle w:val="NoSpacing"/>
              <w:rPr>
                <w:rFonts w:ascii="Times New Roman" w:hAnsi="Times New Roman" w:cs="Times New Roman"/>
              </w:rPr>
            </w:pPr>
            <w:r>
              <w:rPr>
                <w:rFonts w:ascii="Times New Roman" w:hAnsi="Times New Roman" w:cs="Times New Roman"/>
              </w:rPr>
              <w:t>CAB/ECAB Chair</w:t>
            </w:r>
          </w:p>
        </w:tc>
        <w:tc>
          <w:tcPr>
            <w:tcW w:w="1800" w:type="dxa"/>
          </w:tcPr>
          <w:p w:rsidRPr="00AE0971" w:rsidR="00365814" w:rsidP="00E34054" w:rsidRDefault="00365814" w14:paraId="4BB0DE2B" w14:textId="77777777">
            <w:pPr>
              <w:pStyle w:val="NoSpacing"/>
              <w:rPr>
                <w:rFonts w:ascii="Times New Roman" w:hAnsi="Times New Roman" w:cs="Times New Roman"/>
                <w:b/>
                <w:bCs/>
              </w:rPr>
            </w:pPr>
          </w:p>
        </w:tc>
        <w:tc>
          <w:tcPr>
            <w:tcW w:w="1890" w:type="dxa"/>
          </w:tcPr>
          <w:p w:rsidRPr="00AE0971" w:rsidR="00365814" w:rsidP="00E34054" w:rsidRDefault="00365814" w14:paraId="5B47F2CF" w14:textId="77777777">
            <w:pPr>
              <w:pStyle w:val="NoSpacing"/>
              <w:rPr>
                <w:rFonts w:ascii="Times New Roman" w:hAnsi="Times New Roman" w:cs="Times New Roman"/>
                <w:b/>
                <w:bCs/>
              </w:rPr>
            </w:pPr>
          </w:p>
        </w:tc>
      </w:tr>
    </w:tbl>
    <w:p w:rsidRPr="00AE0971" w:rsidR="00B31B0D" w:rsidP="00A65940" w:rsidRDefault="00B31B0D" w14:paraId="3E1934FF" w14:textId="77777777">
      <w:pPr>
        <w:spacing w:before="120" w:after="120" w:line="240" w:lineRule="auto"/>
        <w:rPr>
          <w:rFonts w:ascii="Times New Roman" w:hAnsi="Times New Roman" w:cs="Times New Roman"/>
          <w:b/>
        </w:rPr>
      </w:pPr>
    </w:p>
    <w:sectPr w:rsidRPr="00AE0971" w:rsidR="00B31B0D" w:rsidSect="008605C3">
      <w:headerReference w:type="even" r:id="rId47"/>
      <w:headerReference w:type="default" r:id="rId48"/>
      <w:footerReference w:type="even" r:id="rId49"/>
      <w:footerReference w:type="default" r:id="rId50"/>
      <w:headerReference w:type="first" r:id="rId51"/>
      <w:footerReference w:type="first" r:id="rId52"/>
      <w:pgSz w:w="12240" w:h="15840" w:orient="portrait"/>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DJ" w:author="Dolence, James" w:date="2021-03-24T20:44:00Z" w:id="10">
    <w:p w:rsidR="00C11851" w:rsidRDefault="00C11851" w14:paraId="08D63579" w14:textId="79FD2C6A">
      <w:pPr>
        <w:pStyle w:val="CommentText"/>
      </w:pPr>
      <w:r>
        <w:rPr>
          <w:rStyle w:val="CommentReference"/>
        </w:rPr>
        <w:annotationRef/>
      </w:r>
      <w:r>
        <w:t>Need a section on monitoring</w:t>
      </w:r>
    </w:p>
  </w:comment>
  <w:comment w:initials="DJ" w:author="Dolence, James" w:date="2021-04-09T13:48:00Z" w:id="1028">
    <w:p w:rsidR="00C11851" w:rsidRDefault="00C11851" w14:paraId="72510797" w14:textId="32A4029F">
      <w:pPr>
        <w:pStyle w:val="CommentText"/>
      </w:pPr>
      <w:r>
        <w:rPr>
          <w:rStyle w:val="CommentReference"/>
        </w:rPr>
        <w:annotationRef/>
      </w:r>
      <w:r>
        <w:t>Insert org chart of the roles here, outside of end user</w:t>
      </w:r>
    </w:p>
  </w:comment>
  <w:comment w:initials="NJ" w:author="Neyra, Jorge" w:date="2021-04-09T16:34:00Z" w:id="1029">
    <w:p w:rsidR="00C11851" w:rsidRDefault="00C11851" w14:paraId="501AE694" w14:textId="43816A2F">
      <w:pPr>
        <w:pStyle w:val="CommentText"/>
      </w:pPr>
      <w:r>
        <w:rPr>
          <w:rStyle w:val="CommentReference"/>
        </w:rPr>
        <w:annotationRef/>
      </w:r>
      <w:r>
        <w:t>Org chart created below.</w:t>
      </w:r>
    </w:p>
  </w:comment>
  <w:comment w:initials="DJ" w:author="Dolence, James" w:date="2021-03-25T22:22:00Z" w:id="1067">
    <w:p w:rsidR="00C11851" w:rsidP="004E3A00" w:rsidRDefault="00C11851" w14:paraId="306E15F4" w14:textId="77777777">
      <w:pPr>
        <w:pStyle w:val="CommentText"/>
      </w:pPr>
      <w:r>
        <w:rPr>
          <w:rStyle w:val="CommentReference"/>
        </w:rPr>
        <w:annotationRef/>
      </w:r>
      <w:r>
        <w:t>The CISO and the ISSO are the same thing effectively here – pick one and delete the other</w:t>
      </w:r>
    </w:p>
  </w:comment>
  <w:comment w:initials="DJ" w:author="Dolence, James" w:date="2021-04-09T13:49:00Z" w:id="1068">
    <w:p w:rsidR="00C11851" w:rsidP="004E3A00" w:rsidRDefault="00C11851" w14:paraId="0A4CF53B" w14:textId="77777777">
      <w:pPr>
        <w:pStyle w:val="CommentText"/>
      </w:pPr>
      <w:r>
        <w:rPr>
          <w:rStyle w:val="CommentReference"/>
        </w:rPr>
        <w:annotationRef/>
      </w:r>
      <w:r>
        <w:t>You still have these two – did something change where we need them both?</w:t>
      </w:r>
    </w:p>
    <w:p w:rsidR="00C11851" w:rsidP="004E3A00" w:rsidRDefault="00C11851" w14:paraId="456885C4" w14:textId="77777777">
      <w:pPr>
        <w:pStyle w:val="CommentText"/>
      </w:pPr>
    </w:p>
  </w:comment>
  <w:comment w:initials="NJ" w:author="Neyra, Jorge" w:date="2021-04-09T15:53:00Z" w:id="1069">
    <w:p w:rsidR="00C11851" w:rsidP="004E3A00" w:rsidRDefault="00C11851" w14:paraId="55E085EC" w14:textId="4A73E646">
      <w:pPr>
        <w:pStyle w:val="CommentText"/>
      </w:pPr>
      <w:r>
        <w:rPr>
          <w:rStyle w:val="CommentReference"/>
        </w:rPr>
        <w:annotationRef/>
      </w:r>
      <w:r>
        <w:t>We had ISSO, ISSM and CISO. I removed ISSO.  I can remove the ISSM as well.</w:t>
      </w:r>
    </w:p>
  </w:comment>
  <w:comment w:initials="DJ" w:author="Dolence, James" w:date="2021-03-25T22:23:00Z" w:id="1071">
    <w:p w:rsidR="00C11851" w:rsidP="004E3A00" w:rsidRDefault="00C11851" w14:paraId="58199E68" w14:textId="77777777">
      <w:pPr>
        <w:pStyle w:val="CommentText"/>
      </w:pPr>
      <w:r>
        <w:rPr>
          <w:rStyle w:val="CommentReference"/>
        </w:rPr>
        <w:annotationRef/>
      </w:r>
      <w:r>
        <w:t>Overall Technical lead of the Project – in charge of all Technical Decisions</w:t>
      </w:r>
    </w:p>
  </w:comment>
  <w:comment w:initials="NJ" w:author="Neyra, Jorge" w:date="2021-04-10T12:11:00Z" w:id="1083">
    <w:p w:rsidR="00C11851" w:rsidRDefault="00C11851" w14:paraId="757703FE" w14:textId="09860146">
      <w:pPr>
        <w:pStyle w:val="CommentText"/>
      </w:pPr>
      <w:r>
        <w:rPr>
          <w:rStyle w:val="CommentReference"/>
        </w:rPr>
        <w:annotationRef/>
      </w:r>
      <w:r>
        <w:t>Unless there is an incident or errors in the log.</w:t>
      </w:r>
    </w:p>
    <w:bookmarkStart w:name="_GoBack" w:id="1084"/>
    <w:bookmarkEnd w:id="1084"/>
  </w:comment>
  <w:comment w:initials="NJ" w:author="Neyra, Jorge" w:date="2021-04-15T18:17:00Z" w:id="2399">
    <w:p w:rsidR="00C11851" w:rsidRDefault="00C11851" w14:paraId="4B682839" w14:textId="631CA5B8">
      <w:pPr>
        <w:pStyle w:val="CommentText"/>
      </w:pPr>
      <w:r>
        <w:rPr>
          <w:rStyle w:val="CommentReference"/>
        </w:rPr>
        <w:annotationRef/>
      </w:r>
      <w:r>
        <w:t>Get rid of stale accounts.</w:t>
      </w:r>
    </w:p>
  </w:comment>
  <w:comment w:initials="NJ" w:author="Neyra, Jorge" w:date="2021-04-15T18:18:00Z" w:id="2405">
    <w:p w:rsidR="00C11851" w:rsidP="003D6297" w:rsidRDefault="00C11851" w14:paraId="787867B0" w14:textId="77777777">
      <w:pPr>
        <w:pStyle w:val="CommentText"/>
      </w:pPr>
      <w:r>
        <w:rPr>
          <w:rStyle w:val="CommentReference"/>
        </w:rPr>
        <w:annotationRef/>
      </w:r>
      <w:r>
        <w:t>Move to operational tasks</w:t>
      </w:r>
    </w:p>
  </w:comment>
  <w:comment w:initials="DJ" w:author="Dolence, James" w:date="2021-04-09T13:57:00Z" w:id="2425">
    <w:p w:rsidR="00C11851" w:rsidP="00AE1F2E" w:rsidRDefault="00C11851" w14:paraId="56ED64A7" w14:textId="77777777">
      <w:pPr>
        <w:pStyle w:val="CommentText"/>
      </w:pPr>
      <w:r>
        <w:rPr>
          <w:rStyle w:val="CommentReference"/>
        </w:rPr>
        <w:annotationRef/>
      </w:r>
      <w:r>
        <w:t>Create a table in the appendix for this</w:t>
      </w:r>
    </w:p>
    <w:p w:rsidR="00C11851" w:rsidP="00AE1F2E" w:rsidRDefault="00C11851" w14:paraId="6C3B49C9" w14:textId="7777777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D63579" w15:done="1"/>
  <w15:commentEx w15:paraId="72510797" w15:done="1"/>
  <w15:commentEx w15:paraId="501AE694" w15:paraIdParent="72510797" w15:done="1"/>
  <w15:commentEx w15:paraId="306E15F4" w15:done="1"/>
  <w15:commentEx w15:paraId="456885C4" w15:paraIdParent="306E15F4" w15:done="0"/>
  <w15:commentEx w15:paraId="55E085EC" w15:paraIdParent="306E15F4" w15:done="0"/>
  <w15:commentEx w15:paraId="58199E68" w15:done="1"/>
  <w15:commentEx w15:paraId="757703FE" w15:done="1"/>
  <w15:commentEx w15:paraId="4B682839" w15:done="1"/>
  <w15:commentEx w15:paraId="787867B0" w15:done="1"/>
  <w15:commentEx w15:paraId="6C3B49C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62333" w16cex:dateUtc="2021-03-25T01:44:00Z"/>
  <w16cex:commentExtensible w16cex:durableId="241AD9AA" w16cex:dateUtc="2021-04-09T18:48:00Z"/>
  <w16cex:commentExtensible w16cex:durableId="24078BBC" w16cex:dateUtc="2021-03-26T03:22:00Z"/>
  <w16cex:commentExtensible w16cex:durableId="241AD9E9" w16cex:dateUtc="2021-04-09T18:49:00Z"/>
  <w16cex:commentExtensible w16cex:durableId="24078BD2" w16cex:dateUtc="2021-03-26T03:23:00Z"/>
  <w16cex:commentExtensible w16cex:durableId="241ADBDC" w16cex:dateUtc="2021-04-09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D63579" w16cid:durableId="24062333"/>
  <w16cid:commentId w16cid:paraId="72510797" w16cid:durableId="241AD9AA"/>
  <w16cid:commentId w16cid:paraId="501AE694" w16cid:durableId="241B0099"/>
  <w16cid:commentId w16cid:paraId="306E15F4" w16cid:durableId="24078BBC"/>
  <w16cid:commentId w16cid:paraId="456885C4" w16cid:durableId="241AD9E9"/>
  <w16cid:commentId w16cid:paraId="55E085EC" w16cid:durableId="241AF6E1"/>
  <w16cid:commentId w16cid:paraId="58199E68" w16cid:durableId="24078BD2"/>
  <w16cid:commentId w16cid:paraId="757703FE" w16cid:durableId="241C146F"/>
  <w16cid:commentId w16cid:paraId="4B682839" w16cid:durableId="2423019F"/>
  <w16cid:commentId w16cid:paraId="787867B0" w16cid:durableId="2423FADF"/>
  <w16cid:commentId w16cid:paraId="6C3B49C9" w16cid:durableId="241ADB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956" w:rsidP="00534BE1" w:rsidRDefault="00693956" w14:paraId="570F2F04" w14:textId="77777777">
      <w:pPr>
        <w:spacing w:after="0" w:line="240" w:lineRule="auto"/>
      </w:pPr>
      <w:r>
        <w:separator/>
      </w:r>
    </w:p>
  </w:endnote>
  <w:endnote w:type="continuationSeparator" w:id="0">
    <w:p w:rsidR="00693956" w:rsidP="00534BE1" w:rsidRDefault="00693956" w14:paraId="12FE96A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851" w:rsidRDefault="00C11851" w14:paraId="63E6479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02927"/>
      <w:docPartObj>
        <w:docPartGallery w:val="Page Numbers (Bottom of Page)"/>
        <w:docPartUnique/>
      </w:docPartObj>
    </w:sdtPr>
    <w:sdtEndPr>
      <w:rPr>
        <w:noProof/>
      </w:rPr>
    </w:sdtEndPr>
    <w:sdtContent>
      <w:p w:rsidR="00C11851" w:rsidRDefault="00C11851" w14:paraId="200F7328" w14:textId="1AC476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11851" w:rsidRDefault="00C11851" w14:paraId="7604D24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851" w:rsidRDefault="00C11851" w14:paraId="7EDF164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956" w:rsidP="00534BE1" w:rsidRDefault="00693956" w14:paraId="6A252E47" w14:textId="77777777">
      <w:pPr>
        <w:spacing w:after="0" w:line="240" w:lineRule="auto"/>
      </w:pPr>
      <w:r>
        <w:separator/>
      </w:r>
    </w:p>
  </w:footnote>
  <w:footnote w:type="continuationSeparator" w:id="0">
    <w:p w:rsidR="00693956" w:rsidP="00534BE1" w:rsidRDefault="00693956" w14:paraId="0D3A0A5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851" w:rsidRDefault="00C11851" w14:paraId="524C9C4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851" w:rsidRDefault="00C11851" w14:paraId="310C992C" w14:textId="5F5A1A04">
    <w:pPr>
      <w:pStyle w:val="Header"/>
    </w:pPr>
  </w:p>
  <w:p w:rsidR="00C11851" w:rsidRDefault="00C11851" w14:paraId="59A97EDB"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C11851" w:rsidRDefault="00C11851" w14:paraId="3DF1E9EE" w14:textId="1A97D2AC">
    <w:pPr>
      <w:pStyle w:val="Header"/>
    </w:pPr>
    <w:r w:rsidR="0D2BEB61">
      <w:drawing>
        <wp:inline wp14:editId="5F1251A4" wp14:anchorId="4D79C396">
          <wp:extent cx="1831975" cy="345440"/>
          <wp:effectExtent l="0" t="0" r="0" b="0"/>
          <wp:docPr id="6" name="Picture 6" title=""/>
          <wp:cNvGraphicFramePr>
            <a:graphicFrameLocks/>
          </wp:cNvGraphicFramePr>
          <a:graphic>
            <a:graphicData uri="http://schemas.openxmlformats.org/drawingml/2006/picture">
              <pic:pic>
                <pic:nvPicPr>
                  <pic:cNvPr id="0" name="Picture 6"/>
                  <pic:cNvPicPr/>
                </pic:nvPicPr>
                <pic:blipFill>
                  <a:blip r:embed="Rb24a999f2d1c44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31975" cy="3454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16224F"/>
    <w:multiLevelType w:val="hybridMultilevel"/>
    <w:tmpl w:val="D72C3F96"/>
    <w:lvl w:ilvl="0" w:tplc="54D030CA">
      <w:numFmt w:val="bullet"/>
      <w:lvlText w:val=""/>
      <w:lvlJc w:val="left"/>
      <w:pPr>
        <w:ind w:left="469" w:hanging="360"/>
      </w:pPr>
      <w:rPr>
        <w:rFonts w:hint="default" w:ascii="Symbol" w:hAnsi="Symbol" w:eastAsia="Symbol" w:cs="Symbol"/>
        <w:w w:val="101"/>
        <w:sz w:val="19"/>
        <w:szCs w:val="19"/>
        <w:lang w:val="en-US" w:eastAsia="en-US" w:bidi="en-US"/>
      </w:rPr>
    </w:lvl>
    <w:lvl w:ilvl="1" w:tplc="171023EA">
      <w:numFmt w:val="bullet"/>
      <w:lvlText w:val="•"/>
      <w:lvlJc w:val="left"/>
      <w:pPr>
        <w:ind w:left="1235" w:hanging="360"/>
      </w:pPr>
      <w:rPr>
        <w:rFonts w:hint="default"/>
        <w:lang w:val="en-US" w:eastAsia="en-US" w:bidi="en-US"/>
      </w:rPr>
    </w:lvl>
    <w:lvl w:ilvl="2" w:tplc="1130AD84">
      <w:numFmt w:val="bullet"/>
      <w:lvlText w:val="•"/>
      <w:lvlJc w:val="left"/>
      <w:pPr>
        <w:ind w:left="2011" w:hanging="360"/>
      </w:pPr>
      <w:rPr>
        <w:rFonts w:hint="default"/>
        <w:lang w:val="en-US" w:eastAsia="en-US" w:bidi="en-US"/>
      </w:rPr>
    </w:lvl>
    <w:lvl w:ilvl="3" w:tplc="30D814C2">
      <w:numFmt w:val="bullet"/>
      <w:lvlText w:val="•"/>
      <w:lvlJc w:val="left"/>
      <w:pPr>
        <w:ind w:left="2787" w:hanging="360"/>
      </w:pPr>
      <w:rPr>
        <w:rFonts w:hint="default"/>
        <w:lang w:val="en-US" w:eastAsia="en-US" w:bidi="en-US"/>
      </w:rPr>
    </w:lvl>
    <w:lvl w:ilvl="4" w:tplc="96E45180">
      <w:numFmt w:val="bullet"/>
      <w:lvlText w:val="•"/>
      <w:lvlJc w:val="left"/>
      <w:pPr>
        <w:ind w:left="3562" w:hanging="360"/>
      </w:pPr>
      <w:rPr>
        <w:rFonts w:hint="default"/>
        <w:lang w:val="en-US" w:eastAsia="en-US" w:bidi="en-US"/>
      </w:rPr>
    </w:lvl>
    <w:lvl w:ilvl="5" w:tplc="2F52D890">
      <w:numFmt w:val="bullet"/>
      <w:lvlText w:val="•"/>
      <w:lvlJc w:val="left"/>
      <w:pPr>
        <w:ind w:left="4338" w:hanging="360"/>
      </w:pPr>
      <w:rPr>
        <w:rFonts w:hint="default"/>
        <w:lang w:val="en-US" w:eastAsia="en-US" w:bidi="en-US"/>
      </w:rPr>
    </w:lvl>
    <w:lvl w:ilvl="6" w:tplc="A2BECDC0">
      <w:numFmt w:val="bullet"/>
      <w:lvlText w:val="•"/>
      <w:lvlJc w:val="left"/>
      <w:pPr>
        <w:ind w:left="5114" w:hanging="360"/>
      </w:pPr>
      <w:rPr>
        <w:rFonts w:hint="default"/>
        <w:lang w:val="en-US" w:eastAsia="en-US" w:bidi="en-US"/>
      </w:rPr>
    </w:lvl>
    <w:lvl w:ilvl="7" w:tplc="EB885A40">
      <w:numFmt w:val="bullet"/>
      <w:lvlText w:val="•"/>
      <w:lvlJc w:val="left"/>
      <w:pPr>
        <w:ind w:left="5889" w:hanging="360"/>
      </w:pPr>
      <w:rPr>
        <w:rFonts w:hint="default"/>
        <w:lang w:val="en-US" w:eastAsia="en-US" w:bidi="en-US"/>
      </w:rPr>
    </w:lvl>
    <w:lvl w:ilvl="8" w:tplc="C45475EE">
      <w:numFmt w:val="bullet"/>
      <w:lvlText w:val="•"/>
      <w:lvlJc w:val="left"/>
      <w:pPr>
        <w:ind w:left="6665" w:hanging="360"/>
      </w:pPr>
      <w:rPr>
        <w:rFonts w:hint="default"/>
        <w:lang w:val="en-US" w:eastAsia="en-US" w:bidi="en-US"/>
      </w:rPr>
    </w:lvl>
  </w:abstractNum>
  <w:abstractNum w:abstractNumId="1" w15:restartNumberingAfterBreak="0">
    <w:nsid w:val="048057BB"/>
    <w:multiLevelType w:val="hybridMultilevel"/>
    <w:tmpl w:val="E9DC5D82"/>
    <w:lvl w:ilvl="0" w:tplc="0409000B">
      <w:start w:val="1"/>
      <w:numFmt w:val="bullet"/>
      <w:lvlText w:val=""/>
      <w:lvlJc w:val="left"/>
      <w:pPr>
        <w:ind w:left="720" w:hanging="360"/>
      </w:pPr>
      <w:rPr>
        <w:rFonts w:hint="default" w:ascii="Wingdings" w:hAnsi="Wingdings"/>
      </w:rPr>
    </w:lvl>
    <w:lvl w:ilvl="1" w:tplc="0409000B">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AA50628"/>
    <w:multiLevelType w:val="multilevel"/>
    <w:tmpl w:val="F948D9E4"/>
    <w:lvl w:ilvl="0">
      <w:start w:val="1"/>
      <w:numFmt w:val="decimal"/>
      <w:lvlText w:val="%1"/>
      <w:lvlJc w:val="left"/>
      <w:pPr>
        <w:ind w:left="720" w:hanging="720"/>
      </w:pPr>
      <w:rPr>
        <w:rFonts w:hint="default"/>
      </w:rPr>
    </w:lvl>
    <w:lvl w:ilvl="1">
      <w:start w:val="1"/>
      <w:numFmt w:val="decimal"/>
      <w:lvlText w:val="%1.%2"/>
      <w:lvlJc w:val="left"/>
      <w:pPr>
        <w:ind w:left="840" w:hanging="720"/>
      </w:pPr>
      <w:rPr>
        <w:rFonts w:hint="default" w:ascii="Times New Roman" w:hAnsi="Times New Roman" w:eastAsia="Times New Roman"/>
        <w:b/>
        <w:bCs/>
        <w:sz w:val="24"/>
        <w:szCs w:val="24"/>
      </w:rPr>
    </w:lvl>
    <w:lvl w:ilvl="2">
      <w:start w:val="1"/>
      <w:numFmt w:val="bullet"/>
      <w:lvlText w:val="•"/>
      <w:lvlJc w:val="left"/>
      <w:pPr>
        <w:ind w:left="1200" w:hanging="360"/>
      </w:pPr>
      <w:rPr>
        <w:rFonts w:hint="default" w:ascii="Times New Roman" w:hAnsi="Times New Roman" w:eastAsia="Times New Roman"/>
        <w:sz w:val="24"/>
        <w:szCs w:val="24"/>
      </w:rPr>
    </w:lvl>
    <w:lvl w:ilvl="3">
      <w:start w:val="1"/>
      <w:numFmt w:val="bullet"/>
      <w:lvlText w:val="•"/>
      <w:lvlJc w:val="left"/>
      <w:pPr>
        <w:ind w:left="3062" w:hanging="360"/>
      </w:pPr>
      <w:rPr>
        <w:rFonts w:hint="default"/>
      </w:rPr>
    </w:lvl>
    <w:lvl w:ilvl="4">
      <w:start w:val="1"/>
      <w:numFmt w:val="bullet"/>
      <w:lvlText w:val="•"/>
      <w:lvlJc w:val="left"/>
      <w:pPr>
        <w:ind w:left="3993" w:hanging="360"/>
      </w:pPr>
      <w:rPr>
        <w:rFonts w:hint="default"/>
      </w:rPr>
    </w:lvl>
    <w:lvl w:ilvl="5">
      <w:start w:val="1"/>
      <w:numFmt w:val="bullet"/>
      <w:lvlText w:val="•"/>
      <w:lvlJc w:val="left"/>
      <w:pPr>
        <w:ind w:left="4924" w:hanging="360"/>
      </w:pPr>
      <w:rPr>
        <w:rFonts w:hint="default"/>
      </w:rPr>
    </w:lvl>
    <w:lvl w:ilvl="6">
      <w:start w:val="1"/>
      <w:numFmt w:val="bullet"/>
      <w:lvlText w:val="•"/>
      <w:lvlJc w:val="left"/>
      <w:pPr>
        <w:ind w:left="5855" w:hanging="360"/>
      </w:pPr>
      <w:rPr>
        <w:rFonts w:hint="default"/>
      </w:rPr>
    </w:lvl>
    <w:lvl w:ilvl="7">
      <w:start w:val="1"/>
      <w:numFmt w:val="bullet"/>
      <w:lvlText w:val="•"/>
      <w:lvlJc w:val="left"/>
      <w:pPr>
        <w:ind w:left="6786" w:hanging="360"/>
      </w:pPr>
      <w:rPr>
        <w:rFonts w:hint="default"/>
      </w:rPr>
    </w:lvl>
    <w:lvl w:ilvl="8">
      <w:start w:val="1"/>
      <w:numFmt w:val="bullet"/>
      <w:lvlText w:val="•"/>
      <w:lvlJc w:val="left"/>
      <w:pPr>
        <w:ind w:left="7717" w:hanging="360"/>
      </w:pPr>
      <w:rPr>
        <w:rFonts w:hint="default"/>
      </w:rPr>
    </w:lvl>
  </w:abstractNum>
  <w:abstractNum w:abstractNumId="3" w15:restartNumberingAfterBreak="0">
    <w:nsid w:val="0B5F7C18"/>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AA39FD"/>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005DCE"/>
    <w:multiLevelType w:val="hybridMultilevel"/>
    <w:tmpl w:val="03567B5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0EFE64BD"/>
    <w:multiLevelType w:val="hybridMultilevel"/>
    <w:tmpl w:val="FD2C170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0F741205"/>
    <w:multiLevelType w:val="hybridMultilevel"/>
    <w:tmpl w:val="DD64CC12"/>
    <w:lvl w:ilvl="0" w:tplc="FAE01208">
      <w:numFmt w:val="bullet"/>
      <w:lvlText w:val=""/>
      <w:lvlJc w:val="left"/>
      <w:pPr>
        <w:ind w:left="469" w:hanging="360"/>
      </w:pPr>
      <w:rPr>
        <w:rFonts w:hint="default" w:ascii="Symbol" w:hAnsi="Symbol" w:eastAsia="Symbol" w:cs="Symbol"/>
        <w:w w:val="101"/>
        <w:sz w:val="19"/>
        <w:szCs w:val="19"/>
        <w:lang w:val="en-US" w:eastAsia="en-US" w:bidi="en-U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2297562"/>
    <w:multiLevelType w:val="hybridMultilevel"/>
    <w:tmpl w:val="1502646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3777FE1"/>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5907C6"/>
    <w:multiLevelType w:val="hybridMultilevel"/>
    <w:tmpl w:val="803A9A48"/>
    <w:lvl w:ilvl="0" w:tplc="FAE01208">
      <w:numFmt w:val="bullet"/>
      <w:lvlText w:val=""/>
      <w:lvlJc w:val="left"/>
      <w:pPr>
        <w:ind w:left="469" w:hanging="360"/>
      </w:pPr>
      <w:rPr>
        <w:rFonts w:hint="default" w:ascii="Symbol" w:hAnsi="Symbol" w:eastAsia="Symbol" w:cs="Symbol"/>
        <w:w w:val="101"/>
        <w:sz w:val="19"/>
        <w:szCs w:val="19"/>
        <w:lang w:val="en-US" w:eastAsia="en-US" w:bidi="en-US"/>
      </w:rPr>
    </w:lvl>
    <w:lvl w:ilvl="1" w:tplc="10980606">
      <w:numFmt w:val="bullet"/>
      <w:lvlText w:val="•"/>
      <w:lvlJc w:val="left"/>
      <w:pPr>
        <w:ind w:left="1235" w:hanging="360"/>
      </w:pPr>
      <w:rPr>
        <w:rFonts w:hint="default"/>
        <w:lang w:val="en-US" w:eastAsia="en-US" w:bidi="en-US"/>
      </w:rPr>
    </w:lvl>
    <w:lvl w:ilvl="2" w:tplc="701AFA92">
      <w:numFmt w:val="bullet"/>
      <w:lvlText w:val="•"/>
      <w:lvlJc w:val="left"/>
      <w:pPr>
        <w:ind w:left="2011" w:hanging="360"/>
      </w:pPr>
      <w:rPr>
        <w:rFonts w:hint="default"/>
        <w:lang w:val="en-US" w:eastAsia="en-US" w:bidi="en-US"/>
      </w:rPr>
    </w:lvl>
    <w:lvl w:ilvl="3" w:tplc="49EE963E">
      <w:numFmt w:val="bullet"/>
      <w:lvlText w:val="•"/>
      <w:lvlJc w:val="left"/>
      <w:pPr>
        <w:ind w:left="2787" w:hanging="360"/>
      </w:pPr>
      <w:rPr>
        <w:rFonts w:hint="default"/>
        <w:lang w:val="en-US" w:eastAsia="en-US" w:bidi="en-US"/>
      </w:rPr>
    </w:lvl>
    <w:lvl w:ilvl="4" w:tplc="3B06DDEC">
      <w:numFmt w:val="bullet"/>
      <w:lvlText w:val="•"/>
      <w:lvlJc w:val="left"/>
      <w:pPr>
        <w:ind w:left="3562" w:hanging="360"/>
      </w:pPr>
      <w:rPr>
        <w:rFonts w:hint="default"/>
        <w:lang w:val="en-US" w:eastAsia="en-US" w:bidi="en-US"/>
      </w:rPr>
    </w:lvl>
    <w:lvl w:ilvl="5" w:tplc="399474C6">
      <w:numFmt w:val="bullet"/>
      <w:lvlText w:val="•"/>
      <w:lvlJc w:val="left"/>
      <w:pPr>
        <w:ind w:left="4338" w:hanging="360"/>
      </w:pPr>
      <w:rPr>
        <w:rFonts w:hint="default"/>
        <w:lang w:val="en-US" w:eastAsia="en-US" w:bidi="en-US"/>
      </w:rPr>
    </w:lvl>
    <w:lvl w:ilvl="6" w:tplc="5CB63914">
      <w:numFmt w:val="bullet"/>
      <w:lvlText w:val="•"/>
      <w:lvlJc w:val="left"/>
      <w:pPr>
        <w:ind w:left="5114" w:hanging="360"/>
      </w:pPr>
      <w:rPr>
        <w:rFonts w:hint="default"/>
        <w:lang w:val="en-US" w:eastAsia="en-US" w:bidi="en-US"/>
      </w:rPr>
    </w:lvl>
    <w:lvl w:ilvl="7" w:tplc="10CA6DC6">
      <w:numFmt w:val="bullet"/>
      <w:lvlText w:val="•"/>
      <w:lvlJc w:val="left"/>
      <w:pPr>
        <w:ind w:left="5889" w:hanging="360"/>
      </w:pPr>
      <w:rPr>
        <w:rFonts w:hint="default"/>
        <w:lang w:val="en-US" w:eastAsia="en-US" w:bidi="en-US"/>
      </w:rPr>
    </w:lvl>
    <w:lvl w:ilvl="8" w:tplc="B636D634">
      <w:numFmt w:val="bullet"/>
      <w:lvlText w:val="•"/>
      <w:lvlJc w:val="left"/>
      <w:pPr>
        <w:ind w:left="6665" w:hanging="360"/>
      </w:pPr>
      <w:rPr>
        <w:rFonts w:hint="default"/>
        <w:lang w:val="en-US" w:eastAsia="en-US" w:bidi="en-US"/>
      </w:rPr>
    </w:lvl>
  </w:abstractNum>
  <w:abstractNum w:abstractNumId="11" w15:restartNumberingAfterBreak="0">
    <w:nsid w:val="1C772F51"/>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C7D3100"/>
    <w:multiLevelType w:val="hybridMultilevel"/>
    <w:tmpl w:val="E850FD68"/>
    <w:lvl w:ilvl="0" w:tplc="B570202C">
      <w:numFmt w:val="bullet"/>
      <w:pStyle w:val="ListNumber"/>
      <w:lvlText w:val=""/>
      <w:lvlJc w:val="left"/>
      <w:pPr>
        <w:ind w:left="1080" w:hanging="360"/>
      </w:pPr>
      <w:rPr>
        <w:rFonts w:hint="default" w:ascii="Symbol" w:hAnsi="Symbol" w:eastAsia="Symbol" w:cs="Symbol"/>
        <w:color w:val="auto"/>
        <w:w w:val="103"/>
        <w:sz w:val="19"/>
        <w:szCs w:val="19"/>
      </w:rPr>
    </w:lvl>
    <w:lvl w:ilvl="1" w:tplc="07B0256E">
      <w:numFmt w:val="bullet"/>
      <w:lvlText w:val="o"/>
      <w:lvlJc w:val="left"/>
      <w:pPr>
        <w:ind w:left="1440" w:hanging="360"/>
      </w:pPr>
      <w:rPr>
        <w:rFonts w:hint="default" w:ascii="Courier New" w:hAnsi="Courier New" w:eastAsia="Courier New" w:cs="Courier New"/>
        <w:color w:val="auto"/>
        <w:w w:val="103"/>
        <w:sz w:val="19"/>
        <w:szCs w:val="19"/>
      </w:rPr>
    </w:lvl>
    <w:lvl w:ilvl="2" w:tplc="137E1DE6">
      <w:numFmt w:val="bullet"/>
      <w:lvlText w:val="•"/>
      <w:lvlJc w:val="left"/>
      <w:pPr>
        <w:ind w:left="2547" w:hanging="360"/>
      </w:pPr>
      <w:rPr>
        <w:rFonts w:hint="default"/>
      </w:rPr>
    </w:lvl>
    <w:lvl w:ilvl="3" w:tplc="728E44BE">
      <w:numFmt w:val="bullet"/>
      <w:lvlText w:val="•"/>
      <w:lvlJc w:val="left"/>
      <w:pPr>
        <w:ind w:left="3658" w:hanging="360"/>
      </w:pPr>
      <w:rPr>
        <w:rFonts w:hint="default"/>
      </w:rPr>
    </w:lvl>
    <w:lvl w:ilvl="4" w:tplc="7B2A9936">
      <w:numFmt w:val="bullet"/>
      <w:lvlText w:val="•"/>
      <w:lvlJc w:val="left"/>
      <w:pPr>
        <w:ind w:left="4769" w:hanging="360"/>
      </w:pPr>
      <w:rPr>
        <w:rFonts w:hint="default"/>
      </w:rPr>
    </w:lvl>
    <w:lvl w:ilvl="5" w:tplc="386015A2">
      <w:numFmt w:val="bullet"/>
      <w:lvlText w:val="•"/>
      <w:lvlJc w:val="left"/>
      <w:pPr>
        <w:ind w:left="5880" w:hanging="360"/>
      </w:pPr>
      <w:rPr>
        <w:rFonts w:hint="default"/>
      </w:rPr>
    </w:lvl>
    <w:lvl w:ilvl="6" w:tplc="427022C2">
      <w:numFmt w:val="bullet"/>
      <w:lvlText w:val="•"/>
      <w:lvlJc w:val="left"/>
      <w:pPr>
        <w:ind w:left="6991" w:hanging="360"/>
      </w:pPr>
      <w:rPr>
        <w:rFonts w:hint="default"/>
      </w:rPr>
    </w:lvl>
    <w:lvl w:ilvl="7" w:tplc="CA8289AC">
      <w:numFmt w:val="bullet"/>
      <w:lvlText w:val="•"/>
      <w:lvlJc w:val="left"/>
      <w:pPr>
        <w:ind w:left="8102" w:hanging="360"/>
      </w:pPr>
      <w:rPr>
        <w:rFonts w:hint="default"/>
      </w:rPr>
    </w:lvl>
    <w:lvl w:ilvl="8" w:tplc="2C1C87E8">
      <w:numFmt w:val="bullet"/>
      <w:lvlText w:val="•"/>
      <w:lvlJc w:val="left"/>
      <w:pPr>
        <w:ind w:left="9213" w:hanging="360"/>
      </w:pPr>
      <w:rPr>
        <w:rFonts w:hint="default"/>
      </w:rPr>
    </w:lvl>
  </w:abstractNum>
  <w:abstractNum w:abstractNumId="13" w15:restartNumberingAfterBreak="0">
    <w:nsid w:val="1DE22941"/>
    <w:multiLevelType w:val="hybridMultilevel"/>
    <w:tmpl w:val="9B64E56A"/>
    <w:lvl w:ilvl="0" w:tplc="04090001">
      <w:start w:val="1"/>
      <w:numFmt w:val="bullet"/>
      <w:lvlText w:val=""/>
      <w:lvlJc w:val="left"/>
      <w:pPr>
        <w:ind w:left="936" w:hanging="360"/>
      </w:pPr>
      <w:rPr>
        <w:rFonts w:hint="default" w:ascii="Symbol" w:hAnsi="Symbol"/>
      </w:rPr>
    </w:lvl>
    <w:lvl w:ilvl="1" w:tplc="04090003">
      <w:start w:val="1"/>
      <w:numFmt w:val="bullet"/>
      <w:lvlText w:val="o"/>
      <w:lvlJc w:val="left"/>
      <w:pPr>
        <w:ind w:left="1656" w:hanging="360"/>
      </w:pPr>
      <w:rPr>
        <w:rFonts w:hint="default" w:ascii="Courier New" w:hAnsi="Courier New" w:cs="Courier New"/>
      </w:rPr>
    </w:lvl>
    <w:lvl w:ilvl="2" w:tplc="04090005">
      <w:start w:val="1"/>
      <w:numFmt w:val="bullet"/>
      <w:lvlText w:val=""/>
      <w:lvlJc w:val="left"/>
      <w:pPr>
        <w:ind w:left="2376" w:hanging="360"/>
      </w:pPr>
      <w:rPr>
        <w:rFonts w:hint="default" w:ascii="Wingdings" w:hAnsi="Wingdings"/>
      </w:rPr>
    </w:lvl>
    <w:lvl w:ilvl="3" w:tplc="04090001" w:tentative="1">
      <w:start w:val="1"/>
      <w:numFmt w:val="bullet"/>
      <w:lvlText w:val=""/>
      <w:lvlJc w:val="left"/>
      <w:pPr>
        <w:ind w:left="3096" w:hanging="360"/>
      </w:pPr>
      <w:rPr>
        <w:rFonts w:hint="default" w:ascii="Symbol" w:hAnsi="Symbol"/>
      </w:rPr>
    </w:lvl>
    <w:lvl w:ilvl="4" w:tplc="04090003" w:tentative="1">
      <w:start w:val="1"/>
      <w:numFmt w:val="bullet"/>
      <w:lvlText w:val="o"/>
      <w:lvlJc w:val="left"/>
      <w:pPr>
        <w:ind w:left="3816" w:hanging="360"/>
      </w:pPr>
      <w:rPr>
        <w:rFonts w:hint="default" w:ascii="Courier New" w:hAnsi="Courier New" w:cs="Courier New"/>
      </w:rPr>
    </w:lvl>
    <w:lvl w:ilvl="5" w:tplc="04090005" w:tentative="1">
      <w:start w:val="1"/>
      <w:numFmt w:val="bullet"/>
      <w:lvlText w:val=""/>
      <w:lvlJc w:val="left"/>
      <w:pPr>
        <w:ind w:left="4536" w:hanging="360"/>
      </w:pPr>
      <w:rPr>
        <w:rFonts w:hint="default" w:ascii="Wingdings" w:hAnsi="Wingdings"/>
      </w:rPr>
    </w:lvl>
    <w:lvl w:ilvl="6" w:tplc="04090001" w:tentative="1">
      <w:start w:val="1"/>
      <w:numFmt w:val="bullet"/>
      <w:lvlText w:val=""/>
      <w:lvlJc w:val="left"/>
      <w:pPr>
        <w:ind w:left="5256" w:hanging="360"/>
      </w:pPr>
      <w:rPr>
        <w:rFonts w:hint="default" w:ascii="Symbol" w:hAnsi="Symbol"/>
      </w:rPr>
    </w:lvl>
    <w:lvl w:ilvl="7" w:tplc="04090003" w:tentative="1">
      <w:start w:val="1"/>
      <w:numFmt w:val="bullet"/>
      <w:lvlText w:val="o"/>
      <w:lvlJc w:val="left"/>
      <w:pPr>
        <w:ind w:left="5976" w:hanging="360"/>
      </w:pPr>
      <w:rPr>
        <w:rFonts w:hint="default" w:ascii="Courier New" w:hAnsi="Courier New" w:cs="Courier New"/>
      </w:rPr>
    </w:lvl>
    <w:lvl w:ilvl="8" w:tplc="04090005" w:tentative="1">
      <w:start w:val="1"/>
      <w:numFmt w:val="bullet"/>
      <w:lvlText w:val=""/>
      <w:lvlJc w:val="left"/>
      <w:pPr>
        <w:ind w:left="6696" w:hanging="360"/>
      </w:pPr>
      <w:rPr>
        <w:rFonts w:hint="default" w:ascii="Wingdings" w:hAnsi="Wingdings"/>
      </w:rPr>
    </w:lvl>
  </w:abstractNum>
  <w:abstractNum w:abstractNumId="14" w15:restartNumberingAfterBreak="0">
    <w:nsid w:val="20AF19D2"/>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86540F"/>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4C253CE"/>
    <w:multiLevelType w:val="multilevel"/>
    <w:tmpl w:val="F9E425E0"/>
    <w:lvl w:ilvl="0">
      <w:start w:val="1"/>
      <w:numFmt w:val="bullet"/>
      <w:lvlText w:val=""/>
      <w:lvlJc w:val="left"/>
      <w:pPr>
        <w:tabs>
          <w:tab w:val="num" w:pos="360"/>
        </w:tabs>
        <w:ind w:left="360" w:hanging="360"/>
      </w:pPr>
      <w:rPr>
        <w:rFonts w:hint="default" w:ascii="Symbol" w:hAnsi="Symbo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738421D"/>
    <w:multiLevelType w:val="hybridMultilevel"/>
    <w:tmpl w:val="2FC6059C"/>
    <w:lvl w:ilvl="0" w:tplc="FAE01208">
      <w:numFmt w:val="bullet"/>
      <w:lvlText w:val=""/>
      <w:lvlJc w:val="left"/>
      <w:pPr>
        <w:ind w:left="469" w:hanging="360"/>
      </w:pPr>
      <w:rPr>
        <w:rFonts w:hint="default" w:ascii="Symbol" w:hAnsi="Symbol" w:eastAsia="Symbol" w:cs="Symbol"/>
        <w:w w:val="101"/>
        <w:sz w:val="19"/>
        <w:szCs w:val="19"/>
        <w:lang w:val="en-US" w:eastAsia="en-US" w:bidi="en-U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84341FC"/>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A400125"/>
    <w:multiLevelType w:val="hybridMultilevel"/>
    <w:tmpl w:val="1902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F52641"/>
    <w:multiLevelType w:val="hybridMultilevel"/>
    <w:tmpl w:val="8BC45AF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2CE74ACB"/>
    <w:multiLevelType w:val="multilevel"/>
    <w:tmpl w:val="F5CC2E68"/>
    <w:lvl w:ilvl="0">
      <w:start w:val="1"/>
      <w:numFmt w:val="decimal"/>
      <w:lvlText w:val="%1."/>
      <w:lvlJc w:val="left"/>
      <w:pPr>
        <w:ind w:left="720" w:hanging="360"/>
      </w:pPr>
      <w:rPr>
        <w:rFonts w:hint="default"/>
      </w:rPr>
    </w:lvl>
    <w:lvl w:ilvl="1">
      <w:start w:val="28"/>
      <w:numFmt w:val="decimal"/>
      <w:isLgl/>
      <w:lvlText w:val="%1.%2"/>
      <w:lvlJc w:val="left"/>
      <w:pPr>
        <w:ind w:left="1020" w:hanging="660"/>
      </w:pPr>
      <w:rPr>
        <w:rFonts w:hint="default" w:eastAsiaTheme="minorHAnsi"/>
        <w:b w:val="0"/>
        <w:sz w:val="22"/>
      </w:rPr>
    </w:lvl>
    <w:lvl w:ilvl="2">
      <w:start w:val="3"/>
      <w:numFmt w:val="decimal"/>
      <w:isLgl/>
      <w:lvlText w:val="%1.%2.%3"/>
      <w:lvlJc w:val="left"/>
      <w:pPr>
        <w:ind w:left="1080" w:hanging="720"/>
      </w:pPr>
      <w:rPr>
        <w:rFonts w:hint="default" w:eastAsiaTheme="minorHAnsi"/>
        <w:b w:val="0"/>
        <w:sz w:val="22"/>
      </w:rPr>
    </w:lvl>
    <w:lvl w:ilvl="3">
      <w:start w:val="1"/>
      <w:numFmt w:val="decimal"/>
      <w:isLgl/>
      <w:lvlText w:val="%1.%2.%3.%4"/>
      <w:lvlJc w:val="left"/>
      <w:pPr>
        <w:ind w:left="1080" w:hanging="720"/>
      </w:pPr>
      <w:rPr>
        <w:rFonts w:hint="default" w:eastAsiaTheme="minorHAnsi"/>
        <w:b w:val="0"/>
        <w:sz w:val="22"/>
      </w:rPr>
    </w:lvl>
    <w:lvl w:ilvl="4">
      <w:start w:val="1"/>
      <w:numFmt w:val="decimal"/>
      <w:isLgl/>
      <w:lvlText w:val="%1.%2.%3.%4.%5"/>
      <w:lvlJc w:val="left"/>
      <w:pPr>
        <w:ind w:left="1440" w:hanging="1080"/>
      </w:pPr>
      <w:rPr>
        <w:rFonts w:hint="default" w:eastAsiaTheme="minorHAnsi"/>
        <w:b w:val="0"/>
        <w:sz w:val="22"/>
      </w:rPr>
    </w:lvl>
    <w:lvl w:ilvl="5">
      <w:start w:val="1"/>
      <w:numFmt w:val="decimal"/>
      <w:isLgl/>
      <w:lvlText w:val="%1.%2.%3.%4.%5.%6"/>
      <w:lvlJc w:val="left"/>
      <w:pPr>
        <w:ind w:left="1440" w:hanging="1080"/>
      </w:pPr>
      <w:rPr>
        <w:rFonts w:hint="default" w:eastAsiaTheme="minorHAnsi"/>
        <w:b w:val="0"/>
        <w:sz w:val="22"/>
      </w:rPr>
    </w:lvl>
    <w:lvl w:ilvl="6">
      <w:start w:val="1"/>
      <w:numFmt w:val="decimal"/>
      <w:isLgl/>
      <w:lvlText w:val="%1.%2.%3.%4.%5.%6.%7"/>
      <w:lvlJc w:val="left"/>
      <w:pPr>
        <w:ind w:left="1800" w:hanging="1440"/>
      </w:pPr>
      <w:rPr>
        <w:rFonts w:hint="default" w:eastAsiaTheme="minorHAnsi"/>
        <w:b w:val="0"/>
        <w:sz w:val="22"/>
      </w:rPr>
    </w:lvl>
    <w:lvl w:ilvl="7">
      <w:start w:val="1"/>
      <w:numFmt w:val="decimal"/>
      <w:isLgl/>
      <w:lvlText w:val="%1.%2.%3.%4.%5.%6.%7.%8"/>
      <w:lvlJc w:val="left"/>
      <w:pPr>
        <w:ind w:left="1800" w:hanging="1440"/>
      </w:pPr>
      <w:rPr>
        <w:rFonts w:hint="default" w:eastAsiaTheme="minorHAnsi"/>
        <w:b w:val="0"/>
        <w:sz w:val="22"/>
      </w:rPr>
    </w:lvl>
    <w:lvl w:ilvl="8">
      <w:start w:val="1"/>
      <w:numFmt w:val="decimal"/>
      <w:isLgl/>
      <w:lvlText w:val="%1.%2.%3.%4.%5.%6.%7.%8.%9"/>
      <w:lvlJc w:val="left"/>
      <w:pPr>
        <w:ind w:left="1800" w:hanging="1440"/>
      </w:pPr>
      <w:rPr>
        <w:rFonts w:hint="default" w:eastAsiaTheme="minorHAnsi"/>
        <w:b w:val="0"/>
        <w:sz w:val="22"/>
      </w:rPr>
    </w:lvl>
  </w:abstractNum>
  <w:abstractNum w:abstractNumId="22" w15:restartNumberingAfterBreak="0">
    <w:nsid w:val="2D4030EE"/>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EA53215"/>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0FB566C"/>
    <w:multiLevelType w:val="hybridMultilevel"/>
    <w:tmpl w:val="527E1E0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34B70A98"/>
    <w:multiLevelType w:val="multilevel"/>
    <w:tmpl w:val="F9E425E0"/>
    <w:lvl w:ilvl="0">
      <w:start w:val="1"/>
      <w:numFmt w:val="bullet"/>
      <w:lvlText w:val=""/>
      <w:lvlJc w:val="left"/>
      <w:pPr>
        <w:tabs>
          <w:tab w:val="num" w:pos="360"/>
        </w:tabs>
        <w:ind w:left="360" w:hanging="360"/>
      </w:pPr>
      <w:rPr>
        <w:rFonts w:hint="default" w:ascii="Symbol" w:hAnsi="Symbol"/>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4E0242F"/>
    <w:multiLevelType w:val="hybridMultilevel"/>
    <w:tmpl w:val="9190D6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61453A1"/>
    <w:multiLevelType w:val="hybridMultilevel"/>
    <w:tmpl w:val="1CAE9A5C"/>
    <w:lvl w:ilvl="0" w:tplc="305A3840">
      <w:start w:val="1"/>
      <w:numFmt w:val="decimal"/>
      <w:lvlText w:val="%1."/>
      <w:lvlJc w:val="left"/>
      <w:pPr>
        <w:ind w:left="360" w:hanging="360"/>
      </w:pPr>
    </w:lvl>
    <w:lvl w:ilvl="1" w:tplc="75F81822">
      <w:start w:val="1"/>
      <w:numFmt w:val="lowerLetter"/>
      <w:lvlText w:val="%2."/>
      <w:lvlJc w:val="left"/>
      <w:pPr>
        <w:ind w:left="1080" w:hanging="360"/>
      </w:pPr>
    </w:lvl>
    <w:lvl w:ilvl="2" w:tplc="4FD0626A">
      <w:start w:val="1"/>
      <w:numFmt w:val="lowerRoman"/>
      <w:lvlText w:val="%3."/>
      <w:lvlJc w:val="right"/>
      <w:pPr>
        <w:ind w:left="1800" w:hanging="180"/>
      </w:pPr>
    </w:lvl>
    <w:lvl w:ilvl="3" w:tplc="E3EA2960">
      <w:start w:val="1"/>
      <w:numFmt w:val="decimal"/>
      <w:lvlText w:val="%4."/>
      <w:lvlJc w:val="left"/>
      <w:pPr>
        <w:ind w:left="2520" w:hanging="360"/>
      </w:pPr>
    </w:lvl>
    <w:lvl w:ilvl="4" w:tplc="CFEE8E98">
      <w:start w:val="1"/>
      <w:numFmt w:val="lowerLetter"/>
      <w:lvlText w:val="%5."/>
      <w:lvlJc w:val="left"/>
      <w:pPr>
        <w:ind w:left="3240" w:hanging="360"/>
      </w:pPr>
    </w:lvl>
    <w:lvl w:ilvl="5" w:tplc="FF0CF918">
      <w:start w:val="1"/>
      <w:numFmt w:val="lowerRoman"/>
      <w:lvlText w:val="%6."/>
      <w:lvlJc w:val="right"/>
      <w:pPr>
        <w:ind w:left="3960" w:hanging="180"/>
      </w:pPr>
    </w:lvl>
    <w:lvl w:ilvl="6" w:tplc="8F28623A">
      <w:start w:val="1"/>
      <w:numFmt w:val="decimal"/>
      <w:lvlText w:val="%7."/>
      <w:lvlJc w:val="left"/>
      <w:pPr>
        <w:ind w:left="4680" w:hanging="360"/>
      </w:pPr>
    </w:lvl>
    <w:lvl w:ilvl="7" w:tplc="CF962768">
      <w:start w:val="1"/>
      <w:numFmt w:val="lowerLetter"/>
      <w:lvlText w:val="%8."/>
      <w:lvlJc w:val="left"/>
      <w:pPr>
        <w:ind w:left="5400" w:hanging="360"/>
      </w:pPr>
    </w:lvl>
    <w:lvl w:ilvl="8" w:tplc="3BB89214">
      <w:start w:val="1"/>
      <w:numFmt w:val="lowerRoman"/>
      <w:lvlText w:val="%9."/>
      <w:lvlJc w:val="right"/>
      <w:pPr>
        <w:ind w:left="6120" w:hanging="180"/>
      </w:pPr>
    </w:lvl>
  </w:abstractNum>
  <w:abstractNum w:abstractNumId="28" w15:restartNumberingAfterBreak="0">
    <w:nsid w:val="369F2D7D"/>
    <w:multiLevelType w:val="multilevel"/>
    <w:tmpl w:val="F9E425E0"/>
    <w:lvl w:ilvl="0">
      <w:start w:val="1"/>
      <w:numFmt w:val="bullet"/>
      <w:lvlText w:val=""/>
      <w:lvlJc w:val="left"/>
      <w:pPr>
        <w:tabs>
          <w:tab w:val="num" w:pos="360"/>
        </w:tabs>
        <w:ind w:left="360" w:hanging="360"/>
      </w:pPr>
      <w:rPr>
        <w:rFonts w:hint="default" w:ascii="Symbol" w:hAnsi="Symbo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3A970483"/>
    <w:multiLevelType w:val="hybridMultilevel"/>
    <w:tmpl w:val="A1EA0E8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0" w15:restartNumberingAfterBreak="0">
    <w:nsid w:val="3CE72FAF"/>
    <w:multiLevelType w:val="hybridMultilevel"/>
    <w:tmpl w:val="0C2A22FE"/>
    <w:lvl w:ilvl="0" w:tplc="EC6EDE9C">
      <w:start w:val="1"/>
      <w:numFmt w:val="bullet"/>
      <w:lvlText w:val=""/>
      <w:lvlJc w:val="left"/>
      <w:pPr>
        <w:ind w:left="360" w:hanging="360"/>
      </w:pPr>
      <w:rPr>
        <w:rFonts w:hint="default" w:ascii="Symbol" w:hAnsi="Symbol"/>
        <w:color w:val="81B5A1"/>
      </w:rPr>
    </w:lvl>
    <w:lvl w:ilvl="1" w:tplc="1D047C88">
      <w:numFmt w:val="bullet"/>
      <w:lvlText w:val="–"/>
      <w:lvlJc w:val="left"/>
      <w:pPr>
        <w:ind w:left="360" w:hanging="360"/>
      </w:pPr>
      <w:rPr>
        <w:rFonts w:hint="default" w:ascii="Arial" w:hAnsi="Arial"/>
        <w:color w:val="81C6C9"/>
      </w:rPr>
    </w:lvl>
    <w:lvl w:ilvl="2" w:tplc="04090001">
      <w:start w:val="1"/>
      <w:numFmt w:val="bullet"/>
      <w:lvlText w:val=""/>
      <w:lvlJc w:val="left"/>
      <w:pPr>
        <w:ind w:left="1080" w:hanging="360"/>
      </w:pPr>
      <w:rPr>
        <w:rFonts w:hint="default" w:ascii="Symbol" w:hAnsi="Symbol"/>
        <w:color w:val="auto"/>
      </w:rPr>
    </w:lvl>
    <w:lvl w:ilvl="3" w:tplc="08090001" w:tentative="1">
      <w:start w:val="1"/>
      <w:numFmt w:val="bullet"/>
      <w:lvlText w:val=""/>
      <w:lvlJc w:val="left"/>
      <w:pPr>
        <w:ind w:left="1800" w:hanging="360"/>
      </w:pPr>
      <w:rPr>
        <w:rFonts w:hint="default" w:ascii="Symbol" w:hAnsi="Symbol"/>
      </w:rPr>
    </w:lvl>
    <w:lvl w:ilvl="4" w:tplc="08090003" w:tentative="1">
      <w:start w:val="1"/>
      <w:numFmt w:val="bullet"/>
      <w:lvlText w:val="o"/>
      <w:lvlJc w:val="left"/>
      <w:pPr>
        <w:ind w:left="2520" w:hanging="360"/>
      </w:pPr>
      <w:rPr>
        <w:rFonts w:hint="default" w:ascii="Courier New" w:hAnsi="Courier New" w:cs="Courier New"/>
      </w:rPr>
    </w:lvl>
    <w:lvl w:ilvl="5" w:tplc="08090005" w:tentative="1">
      <w:start w:val="1"/>
      <w:numFmt w:val="bullet"/>
      <w:lvlText w:val=""/>
      <w:lvlJc w:val="left"/>
      <w:pPr>
        <w:ind w:left="3240" w:hanging="360"/>
      </w:pPr>
      <w:rPr>
        <w:rFonts w:hint="default" w:ascii="Wingdings" w:hAnsi="Wingdings"/>
      </w:rPr>
    </w:lvl>
    <w:lvl w:ilvl="6" w:tplc="08090001" w:tentative="1">
      <w:start w:val="1"/>
      <w:numFmt w:val="bullet"/>
      <w:lvlText w:val=""/>
      <w:lvlJc w:val="left"/>
      <w:pPr>
        <w:ind w:left="3960" w:hanging="360"/>
      </w:pPr>
      <w:rPr>
        <w:rFonts w:hint="default" w:ascii="Symbol" w:hAnsi="Symbol"/>
      </w:rPr>
    </w:lvl>
    <w:lvl w:ilvl="7" w:tplc="08090003" w:tentative="1">
      <w:start w:val="1"/>
      <w:numFmt w:val="bullet"/>
      <w:lvlText w:val="o"/>
      <w:lvlJc w:val="left"/>
      <w:pPr>
        <w:ind w:left="4680" w:hanging="360"/>
      </w:pPr>
      <w:rPr>
        <w:rFonts w:hint="default" w:ascii="Courier New" w:hAnsi="Courier New" w:cs="Courier New"/>
      </w:rPr>
    </w:lvl>
    <w:lvl w:ilvl="8" w:tplc="08090005" w:tentative="1">
      <w:start w:val="1"/>
      <w:numFmt w:val="bullet"/>
      <w:lvlText w:val=""/>
      <w:lvlJc w:val="left"/>
      <w:pPr>
        <w:ind w:left="5400" w:hanging="360"/>
      </w:pPr>
      <w:rPr>
        <w:rFonts w:hint="default" w:ascii="Wingdings" w:hAnsi="Wingdings"/>
      </w:rPr>
    </w:lvl>
  </w:abstractNum>
  <w:abstractNum w:abstractNumId="31" w15:restartNumberingAfterBreak="0">
    <w:nsid w:val="3E2E228A"/>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13601DF"/>
    <w:multiLevelType w:val="hybridMultilevel"/>
    <w:tmpl w:val="FC2A9F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426F6D3B"/>
    <w:multiLevelType w:val="hybridMultilevel"/>
    <w:tmpl w:val="6C3A4B40"/>
    <w:lvl w:ilvl="0" w:tplc="FAE01208">
      <w:numFmt w:val="bullet"/>
      <w:lvlText w:val=""/>
      <w:lvlJc w:val="left"/>
      <w:pPr>
        <w:ind w:left="469" w:hanging="360"/>
      </w:pPr>
      <w:rPr>
        <w:rFonts w:hint="default" w:ascii="Symbol" w:hAnsi="Symbol" w:eastAsia="Symbol" w:cs="Symbol"/>
        <w:w w:val="101"/>
        <w:sz w:val="19"/>
        <w:szCs w:val="19"/>
        <w:lang w:val="en-US" w:eastAsia="en-US" w:bidi="en-U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4504635A"/>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5534344"/>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5AE65A1"/>
    <w:multiLevelType w:val="hybridMultilevel"/>
    <w:tmpl w:val="23AE105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7" w15:restartNumberingAfterBreak="0">
    <w:nsid w:val="493B15C7"/>
    <w:multiLevelType w:val="hybridMultilevel"/>
    <w:tmpl w:val="BAE42B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49B55DDF"/>
    <w:multiLevelType w:val="multilevel"/>
    <w:tmpl w:val="FB42D1C4"/>
    <w:lvl w:ilvl="0">
      <w:start w:val="7"/>
      <w:numFmt w:val="decimal"/>
      <w:lvlText w:val="%1"/>
      <w:lvlJc w:val="left"/>
      <w:pPr>
        <w:ind w:left="420" w:hanging="420"/>
      </w:pPr>
      <w:rPr>
        <w:rFonts w:hint="default"/>
      </w:rPr>
    </w:lvl>
    <w:lvl w:ilvl="1">
      <w:start w:val="3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E531D1D"/>
    <w:multiLevelType w:val="hybridMultilevel"/>
    <w:tmpl w:val="D60E72F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0" w15:restartNumberingAfterBreak="0">
    <w:nsid w:val="527B08CC"/>
    <w:multiLevelType w:val="hybridMultilevel"/>
    <w:tmpl w:val="D6E83386"/>
    <w:lvl w:ilvl="0" w:tplc="8558F268">
      <w:start w:val="1"/>
      <w:numFmt w:val="bullet"/>
      <w:lvlText w:val=""/>
      <w:lvlJc w:val="left"/>
      <w:pPr>
        <w:ind w:left="1080" w:hanging="360"/>
      </w:pPr>
      <w:rPr>
        <w:rFonts w:hint="default" w:ascii="Symbol" w:hAnsi="Symbol"/>
        <w:sz w:val="22"/>
        <w:szCs w:val="22"/>
      </w:rPr>
    </w:lvl>
    <w:lvl w:ilvl="1" w:tplc="04090003" w:tentative="1">
      <w:start w:val="1"/>
      <w:numFmt w:val="bullet"/>
      <w:lvlText w:val="o"/>
      <w:lvlJc w:val="left"/>
      <w:pPr>
        <w:ind w:left="-360" w:hanging="360"/>
      </w:pPr>
      <w:rPr>
        <w:rFonts w:hint="default" w:ascii="Courier New" w:hAnsi="Courier New" w:cs="Courier New"/>
      </w:rPr>
    </w:lvl>
    <w:lvl w:ilvl="2" w:tplc="04090005" w:tentative="1">
      <w:start w:val="1"/>
      <w:numFmt w:val="bullet"/>
      <w:lvlText w:val=""/>
      <w:lvlJc w:val="left"/>
      <w:pPr>
        <w:ind w:left="360" w:hanging="360"/>
      </w:pPr>
      <w:rPr>
        <w:rFonts w:hint="default" w:ascii="Wingdings" w:hAnsi="Wingdings"/>
      </w:rPr>
    </w:lvl>
    <w:lvl w:ilvl="3" w:tplc="04090001" w:tentative="1">
      <w:start w:val="1"/>
      <w:numFmt w:val="bullet"/>
      <w:lvlText w:val=""/>
      <w:lvlJc w:val="left"/>
      <w:pPr>
        <w:ind w:left="1080" w:hanging="360"/>
      </w:pPr>
      <w:rPr>
        <w:rFonts w:hint="default" w:ascii="Symbol" w:hAnsi="Symbol"/>
      </w:rPr>
    </w:lvl>
    <w:lvl w:ilvl="4" w:tplc="04090003" w:tentative="1">
      <w:start w:val="1"/>
      <w:numFmt w:val="bullet"/>
      <w:lvlText w:val="o"/>
      <w:lvlJc w:val="left"/>
      <w:pPr>
        <w:ind w:left="1800" w:hanging="360"/>
      </w:pPr>
      <w:rPr>
        <w:rFonts w:hint="default" w:ascii="Courier New" w:hAnsi="Courier New" w:cs="Courier New"/>
      </w:rPr>
    </w:lvl>
    <w:lvl w:ilvl="5" w:tplc="04090005" w:tentative="1">
      <w:start w:val="1"/>
      <w:numFmt w:val="bullet"/>
      <w:lvlText w:val=""/>
      <w:lvlJc w:val="left"/>
      <w:pPr>
        <w:ind w:left="2520" w:hanging="360"/>
      </w:pPr>
      <w:rPr>
        <w:rFonts w:hint="default" w:ascii="Wingdings" w:hAnsi="Wingdings"/>
      </w:rPr>
    </w:lvl>
    <w:lvl w:ilvl="6" w:tplc="04090001" w:tentative="1">
      <w:start w:val="1"/>
      <w:numFmt w:val="bullet"/>
      <w:lvlText w:val=""/>
      <w:lvlJc w:val="left"/>
      <w:pPr>
        <w:ind w:left="3240" w:hanging="360"/>
      </w:pPr>
      <w:rPr>
        <w:rFonts w:hint="default" w:ascii="Symbol" w:hAnsi="Symbol"/>
      </w:rPr>
    </w:lvl>
    <w:lvl w:ilvl="7" w:tplc="04090003" w:tentative="1">
      <w:start w:val="1"/>
      <w:numFmt w:val="bullet"/>
      <w:lvlText w:val="o"/>
      <w:lvlJc w:val="left"/>
      <w:pPr>
        <w:ind w:left="3960" w:hanging="360"/>
      </w:pPr>
      <w:rPr>
        <w:rFonts w:hint="default" w:ascii="Courier New" w:hAnsi="Courier New" w:cs="Courier New"/>
      </w:rPr>
    </w:lvl>
    <w:lvl w:ilvl="8" w:tplc="04090005" w:tentative="1">
      <w:start w:val="1"/>
      <w:numFmt w:val="bullet"/>
      <w:lvlText w:val=""/>
      <w:lvlJc w:val="left"/>
      <w:pPr>
        <w:ind w:left="4680" w:hanging="360"/>
      </w:pPr>
      <w:rPr>
        <w:rFonts w:hint="default" w:ascii="Wingdings" w:hAnsi="Wingdings"/>
      </w:rPr>
    </w:lvl>
  </w:abstractNum>
  <w:abstractNum w:abstractNumId="41" w15:restartNumberingAfterBreak="0">
    <w:nsid w:val="53BB6958"/>
    <w:multiLevelType w:val="hybridMultilevel"/>
    <w:tmpl w:val="D1D6A036"/>
    <w:lvl w:ilvl="0" w:tplc="EE6C2B7A">
      <w:numFmt w:val="bullet"/>
      <w:lvlText w:val=""/>
      <w:lvlJc w:val="left"/>
      <w:pPr>
        <w:ind w:left="469" w:hanging="360"/>
      </w:pPr>
      <w:rPr>
        <w:rFonts w:hint="default" w:ascii="Symbol" w:hAnsi="Symbol" w:eastAsia="Symbol" w:cs="Symbol"/>
        <w:w w:val="101"/>
        <w:sz w:val="19"/>
        <w:szCs w:val="19"/>
        <w:lang w:val="en-US" w:eastAsia="en-US" w:bidi="en-US"/>
      </w:rPr>
    </w:lvl>
    <w:lvl w:ilvl="1" w:tplc="623608C8">
      <w:numFmt w:val="bullet"/>
      <w:lvlText w:val="•"/>
      <w:lvlJc w:val="left"/>
      <w:pPr>
        <w:ind w:left="1235" w:hanging="360"/>
      </w:pPr>
      <w:rPr>
        <w:rFonts w:hint="default"/>
        <w:lang w:val="en-US" w:eastAsia="en-US" w:bidi="en-US"/>
      </w:rPr>
    </w:lvl>
    <w:lvl w:ilvl="2" w:tplc="61F68118">
      <w:numFmt w:val="bullet"/>
      <w:lvlText w:val="•"/>
      <w:lvlJc w:val="left"/>
      <w:pPr>
        <w:ind w:left="2011" w:hanging="360"/>
      </w:pPr>
      <w:rPr>
        <w:rFonts w:hint="default"/>
        <w:lang w:val="en-US" w:eastAsia="en-US" w:bidi="en-US"/>
      </w:rPr>
    </w:lvl>
    <w:lvl w:ilvl="3" w:tplc="1278E87A">
      <w:numFmt w:val="bullet"/>
      <w:lvlText w:val="•"/>
      <w:lvlJc w:val="left"/>
      <w:pPr>
        <w:ind w:left="2787" w:hanging="360"/>
      </w:pPr>
      <w:rPr>
        <w:rFonts w:hint="default"/>
        <w:lang w:val="en-US" w:eastAsia="en-US" w:bidi="en-US"/>
      </w:rPr>
    </w:lvl>
    <w:lvl w:ilvl="4" w:tplc="4CE6879A">
      <w:numFmt w:val="bullet"/>
      <w:lvlText w:val="•"/>
      <w:lvlJc w:val="left"/>
      <w:pPr>
        <w:ind w:left="3562" w:hanging="360"/>
      </w:pPr>
      <w:rPr>
        <w:rFonts w:hint="default"/>
        <w:lang w:val="en-US" w:eastAsia="en-US" w:bidi="en-US"/>
      </w:rPr>
    </w:lvl>
    <w:lvl w:ilvl="5" w:tplc="C162501A">
      <w:numFmt w:val="bullet"/>
      <w:lvlText w:val="•"/>
      <w:lvlJc w:val="left"/>
      <w:pPr>
        <w:ind w:left="4338" w:hanging="360"/>
      </w:pPr>
      <w:rPr>
        <w:rFonts w:hint="default"/>
        <w:lang w:val="en-US" w:eastAsia="en-US" w:bidi="en-US"/>
      </w:rPr>
    </w:lvl>
    <w:lvl w:ilvl="6" w:tplc="47E8EEC0">
      <w:numFmt w:val="bullet"/>
      <w:lvlText w:val="•"/>
      <w:lvlJc w:val="left"/>
      <w:pPr>
        <w:ind w:left="5114" w:hanging="360"/>
      </w:pPr>
      <w:rPr>
        <w:rFonts w:hint="default"/>
        <w:lang w:val="en-US" w:eastAsia="en-US" w:bidi="en-US"/>
      </w:rPr>
    </w:lvl>
    <w:lvl w:ilvl="7" w:tplc="BA480C1A">
      <w:numFmt w:val="bullet"/>
      <w:lvlText w:val="•"/>
      <w:lvlJc w:val="left"/>
      <w:pPr>
        <w:ind w:left="5889" w:hanging="360"/>
      </w:pPr>
      <w:rPr>
        <w:rFonts w:hint="default"/>
        <w:lang w:val="en-US" w:eastAsia="en-US" w:bidi="en-US"/>
      </w:rPr>
    </w:lvl>
    <w:lvl w:ilvl="8" w:tplc="A14C8DAA">
      <w:numFmt w:val="bullet"/>
      <w:lvlText w:val="•"/>
      <w:lvlJc w:val="left"/>
      <w:pPr>
        <w:ind w:left="6665" w:hanging="360"/>
      </w:pPr>
      <w:rPr>
        <w:rFonts w:hint="default"/>
        <w:lang w:val="en-US" w:eastAsia="en-US" w:bidi="en-US"/>
      </w:rPr>
    </w:lvl>
  </w:abstractNum>
  <w:abstractNum w:abstractNumId="42" w15:restartNumberingAfterBreak="0">
    <w:nsid w:val="53E1366B"/>
    <w:multiLevelType w:val="hybridMultilevel"/>
    <w:tmpl w:val="1B2CED6A"/>
    <w:lvl w:ilvl="0" w:tplc="66902D04">
      <w:start w:val="1"/>
      <w:numFmt w:val="bullet"/>
      <w:lvlText w:val=""/>
      <w:lvlJc w:val="left"/>
      <w:pPr>
        <w:ind w:left="360" w:hanging="360"/>
      </w:pPr>
      <w:rPr>
        <w:rFonts w:hint="default" w:ascii="Symbol" w:hAnsi="Symbol"/>
        <w:color w:val="auto"/>
      </w:rPr>
    </w:lvl>
    <w:lvl w:ilvl="1" w:tplc="08090003">
      <w:start w:val="1"/>
      <w:numFmt w:val="bullet"/>
      <w:lvlText w:val="o"/>
      <w:lvlJc w:val="left"/>
      <w:pPr>
        <w:ind w:left="360" w:hanging="360"/>
      </w:pPr>
      <w:rPr>
        <w:rFonts w:hint="default" w:ascii="Courier New" w:hAnsi="Courier New" w:cs="Courier New"/>
      </w:rPr>
    </w:lvl>
    <w:lvl w:ilvl="2" w:tplc="08090005" w:tentative="1">
      <w:start w:val="1"/>
      <w:numFmt w:val="bullet"/>
      <w:lvlText w:val=""/>
      <w:lvlJc w:val="left"/>
      <w:pPr>
        <w:ind w:left="1080" w:hanging="360"/>
      </w:pPr>
      <w:rPr>
        <w:rFonts w:hint="default" w:ascii="Wingdings" w:hAnsi="Wingdings"/>
      </w:rPr>
    </w:lvl>
    <w:lvl w:ilvl="3" w:tplc="08090001" w:tentative="1">
      <w:start w:val="1"/>
      <w:numFmt w:val="bullet"/>
      <w:lvlText w:val=""/>
      <w:lvlJc w:val="left"/>
      <w:pPr>
        <w:ind w:left="1800" w:hanging="360"/>
      </w:pPr>
      <w:rPr>
        <w:rFonts w:hint="default" w:ascii="Symbol" w:hAnsi="Symbol"/>
      </w:rPr>
    </w:lvl>
    <w:lvl w:ilvl="4" w:tplc="08090003" w:tentative="1">
      <w:start w:val="1"/>
      <w:numFmt w:val="bullet"/>
      <w:lvlText w:val="o"/>
      <w:lvlJc w:val="left"/>
      <w:pPr>
        <w:ind w:left="2520" w:hanging="360"/>
      </w:pPr>
      <w:rPr>
        <w:rFonts w:hint="default" w:ascii="Courier New" w:hAnsi="Courier New" w:cs="Courier New"/>
      </w:rPr>
    </w:lvl>
    <w:lvl w:ilvl="5" w:tplc="08090005" w:tentative="1">
      <w:start w:val="1"/>
      <w:numFmt w:val="bullet"/>
      <w:lvlText w:val=""/>
      <w:lvlJc w:val="left"/>
      <w:pPr>
        <w:ind w:left="3240" w:hanging="360"/>
      </w:pPr>
      <w:rPr>
        <w:rFonts w:hint="default" w:ascii="Wingdings" w:hAnsi="Wingdings"/>
      </w:rPr>
    </w:lvl>
    <w:lvl w:ilvl="6" w:tplc="08090001" w:tentative="1">
      <w:start w:val="1"/>
      <w:numFmt w:val="bullet"/>
      <w:lvlText w:val=""/>
      <w:lvlJc w:val="left"/>
      <w:pPr>
        <w:ind w:left="3960" w:hanging="360"/>
      </w:pPr>
      <w:rPr>
        <w:rFonts w:hint="default" w:ascii="Symbol" w:hAnsi="Symbol"/>
      </w:rPr>
    </w:lvl>
    <w:lvl w:ilvl="7" w:tplc="08090003" w:tentative="1">
      <w:start w:val="1"/>
      <w:numFmt w:val="bullet"/>
      <w:lvlText w:val="o"/>
      <w:lvlJc w:val="left"/>
      <w:pPr>
        <w:ind w:left="4680" w:hanging="360"/>
      </w:pPr>
      <w:rPr>
        <w:rFonts w:hint="default" w:ascii="Courier New" w:hAnsi="Courier New" w:cs="Courier New"/>
      </w:rPr>
    </w:lvl>
    <w:lvl w:ilvl="8" w:tplc="08090005" w:tentative="1">
      <w:start w:val="1"/>
      <w:numFmt w:val="bullet"/>
      <w:lvlText w:val=""/>
      <w:lvlJc w:val="left"/>
      <w:pPr>
        <w:ind w:left="5400" w:hanging="360"/>
      </w:pPr>
      <w:rPr>
        <w:rFonts w:hint="default" w:ascii="Wingdings" w:hAnsi="Wingdings"/>
      </w:rPr>
    </w:lvl>
  </w:abstractNum>
  <w:abstractNum w:abstractNumId="43" w15:restartNumberingAfterBreak="0">
    <w:nsid w:val="56F37FEC"/>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89D571A"/>
    <w:multiLevelType w:val="hybridMultilevel"/>
    <w:tmpl w:val="B224B2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5A802C85"/>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BE942EA"/>
    <w:multiLevelType w:val="multilevel"/>
    <w:tmpl w:val="0F629BA6"/>
    <w:lvl w:ilvl="0">
      <w:start w:val="1"/>
      <w:numFmt w:val="decimal"/>
      <w:lvlText w:val="%1.0"/>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7" w15:restartNumberingAfterBreak="0">
    <w:nsid w:val="5C6F5B21"/>
    <w:multiLevelType w:val="hybridMultilevel"/>
    <w:tmpl w:val="70FAAFD0"/>
    <w:lvl w:ilvl="0" w:tplc="A07C5C42">
      <w:numFmt w:val="bullet"/>
      <w:lvlText w:val=""/>
      <w:lvlJc w:val="left"/>
      <w:pPr>
        <w:ind w:left="360" w:hanging="360"/>
      </w:pPr>
      <w:rPr>
        <w:rFonts w:hint="default" w:ascii="Symbol" w:hAnsi="Symbol" w:eastAsia="Symbol" w:cs="Symbol"/>
        <w:w w:val="101"/>
        <w:sz w:val="19"/>
        <w:szCs w:val="19"/>
        <w:lang w:val="en-US" w:eastAsia="en-US" w:bidi="en-US"/>
      </w:rPr>
    </w:lvl>
    <w:lvl w:ilvl="1" w:tplc="04090003" w:tentative="1">
      <w:start w:val="1"/>
      <w:numFmt w:val="bullet"/>
      <w:lvlText w:val="o"/>
      <w:lvlJc w:val="left"/>
      <w:pPr>
        <w:ind w:left="1216" w:hanging="360"/>
      </w:pPr>
      <w:rPr>
        <w:rFonts w:hint="default" w:ascii="Courier New" w:hAnsi="Courier New" w:cs="Courier New"/>
      </w:rPr>
    </w:lvl>
    <w:lvl w:ilvl="2" w:tplc="04090005" w:tentative="1">
      <w:start w:val="1"/>
      <w:numFmt w:val="bullet"/>
      <w:lvlText w:val=""/>
      <w:lvlJc w:val="left"/>
      <w:pPr>
        <w:ind w:left="1936" w:hanging="360"/>
      </w:pPr>
      <w:rPr>
        <w:rFonts w:hint="default" w:ascii="Wingdings" w:hAnsi="Wingdings"/>
      </w:rPr>
    </w:lvl>
    <w:lvl w:ilvl="3" w:tplc="04090001" w:tentative="1">
      <w:start w:val="1"/>
      <w:numFmt w:val="bullet"/>
      <w:lvlText w:val=""/>
      <w:lvlJc w:val="left"/>
      <w:pPr>
        <w:ind w:left="2656" w:hanging="360"/>
      </w:pPr>
      <w:rPr>
        <w:rFonts w:hint="default" w:ascii="Symbol" w:hAnsi="Symbol"/>
      </w:rPr>
    </w:lvl>
    <w:lvl w:ilvl="4" w:tplc="04090003" w:tentative="1">
      <w:start w:val="1"/>
      <w:numFmt w:val="bullet"/>
      <w:lvlText w:val="o"/>
      <w:lvlJc w:val="left"/>
      <w:pPr>
        <w:ind w:left="3376" w:hanging="360"/>
      </w:pPr>
      <w:rPr>
        <w:rFonts w:hint="default" w:ascii="Courier New" w:hAnsi="Courier New" w:cs="Courier New"/>
      </w:rPr>
    </w:lvl>
    <w:lvl w:ilvl="5" w:tplc="04090005" w:tentative="1">
      <w:start w:val="1"/>
      <w:numFmt w:val="bullet"/>
      <w:lvlText w:val=""/>
      <w:lvlJc w:val="left"/>
      <w:pPr>
        <w:ind w:left="4096" w:hanging="360"/>
      </w:pPr>
      <w:rPr>
        <w:rFonts w:hint="default" w:ascii="Wingdings" w:hAnsi="Wingdings"/>
      </w:rPr>
    </w:lvl>
    <w:lvl w:ilvl="6" w:tplc="04090001" w:tentative="1">
      <w:start w:val="1"/>
      <w:numFmt w:val="bullet"/>
      <w:lvlText w:val=""/>
      <w:lvlJc w:val="left"/>
      <w:pPr>
        <w:ind w:left="4816" w:hanging="360"/>
      </w:pPr>
      <w:rPr>
        <w:rFonts w:hint="default" w:ascii="Symbol" w:hAnsi="Symbol"/>
      </w:rPr>
    </w:lvl>
    <w:lvl w:ilvl="7" w:tplc="04090003" w:tentative="1">
      <w:start w:val="1"/>
      <w:numFmt w:val="bullet"/>
      <w:lvlText w:val="o"/>
      <w:lvlJc w:val="left"/>
      <w:pPr>
        <w:ind w:left="5536" w:hanging="360"/>
      </w:pPr>
      <w:rPr>
        <w:rFonts w:hint="default" w:ascii="Courier New" w:hAnsi="Courier New" w:cs="Courier New"/>
      </w:rPr>
    </w:lvl>
    <w:lvl w:ilvl="8" w:tplc="04090005" w:tentative="1">
      <w:start w:val="1"/>
      <w:numFmt w:val="bullet"/>
      <w:lvlText w:val=""/>
      <w:lvlJc w:val="left"/>
      <w:pPr>
        <w:ind w:left="6256" w:hanging="360"/>
      </w:pPr>
      <w:rPr>
        <w:rFonts w:hint="default" w:ascii="Wingdings" w:hAnsi="Wingdings"/>
      </w:rPr>
    </w:lvl>
  </w:abstractNum>
  <w:abstractNum w:abstractNumId="48" w15:restartNumberingAfterBreak="0">
    <w:nsid w:val="5C8361C3"/>
    <w:multiLevelType w:val="hybridMultilevel"/>
    <w:tmpl w:val="9B66FFD2"/>
    <w:lvl w:ilvl="0" w:tplc="8558F268">
      <w:start w:val="1"/>
      <w:numFmt w:val="bullet"/>
      <w:lvlText w:val=""/>
      <w:lvlJc w:val="left"/>
      <w:pPr>
        <w:ind w:left="720" w:hanging="360"/>
      </w:pPr>
      <w:rPr>
        <w:rFonts w:hint="default" w:ascii="Symbol" w:hAnsi="Symbol"/>
        <w:sz w:val="22"/>
        <w:szCs w:val="22"/>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9" w15:restartNumberingAfterBreak="0">
    <w:nsid w:val="5CB379DC"/>
    <w:multiLevelType w:val="hybridMultilevel"/>
    <w:tmpl w:val="74E8894E"/>
    <w:lvl w:ilvl="0" w:tplc="8558F268">
      <w:start w:val="1"/>
      <w:numFmt w:val="bullet"/>
      <w:lvlText w:val=""/>
      <w:lvlJc w:val="left"/>
      <w:pPr>
        <w:ind w:left="360" w:hanging="360"/>
      </w:pPr>
      <w:rPr>
        <w:rFonts w:hint="default" w:ascii="Symbol" w:hAnsi="Symbol"/>
        <w:sz w:val="22"/>
        <w:szCs w:val="22"/>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0" w15:restartNumberingAfterBreak="0">
    <w:nsid w:val="5CC40656"/>
    <w:multiLevelType w:val="hybridMultilevel"/>
    <w:tmpl w:val="84D8B9DE"/>
    <w:lvl w:ilvl="0" w:tplc="2216F9A6">
      <w:start w:val="1"/>
      <w:numFmt w:val="bullet"/>
      <w:lvlText w:val=""/>
      <w:lvlJc w:val="left"/>
      <w:pPr>
        <w:ind w:left="360" w:hanging="360"/>
      </w:pPr>
      <w:rPr>
        <w:rFonts w:hint="default" w:ascii="Symbol" w:hAnsi="Symbol"/>
      </w:rPr>
    </w:lvl>
    <w:lvl w:ilvl="1" w:tplc="FEF82872">
      <w:start w:val="1"/>
      <w:numFmt w:val="bullet"/>
      <w:lvlText w:val="o"/>
      <w:lvlJc w:val="left"/>
      <w:pPr>
        <w:ind w:left="1080" w:hanging="360"/>
      </w:pPr>
      <w:rPr>
        <w:rFonts w:hint="default" w:ascii="Courier New" w:hAnsi="Courier New"/>
      </w:rPr>
    </w:lvl>
    <w:lvl w:ilvl="2" w:tplc="2106589E">
      <w:start w:val="1"/>
      <w:numFmt w:val="bullet"/>
      <w:lvlText w:val=""/>
      <w:lvlJc w:val="left"/>
      <w:pPr>
        <w:ind w:left="1800" w:hanging="360"/>
      </w:pPr>
      <w:rPr>
        <w:rFonts w:hint="default" w:ascii="Wingdings" w:hAnsi="Wingdings"/>
      </w:rPr>
    </w:lvl>
    <w:lvl w:ilvl="3" w:tplc="1BD4E88C">
      <w:start w:val="1"/>
      <w:numFmt w:val="bullet"/>
      <w:lvlText w:val=""/>
      <w:lvlJc w:val="left"/>
      <w:pPr>
        <w:ind w:left="2520" w:hanging="360"/>
      </w:pPr>
      <w:rPr>
        <w:rFonts w:hint="default" w:ascii="Symbol" w:hAnsi="Symbol"/>
      </w:rPr>
    </w:lvl>
    <w:lvl w:ilvl="4" w:tplc="CC06B45E">
      <w:start w:val="1"/>
      <w:numFmt w:val="bullet"/>
      <w:lvlText w:val="o"/>
      <w:lvlJc w:val="left"/>
      <w:pPr>
        <w:ind w:left="3240" w:hanging="360"/>
      </w:pPr>
      <w:rPr>
        <w:rFonts w:hint="default" w:ascii="Courier New" w:hAnsi="Courier New"/>
      </w:rPr>
    </w:lvl>
    <w:lvl w:ilvl="5" w:tplc="ECD09206">
      <w:start w:val="1"/>
      <w:numFmt w:val="bullet"/>
      <w:lvlText w:val=""/>
      <w:lvlJc w:val="left"/>
      <w:pPr>
        <w:ind w:left="3960" w:hanging="360"/>
      </w:pPr>
      <w:rPr>
        <w:rFonts w:hint="default" w:ascii="Wingdings" w:hAnsi="Wingdings"/>
      </w:rPr>
    </w:lvl>
    <w:lvl w:ilvl="6" w:tplc="6F825066">
      <w:start w:val="1"/>
      <w:numFmt w:val="bullet"/>
      <w:lvlText w:val=""/>
      <w:lvlJc w:val="left"/>
      <w:pPr>
        <w:ind w:left="4680" w:hanging="360"/>
      </w:pPr>
      <w:rPr>
        <w:rFonts w:hint="default" w:ascii="Symbol" w:hAnsi="Symbol"/>
      </w:rPr>
    </w:lvl>
    <w:lvl w:ilvl="7" w:tplc="C0D2E974">
      <w:start w:val="1"/>
      <w:numFmt w:val="bullet"/>
      <w:lvlText w:val="o"/>
      <w:lvlJc w:val="left"/>
      <w:pPr>
        <w:ind w:left="5400" w:hanging="360"/>
      </w:pPr>
      <w:rPr>
        <w:rFonts w:hint="default" w:ascii="Courier New" w:hAnsi="Courier New"/>
      </w:rPr>
    </w:lvl>
    <w:lvl w:ilvl="8" w:tplc="8586E73C">
      <w:start w:val="1"/>
      <w:numFmt w:val="bullet"/>
      <w:lvlText w:val=""/>
      <w:lvlJc w:val="left"/>
      <w:pPr>
        <w:ind w:left="6120" w:hanging="360"/>
      </w:pPr>
      <w:rPr>
        <w:rFonts w:hint="default" w:ascii="Wingdings" w:hAnsi="Wingdings"/>
      </w:rPr>
    </w:lvl>
  </w:abstractNum>
  <w:abstractNum w:abstractNumId="51" w15:restartNumberingAfterBreak="0">
    <w:nsid w:val="61BF1E4E"/>
    <w:multiLevelType w:val="hybridMultilevel"/>
    <w:tmpl w:val="9190D6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25055BE"/>
    <w:multiLevelType w:val="multilevel"/>
    <w:tmpl w:val="5536909C"/>
    <w:lvl w:ilvl="0">
      <w:start w:val="7"/>
      <w:numFmt w:val="decimal"/>
      <w:lvlText w:val="%1"/>
      <w:lvlJc w:val="left"/>
      <w:pPr>
        <w:ind w:left="420" w:hanging="420"/>
      </w:pPr>
      <w:rPr>
        <w:rFonts w:hint="default"/>
      </w:rPr>
    </w:lvl>
    <w:lvl w:ilvl="1">
      <w:start w:val="3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97035F0"/>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A2A17F6"/>
    <w:multiLevelType w:val="hybridMultilevel"/>
    <w:tmpl w:val="C39837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5" w15:restartNumberingAfterBreak="0">
    <w:nsid w:val="6A9A766C"/>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AB27A13"/>
    <w:multiLevelType w:val="hybridMultilevel"/>
    <w:tmpl w:val="DD72FAA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7" w15:restartNumberingAfterBreak="0">
    <w:nsid w:val="6AF044EE"/>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6B211F92"/>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6CE96639"/>
    <w:multiLevelType w:val="hybridMultilevel"/>
    <w:tmpl w:val="B7B2BFBE"/>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0" w15:restartNumberingAfterBreak="0">
    <w:nsid w:val="6DCB44D0"/>
    <w:multiLevelType w:val="hybridMultilevel"/>
    <w:tmpl w:val="B200267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1" w15:restartNumberingAfterBreak="0">
    <w:nsid w:val="6EEE70BA"/>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6FD622A9"/>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0FE00DA"/>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14653F4"/>
    <w:multiLevelType w:val="hybridMultilevel"/>
    <w:tmpl w:val="A986FE5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5" w15:restartNumberingAfterBreak="0">
    <w:nsid w:val="771356D9"/>
    <w:multiLevelType w:val="hybridMultilevel"/>
    <w:tmpl w:val="1A3E304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6" w15:restartNumberingAfterBreak="0">
    <w:nsid w:val="78FE05B7"/>
    <w:multiLevelType w:val="hybridMultilevel"/>
    <w:tmpl w:val="B980FBE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7" w15:restartNumberingAfterBreak="0">
    <w:nsid w:val="7FCD3C04"/>
    <w:multiLevelType w:val="hybridMultilevel"/>
    <w:tmpl w:val="088AD76C"/>
    <w:lvl w:ilvl="0" w:tplc="C0E6CC30">
      <w:start w:val="1"/>
      <w:numFmt w:val="bullet"/>
      <w:pStyle w:val="07Bullets"/>
      <w:lvlText w:val=""/>
      <w:lvlJc w:val="left"/>
      <w:pPr>
        <w:ind w:left="360" w:hanging="360"/>
      </w:pPr>
      <w:rPr>
        <w:rFonts w:hint="default" w:ascii="Symbol" w:hAnsi="Symbol"/>
        <w:color w:val="000000" w:themeColor="text1"/>
      </w:rPr>
    </w:lvl>
    <w:lvl w:ilvl="1" w:tplc="08090003" w:tentative="1">
      <w:start w:val="1"/>
      <w:numFmt w:val="bullet"/>
      <w:lvlText w:val="o"/>
      <w:lvlJc w:val="left"/>
      <w:pPr>
        <w:ind w:left="1080" w:hanging="360"/>
      </w:pPr>
      <w:rPr>
        <w:rFonts w:hint="default" w:ascii="Courier New" w:hAnsi="Courier New" w:cs="Courier New"/>
      </w:rPr>
    </w:lvl>
    <w:lvl w:ilvl="2" w:tplc="08090005">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69">
    <w:abstractNumId w:val="68"/>
  </w:num>
  <w:num w:numId="1">
    <w:abstractNumId w:val="50"/>
  </w:num>
  <w:num w:numId="2">
    <w:abstractNumId w:val="27"/>
  </w:num>
  <w:num w:numId="3">
    <w:abstractNumId w:val="2"/>
  </w:num>
  <w:num w:numId="4">
    <w:abstractNumId w:val="32"/>
  </w:num>
  <w:num w:numId="5">
    <w:abstractNumId w:val="6"/>
  </w:num>
  <w:num w:numId="6">
    <w:abstractNumId w:val="44"/>
  </w:num>
  <w:num w:numId="7">
    <w:abstractNumId w:val="5"/>
  </w:num>
  <w:num w:numId="8">
    <w:abstractNumId w:val="40"/>
  </w:num>
  <w:num w:numId="9">
    <w:abstractNumId w:val="49"/>
  </w:num>
  <w:num w:numId="10">
    <w:abstractNumId w:val="48"/>
  </w:num>
  <w:num w:numId="11">
    <w:abstractNumId w:val="29"/>
  </w:num>
  <w:num w:numId="12">
    <w:abstractNumId w:val="64"/>
  </w:num>
  <w:num w:numId="13">
    <w:abstractNumId w:val="39"/>
  </w:num>
  <w:num w:numId="14">
    <w:abstractNumId w:val="22"/>
  </w:num>
  <w:num w:numId="15">
    <w:abstractNumId w:val="18"/>
  </w:num>
  <w:num w:numId="16">
    <w:abstractNumId w:val="14"/>
  </w:num>
  <w:num w:numId="17">
    <w:abstractNumId w:val="25"/>
  </w:num>
  <w:num w:numId="18">
    <w:abstractNumId w:val="23"/>
  </w:num>
  <w:num w:numId="19">
    <w:abstractNumId w:val="16"/>
  </w:num>
  <w:num w:numId="20">
    <w:abstractNumId w:val="15"/>
  </w:num>
  <w:num w:numId="21">
    <w:abstractNumId w:val="11"/>
  </w:num>
  <w:num w:numId="22">
    <w:abstractNumId w:val="43"/>
  </w:num>
  <w:num w:numId="23">
    <w:abstractNumId w:val="4"/>
  </w:num>
  <w:num w:numId="24">
    <w:abstractNumId w:val="9"/>
  </w:num>
  <w:num w:numId="25">
    <w:abstractNumId w:val="61"/>
  </w:num>
  <w:num w:numId="26">
    <w:abstractNumId w:val="63"/>
  </w:num>
  <w:num w:numId="27">
    <w:abstractNumId w:val="26"/>
  </w:num>
  <w:num w:numId="28">
    <w:abstractNumId w:val="45"/>
  </w:num>
  <w:num w:numId="29">
    <w:abstractNumId w:val="28"/>
  </w:num>
  <w:num w:numId="30">
    <w:abstractNumId w:val="46"/>
    <w:lvlOverride w:ilvl="0">
      <w:lvl w:ilvl="0">
        <w:start w:val="1"/>
        <w:numFmt w:val="decimal"/>
        <w:lvlText w:val="%1.0"/>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31">
    <w:abstractNumId w:val="1"/>
  </w:num>
  <w:num w:numId="32">
    <w:abstractNumId w:val="8"/>
  </w:num>
  <w:num w:numId="33">
    <w:abstractNumId w:val="37"/>
  </w:num>
  <w:num w:numId="34">
    <w:abstractNumId w:val="65"/>
  </w:num>
  <w:num w:numId="35">
    <w:abstractNumId w:val="53"/>
  </w:num>
  <w:num w:numId="36">
    <w:abstractNumId w:val="35"/>
  </w:num>
  <w:num w:numId="37">
    <w:abstractNumId w:val="34"/>
  </w:num>
  <w:num w:numId="38">
    <w:abstractNumId w:val="55"/>
  </w:num>
  <w:num w:numId="39">
    <w:abstractNumId w:val="62"/>
  </w:num>
  <w:num w:numId="40">
    <w:abstractNumId w:val="3"/>
  </w:num>
  <w:num w:numId="41">
    <w:abstractNumId w:val="57"/>
  </w:num>
  <w:num w:numId="42">
    <w:abstractNumId w:val="36"/>
  </w:num>
  <w:num w:numId="43">
    <w:abstractNumId w:val="58"/>
  </w:num>
  <w:num w:numId="44">
    <w:abstractNumId w:val="31"/>
  </w:num>
  <w:num w:numId="45">
    <w:abstractNumId w:val="51"/>
  </w:num>
  <w:num w:numId="46">
    <w:abstractNumId w:val="24"/>
  </w:num>
  <w:num w:numId="47">
    <w:abstractNumId w:val="56"/>
  </w:num>
  <w:num w:numId="48">
    <w:abstractNumId w:val="20"/>
  </w:num>
  <w:num w:numId="49">
    <w:abstractNumId w:val="67"/>
  </w:num>
  <w:num w:numId="50">
    <w:abstractNumId w:val="42"/>
  </w:num>
  <w:num w:numId="51">
    <w:abstractNumId w:val="30"/>
  </w:num>
  <w:num w:numId="52">
    <w:abstractNumId w:val="41"/>
  </w:num>
  <w:num w:numId="53">
    <w:abstractNumId w:val="0"/>
  </w:num>
  <w:num w:numId="54">
    <w:abstractNumId w:val="10"/>
  </w:num>
  <w:num w:numId="55">
    <w:abstractNumId w:val="12"/>
  </w:num>
  <w:num w:numId="56">
    <w:abstractNumId w:val="13"/>
  </w:num>
  <w:num w:numId="57">
    <w:abstractNumId w:val="19"/>
  </w:num>
  <w:num w:numId="58">
    <w:abstractNumId w:val="54"/>
  </w:num>
  <w:num w:numId="59">
    <w:abstractNumId w:val="21"/>
  </w:num>
  <w:num w:numId="60">
    <w:abstractNumId w:val="47"/>
  </w:num>
  <w:num w:numId="61">
    <w:abstractNumId w:val="59"/>
  </w:num>
  <w:num w:numId="62">
    <w:abstractNumId w:val="7"/>
  </w:num>
  <w:num w:numId="63">
    <w:abstractNumId w:val="33"/>
  </w:num>
  <w:num w:numId="64">
    <w:abstractNumId w:val="17"/>
  </w:num>
  <w:num w:numId="65">
    <w:abstractNumId w:val="60"/>
  </w:num>
  <w:num w:numId="66">
    <w:abstractNumId w:val="66"/>
  </w:num>
  <w:num w:numId="67">
    <w:abstractNumId w:val="52"/>
  </w:num>
  <w:num w:numId="68">
    <w:abstractNumId w:val="38"/>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lence, James">
    <w15:presenceInfo w15:providerId="AD" w15:userId="S::jdolence@deloitte.com::2f58cfa7-7add-4d63-8762-69ea0905d0d0"/>
  </w15:person>
  <w15:person w15:author="Neyra, Jorge">
    <w15:presenceInfo w15:providerId="AD" w15:userId="S::jneyra@deloitte.com::d45f3c49-13ff-475d-b017-e4c3f8ac8c6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5"/>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FE"/>
    <w:rsid w:val="000005AA"/>
    <w:rsid w:val="000007C8"/>
    <w:rsid w:val="00001142"/>
    <w:rsid w:val="0000485A"/>
    <w:rsid w:val="00007F57"/>
    <w:rsid w:val="000117F2"/>
    <w:rsid w:val="0001223E"/>
    <w:rsid w:val="00012784"/>
    <w:rsid w:val="00014690"/>
    <w:rsid w:val="0001628E"/>
    <w:rsid w:val="00025ED9"/>
    <w:rsid w:val="00026AB9"/>
    <w:rsid w:val="0003052B"/>
    <w:rsid w:val="00035822"/>
    <w:rsid w:val="00046611"/>
    <w:rsid w:val="00051DE5"/>
    <w:rsid w:val="00051EC8"/>
    <w:rsid w:val="00053C52"/>
    <w:rsid w:val="00055BF4"/>
    <w:rsid w:val="00056B2E"/>
    <w:rsid w:val="00061E2F"/>
    <w:rsid w:val="0006350C"/>
    <w:rsid w:val="0006486B"/>
    <w:rsid w:val="00071643"/>
    <w:rsid w:val="0007391D"/>
    <w:rsid w:val="000760DF"/>
    <w:rsid w:val="000835DC"/>
    <w:rsid w:val="000847EF"/>
    <w:rsid w:val="00085B57"/>
    <w:rsid w:val="00092877"/>
    <w:rsid w:val="000A1323"/>
    <w:rsid w:val="000A3272"/>
    <w:rsid w:val="000A7784"/>
    <w:rsid w:val="000B0A35"/>
    <w:rsid w:val="000B1EE3"/>
    <w:rsid w:val="000B298E"/>
    <w:rsid w:val="000B7016"/>
    <w:rsid w:val="000C0121"/>
    <w:rsid w:val="000C0470"/>
    <w:rsid w:val="000C1C87"/>
    <w:rsid w:val="000C3F77"/>
    <w:rsid w:val="000C4A6A"/>
    <w:rsid w:val="000C7467"/>
    <w:rsid w:val="000C775E"/>
    <w:rsid w:val="000D2FD9"/>
    <w:rsid w:val="000D4AB3"/>
    <w:rsid w:val="000D57BF"/>
    <w:rsid w:val="000D6B41"/>
    <w:rsid w:val="000D6F85"/>
    <w:rsid w:val="000E1F9E"/>
    <w:rsid w:val="000E22D8"/>
    <w:rsid w:val="000E4602"/>
    <w:rsid w:val="000E47FB"/>
    <w:rsid w:val="000F323B"/>
    <w:rsid w:val="000F3B80"/>
    <w:rsid w:val="000F66CB"/>
    <w:rsid w:val="00100300"/>
    <w:rsid w:val="001023A5"/>
    <w:rsid w:val="0010241F"/>
    <w:rsid w:val="00112123"/>
    <w:rsid w:val="00114C86"/>
    <w:rsid w:val="001215A0"/>
    <w:rsid w:val="0012286C"/>
    <w:rsid w:val="00122D10"/>
    <w:rsid w:val="0012311C"/>
    <w:rsid w:val="00125EC5"/>
    <w:rsid w:val="001326EB"/>
    <w:rsid w:val="00133170"/>
    <w:rsid w:val="00133921"/>
    <w:rsid w:val="00141501"/>
    <w:rsid w:val="00142363"/>
    <w:rsid w:val="00152D43"/>
    <w:rsid w:val="00153927"/>
    <w:rsid w:val="001566AE"/>
    <w:rsid w:val="00157EC5"/>
    <w:rsid w:val="0016047B"/>
    <w:rsid w:val="001627B1"/>
    <w:rsid w:val="00164908"/>
    <w:rsid w:val="0016527A"/>
    <w:rsid w:val="00165EF3"/>
    <w:rsid w:val="00174CEF"/>
    <w:rsid w:val="00176D05"/>
    <w:rsid w:val="001811E3"/>
    <w:rsid w:val="00183211"/>
    <w:rsid w:val="00183FB8"/>
    <w:rsid w:val="001934D2"/>
    <w:rsid w:val="001955A9"/>
    <w:rsid w:val="001A2711"/>
    <w:rsid w:val="001A4131"/>
    <w:rsid w:val="001A7B44"/>
    <w:rsid w:val="001B633E"/>
    <w:rsid w:val="001C000B"/>
    <w:rsid w:val="001C04D1"/>
    <w:rsid w:val="001C133C"/>
    <w:rsid w:val="001C1634"/>
    <w:rsid w:val="001C3A4E"/>
    <w:rsid w:val="001D4445"/>
    <w:rsid w:val="001E1858"/>
    <w:rsid w:val="001F240E"/>
    <w:rsid w:val="001F314E"/>
    <w:rsid w:val="001F3BA3"/>
    <w:rsid w:val="001F535C"/>
    <w:rsid w:val="001F72E0"/>
    <w:rsid w:val="001F7ACA"/>
    <w:rsid w:val="00200B80"/>
    <w:rsid w:val="00201B32"/>
    <w:rsid w:val="0020410C"/>
    <w:rsid w:val="002061FC"/>
    <w:rsid w:val="0021152E"/>
    <w:rsid w:val="00211766"/>
    <w:rsid w:val="00211812"/>
    <w:rsid w:val="0021234D"/>
    <w:rsid w:val="0021292A"/>
    <w:rsid w:val="0021375D"/>
    <w:rsid w:val="00215246"/>
    <w:rsid w:val="002152E6"/>
    <w:rsid w:val="002178FB"/>
    <w:rsid w:val="00222B7D"/>
    <w:rsid w:val="00230483"/>
    <w:rsid w:val="002357D9"/>
    <w:rsid w:val="00237B52"/>
    <w:rsid w:val="0025225B"/>
    <w:rsid w:val="00252775"/>
    <w:rsid w:val="00257A0D"/>
    <w:rsid w:val="002616FA"/>
    <w:rsid w:val="00264128"/>
    <w:rsid w:val="002644CC"/>
    <w:rsid w:val="00264860"/>
    <w:rsid w:val="002674F2"/>
    <w:rsid w:val="00267738"/>
    <w:rsid w:val="00267F1D"/>
    <w:rsid w:val="00271CD5"/>
    <w:rsid w:val="00272AB0"/>
    <w:rsid w:val="002801D4"/>
    <w:rsid w:val="00280819"/>
    <w:rsid w:val="00294DE1"/>
    <w:rsid w:val="00296A50"/>
    <w:rsid w:val="002A0C76"/>
    <w:rsid w:val="002A0FF7"/>
    <w:rsid w:val="002A2201"/>
    <w:rsid w:val="002B1B3B"/>
    <w:rsid w:val="002B25C4"/>
    <w:rsid w:val="002B6664"/>
    <w:rsid w:val="002B6978"/>
    <w:rsid w:val="002B69D5"/>
    <w:rsid w:val="002C69C1"/>
    <w:rsid w:val="002D0108"/>
    <w:rsid w:val="002D3361"/>
    <w:rsid w:val="002D3E3B"/>
    <w:rsid w:val="002D3FE2"/>
    <w:rsid w:val="002D43E9"/>
    <w:rsid w:val="002D4F57"/>
    <w:rsid w:val="002D52C6"/>
    <w:rsid w:val="002D6130"/>
    <w:rsid w:val="002D7869"/>
    <w:rsid w:val="002E369D"/>
    <w:rsid w:val="002E3BEE"/>
    <w:rsid w:val="002E76CB"/>
    <w:rsid w:val="002F1B8C"/>
    <w:rsid w:val="002F42B9"/>
    <w:rsid w:val="002F4954"/>
    <w:rsid w:val="002F67DE"/>
    <w:rsid w:val="0030018D"/>
    <w:rsid w:val="003121DE"/>
    <w:rsid w:val="00315879"/>
    <w:rsid w:val="003172BD"/>
    <w:rsid w:val="003175C4"/>
    <w:rsid w:val="003211AA"/>
    <w:rsid w:val="00322A97"/>
    <w:rsid w:val="003244F6"/>
    <w:rsid w:val="00331B80"/>
    <w:rsid w:val="00336BB5"/>
    <w:rsid w:val="00336BEF"/>
    <w:rsid w:val="0034103B"/>
    <w:rsid w:val="003413CE"/>
    <w:rsid w:val="00345091"/>
    <w:rsid w:val="0035382B"/>
    <w:rsid w:val="00356308"/>
    <w:rsid w:val="003621C2"/>
    <w:rsid w:val="00362CBB"/>
    <w:rsid w:val="00365814"/>
    <w:rsid w:val="00365ED0"/>
    <w:rsid w:val="003736C4"/>
    <w:rsid w:val="00373933"/>
    <w:rsid w:val="00373C0C"/>
    <w:rsid w:val="003846CC"/>
    <w:rsid w:val="00384F60"/>
    <w:rsid w:val="00387BF2"/>
    <w:rsid w:val="00392A9F"/>
    <w:rsid w:val="00394633"/>
    <w:rsid w:val="003974ED"/>
    <w:rsid w:val="003A3850"/>
    <w:rsid w:val="003A7120"/>
    <w:rsid w:val="003B23C3"/>
    <w:rsid w:val="003B3495"/>
    <w:rsid w:val="003B58F3"/>
    <w:rsid w:val="003B5E2B"/>
    <w:rsid w:val="003B63DF"/>
    <w:rsid w:val="003C3F02"/>
    <w:rsid w:val="003C767D"/>
    <w:rsid w:val="003D35D0"/>
    <w:rsid w:val="003D6297"/>
    <w:rsid w:val="003D7317"/>
    <w:rsid w:val="003D78D0"/>
    <w:rsid w:val="003D7A23"/>
    <w:rsid w:val="003E04A7"/>
    <w:rsid w:val="003E7DF4"/>
    <w:rsid w:val="003F14EA"/>
    <w:rsid w:val="003F4478"/>
    <w:rsid w:val="003F5235"/>
    <w:rsid w:val="003F6CE3"/>
    <w:rsid w:val="0040127F"/>
    <w:rsid w:val="00401A11"/>
    <w:rsid w:val="00402627"/>
    <w:rsid w:val="00410226"/>
    <w:rsid w:val="00417663"/>
    <w:rsid w:val="00421572"/>
    <w:rsid w:val="004225AA"/>
    <w:rsid w:val="00423051"/>
    <w:rsid w:val="00426CE4"/>
    <w:rsid w:val="00430D32"/>
    <w:rsid w:val="0043189F"/>
    <w:rsid w:val="004329A2"/>
    <w:rsid w:val="0043484B"/>
    <w:rsid w:val="00436080"/>
    <w:rsid w:val="004431C1"/>
    <w:rsid w:val="00447FB5"/>
    <w:rsid w:val="0046024A"/>
    <w:rsid w:val="0046082E"/>
    <w:rsid w:val="00463BC7"/>
    <w:rsid w:val="00463E10"/>
    <w:rsid w:val="00470D1F"/>
    <w:rsid w:val="00471BBD"/>
    <w:rsid w:val="004857DB"/>
    <w:rsid w:val="00486260"/>
    <w:rsid w:val="00487A0D"/>
    <w:rsid w:val="00491B22"/>
    <w:rsid w:val="0049262C"/>
    <w:rsid w:val="00492D97"/>
    <w:rsid w:val="0049558E"/>
    <w:rsid w:val="00495EE7"/>
    <w:rsid w:val="004A2FD3"/>
    <w:rsid w:val="004A5D4B"/>
    <w:rsid w:val="004B668E"/>
    <w:rsid w:val="004C3BA2"/>
    <w:rsid w:val="004C4B94"/>
    <w:rsid w:val="004C5263"/>
    <w:rsid w:val="004C7F0D"/>
    <w:rsid w:val="004E3A00"/>
    <w:rsid w:val="004E7F51"/>
    <w:rsid w:val="004F0D3E"/>
    <w:rsid w:val="004F1379"/>
    <w:rsid w:val="004F514C"/>
    <w:rsid w:val="004F7FDB"/>
    <w:rsid w:val="00510E67"/>
    <w:rsid w:val="00511702"/>
    <w:rsid w:val="00512A0F"/>
    <w:rsid w:val="00513E91"/>
    <w:rsid w:val="00520B95"/>
    <w:rsid w:val="00524726"/>
    <w:rsid w:val="00525000"/>
    <w:rsid w:val="00526FF5"/>
    <w:rsid w:val="00527D29"/>
    <w:rsid w:val="0053463D"/>
    <w:rsid w:val="00534BE1"/>
    <w:rsid w:val="00535336"/>
    <w:rsid w:val="005411B3"/>
    <w:rsid w:val="005444A8"/>
    <w:rsid w:val="00544760"/>
    <w:rsid w:val="00553226"/>
    <w:rsid w:val="00555D8F"/>
    <w:rsid w:val="005565C6"/>
    <w:rsid w:val="00556E70"/>
    <w:rsid w:val="005602B1"/>
    <w:rsid w:val="00561B5A"/>
    <w:rsid w:val="00562359"/>
    <w:rsid w:val="00565347"/>
    <w:rsid w:val="0056569A"/>
    <w:rsid w:val="005667B4"/>
    <w:rsid w:val="0057000E"/>
    <w:rsid w:val="00571CC5"/>
    <w:rsid w:val="00576D7F"/>
    <w:rsid w:val="00581E2F"/>
    <w:rsid w:val="00582150"/>
    <w:rsid w:val="00583D65"/>
    <w:rsid w:val="00586ECE"/>
    <w:rsid w:val="00587414"/>
    <w:rsid w:val="00587A4E"/>
    <w:rsid w:val="00587BF8"/>
    <w:rsid w:val="005906FA"/>
    <w:rsid w:val="00591D80"/>
    <w:rsid w:val="00592B50"/>
    <w:rsid w:val="005930B0"/>
    <w:rsid w:val="00594B0F"/>
    <w:rsid w:val="0059549F"/>
    <w:rsid w:val="00597DAA"/>
    <w:rsid w:val="005A38A2"/>
    <w:rsid w:val="005A4BAD"/>
    <w:rsid w:val="005A4BC2"/>
    <w:rsid w:val="005A4F7C"/>
    <w:rsid w:val="005A5902"/>
    <w:rsid w:val="005B1770"/>
    <w:rsid w:val="005B17F6"/>
    <w:rsid w:val="005B3B6E"/>
    <w:rsid w:val="005B788D"/>
    <w:rsid w:val="005C0B27"/>
    <w:rsid w:val="005C1716"/>
    <w:rsid w:val="005C2664"/>
    <w:rsid w:val="005C2985"/>
    <w:rsid w:val="005C3981"/>
    <w:rsid w:val="005C4F07"/>
    <w:rsid w:val="005C5EC4"/>
    <w:rsid w:val="005C70BA"/>
    <w:rsid w:val="005D6472"/>
    <w:rsid w:val="005E06F9"/>
    <w:rsid w:val="005E2FD7"/>
    <w:rsid w:val="005E511D"/>
    <w:rsid w:val="005E6B18"/>
    <w:rsid w:val="005E6F52"/>
    <w:rsid w:val="005F012B"/>
    <w:rsid w:val="005F1ADD"/>
    <w:rsid w:val="005F5E4D"/>
    <w:rsid w:val="005F6906"/>
    <w:rsid w:val="00600B85"/>
    <w:rsid w:val="006012DD"/>
    <w:rsid w:val="00601301"/>
    <w:rsid w:val="00603E74"/>
    <w:rsid w:val="006042E5"/>
    <w:rsid w:val="00606083"/>
    <w:rsid w:val="0061671D"/>
    <w:rsid w:val="0062059E"/>
    <w:rsid w:val="00623188"/>
    <w:rsid w:val="00624121"/>
    <w:rsid w:val="006260C3"/>
    <w:rsid w:val="00631636"/>
    <w:rsid w:val="00635FCB"/>
    <w:rsid w:val="00642752"/>
    <w:rsid w:val="006429F6"/>
    <w:rsid w:val="006473F1"/>
    <w:rsid w:val="0065401F"/>
    <w:rsid w:val="00666EBC"/>
    <w:rsid w:val="00673543"/>
    <w:rsid w:val="00673945"/>
    <w:rsid w:val="00673AF2"/>
    <w:rsid w:val="006775FA"/>
    <w:rsid w:val="00677FE2"/>
    <w:rsid w:val="006830E7"/>
    <w:rsid w:val="0068515C"/>
    <w:rsid w:val="00693956"/>
    <w:rsid w:val="0069425A"/>
    <w:rsid w:val="006A0519"/>
    <w:rsid w:val="006A0FB3"/>
    <w:rsid w:val="006A2048"/>
    <w:rsid w:val="006B4C71"/>
    <w:rsid w:val="006D2D4B"/>
    <w:rsid w:val="006D55AE"/>
    <w:rsid w:val="006D63A6"/>
    <w:rsid w:val="006D6FE6"/>
    <w:rsid w:val="006E1E96"/>
    <w:rsid w:val="006E5609"/>
    <w:rsid w:val="006E792D"/>
    <w:rsid w:val="006F6D66"/>
    <w:rsid w:val="006F734D"/>
    <w:rsid w:val="007022B8"/>
    <w:rsid w:val="00710474"/>
    <w:rsid w:val="00715CC1"/>
    <w:rsid w:val="0071775E"/>
    <w:rsid w:val="00721620"/>
    <w:rsid w:val="00724957"/>
    <w:rsid w:val="00731A23"/>
    <w:rsid w:val="00734D63"/>
    <w:rsid w:val="00740315"/>
    <w:rsid w:val="00742236"/>
    <w:rsid w:val="00742581"/>
    <w:rsid w:val="00743C11"/>
    <w:rsid w:val="007443D6"/>
    <w:rsid w:val="00747046"/>
    <w:rsid w:val="00751E32"/>
    <w:rsid w:val="00752189"/>
    <w:rsid w:val="007522E9"/>
    <w:rsid w:val="00757B23"/>
    <w:rsid w:val="00764C23"/>
    <w:rsid w:val="00767372"/>
    <w:rsid w:val="00767C99"/>
    <w:rsid w:val="00773775"/>
    <w:rsid w:val="00777EE7"/>
    <w:rsid w:val="00780424"/>
    <w:rsid w:val="00782A62"/>
    <w:rsid w:val="00783C24"/>
    <w:rsid w:val="007912F6"/>
    <w:rsid w:val="00792A08"/>
    <w:rsid w:val="0079339D"/>
    <w:rsid w:val="00793537"/>
    <w:rsid w:val="007940AB"/>
    <w:rsid w:val="00794587"/>
    <w:rsid w:val="00794888"/>
    <w:rsid w:val="00795536"/>
    <w:rsid w:val="00796F29"/>
    <w:rsid w:val="00797380"/>
    <w:rsid w:val="007A3F13"/>
    <w:rsid w:val="007A6CEA"/>
    <w:rsid w:val="007B04A8"/>
    <w:rsid w:val="007B56B6"/>
    <w:rsid w:val="007B6B9E"/>
    <w:rsid w:val="007C3DE5"/>
    <w:rsid w:val="007C4111"/>
    <w:rsid w:val="007C6726"/>
    <w:rsid w:val="007D1707"/>
    <w:rsid w:val="007D1859"/>
    <w:rsid w:val="007D2057"/>
    <w:rsid w:val="007D5D59"/>
    <w:rsid w:val="007D797B"/>
    <w:rsid w:val="007E0DF1"/>
    <w:rsid w:val="007E2D41"/>
    <w:rsid w:val="007E60E9"/>
    <w:rsid w:val="007F175E"/>
    <w:rsid w:val="007F2EA1"/>
    <w:rsid w:val="007F73E6"/>
    <w:rsid w:val="008063C9"/>
    <w:rsid w:val="008069EB"/>
    <w:rsid w:val="00814CD1"/>
    <w:rsid w:val="00815038"/>
    <w:rsid w:val="00820CDC"/>
    <w:rsid w:val="00821B84"/>
    <w:rsid w:val="0082409B"/>
    <w:rsid w:val="008267C3"/>
    <w:rsid w:val="008277A3"/>
    <w:rsid w:val="00832B15"/>
    <w:rsid w:val="0083352E"/>
    <w:rsid w:val="00850E6F"/>
    <w:rsid w:val="00851DD0"/>
    <w:rsid w:val="00853FDD"/>
    <w:rsid w:val="00856D4D"/>
    <w:rsid w:val="0085753A"/>
    <w:rsid w:val="0086011E"/>
    <w:rsid w:val="008605C3"/>
    <w:rsid w:val="00861317"/>
    <w:rsid w:val="008654C9"/>
    <w:rsid w:val="0087118B"/>
    <w:rsid w:val="00872082"/>
    <w:rsid w:val="008731F0"/>
    <w:rsid w:val="00897AB7"/>
    <w:rsid w:val="008A0D05"/>
    <w:rsid w:val="008A29FE"/>
    <w:rsid w:val="008A575D"/>
    <w:rsid w:val="008A5BAD"/>
    <w:rsid w:val="008B1C77"/>
    <w:rsid w:val="008B591D"/>
    <w:rsid w:val="008B7DE6"/>
    <w:rsid w:val="008C1779"/>
    <w:rsid w:val="008C2B5A"/>
    <w:rsid w:val="008C72B1"/>
    <w:rsid w:val="008C73B4"/>
    <w:rsid w:val="008D312E"/>
    <w:rsid w:val="008D6505"/>
    <w:rsid w:val="008E1B35"/>
    <w:rsid w:val="008E7D17"/>
    <w:rsid w:val="008F4BF1"/>
    <w:rsid w:val="0090327F"/>
    <w:rsid w:val="009035A8"/>
    <w:rsid w:val="009045CA"/>
    <w:rsid w:val="0090540A"/>
    <w:rsid w:val="00911F9A"/>
    <w:rsid w:val="00914855"/>
    <w:rsid w:val="00914D5B"/>
    <w:rsid w:val="00923869"/>
    <w:rsid w:val="00924FB9"/>
    <w:rsid w:val="00925787"/>
    <w:rsid w:val="00930282"/>
    <w:rsid w:val="009313CA"/>
    <w:rsid w:val="00932B3A"/>
    <w:rsid w:val="009330E5"/>
    <w:rsid w:val="00934AC0"/>
    <w:rsid w:val="00936042"/>
    <w:rsid w:val="00940DC9"/>
    <w:rsid w:val="00950B9B"/>
    <w:rsid w:val="00953837"/>
    <w:rsid w:val="00954441"/>
    <w:rsid w:val="00954C19"/>
    <w:rsid w:val="009556B1"/>
    <w:rsid w:val="00956424"/>
    <w:rsid w:val="00957F9A"/>
    <w:rsid w:val="009668CE"/>
    <w:rsid w:val="0097001C"/>
    <w:rsid w:val="00975C57"/>
    <w:rsid w:val="00981C41"/>
    <w:rsid w:val="00982FA5"/>
    <w:rsid w:val="009860F9"/>
    <w:rsid w:val="009916CF"/>
    <w:rsid w:val="00997AFA"/>
    <w:rsid w:val="009A10F6"/>
    <w:rsid w:val="009A27D8"/>
    <w:rsid w:val="009B1CF6"/>
    <w:rsid w:val="009B298A"/>
    <w:rsid w:val="009B5008"/>
    <w:rsid w:val="009B6432"/>
    <w:rsid w:val="009B780F"/>
    <w:rsid w:val="009C5D91"/>
    <w:rsid w:val="009C6730"/>
    <w:rsid w:val="009C6ED9"/>
    <w:rsid w:val="009D05B2"/>
    <w:rsid w:val="009D32C8"/>
    <w:rsid w:val="009D32FE"/>
    <w:rsid w:val="009D7842"/>
    <w:rsid w:val="009D7CB1"/>
    <w:rsid w:val="009E54E2"/>
    <w:rsid w:val="009E60F2"/>
    <w:rsid w:val="009F4019"/>
    <w:rsid w:val="009F5417"/>
    <w:rsid w:val="00A036A9"/>
    <w:rsid w:val="00A06E5F"/>
    <w:rsid w:val="00A06E73"/>
    <w:rsid w:val="00A07D26"/>
    <w:rsid w:val="00A11113"/>
    <w:rsid w:val="00A150D0"/>
    <w:rsid w:val="00A1799C"/>
    <w:rsid w:val="00A213A7"/>
    <w:rsid w:val="00A21AA4"/>
    <w:rsid w:val="00A24993"/>
    <w:rsid w:val="00A24BE4"/>
    <w:rsid w:val="00A25527"/>
    <w:rsid w:val="00A3303E"/>
    <w:rsid w:val="00A33DF1"/>
    <w:rsid w:val="00A408E5"/>
    <w:rsid w:val="00A44F31"/>
    <w:rsid w:val="00A45705"/>
    <w:rsid w:val="00A50EE3"/>
    <w:rsid w:val="00A63514"/>
    <w:rsid w:val="00A65940"/>
    <w:rsid w:val="00A67AD4"/>
    <w:rsid w:val="00A73776"/>
    <w:rsid w:val="00A74349"/>
    <w:rsid w:val="00A82660"/>
    <w:rsid w:val="00A93698"/>
    <w:rsid w:val="00A94609"/>
    <w:rsid w:val="00A97CD1"/>
    <w:rsid w:val="00AA4647"/>
    <w:rsid w:val="00AA4D75"/>
    <w:rsid w:val="00AA58BE"/>
    <w:rsid w:val="00AB05D6"/>
    <w:rsid w:val="00AB10F2"/>
    <w:rsid w:val="00AB2989"/>
    <w:rsid w:val="00AC0BFD"/>
    <w:rsid w:val="00AC74FD"/>
    <w:rsid w:val="00AD046E"/>
    <w:rsid w:val="00AD3FA3"/>
    <w:rsid w:val="00AD6E5D"/>
    <w:rsid w:val="00AE0971"/>
    <w:rsid w:val="00AE1F2E"/>
    <w:rsid w:val="00AE3097"/>
    <w:rsid w:val="00AE3A2B"/>
    <w:rsid w:val="00AE631D"/>
    <w:rsid w:val="00AF16F1"/>
    <w:rsid w:val="00AF49B4"/>
    <w:rsid w:val="00AF512E"/>
    <w:rsid w:val="00B03FEF"/>
    <w:rsid w:val="00B101F6"/>
    <w:rsid w:val="00B1080D"/>
    <w:rsid w:val="00B1249C"/>
    <w:rsid w:val="00B132A8"/>
    <w:rsid w:val="00B16571"/>
    <w:rsid w:val="00B17A55"/>
    <w:rsid w:val="00B20B17"/>
    <w:rsid w:val="00B21216"/>
    <w:rsid w:val="00B308BD"/>
    <w:rsid w:val="00B31B0D"/>
    <w:rsid w:val="00B32BE1"/>
    <w:rsid w:val="00B339DB"/>
    <w:rsid w:val="00B42EF5"/>
    <w:rsid w:val="00B44B4D"/>
    <w:rsid w:val="00B44C07"/>
    <w:rsid w:val="00B4604E"/>
    <w:rsid w:val="00B53594"/>
    <w:rsid w:val="00B537A8"/>
    <w:rsid w:val="00B553F0"/>
    <w:rsid w:val="00B60796"/>
    <w:rsid w:val="00B61543"/>
    <w:rsid w:val="00B6488D"/>
    <w:rsid w:val="00B66675"/>
    <w:rsid w:val="00B67D00"/>
    <w:rsid w:val="00B72657"/>
    <w:rsid w:val="00B72E48"/>
    <w:rsid w:val="00B72E8C"/>
    <w:rsid w:val="00B82C26"/>
    <w:rsid w:val="00B858FF"/>
    <w:rsid w:val="00B85B42"/>
    <w:rsid w:val="00B8705E"/>
    <w:rsid w:val="00B909B6"/>
    <w:rsid w:val="00B964E9"/>
    <w:rsid w:val="00BA2659"/>
    <w:rsid w:val="00BA5BEE"/>
    <w:rsid w:val="00BA7789"/>
    <w:rsid w:val="00BA7D86"/>
    <w:rsid w:val="00BB6160"/>
    <w:rsid w:val="00BC0A1C"/>
    <w:rsid w:val="00BC20EB"/>
    <w:rsid w:val="00BC549E"/>
    <w:rsid w:val="00BD14B8"/>
    <w:rsid w:val="00BD1DB4"/>
    <w:rsid w:val="00BD22F2"/>
    <w:rsid w:val="00BD2954"/>
    <w:rsid w:val="00BD4980"/>
    <w:rsid w:val="00BE41DF"/>
    <w:rsid w:val="00BE533A"/>
    <w:rsid w:val="00BE6479"/>
    <w:rsid w:val="00BF0667"/>
    <w:rsid w:val="00BF1E83"/>
    <w:rsid w:val="00BF43C3"/>
    <w:rsid w:val="00C0068A"/>
    <w:rsid w:val="00C02846"/>
    <w:rsid w:val="00C02D83"/>
    <w:rsid w:val="00C03286"/>
    <w:rsid w:val="00C03559"/>
    <w:rsid w:val="00C11851"/>
    <w:rsid w:val="00C173EB"/>
    <w:rsid w:val="00C23541"/>
    <w:rsid w:val="00C25CBB"/>
    <w:rsid w:val="00C27338"/>
    <w:rsid w:val="00C30A02"/>
    <w:rsid w:val="00C31B00"/>
    <w:rsid w:val="00C37098"/>
    <w:rsid w:val="00C41277"/>
    <w:rsid w:val="00C45369"/>
    <w:rsid w:val="00C45BFE"/>
    <w:rsid w:val="00C47171"/>
    <w:rsid w:val="00C503B7"/>
    <w:rsid w:val="00C50E6C"/>
    <w:rsid w:val="00C6053D"/>
    <w:rsid w:val="00C60772"/>
    <w:rsid w:val="00C63C94"/>
    <w:rsid w:val="00C63D98"/>
    <w:rsid w:val="00C6543C"/>
    <w:rsid w:val="00C841D4"/>
    <w:rsid w:val="00C8637E"/>
    <w:rsid w:val="00C873E5"/>
    <w:rsid w:val="00C91E09"/>
    <w:rsid w:val="00C93178"/>
    <w:rsid w:val="00CA085B"/>
    <w:rsid w:val="00CA0941"/>
    <w:rsid w:val="00CA4881"/>
    <w:rsid w:val="00CA4E03"/>
    <w:rsid w:val="00CA74AB"/>
    <w:rsid w:val="00CB3866"/>
    <w:rsid w:val="00CB615D"/>
    <w:rsid w:val="00CC2494"/>
    <w:rsid w:val="00CC3A9B"/>
    <w:rsid w:val="00CC49B5"/>
    <w:rsid w:val="00CC6FF0"/>
    <w:rsid w:val="00CC71E1"/>
    <w:rsid w:val="00CC780E"/>
    <w:rsid w:val="00CD0971"/>
    <w:rsid w:val="00CD3894"/>
    <w:rsid w:val="00CD6712"/>
    <w:rsid w:val="00CD6C40"/>
    <w:rsid w:val="00CD7326"/>
    <w:rsid w:val="00CE1507"/>
    <w:rsid w:val="00CE2CF2"/>
    <w:rsid w:val="00CE3153"/>
    <w:rsid w:val="00CF025F"/>
    <w:rsid w:val="00CF2084"/>
    <w:rsid w:val="00CF35E3"/>
    <w:rsid w:val="00CF38F6"/>
    <w:rsid w:val="00CF5970"/>
    <w:rsid w:val="00D040F6"/>
    <w:rsid w:val="00D04A6F"/>
    <w:rsid w:val="00D04C4F"/>
    <w:rsid w:val="00D10D95"/>
    <w:rsid w:val="00D16128"/>
    <w:rsid w:val="00D2247D"/>
    <w:rsid w:val="00D22F66"/>
    <w:rsid w:val="00D26F38"/>
    <w:rsid w:val="00D30C17"/>
    <w:rsid w:val="00D31170"/>
    <w:rsid w:val="00D42095"/>
    <w:rsid w:val="00D45465"/>
    <w:rsid w:val="00D5163B"/>
    <w:rsid w:val="00D52880"/>
    <w:rsid w:val="00D62B91"/>
    <w:rsid w:val="00D71F46"/>
    <w:rsid w:val="00D72836"/>
    <w:rsid w:val="00D73A79"/>
    <w:rsid w:val="00D74B55"/>
    <w:rsid w:val="00D75B87"/>
    <w:rsid w:val="00D86BB1"/>
    <w:rsid w:val="00D95F6B"/>
    <w:rsid w:val="00D96EE4"/>
    <w:rsid w:val="00D971CA"/>
    <w:rsid w:val="00DA1FBA"/>
    <w:rsid w:val="00DA6274"/>
    <w:rsid w:val="00DB0B93"/>
    <w:rsid w:val="00DB139B"/>
    <w:rsid w:val="00DB5C10"/>
    <w:rsid w:val="00DB6B4A"/>
    <w:rsid w:val="00DC00FB"/>
    <w:rsid w:val="00DC0101"/>
    <w:rsid w:val="00DC14A9"/>
    <w:rsid w:val="00DD344B"/>
    <w:rsid w:val="00DD6B31"/>
    <w:rsid w:val="00DD6BD5"/>
    <w:rsid w:val="00DE2D87"/>
    <w:rsid w:val="00DE3518"/>
    <w:rsid w:val="00DF1FC1"/>
    <w:rsid w:val="00DF3B2E"/>
    <w:rsid w:val="00DF6417"/>
    <w:rsid w:val="00DF68EA"/>
    <w:rsid w:val="00DF6A9C"/>
    <w:rsid w:val="00E017AC"/>
    <w:rsid w:val="00E04081"/>
    <w:rsid w:val="00E0563B"/>
    <w:rsid w:val="00E05744"/>
    <w:rsid w:val="00E06C56"/>
    <w:rsid w:val="00E12104"/>
    <w:rsid w:val="00E246F3"/>
    <w:rsid w:val="00E34054"/>
    <w:rsid w:val="00E360C6"/>
    <w:rsid w:val="00E53853"/>
    <w:rsid w:val="00E571DF"/>
    <w:rsid w:val="00E6026D"/>
    <w:rsid w:val="00E606AF"/>
    <w:rsid w:val="00E6175C"/>
    <w:rsid w:val="00E61F75"/>
    <w:rsid w:val="00E63A28"/>
    <w:rsid w:val="00E65B90"/>
    <w:rsid w:val="00E66059"/>
    <w:rsid w:val="00E67D1D"/>
    <w:rsid w:val="00E7033D"/>
    <w:rsid w:val="00E763DB"/>
    <w:rsid w:val="00E80705"/>
    <w:rsid w:val="00E815C0"/>
    <w:rsid w:val="00E9098B"/>
    <w:rsid w:val="00E91255"/>
    <w:rsid w:val="00E91A37"/>
    <w:rsid w:val="00E92BB9"/>
    <w:rsid w:val="00E9342F"/>
    <w:rsid w:val="00E9707F"/>
    <w:rsid w:val="00EA1D92"/>
    <w:rsid w:val="00EA2BDB"/>
    <w:rsid w:val="00EA5834"/>
    <w:rsid w:val="00EB2A7D"/>
    <w:rsid w:val="00EB2CCB"/>
    <w:rsid w:val="00EC0626"/>
    <w:rsid w:val="00EC5940"/>
    <w:rsid w:val="00EC6144"/>
    <w:rsid w:val="00ED0B5F"/>
    <w:rsid w:val="00ED2678"/>
    <w:rsid w:val="00EE18E9"/>
    <w:rsid w:val="00EE6E6C"/>
    <w:rsid w:val="00EF0329"/>
    <w:rsid w:val="00EF115B"/>
    <w:rsid w:val="00EF316E"/>
    <w:rsid w:val="00EF6237"/>
    <w:rsid w:val="00EF677F"/>
    <w:rsid w:val="00F0033E"/>
    <w:rsid w:val="00F03764"/>
    <w:rsid w:val="00F03782"/>
    <w:rsid w:val="00F04AA7"/>
    <w:rsid w:val="00F12A45"/>
    <w:rsid w:val="00F14FD1"/>
    <w:rsid w:val="00F159DF"/>
    <w:rsid w:val="00F15BE9"/>
    <w:rsid w:val="00F20E5C"/>
    <w:rsid w:val="00F2214D"/>
    <w:rsid w:val="00F24678"/>
    <w:rsid w:val="00F2493D"/>
    <w:rsid w:val="00F24BD6"/>
    <w:rsid w:val="00F321D7"/>
    <w:rsid w:val="00F37B77"/>
    <w:rsid w:val="00F51581"/>
    <w:rsid w:val="00F561CA"/>
    <w:rsid w:val="00F578F4"/>
    <w:rsid w:val="00F631C0"/>
    <w:rsid w:val="00F63EBD"/>
    <w:rsid w:val="00F65984"/>
    <w:rsid w:val="00F66D64"/>
    <w:rsid w:val="00F67F8E"/>
    <w:rsid w:val="00F718C8"/>
    <w:rsid w:val="00F73DC0"/>
    <w:rsid w:val="00F8232E"/>
    <w:rsid w:val="00F82D35"/>
    <w:rsid w:val="00F832C7"/>
    <w:rsid w:val="00F840FD"/>
    <w:rsid w:val="00F84F84"/>
    <w:rsid w:val="00F9594E"/>
    <w:rsid w:val="00FA2DB8"/>
    <w:rsid w:val="00FA7619"/>
    <w:rsid w:val="00FB14FB"/>
    <w:rsid w:val="00FB1FE5"/>
    <w:rsid w:val="00FB5DB7"/>
    <w:rsid w:val="00FC539B"/>
    <w:rsid w:val="00FD2C14"/>
    <w:rsid w:val="00FD767F"/>
    <w:rsid w:val="00FE102D"/>
    <w:rsid w:val="00FE2952"/>
    <w:rsid w:val="00FE4D20"/>
    <w:rsid w:val="00FE68C2"/>
    <w:rsid w:val="00FF399E"/>
    <w:rsid w:val="00FF679B"/>
    <w:rsid w:val="039F184A"/>
    <w:rsid w:val="0520C311"/>
    <w:rsid w:val="08AB4742"/>
    <w:rsid w:val="092464AF"/>
    <w:rsid w:val="098CEFD0"/>
    <w:rsid w:val="09D683CF"/>
    <w:rsid w:val="0AE7F727"/>
    <w:rsid w:val="0BD2DAF9"/>
    <w:rsid w:val="0C7B109D"/>
    <w:rsid w:val="0D2BEB61"/>
    <w:rsid w:val="0DFDAA00"/>
    <w:rsid w:val="0E10A9C0"/>
    <w:rsid w:val="0EA2BD78"/>
    <w:rsid w:val="0EF8014E"/>
    <w:rsid w:val="102C9CF6"/>
    <w:rsid w:val="13A805B7"/>
    <w:rsid w:val="153ED461"/>
    <w:rsid w:val="16015575"/>
    <w:rsid w:val="178FA16D"/>
    <w:rsid w:val="18361B44"/>
    <w:rsid w:val="1B0218F8"/>
    <w:rsid w:val="1D0553FE"/>
    <w:rsid w:val="1D6F7391"/>
    <w:rsid w:val="1F105649"/>
    <w:rsid w:val="20ECEFB4"/>
    <w:rsid w:val="21223F63"/>
    <w:rsid w:val="22EAC220"/>
    <w:rsid w:val="22F32515"/>
    <w:rsid w:val="260428D6"/>
    <w:rsid w:val="27510685"/>
    <w:rsid w:val="27CB6322"/>
    <w:rsid w:val="2867BAB6"/>
    <w:rsid w:val="28DB32FA"/>
    <w:rsid w:val="2997550B"/>
    <w:rsid w:val="299BA07C"/>
    <w:rsid w:val="2A520CD1"/>
    <w:rsid w:val="2FF30B84"/>
    <w:rsid w:val="31F9D566"/>
    <w:rsid w:val="33DFD13E"/>
    <w:rsid w:val="340D3A2B"/>
    <w:rsid w:val="35AD78C3"/>
    <w:rsid w:val="3683D379"/>
    <w:rsid w:val="36E66EE6"/>
    <w:rsid w:val="37A0A595"/>
    <w:rsid w:val="37CC2A23"/>
    <w:rsid w:val="382ADF15"/>
    <w:rsid w:val="3896473D"/>
    <w:rsid w:val="3AFA86BD"/>
    <w:rsid w:val="3CF8C00E"/>
    <w:rsid w:val="3E36C80D"/>
    <w:rsid w:val="3F448B63"/>
    <w:rsid w:val="41EAFDD0"/>
    <w:rsid w:val="4417323D"/>
    <w:rsid w:val="44879D9B"/>
    <w:rsid w:val="48D1492D"/>
    <w:rsid w:val="48D2454C"/>
    <w:rsid w:val="4A6D2412"/>
    <w:rsid w:val="4A7C5B18"/>
    <w:rsid w:val="4D6980D8"/>
    <w:rsid w:val="4D88060A"/>
    <w:rsid w:val="4E0D3D7C"/>
    <w:rsid w:val="4E111F1B"/>
    <w:rsid w:val="4FCB5E1C"/>
    <w:rsid w:val="536CEA85"/>
    <w:rsid w:val="554853BF"/>
    <w:rsid w:val="561B0681"/>
    <w:rsid w:val="58CE68B3"/>
    <w:rsid w:val="5964F7A5"/>
    <w:rsid w:val="599BD22A"/>
    <w:rsid w:val="5A8E9733"/>
    <w:rsid w:val="5BC7BFFE"/>
    <w:rsid w:val="5C9498F3"/>
    <w:rsid w:val="602686FB"/>
    <w:rsid w:val="60B9794C"/>
    <w:rsid w:val="611A21B2"/>
    <w:rsid w:val="611D4297"/>
    <w:rsid w:val="6155BD27"/>
    <w:rsid w:val="617F33A6"/>
    <w:rsid w:val="65F90994"/>
    <w:rsid w:val="668D1D5F"/>
    <w:rsid w:val="67B2869A"/>
    <w:rsid w:val="67D6E192"/>
    <w:rsid w:val="6A8F56E3"/>
    <w:rsid w:val="6B6CC25F"/>
    <w:rsid w:val="6BD2E640"/>
    <w:rsid w:val="6BF73B4A"/>
    <w:rsid w:val="6C15B2ED"/>
    <w:rsid w:val="6F01630E"/>
    <w:rsid w:val="6FEAA098"/>
    <w:rsid w:val="71FB71DB"/>
    <w:rsid w:val="725D5B8D"/>
    <w:rsid w:val="728C0F41"/>
    <w:rsid w:val="729BC6B7"/>
    <w:rsid w:val="72A8F20B"/>
    <w:rsid w:val="73007DAF"/>
    <w:rsid w:val="750A9F46"/>
    <w:rsid w:val="76EEB103"/>
    <w:rsid w:val="7A686D72"/>
    <w:rsid w:val="7B79E0CA"/>
    <w:rsid w:val="7CB438C7"/>
    <w:rsid w:val="7CD43EE2"/>
    <w:rsid w:val="7D9DF2F6"/>
    <w:rsid w:val="7FFA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E76964"/>
  <w15:chartTrackingRefBased/>
  <w15:docId w15:val="{FA02A041-D462-41EB-8BAE-BA45864746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uiPriority="0"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D32F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D45465"/>
    <w:pPr>
      <w:widowControl w:val="0"/>
      <w:autoSpaceDE w:val="0"/>
      <w:autoSpaceDN w:val="0"/>
      <w:spacing w:after="0" w:line="240" w:lineRule="auto"/>
      <w:ind w:left="832" w:hanging="533"/>
      <w:outlineLvl w:val="1"/>
    </w:pPr>
    <w:rPr>
      <w:rFonts w:ascii="Arial" w:hAnsi="Arial" w:eastAsia="Arial" w:cs="Arial"/>
      <w:b/>
      <w:bCs/>
      <w:sz w:val="32"/>
      <w:szCs w:val="32"/>
    </w:rPr>
  </w:style>
  <w:style w:type="paragraph" w:styleId="Heading3">
    <w:name w:val="heading 3"/>
    <w:basedOn w:val="Normal"/>
    <w:next w:val="Normal"/>
    <w:link w:val="Heading3Char"/>
    <w:uiPriority w:val="9"/>
    <w:unhideWhenUsed/>
    <w:qFormat/>
    <w:rsid w:val="002F67D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6042"/>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36042"/>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D32FE"/>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D45465"/>
    <w:rPr>
      <w:rFonts w:ascii="Arial" w:hAnsi="Arial" w:eastAsia="Arial" w:cs="Arial"/>
      <w:b/>
      <w:bCs/>
      <w:sz w:val="32"/>
      <w:szCs w:val="32"/>
    </w:rPr>
  </w:style>
  <w:style w:type="character" w:styleId="Heading3Char" w:customStyle="1">
    <w:name w:val="Heading 3 Char"/>
    <w:basedOn w:val="DefaultParagraphFont"/>
    <w:link w:val="Heading3"/>
    <w:uiPriority w:val="9"/>
    <w:rsid w:val="002F67DE"/>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936042"/>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936042"/>
    <w:rPr>
      <w:rFonts w:asciiTheme="majorHAnsi" w:hAnsiTheme="majorHAnsi" w:eastAsiaTheme="majorEastAsia" w:cstheme="majorBidi"/>
      <w:color w:val="2F5496" w:themeColor="accent1" w:themeShade="BF"/>
    </w:rPr>
  </w:style>
  <w:style w:type="paragraph" w:styleId="ListParagraph">
    <w:name w:val="List Paragraph"/>
    <w:basedOn w:val="Normal"/>
    <w:link w:val="ListParagraphChar"/>
    <w:uiPriority w:val="34"/>
    <w:qFormat/>
    <w:rsid w:val="009D32FE"/>
    <w:pPr>
      <w:ind w:left="720"/>
      <w:contextualSpacing/>
    </w:pPr>
  </w:style>
  <w:style w:type="character" w:styleId="ListParagraphChar" w:customStyle="1">
    <w:name w:val="List Paragraph Char"/>
    <w:basedOn w:val="DefaultParagraphFont"/>
    <w:link w:val="ListParagraph"/>
    <w:uiPriority w:val="34"/>
    <w:rsid w:val="009E60F2"/>
  </w:style>
  <w:style w:type="paragraph" w:styleId="TOC1">
    <w:name w:val="toc 1"/>
    <w:basedOn w:val="Normal"/>
    <w:uiPriority w:val="39"/>
    <w:qFormat/>
    <w:rsid w:val="009D32FE"/>
    <w:pPr>
      <w:widowControl w:val="0"/>
      <w:autoSpaceDE w:val="0"/>
      <w:autoSpaceDN w:val="0"/>
      <w:spacing w:before="120" w:after="0" w:line="240" w:lineRule="auto"/>
      <w:ind w:left="120"/>
    </w:pPr>
    <w:rPr>
      <w:rFonts w:ascii="Arial" w:hAnsi="Arial" w:eastAsia="Arial" w:cs="Arial"/>
      <w:sz w:val="20"/>
      <w:szCs w:val="20"/>
    </w:rPr>
  </w:style>
  <w:style w:type="paragraph" w:styleId="TOC2">
    <w:name w:val="toc 2"/>
    <w:basedOn w:val="Normal"/>
    <w:uiPriority w:val="39"/>
    <w:qFormat/>
    <w:rsid w:val="009D32FE"/>
    <w:pPr>
      <w:widowControl w:val="0"/>
      <w:autoSpaceDE w:val="0"/>
      <w:autoSpaceDN w:val="0"/>
      <w:spacing w:before="40" w:after="0" w:line="240" w:lineRule="auto"/>
      <w:ind w:left="609" w:hanging="491"/>
    </w:pPr>
    <w:rPr>
      <w:rFonts w:ascii="Arial" w:hAnsi="Arial" w:eastAsia="Arial" w:cs="Arial"/>
      <w:sz w:val="16"/>
      <w:szCs w:val="16"/>
    </w:rPr>
  </w:style>
  <w:style w:type="paragraph" w:styleId="TOC3">
    <w:name w:val="toc 3"/>
    <w:basedOn w:val="Normal"/>
    <w:uiPriority w:val="39"/>
    <w:qFormat/>
    <w:rsid w:val="009D32FE"/>
    <w:pPr>
      <w:widowControl w:val="0"/>
      <w:autoSpaceDE w:val="0"/>
      <w:autoSpaceDN w:val="0"/>
      <w:spacing w:before="40" w:after="0" w:line="240" w:lineRule="auto"/>
      <w:ind w:left="442" w:hanging="323"/>
    </w:pPr>
    <w:rPr>
      <w:rFonts w:ascii="Arial" w:hAnsi="Arial" w:eastAsia="Arial" w:cs="Arial"/>
      <w:b/>
      <w:bCs/>
      <w:i/>
    </w:rPr>
  </w:style>
  <w:style w:type="paragraph" w:styleId="TOCHeading">
    <w:name w:val="TOC Heading"/>
    <w:basedOn w:val="Heading1"/>
    <w:next w:val="Normal"/>
    <w:uiPriority w:val="39"/>
    <w:unhideWhenUsed/>
    <w:qFormat/>
    <w:rsid w:val="009D32FE"/>
    <w:pPr>
      <w:widowControl w:val="0"/>
      <w:autoSpaceDE w:val="0"/>
      <w:autoSpaceDN w:val="0"/>
      <w:spacing w:line="240" w:lineRule="auto"/>
      <w:outlineLvl w:val="9"/>
    </w:pPr>
  </w:style>
  <w:style w:type="character" w:styleId="Hyperlink">
    <w:name w:val="Hyperlink"/>
    <w:basedOn w:val="DefaultParagraphFont"/>
    <w:uiPriority w:val="99"/>
    <w:unhideWhenUsed/>
    <w:rsid w:val="009D32FE"/>
    <w:rPr>
      <w:color w:val="0563C1" w:themeColor="hyperlink"/>
      <w:u w:val="single"/>
    </w:rPr>
  </w:style>
  <w:style w:type="paragraph" w:styleId="TableofFigures">
    <w:name w:val="table of figures"/>
    <w:basedOn w:val="Normal"/>
    <w:next w:val="Normal"/>
    <w:uiPriority w:val="99"/>
    <w:unhideWhenUsed/>
    <w:rsid w:val="009D32FE"/>
    <w:pPr>
      <w:spacing w:before="120" w:after="0" w:line="240" w:lineRule="auto"/>
    </w:pPr>
    <w:rPr>
      <w:rFonts w:ascii="Arial" w:hAnsi="Arial"/>
      <w:sz w:val="24"/>
    </w:rPr>
  </w:style>
  <w:style w:type="paragraph" w:styleId="BodyText">
    <w:name w:val="Body Text"/>
    <w:basedOn w:val="Normal"/>
    <w:link w:val="BodyTextChar"/>
    <w:qFormat/>
    <w:rsid w:val="00D45465"/>
    <w:pPr>
      <w:widowControl w:val="0"/>
      <w:autoSpaceDE w:val="0"/>
      <w:autoSpaceDN w:val="0"/>
      <w:spacing w:after="0" w:line="240" w:lineRule="auto"/>
    </w:pPr>
    <w:rPr>
      <w:rFonts w:ascii="Times New Roman" w:hAnsi="Times New Roman" w:eastAsia="Times New Roman" w:cs="Times New Roman"/>
    </w:rPr>
  </w:style>
  <w:style w:type="character" w:styleId="BodyTextChar" w:customStyle="1">
    <w:name w:val="Body Text Char"/>
    <w:basedOn w:val="DefaultParagraphFont"/>
    <w:link w:val="BodyText"/>
    <w:rsid w:val="00D45465"/>
    <w:rPr>
      <w:rFonts w:ascii="Times New Roman" w:hAnsi="Times New Roman" w:eastAsia="Times New Roman" w:cs="Times New Roman"/>
    </w:rPr>
  </w:style>
  <w:style w:type="paragraph" w:styleId="NoSpacing">
    <w:name w:val="No Spacing"/>
    <w:uiPriority w:val="1"/>
    <w:qFormat/>
    <w:rsid w:val="00D73A79"/>
    <w:pPr>
      <w:spacing w:after="0" w:line="240" w:lineRule="auto"/>
    </w:pPr>
  </w:style>
  <w:style w:type="paragraph" w:styleId="BalloonText">
    <w:name w:val="Balloon Text"/>
    <w:basedOn w:val="Normal"/>
    <w:link w:val="BalloonTextChar"/>
    <w:uiPriority w:val="99"/>
    <w:semiHidden/>
    <w:unhideWhenUsed/>
    <w:rsid w:val="00F631C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631C0"/>
    <w:rPr>
      <w:rFonts w:ascii="Segoe UI" w:hAnsi="Segoe UI" w:cs="Segoe UI"/>
      <w:sz w:val="18"/>
      <w:szCs w:val="18"/>
    </w:rPr>
  </w:style>
  <w:style w:type="table" w:styleId="TableGrid">
    <w:name w:val="Table Grid"/>
    <w:aliases w:val="Deloitte,Table Definitions Grid,Deloitte Table Grid,Table Definitions Grid1"/>
    <w:basedOn w:val="TableNormal"/>
    <w:uiPriority w:val="59"/>
    <w:rsid w:val="000B0A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495EE7"/>
    <w:pPr>
      <w:spacing w:after="0" w:line="240" w:lineRule="auto"/>
    </w:pPr>
  </w:style>
  <w:style w:type="character" w:styleId="CommentReference">
    <w:name w:val="annotation reference"/>
    <w:basedOn w:val="DefaultParagraphFont"/>
    <w:uiPriority w:val="99"/>
    <w:semiHidden/>
    <w:unhideWhenUsed/>
    <w:rsid w:val="00587BF8"/>
    <w:rPr>
      <w:sz w:val="16"/>
      <w:szCs w:val="16"/>
    </w:rPr>
  </w:style>
  <w:style w:type="paragraph" w:styleId="CommentText">
    <w:name w:val="annotation text"/>
    <w:basedOn w:val="Normal"/>
    <w:link w:val="CommentTextChar"/>
    <w:uiPriority w:val="99"/>
    <w:semiHidden/>
    <w:unhideWhenUsed/>
    <w:rsid w:val="00587BF8"/>
    <w:pPr>
      <w:spacing w:line="240" w:lineRule="auto"/>
    </w:pPr>
    <w:rPr>
      <w:sz w:val="20"/>
      <w:szCs w:val="20"/>
    </w:rPr>
  </w:style>
  <w:style w:type="character" w:styleId="CommentTextChar" w:customStyle="1">
    <w:name w:val="Comment Text Char"/>
    <w:basedOn w:val="DefaultParagraphFont"/>
    <w:link w:val="CommentText"/>
    <w:uiPriority w:val="99"/>
    <w:semiHidden/>
    <w:rsid w:val="00587BF8"/>
    <w:rPr>
      <w:sz w:val="20"/>
      <w:szCs w:val="20"/>
    </w:rPr>
  </w:style>
  <w:style w:type="paragraph" w:styleId="CommentSubject">
    <w:name w:val="annotation subject"/>
    <w:basedOn w:val="CommentText"/>
    <w:next w:val="CommentText"/>
    <w:link w:val="CommentSubjectChar"/>
    <w:uiPriority w:val="99"/>
    <w:semiHidden/>
    <w:unhideWhenUsed/>
    <w:rsid w:val="00587BF8"/>
    <w:rPr>
      <w:b/>
      <w:bCs/>
    </w:rPr>
  </w:style>
  <w:style w:type="character" w:styleId="CommentSubjectChar" w:customStyle="1">
    <w:name w:val="Comment Subject Char"/>
    <w:basedOn w:val="CommentTextChar"/>
    <w:link w:val="CommentSubject"/>
    <w:uiPriority w:val="99"/>
    <w:semiHidden/>
    <w:rsid w:val="00587BF8"/>
    <w:rPr>
      <w:b/>
      <w:bCs/>
      <w:sz w:val="20"/>
      <w:szCs w:val="20"/>
    </w:rPr>
  </w:style>
  <w:style w:type="paragraph" w:styleId="Header">
    <w:name w:val="header"/>
    <w:basedOn w:val="Normal"/>
    <w:link w:val="HeaderChar"/>
    <w:uiPriority w:val="99"/>
    <w:unhideWhenUsed/>
    <w:rsid w:val="00534BE1"/>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4BE1"/>
  </w:style>
  <w:style w:type="paragraph" w:styleId="Footer">
    <w:name w:val="footer"/>
    <w:basedOn w:val="Normal"/>
    <w:link w:val="FooterChar"/>
    <w:uiPriority w:val="99"/>
    <w:unhideWhenUsed/>
    <w:rsid w:val="00534BE1"/>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4BE1"/>
  </w:style>
  <w:style w:type="character" w:styleId="FollowedHyperlink">
    <w:name w:val="FollowedHyperlink"/>
    <w:basedOn w:val="DefaultParagraphFont"/>
    <w:uiPriority w:val="99"/>
    <w:semiHidden/>
    <w:unhideWhenUsed/>
    <w:rsid w:val="000D6B41"/>
    <w:rPr>
      <w:color w:val="954F72" w:themeColor="followedHyperlink"/>
      <w:u w:val="single"/>
    </w:rPr>
  </w:style>
  <w:style w:type="character" w:styleId="Strong">
    <w:name w:val="Strong"/>
    <w:basedOn w:val="DefaultParagraphFont"/>
    <w:uiPriority w:val="22"/>
    <w:qFormat/>
    <w:rsid w:val="002A0FF7"/>
    <w:rPr>
      <w:b/>
      <w:bCs/>
    </w:rPr>
  </w:style>
  <w:style w:type="character" w:styleId="UnresolvedMention">
    <w:name w:val="Unresolved Mention"/>
    <w:basedOn w:val="DefaultParagraphFont"/>
    <w:uiPriority w:val="99"/>
    <w:semiHidden/>
    <w:unhideWhenUsed/>
    <w:rsid w:val="003B63DF"/>
    <w:rPr>
      <w:color w:val="605E5C"/>
      <w:shd w:val="clear" w:color="auto" w:fill="E1DFDD"/>
    </w:rPr>
  </w:style>
  <w:style w:type="character" w:styleId="ph" w:customStyle="1">
    <w:name w:val="ph"/>
    <w:basedOn w:val="DefaultParagraphFont"/>
    <w:rsid w:val="007443D6"/>
  </w:style>
  <w:style w:type="paragraph" w:styleId="HTMLPreformatted">
    <w:name w:val="HTML Preformatted"/>
    <w:basedOn w:val="Normal"/>
    <w:link w:val="HTMLPreformattedChar"/>
    <w:uiPriority w:val="99"/>
    <w:semiHidden/>
    <w:unhideWhenUsed/>
    <w:rsid w:val="0074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7443D6"/>
    <w:rPr>
      <w:rFonts w:ascii="Courier New" w:hAnsi="Courier New" w:eastAsia="Times New Roman" w:cs="Courier New"/>
      <w:sz w:val="20"/>
      <w:szCs w:val="20"/>
    </w:rPr>
  </w:style>
  <w:style w:type="character" w:styleId="HTMLCode">
    <w:name w:val="HTML Code"/>
    <w:basedOn w:val="DefaultParagraphFont"/>
    <w:uiPriority w:val="99"/>
    <w:semiHidden/>
    <w:unhideWhenUsed/>
    <w:rsid w:val="007443D6"/>
    <w:rPr>
      <w:rFonts w:ascii="Courier New" w:hAnsi="Courier New" w:eastAsia="Times New Roman" w:cs="Courier New"/>
      <w:sz w:val="20"/>
      <w:szCs w:val="20"/>
    </w:rPr>
  </w:style>
  <w:style w:type="paragraph" w:styleId="li" w:customStyle="1">
    <w:name w:val="li"/>
    <w:basedOn w:val="Normal"/>
    <w:rsid w:val="002E3BEE"/>
    <w:pPr>
      <w:spacing w:before="100" w:beforeAutospacing="1" w:after="100" w:afterAutospacing="1" w:line="240" w:lineRule="auto"/>
    </w:pPr>
    <w:rPr>
      <w:rFonts w:ascii="Times New Roman" w:hAnsi="Times New Roman" w:eastAsia="Times New Roman" w:cs="Times New Roman"/>
      <w:sz w:val="24"/>
      <w:szCs w:val="24"/>
    </w:rPr>
  </w:style>
  <w:style w:type="paragraph" w:styleId="paragraph" w:customStyle="1">
    <w:name w:val="paragraph"/>
    <w:basedOn w:val="Normal"/>
    <w:rsid w:val="00C63C94"/>
    <w:pPr>
      <w:spacing w:before="100" w:beforeAutospacing="1" w:after="100" w:afterAutospacing="1" w:line="240" w:lineRule="auto"/>
    </w:pPr>
    <w:rPr>
      <w:rFonts w:ascii="Calibri" w:hAnsi="Calibri" w:cs="Times New Roman"/>
    </w:rPr>
  </w:style>
  <w:style w:type="character" w:styleId="normaltextrun" w:customStyle="1">
    <w:name w:val="normaltextrun"/>
    <w:basedOn w:val="DefaultParagraphFont"/>
    <w:rsid w:val="00C63C94"/>
  </w:style>
  <w:style w:type="character" w:styleId="eop" w:customStyle="1">
    <w:name w:val="eop"/>
    <w:basedOn w:val="DefaultParagraphFont"/>
    <w:rsid w:val="00C63C94"/>
  </w:style>
  <w:style w:type="character" w:styleId="scxw234572380" w:customStyle="1">
    <w:name w:val="scxw234572380"/>
    <w:basedOn w:val="DefaultParagraphFont"/>
    <w:rsid w:val="00C63C94"/>
  </w:style>
  <w:style w:type="paragraph" w:styleId="Documenttitle" w:customStyle="1">
    <w:name w:val="Document title"/>
    <w:next w:val="Normal"/>
    <w:qFormat/>
    <w:rsid w:val="00DC0101"/>
    <w:pPr>
      <w:spacing w:after="0" w:line="440" w:lineRule="atLeast"/>
    </w:pPr>
    <w:rPr>
      <w:rFonts w:asciiTheme="majorHAnsi" w:hAnsiTheme="majorHAnsi" w:eastAsiaTheme="majorEastAsia" w:cstheme="majorBidi"/>
      <w:b/>
      <w:bCs/>
      <w:color w:val="000000" w:themeColor="text1"/>
      <w:sz w:val="36"/>
      <w:szCs w:val="28"/>
      <w:lang w:val="en-GB"/>
    </w:rPr>
  </w:style>
  <w:style w:type="paragraph" w:styleId="Documentdate" w:customStyle="1">
    <w:name w:val="Document date"/>
    <w:qFormat/>
    <w:rsid w:val="00DC0101"/>
    <w:pPr>
      <w:spacing w:after="0" w:line="240" w:lineRule="atLeast"/>
    </w:pPr>
    <w:rPr>
      <w:sz w:val="18"/>
    </w:rPr>
  </w:style>
  <w:style w:type="paragraph" w:styleId="NormalWeb">
    <w:name w:val="Normal (Web)"/>
    <w:basedOn w:val="Normal"/>
    <w:uiPriority w:val="99"/>
    <w:unhideWhenUsed/>
    <w:rsid w:val="00562359"/>
    <w:pPr>
      <w:spacing w:before="100" w:beforeAutospacing="1" w:after="100" w:afterAutospacing="1" w:line="240" w:lineRule="auto"/>
    </w:pPr>
    <w:rPr>
      <w:rFonts w:ascii="Times New Roman" w:hAnsi="Times New Roman" w:eastAsia="Times New Roman" w:cs="Times New Roman"/>
      <w:sz w:val="24"/>
      <w:szCs w:val="24"/>
    </w:rPr>
  </w:style>
  <w:style w:type="paragraph" w:styleId="05BodyCopy" w:customStyle="1">
    <w:name w:val="05_Body Copy"/>
    <w:basedOn w:val="Normal"/>
    <w:link w:val="05BodyCopyChar"/>
    <w:qFormat/>
    <w:rsid w:val="00B6488D"/>
    <w:pPr>
      <w:spacing w:after="120" w:line="240" w:lineRule="auto"/>
    </w:pPr>
    <w:rPr>
      <w:rFonts w:ascii="Times New Roman" w:hAnsi="Times New Roman" w:eastAsia="Times New Roman" w:cs="Times New Roman"/>
    </w:rPr>
  </w:style>
  <w:style w:type="character" w:styleId="05BodyCopyChar" w:customStyle="1">
    <w:name w:val="05_Body Copy Char"/>
    <w:basedOn w:val="DefaultParagraphFont"/>
    <w:link w:val="05BodyCopy"/>
    <w:rsid w:val="00B6488D"/>
    <w:rPr>
      <w:rFonts w:ascii="Times New Roman" w:hAnsi="Times New Roman" w:eastAsia="Times New Roman" w:cs="Times New Roman"/>
    </w:rPr>
  </w:style>
  <w:style w:type="paragraph" w:styleId="07Bullets" w:customStyle="1">
    <w:name w:val="07_Bullets"/>
    <w:basedOn w:val="05BodyCopy"/>
    <w:qFormat/>
    <w:rsid w:val="00B6488D"/>
    <w:pPr>
      <w:numPr>
        <w:numId w:val="49"/>
      </w:numPr>
    </w:pPr>
    <w:rPr>
      <w:rFonts w:ascii="Century Gothic" w:hAnsi="Century Gothic" w:eastAsiaTheme="minorHAnsi" w:cstheme="minorBidi"/>
      <w:sz w:val="20"/>
    </w:rPr>
  </w:style>
  <w:style w:type="paragraph" w:styleId="Bullet" w:customStyle="1">
    <w:name w:val="Bullet"/>
    <w:basedOn w:val="Normal"/>
    <w:rsid w:val="00CB3866"/>
    <w:pPr>
      <w:keepLines/>
      <w:spacing w:before="60" w:after="120" w:line="240" w:lineRule="auto"/>
      <w:ind w:left="360"/>
    </w:pPr>
    <w:rPr>
      <w:rFonts w:ascii="Times New Roman" w:hAnsi="Times New Roman" w:eastAsia="MS Mincho" w:cs="Times New Roman"/>
      <w:sz w:val="24"/>
      <w:szCs w:val="24"/>
    </w:rPr>
  </w:style>
  <w:style w:type="paragraph" w:styleId="ListContinue5">
    <w:name w:val="List Continue 5"/>
    <w:basedOn w:val="Normal"/>
    <w:rsid w:val="0016527A"/>
    <w:pPr>
      <w:spacing w:after="120" w:line="240" w:lineRule="auto"/>
      <w:ind w:left="1800"/>
    </w:pPr>
    <w:rPr>
      <w:rFonts w:ascii="Arial" w:hAnsi="Arial" w:eastAsia="MS Mincho" w:cs="Arial"/>
      <w:sz w:val="20"/>
      <w:szCs w:val="20"/>
    </w:rPr>
  </w:style>
  <w:style w:type="paragraph" w:styleId="TableParagraph" w:customStyle="1">
    <w:name w:val="Table Paragraph"/>
    <w:basedOn w:val="Normal"/>
    <w:uiPriority w:val="1"/>
    <w:qFormat/>
    <w:rsid w:val="001811E3"/>
    <w:pPr>
      <w:widowControl w:val="0"/>
      <w:spacing w:after="0" w:line="240" w:lineRule="auto"/>
    </w:pPr>
  </w:style>
  <w:style w:type="paragraph" w:styleId="ListNumber2">
    <w:name w:val="List Number 2"/>
    <w:basedOn w:val="ListNumber"/>
    <w:rsid w:val="001811E3"/>
    <w:pPr>
      <w:numPr>
        <w:numId w:val="0"/>
      </w:numPr>
      <w:tabs>
        <w:tab w:val="left" w:pos="720"/>
      </w:tabs>
      <w:spacing w:before="120" w:after="60" w:line="240" w:lineRule="auto"/>
      <w:ind w:left="1080" w:right="360" w:hanging="360"/>
      <w:contextualSpacing w:val="0"/>
    </w:pPr>
    <w:rPr>
      <w:rFonts w:ascii="Arial" w:hAnsi="Arial" w:eastAsia="MS Mincho" w:cs="Arial"/>
      <w:b/>
      <w:bCs/>
      <w:spacing w:val="-5"/>
      <w:sz w:val="20"/>
      <w:szCs w:val="20"/>
    </w:rPr>
  </w:style>
  <w:style w:type="paragraph" w:styleId="ListNumber">
    <w:name w:val="List Number"/>
    <w:basedOn w:val="Normal"/>
    <w:uiPriority w:val="99"/>
    <w:semiHidden/>
    <w:unhideWhenUsed/>
    <w:rsid w:val="001811E3"/>
    <w:pPr>
      <w:numPr>
        <w:numId w:val="55"/>
      </w:numPr>
      <w:contextualSpacing/>
    </w:pPr>
  </w:style>
  <w:style w:type="paragraph" w:styleId="Caption">
    <w:name w:val="caption"/>
    <w:basedOn w:val="Normal"/>
    <w:next w:val="Normal"/>
    <w:uiPriority w:val="35"/>
    <w:unhideWhenUsed/>
    <w:qFormat/>
    <w:rsid w:val="00F66D64"/>
    <w:pPr>
      <w:spacing w:after="200" w:line="240" w:lineRule="auto"/>
    </w:pPr>
    <w:rPr>
      <w:rFonts w:cs="Times New Roman" w:eastAsiaTheme="minorEastAsia"/>
      <w:i/>
      <w:iCs/>
      <w:color w:val="44546A" w:themeColor="text2"/>
      <w:sz w:val="18"/>
      <w:szCs w:val="18"/>
    </w:rPr>
  </w:style>
  <w:style w:type="paragraph" w:styleId="Bodycopy" w:customStyle="1">
    <w:name w:val="Body copy"/>
    <w:link w:val="BodycopyChar"/>
    <w:qFormat/>
    <w:rsid w:val="00814CD1"/>
    <w:pPr>
      <w:spacing w:after="120" w:line="240" w:lineRule="auto"/>
    </w:pPr>
    <w:rPr>
      <w:rFonts w:ascii="Arial" w:hAnsi="Arial" w:eastAsia="Times" w:cs="Times New Roman"/>
      <w:color w:val="000000"/>
      <w:sz w:val="20"/>
      <w:szCs w:val="20"/>
      <w:lang w:val="en-GB"/>
    </w:rPr>
  </w:style>
  <w:style w:type="character" w:styleId="BodycopyChar" w:customStyle="1">
    <w:name w:val="Body copy Char"/>
    <w:basedOn w:val="DefaultParagraphFont"/>
    <w:link w:val="Bodycopy"/>
    <w:rsid w:val="00814CD1"/>
    <w:rPr>
      <w:rFonts w:ascii="Arial" w:hAnsi="Arial" w:eastAsia="Times" w:cs="Times New Roman"/>
      <w:color w:val="000000"/>
      <w:sz w:val="20"/>
      <w:szCs w:val="20"/>
      <w:lang w:val="en-GB"/>
    </w:rPr>
  </w:style>
  <w:style w:type="paragraph" w:styleId="BODYCOPY0" w:customStyle="1">
    <w:name w:val="BODY COPY"/>
    <w:basedOn w:val="Normal"/>
    <w:qFormat/>
    <w:rsid w:val="00471BBD"/>
    <w:pPr>
      <w:spacing w:after="120" w:line="240" w:lineRule="auto"/>
      <w:ind w:left="-1620"/>
      <w:jc w:val="both"/>
    </w:pPr>
    <w:rPr>
      <w:rFonts w:ascii="Calibri" w:hAnsi="Calibri"/>
      <w:kern w:val="20"/>
      <w:szCs w:val="20"/>
    </w:rPr>
  </w:style>
  <w:style w:type="paragraph" w:styleId="SNCTableCellText" w:customStyle="1">
    <w:name w:val="SNC TableCellText"/>
    <w:basedOn w:val="Normal"/>
    <w:qFormat/>
    <w:rsid w:val="00471BBD"/>
    <w:pPr>
      <w:widowControl w:val="0"/>
      <w:spacing w:before="80" w:after="80" w:line="240" w:lineRule="auto"/>
    </w:pPr>
    <w:rPr>
      <w:rFonts w:ascii="Arial" w:hAnsi="Arial" w:eastAsia="Times New Roman" w:cs="Times New Roman"/>
      <w:sz w:val="20"/>
      <w:szCs w:val="16"/>
    </w:rPr>
  </w:style>
  <w:style w:type="paragraph" w:styleId="SNCTableHeading" w:customStyle="1">
    <w:name w:val="SNC TableHeading"/>
    <w:basedOn w:val="Normal"/>
    <w:qFormat/>
    <w:rsid w:val="00471BBD"/>
    <w:pPr>
      <w:keepNext/>
      <w:spacing w:before="80" w:after="80" w:line="240" w:lineRule="auto"/>
      <w:jc w:val="center"/>
    </w:pPr>
    <w:rPr>
      <w:rFonts w:ascii="Arial" w:hAnsi="Arial" w:eastAsia="Times New Roman" w:cs="Times New Roman"/>
      <w:b/>
      <w:color w:val="FFFFFF" w:themeColor="background1"/>
      <w:sz w:val="20"/>
    </w:rPr>
  </w:style>
  <w:style w:type="paragraph" w:styleId="SNCTableCellBullet1" w:customStyle="1">
    <w:name w:val="SNC TableCellBullet1"/>
    <w:basedOn w:val="Normal"/>
    <w:rsid w:val="00471BBD"/>
    <w:pPr>
      <w:widowControl w:val="0"/>
      <w:spacing w:before="60" w:after="60" w:line="240" w:lineRule="auto"/>
    </w:pPr>
    <w:rPr>
      <w:rFonts w:ascii="Arial" w:hAnsi="Arial" w:eastAsia="Times New Roman" w:cs="Times New Roman"/>
      <w:sz w:val="20"/>
      <w:szCs w:val="16"/>
    </w:rPr>
  </w:style>
  <w:style w:type="paragraph" w:styleId="SNCTableCellTextBold" w:customStyle="1">
    <w:name w:val="SNC TableCellText Bold"/>
    <w:basedOn w:val="SNCTableCellText"/>
    <w:qFormat/>
    <w:rsid w:val="00471BBD"/>
    <w:rPr>
      <w:b/>
    </w:rPr>
  </w:style>
  <w:style w:type="character" w:styleId="BookTitle">
    <w:name w:val="Book Title"/>
    <w:uiPriority w:val="33"/>
    <w:qFormat/>
    <w:rsid w:val="00F840FD"/>
    <w:rPr>
      <w:rFonts w:ascii="Times New Roman" w:hAnsi="Times New Roman"/>
      <w:b/>
      <w:bCs/>
      <w:smallCaps/>
      <w:spacing w:val="5"/>
      <w:sz w:val="28"/>
    </w:rPr>
  </w:style>
  <w:style w:type="paragraph" w:styleId="TOC4">
    <w:name w:val="toc 4"/>
    <w:basedOn w:val="Normal"/>
    <w:next w:val="Normal"/>
    <w:autoRedefine/>
    <w:uiPriority w:val="39"/>
    <w:unhideWhenUsed/>
    <w:rsid w:val="00DB5C10"/>
    <w:pPr>
      <w:spacing w:after="100"/>
      <w:ind w:left="660"/>
    </w:pPr>
    <w:rPr>
      <w:rFonts w:eastAsiaTheme="minorEastAsia"/>
    </w:rPr>
  </w:style>
  <w:style w:type="paragraph" w:styleId="TOC5">
    <w:name w:val="toc 5"/>
    <w:basedOn w:val="Normal"/>
    <w:next w:val="Normal"/>
    <w:autoRedefine/>
    <w:uiPriority w:val="39"/>
    <w:unhideWhenUsed/>
    <w:rsid w:val="00DB5C10"/>
    <w:pPr>
      <w:spacing w:after="100"/>
      <w:ind w:left="880"/>
    </w:pPr>
    <w:rPr>
      <w:rFonts w:eastAsiaTheme="minorEastAsia"/>
    </w:rPr>
  </w:style>
  <w:style w:type="paragraph" w:styleId="TOC6">
    <w:name w:val="toc 6"/>
    <w:basedOn w:val="Normal"/>
    <w:next w:val="Normal"/>
    <w:autoRedefine/>
    <w:uiPriority w:val="39"/>
    <w:unhideWhenUsed/>
    <w:rsid w:val="00DB5C10"/>
    <w:pPr>
      <w:spacing w:after="100"/>
      <w:ind w:left="1100"/>
    </w:pPr>
    <w:rPr>
      <w:rFonts w:eastAsiaTheme="minorEastAsia"/>
    </w:rPr>
  </w:style>
  <w:style w:type="paragraph" w:styleId="TOC7">
    <w:name w:val="toc 7"/>
    <w:basedOn w:val="Normal"/>
    <w:next w:val="Normal"/>
    <w:autoRedefine/>
    <w:uiPriority w:val="39"/>
    <w:unhideWhenUsed/>
    <w:rsid w:val="00DB5C10"/>
    <w:pPr>
      <w:spacing w:after="100"/>
      <w:ind w:left="1320"/>
    </w:pPr>
    <w:rPr>
      <w:rFonts w:eastAsiaTheme="minorEastAsia"/>
    </w:rPr>
  </w:style>
  <w:style w:type="paragraph" w:styleId="TOC8">
    <w:name w:val="toc 8"/>
    <w:basedOn w:val="Normal"/>
    <w:next w:val="Normal"/>
    <w:autoRedefine/>
    <w:uiPriority w:val="39"/>
    <w:unhideWhenUsed/>
    <w:rsid w:val="00DB5C10"/>
    <w:pPr>
      <w:spacing w:after="100"/>
      <w:ind w:left="1540"/>
    </w:pPr>
    <w:rPr>
      <w:rFonts w:eastAsiaTheme="minorEastAsia"/>
    </w:rPr>
  </w:style>
  <w:style w:type="paragraph" w:styleId="TOC9">
    <w:name w:val="toc 9"/>
    <w:basedOn w:val="Normal"/>
    <w:next w:val="Normal"/>
    <w:autoRedefine/>
    <w:uiPriority w:val="39"/>
    <w:unhideWhenUsed/>
    <w:rsid w:val="00DB5C10"/>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0876">
      <w:bodyDiv w:val="1"/>
      <w:marLeft w:val="0"/>
      <w:marRight w:val="0"/>
      <w:marTop w:val="0"/>
      <w:marBottom w:val="0"/>
      <w:divBdr>
        <w:top w:val="none" w:sz="0" w:space="0" w:color="auto"/>
        <w:left w:val="none" w:sz="0" w:space="0" w:color="auto"/>
        <w:bottom w:val="none" w:sz="0" w:space="0" w:color="auto"/>
        <w:right w:val="none" w:sz="0" w:space="0" w:color="auto"/>
      </w:divBdr>
      <w:divsChild>
        <w:div w:id="1554777258">
          <w:marLeft w:val="0"/>
          <w:marRight w:val="0"/>
          <w:marTop w:val="0"/>
          <w:marBottom w:val="0"/>
          <w:divBdr>
            <w:top w:val="none" w:sz="0" w:space="0" w:color="auto"/>
            <w:left w:val="none" w:sz="0" w:space="0" w:color="auto"/>
            <w:bottom w:val="none" w:sz="0" w:space="0" w:color="auto"/>
            <w:right w:val="none" w:sz="0" w:space="0" w:color="auto"/>
          </w:divBdr>
        </w:div>
      </w:divsChild>
    </w:div>
    <w:div w:id="44718738">
      <w:bodyDiv w:val="1"/>
      <w:marLeft w:val="0"/>
      <w:marRight w:val="0"/>
      <w:marTop w:val="0"/>
      <w:marBottom w:val="0"/>
      <w:divBdr>
        <w:top w:val="none" w:sz="0" w:space="0" w:color="auto"/>
        <w:left w:val="none" w:sz="0" w:space="0" w:color="auto"/>
        <w:bottom w:val="none" w:sz="0" w:space="0" w:color="auto"/>
        <w:right w:val="none" w:sz="0" w:space="0" w:color="auto"/>
      </w:divBdr>
    </w:div>
    <w:div w:id="51774788">
      <w:bodyDiv w:val="1"/>
      <w:marLeft w:val="0"/>
      <w:marRight w:val="0"/>
      <w:marTop w:val="0"/>
      <w:marBottom w:val="0"/>
      <w:divBdr>
        <w:top w:val="none" w:sz="0" w:space="0" w:color="auto"/>
        <w:left w:val="none" w:sz="0" w:space="0" w:color="auto"/>
        <w:bottom w:val="none" w:sz="0" w:space="0" w:color="auto"/>
        <w:right w:val="none" w:sz="0" w:space="0" w:color="auto"/>
      </w:divBdr>
    </w:div>
    <w:div w:id="58946555">
      <w:bodyDiv w:val="1"/>
      <w:marLeft w:val="0"/>
      <w:marRight w:val="0"/>
      <w:marTop w:val="0"/>
      <w:marBottom w:val="0"/>
      <w:divBdr>
        <w:top w:val="none" w:sz="0" w:space="0" w:color="auto"/>
        <w:left w:val="none" w:sz="0" w:space="0" w:color="auto"/>
        <w:bottom w:val="none" w:sz="0" w:space="0" w:color="auto"/>
        <w:right w:val="none" w:sz="0" w:space="0" w:color="auto"/>
      </w:divBdr>
      <w:divsChild>
        <w:div w:id="829759233">
          <w:marLeft w:val="0"/>
          <w:marRight w:val="0"/>
          <w:marTop w:val="0"/>
          <w:marBottom w:val="0"/>
          <w:divBdr>
            <w:top w:val="none" w:sz="0" w:space="0" w:color="auto"/>
            <w:left w:val="none" w:sz="0" w:space="0" w:color="auto"/>
            <w:bottom w:val="none" w:sz="0" w:space="0" w:color="auto"/>
            <w:right w:val="none" w:sz="0" w:space="0" w:color="auto"/>
          </w:divBdr>
        </w:div>
      </w:divsChild>
    </w:div>
    <w:div w:id="65029760">
      <w:bodyDiv w:val="1"/>
      <w:marLeft w:val="0"/>
      <w:marRight w:val="0"/>
      <w:marTop w:val="0"/>
      <w:marBottom w:val="0"/>
      <w:divBdr>
        <w:top w:val="none" w:sz="0" w:space="0" w:color="auto"/>
        <w:left w:val="none" w:sz="0" w:space="0" w:color="auto"/>
        <w:bottom w:val="none" w:sz="0" w:space="0" w:color="auto"/>
        <w:right w:val="none" w:sz="0" w:space="0" w:color="auto"/>
      </w:divBdr>
    </w:div>
    <w:div w:id="70587787">
      <w:bodyDiv w:val="1"/>
      <w:marLeft w:val="0"/>
      <w:marRight w:val="0"/>
      <w:marTop w:val="0"/>
      <w:marBottom w:val="0"/>
      <w:divBdr>
        <w:top w:val="none" w:sz="0" w:space="0" w:color="auto"/>
        <w:left w:val="none" w:sz="0" w:space="0" w:color="auto"/>
        <w:bottom w:val="none" w:sz="0" w:space="0" w:color="auto"/>
        <w:right w:val="none" w:sz="0" w:space="0" w:color="auto"/>
      </w:divBdr>
      <w:divsChild>
        <w:div w:id="1855918014">
          <w:marLeft w:val="0"/>
          <w:marRight w:val="0"/>
          <w:marTop w:val="0"/>
          <w:marBottom w:val="0"/>
          <w:divBdr>
            <w:top w:val="none" w:sz="0" w:space="0" w:color="auto"/>
            <w:left w:val="none" w:sz="0" w:space="0" w:color="auto"/>
            <w:bottom w:val="none" w:sz="0" w:space="0" w:color="auto"/>
            <w:right w:val="none" w:sz="0" w:space="0" w:color="auto"/>
          </w:divBdr>
        </w:div>
      </w:divsChild>
    </w:div>
    <w:div w:id="112599781">
      <w:bodyDiv w:val="1"/>
      <w:marLeft w:val="0"/>
      <w:marRight w:val="0"/>
      <w:marTop w:val="0"/>
      <w:marBottom w:val="0"/>
      <w:divBdr>
        <w:top w:val="none" w:sz="0" w:space="0" w:color="auto"/>
        <w:left w:val="none" w:sz="0" w:space="0" w:color="auto"/>
        <w:bottom w:val="none" w:sz="0" w:space="0" w:color="auto"/>
        <w:right w:val="none" w:sz="0" w:space="0" w:color="auto"/>
      </w:divBdr>
    </w:div>
    <w:div w:id="141234045">
      <w:bodyDiv w:val="1"/>
      <w:marLeft w:val="0"/>
      <w:marRight w:val="0"/>
      <w:marTop w:val="0"/>
      <w:marBottom w:val="0"/>
      <w:divBdr>
        <w:top w:val="none" w:sz="0" w:space="0" w:color="auto"/>
        <w:left w:val="none" w:sz="0" w:space="0" w:color="auto"/>
        <w:bottom w:val="none" w:sz="0" w:space="0" w:color="auto"/>
        <w:right w:val="none" w:sz="0" w:space="0" w:color="auto"/>
      </w:divBdr>
      <w:divsChild>
        <w:div w:id="792789683">
          <w:marLeft w:val="0"/>
          <w:marRight w:val="0"/>
          <w:marTop w:val="0"/>
          <w:marBottom w:val="0"/>
          <w:divBdr>
            <w:top w:val="none" w:sz="0" w:space="0" w:color="auto"/>
            <w:left w:val="none" w:sz="0" w:space="0" w:color="auto"/>
            <w:bottom w:val="none" w:sz="0" w:space="0" w:color="auto"/>
            <w:right w:val="none" w:sz="0" w:space="0" w:color="auto"/>
          </w:divBdr>
        </w:div>
      </w:divsChild>
    </w:div>
    <w:div w:id="150216468">
      <w:bodyDiv w:val="1"/>
      <w:marLeft w:val="0"/>
      <w:marRight w:val="0"/>
      <w:marTop w:val="0"/>
      <w:marBottom w:val="0"/>
      <w:divBdr>
        <w:top w:val="none" w:sz="0" w:space="0" w:color="auto"/>
        <w:left w:val="none" w:sz="0" w:space="0" w:color="auto"/>
        <w:bottom w:val="none" w:sz="0" w:space="0" w:color="auto"/>
        <w:right w:val="none" w:sz="0" w:space="0" w:color="auto"/>
      </w:divBdr>
      <w:divsChild>
        <w:div w:id="1578245379">
          <w:marLeft w:val="0"/>
          <w:marRight w:val="0"/>
          <w:marTop w:val="0"/>
          <w:marBottom w:val="0"/>
          <w:divBdr>
            <w:top w:val="none" w:sz="0" w:space="0" w:color="auto"/>
            <w:left w:val="none" w:sz="0" w:space="0" w:color="auto"/>
            <w:bottom w:val="none" w:sz="0" w:space="0" w:color="auto"/>
            <w:right w:val="none" w:sz="0" w:space="0" w:color="auto"/>
          </w:divBdr>
        </w:div>
      </w:divsChild>
    </w:div>
    <w:div w:id="159778569">
      <w:bodyDiv w:val="1"/>
      <w:marLeft w:val="0"/>
      <w:marRight w:val="0"/>
      <w:marTop w:val="0"/>
      <w:marBottom w:val="0"/>
      <w:divBdr>
        <w:top w:val="none" w:sz="0" w:space="0" w:color="auto"/>
        <w:left w:val="none" w:sz="0" w:space="0" w:color="auto"/>
        <w:bottom w:val="none" w:sz="0" w:space="0" w:color="auto"/>
        <w:right w:val="none" w:sz="0" w:space="0" w:color="auto"/>
      </w:divBdr>
      <w:divsChild>
        <w:div w:id="578174453">
          <w:marLeft w:val="0"/>
          <w:marRight w:val="0"/>
          <w:marTop w:val="0"/>
          <w:marBottom w:val="0"/>
          <w:divBdr>
            <w:top w:val="none" w:sz="0" w:space="0" w:color="auto"/>
            <w:left w:val="none" w:sz="0" w:space="0" w:color="auto"/>
            <w:bottom w:val="none" w:sz="0" w:space="0" w:color="auto"/>
            <w:right w:val="none" w:sz="0" w:space="0" w:color="auto"/>
          </w:divBdr>
        </w:div>
      </w:divsChild>
    </w:div>
    <w:div w:id="219094375">
      <w:bodyDiv w:val="1"/>
      <w:marLeft w:val="0"/>
      <w:marRight w:val="0"/>
      <w:marTop w:val="0"/>
      <w:marBottom w:val="0"/>
      <w:divBdr>
        <w:top w:val="none" w:sz="0" w:space="0" w:color="auto"/>
        <w:left w:val="none" w:sz="0" w:space="0" w:color="auto"/>
        <w:bottom w:val="none" w:sz="0" w:space="0" w:color="auto"/>
        <w:right w:val="none" w:sz="0" w:space="0" w:color="auto"/>
      </w:divBdr>
    </w:div>
    <w:div w:id="240869350">
      <w:bodyDiv w:val="1"/>
      <w:marLeft w:val="0"/>
      <w:marRight w:val="0"/>
      <w:marTop w:val="0"/>
      <w:marBottom w:val="0"/>
      <w:divBdr>
        <w:top w:val="none" w:sz="0" w:space="0" w:color="auto"/>
        <w:left w:val="none" w:sz="0" w:space="0" w:color="auto"/>
        <w:bottom w:val="none" w:sz="0" w:space="0" w:color="auto"/>
        <w:right w:val="none" w:sz="0" w:space="0" w:color="auto"/>
      </w:divBdr>
    </w:div>
    <w:div w:id="282730797">
      <w:bodyDiv w:val="1"/>
      <w:marLeft w:val="0"/>
      <w:marRight w:val="0"/>
      <w:marTop w:val="0"/>
      <w:marBottom w:val="0"/>
      <w:divBdr>
        <w:top w:val="none" w:sz="0" w:space="0" w:color="auto"/>
        <w:left w:val="none" w:sz="0" w:space="0" w:color="auto"/>
        <w:bottom w:val="none" w:sz="0" w:space="0" w:color="auto"/>
        <w:right w:val="none" w:sz="0" w:space="0" w:color="auto"/>
      </w:divBdr>
    </w:div>
    <w:div w:id="315575260">
      <w:bodyDiv w:val="1"/>
      <w:marLeft w:val="0"/>
      <w:marRight w:val="0"/>
      <w:marTop w:val="0"/>
      <w:marBottom w:val="0"/>
      <w:divBdr>
        <w:top w:val="none" w:sz="0" w:space="0" w:color="auto"/>
        <w:left w:val="none" w:sz="0" w:space="0" w:color="auto"/>
        <w:bottom w:val="none" w:sz="0" w:space="0" w:color="auto"/>
        <w:right w:val="none" w:sz="0" w:space="0" w:color="auto"/>
      </w:divBdr>
    </w:div>
    <w:div w:id="330181524">
      <w:bodyDiv w:val="1"/>
      <w:marLeft w:val="0"/>
      <w:marRight w:val="0"/>
      <w:marTop w:val="0"/>
      <w:marBottom w:val="0"/>
      <w:divBdr>
        <w:top w:val="none" w:sz="0" w:space="0" w:color="auto"/>
        <w:left w:val="none" w:sz="0" w:space="0" w:color="auto"/>
        <w:bottom w:val="none" w:sz="0" w:space="0" w:color="auto"/>
        <w:right w:val="none" w:sz="0" w:space="0" w:color="auto"/>
      </w:divBdr>
    </w:div>
    <w:div w:id="338430659">
      <w:bodyDiv w:val="1"/>
      <w:marLeft w:val="0"/>
      <w:marRight w:val="0"/>
      <w:marTop w:val="0"/>
      <w:marBottom w:val="0"/>
      <w:divBdr>
        <w:top w:val="none" w:sz="0" w:space="0" w:color="auto"/>
        <w:left w:val="none" w:sz="0" w:space="0" w:color="auto"/>
        <w:bottom w:val="none" w:sz="0" w:space="0" w:color="auto"/>
        <w:right w:val="none" w:sz="0" w:space="0" w:color="auto"/>
      </w:divBdr>
      <w:divsChild>
        <w:div w:id="1761483765">
          <w:marLeft w:val="0"/>
          <w:marRight w:val="0"/>
          <w:marTop w:val="0"/>
          <w:marBottom w:val="0"/>
          <w:divBdr>
            <w:top w:val="none" w:sz="0" w:space="0" w:color="auto"/>
            <w:left w:val="none" w:sz="0" w:space="0" w:color="auto"/>
            <w:bottom w:val="none" w:sz="0" w:space="0" w:color="auto"/>
            <w:right w:val="none" w:sz="0" w:space="0" w:color="auto"/>
          </w:divBdr>
        </w:div>
      </w:divsChild>
    </w:div>
    <w:div w:id="341594836">
      <w:bodyDiv w:val="1"/>
      <w:marLeft w:val="0"/>
      <w:marRight w:val="0"/>
      <w:marTop w:val="0"/>
      <w:marBottom w:val="0"/>
      <w:divBdr>
        <w:top w:val="none" w:sz="0" w:space="0" w:color="auto"/>
        <w:left w:val="none" w:sz="0" w:space="0" w:color="auto"/>
        <w:bottom w:val="none" w:sz="0" w:space="0" w:color="auto"/>
        <w:right w:val="none" w:sz="0" w:space="0" w:color="auto"/>
      </w:divBdr>
    </w:div>
    <w:div w:id="380247176">
      <w:bodyDiv w:val="1"/>
      <w:marLeft w:val="0"/>
      <w:marRight w:val="0"/>
      <w:marTop w:val="0"/>
      <w:marBottom w:val="0"/>
      <w:divBdr>
        <w:top w:val="none" w:sz="0" w:space="0" w:color="auto"/>
        <w:left w:val="none" w:sz="0" w:space="0" w:color="auto"/>
        <w:bottom w:val="none" w:sz="0" w:space="0" w:color="auto"/>
        <w:right w:val="none" w:sz="0" w:space="0" w:color="auto"/>
      </w:divBdr>
    </w:div>
    <w:div w:id="385495031">
      <w:bodyDiv w:val="1"/>
      <w:marLeft w:val="0"/>
      <w:marRight w:val="0"/>
      <w:marTop w:val="0"/>
      <w:marBottom w:val="0"/>
      <w:divBdr>
        <w:top w:val="none" w:sz="0" w:space="0" w:color="auto"/>
        <w:left w:val="none" w:sz="0" w:space="0" w:color="auto"/>
        <w:bottom w:val="none" w:sz="0" w:space="0" w:color="auto"/>
        <w:right w:val="none" w:sz="0" w:space="0" w:color="auto"/>
      </w:divBdr>
    </w:div>
    <w:div w:id="393432232">
      <w:bodyDiv w:val="1"/>
      <w:marLeft w:val="0"/>
      <w:marRight w:val="0"/>
      <w:marTop w:val="0"/>
      <w:marBottom w:val="0"/>
      <w:divBdr>
        <w:top w:val="none" w:sz="0" w:space="0" w:color="auto"/>
        <w:left w:val="none" w:sz="0" w:space="0" w:color="auto"/>
        <w:bottom w:val="none" w:sz="0" w:space="0" w:color="auto"/>
        <w:right w:val="none" w:sz="0" w:space="0" w:color="auto"/>
      </w:divBdr>
    </w:div>
    <w:div w:id="399523800">
      <w:bodyDiv w:val="1"/>
      <w:marLeft w:val="0"/>
      <w:marRight w:val="0"/>
      <w:marTop w:val="0"/>
      <w:marBottom w:val="0"/>
      <w:divBdr>
        <w:top w:val="none" w:sz="0" w:space="0" w:color="auto"/>
        <w:left w:val="none" w:sz="0" w:space="0" w:color="auto"/>
        <w:bottom w:val="none" w:sz="0" w:space="0" w:color="auto"/>
        <w:right w:val="none" w:sz="0" w:space="0" w:color="auto"/>
      </w:divBdr>
      <w:divsChild>
        <w:div w:id="1588536226">
          <w:marLeft w:val="0"/>
          <w:marRight w:val="0"/>
          <w:marTop w:val="0"/>
          <w:marBottom w:val="0"/>
          <w:divBdr>
            <w:top w:val="none" w:sz="0" w:space="0" w:color="auto"/>
            <w:left w:val="none" w:sz="0" w:space="0" w:color="auto"/>
            <w:bottom w:val="none" w:sz="0" w:space="0" w:color="auto"/>
            <w:right w:val="none" w:sz="0" w:space="0" w:color="auto"/>
          </w:divBdr>
        </w:div>
      </w:divsChild>
    </w:div>
    <w:div w:id="411397198">
      <w:bodyDiv w:val="1"/>
      <w:marLeft w:val="0"/>
      <w:marRight w:val="0"/>
      <w:marTop w:val="0"/>
      <w:marBottom w:val="0"/>
      <w:divBdr>
        <w:top w:val="none" w:sz="0" w:space="0" w:color="auto"/>
        <w:left w:val="none" w:sz="0" w:space="0" w:color="auto"/>
        <w:bottom w:val="none" w:sz="0" w:space="0" w:color="auto"/>
        <w:right w:val="none" w:sz="0" w:space="0" w:color="auto"/>
      </w:divBdr>
    </w:div>
    <w:div w:id="414861180">
      <w:bodyDiv w:val="1"/>
      <w:marLeft w:val="0"/>
      <w:marRight w:val="0"/>
      <w:marTop w:val="0"/>
      <w:marBottom w:val="0"/>
      <w:divBdr>
        <w:top w:val="none" w:sz="0" w:space="0" w:color="auto"/>
        <w:left w:val="none" w:sz="0" w:space="0" w:color="auto"/>
        <w:bottom w:val="none" w:sz="0" w:space="0" w:color="auto"/>
        <w:right w:val="none" w:sz="0" w:space="0" w:color="auto"/>
      </w:divBdr>
      <w:divsChild>
        <w:div w:id="64839347">
          <w:marLeft w:val="0"/>
          <w:marRight w:val="0"/>
          <w:marTop w:val="0"/>
          <w:marBottom w:val="0"/>
          <w:divBdr>
            <w:top w:val="none" w:sz="0" w:space="0" w:color="auto"/>
            <w:left w:val="none" w:sz="0" w:space="0" w:color="auto"/>
            <w:bottom w:val="none" w:sz="0" w:space="0" w:color="auto"/>
            <w:right w:val="none" w:sz="0" w:space="0" w:color="auto"/>
          </w:divBdr>
        </w:div>
      </w:divsChild>
    </w:div>
    <w:div w:id="419723097">
      <w:bodyDiv w:val="1"/>
      <w:marLeft w:val="0"/>
      <w:marRight w:val="0"/>
      <w:marTop w:val="0"/>
      <w:marBottom w:val="0"/>
      <w:divBdr>
        <w:top w:val="none" w:sz="0" w:space="0" w:color="auto"/>
        <w:left w:val="none" w:sz="0" w:space="0" w:color="auto"/>
        <w:bottom w:val="none" w:sz="0" w:space="0" w:color="auto"/>
        <w:right w:val="none" w:sz="0" w:space="0" w:color="auto"/>
      </w:divBdr>
    </w:div>
    <w:div w:id="454569509">
      <w:bodyDiv w:val="1"/>
      <w:marLeft w:val="0"/>
      <w:marRight w:val="0"/>
      <w:marTop w:val="0"/>
      <w:marBottom w:val="0"/>
      <w:divBdr>
        <w:top w:val="none" w:sz="0" w:space="0" w:color="auto"/>
        <w:left w:val="none" w:sz="0" w:space="0" w:color="auto"/>
        <w:bottom w:val="none" w:sz="0" w:space="0" w:color="auto"/>
        <w:right w:val="none" w:sz="0" w:space="0" w:color="auto"/>
      </w:divBdr>
    </w:div>
    <w:div w:id="470175228">
      <w:bodyDiv w:val="1"/>
      <w:marLeft w:val="0"/>
      <w:marRight w:val="0"/>
      <w:marTop w:val="0"/>
      <w:marBottom w:val="0"/>
      <w:divBdr>
        <w:top w:val="none" w:sz="0" w:space="0" w:color="auto"/>
        <w:left w:val="none" w:sz="0" w:space="0" w:color="auto"/>
        <w:bottom w:val="none" w:sz="0" w:space="0" w:color="auto"/>
        <w:right w:val="none" w:sz="0" w:space="0" w:color="auto"/>
      </w:divBdr>
    </w:div>
    <w:div w:id="489904005">
      <w:bodyDiv w:val="1"/>
      <w:marLeft w:val="0"/>
      <w:marRight w:val="0"/>
      <w:marTop w:val="0"/>
      <w:marBottom w:val="0"/>
      <w:divBdr>
        <w:top w:val="none" w:sz="0" w:space="0" w:color="auto"/>
        <w:left w:val="none" w:sz="0" w:space="0" w:color="auto"/>
        <w:bottom w:val="none" w:sz="0" w:space="0" w:color="auto"/>
        <w:right w:val="none" w:sz="0" w:space="0" w:color="auto"/>
      </w:divBdr>
    </w:div>
    <w:div w:id="496196175">
      <w:bodyDiv w:val="1"/>
      <w:marLeft w:val="0"/>
      <w:marRight w:val="0"/>
      <w:marTop w:val="0"/>
      <w:marBottom w:val="0"/>
      <w:divBdr>
        <w:top w:val="none" w:sz="0" w:space="0" w:color="auto"/>
        <w:left w:val="none" w:sz="0" w:space="0" w:color="auto"/>
        <w:bottom w:val="none" w:sz="0" w:space="0" w:color="auto"/>
        <w:right w:val="none" w:sz="0" w:space="0" w:color="auto"/>
      </w:divBdr>
    </w:div>
    <w:div w:id="506945970">
      <w:bodyDiv w:val="1"/>
      <w:marLeft w:val="0"/>
      <w:marRight w:val="0"/>
      <w:marTop w:val="0"/>
      <w:marBottom w:val="0"/>
      <w:divBdr>
        <w:top w:val="none" w:sz="0" w:space="0" w:color="auto"/>
        <w:left w:val="none" w:sz="0" w:space="0" w:color="auto"/>
        <w:bottom w:val="none" w:sz="0" w:space="0" w:color="auto"/>
        <w:right w:val="none" w:sz="0" w:space="0" w:color="auto"/>
      </w:divBdr>
    </w:div>
    <w:div w:id="507646084">
      <w:bodyDiv w:val="1"/>
      <w:marLeft w:val="0"/>
      <w:marRight w:val="0"/>
      <w:marTop w:val="0"/>
      <w:marBottom w:val="0"/>
      <w:divBdr>
        <w:top w:val="none" w:sz="0" w:space="0" w:color="auto"/>
        <w:left w:val="none" w:sz="0" w:space="0" w:color="auto"/>
        <w:bottom w:val="none" w:sz="0" w:space="0" w:color="auto"/>
        <w:right w:val="none" w:sz="0" w:space="0" w:color="auto"/>
      </w:divBdr>
    </w:div>
    <w:div w:id="510990554">
      <w:bodyDiv w:val="1"/>
      <w:marLeft w:val="0"/>
      <w:marRight w:val="0"/>
      <w:marTop w:val="0"/>
      <w:marBottom w:val="0"/>
      <w:divBdr>
        <w:top w:val="none" w:sz="0" w:space="0" w:color="auto"/>
        <w:left w:val="none" w:sz="0" w:space="0" w:color="auto"/>
        <w:bottom w:val="none" w:sz="0" w:space="0" w:color="auto"/>
        <w:right w:val="none" w:sz="0" w:space="0" w:color="auto"/>
      </w:divBdr>
    </w:div>
    <w:div w:id="526988809">
      <w:bodyDiv w:val="1"/>
      <w:marLeft w:val="0"/>
      <w:marRight w:val="0"/>
      <w:marTop w:val="0"/>
      <w:marBottom w:val="0"/>
      <w:divBdr>
        <w:top w:val="none" w:sz="0" w:space="0" w:color="auto"/>
        <w:left w:val="none" w:sz="0" w:space="0" w:color="auto"/>
        <w:bottom w:val="none" w:sz="0" w:space="0" w:color="auto"/>
        <w:right w:val="none" w:sz="0" w:space="0" w:color="auto"/>
      </w:divBdr>
    </w:div>
    <w:div w:id="542904434">
      <w:bodyDiv w:val="1"/>
      <w:marLeft w:val="0"/>
      <w:marRight w:val="0"/>
      <w:marTop w:val="0"/>
      <w:marBottom w:val="0"/>
      <w:divBdr>
        <w:top w:val="none" w:sz="0" w:space="0" w:color="auto"/>
        <w:left w:val="none" w:sz="0" w:space="0" w:color="auto"/>
        <w:bottom w:val="none" w:sz="0" w:space="0" w:color="auto"/>
        <w:right w:val="none" w:sz="0" w:space="0" w:color="auto"/>
      </w:divBdr>
    </w:div>
    <w:div w:id="595599390">
      <w:bodyDiv w:val="1"/>
      <w:marLeft w:val="0"/>
      <w:marRight w:val="0"/>
      <w:marTop w:val="0"/>
      <w:marBottom w:val="0"/>
      <w:divBdr>
        <w:top w:val="none" w:sz="0" w:space="0" w:color="auto"/>
        <w:left w:val="none" w:sz="0" w:space="0" w:color="auto"/>
        <w:bottom w:val="none" w:sz="0" w:space="0" w:color="auto"/>
        <w:right w:val="none" w:sz="0" w:space="0" w:color="auto"/>
      </w:divBdr>
    </w:div>
    <w:div w:id="654181868">
      <w:bodyDiv w:val="1"/>
      <w:marLeft w:val="0"/>
      <w:marRight w:val="0"/>
      <w:marTop w:val="0"/>
      <w:marBottom w:val="0"/>
      <w:divBdr>
        <w:top w:val="none" w:sz="0" w:space="0" w:color="auto"/>
        <w:left w:val="none" w:sz="0" w:space="0" w:color="auto"/>
        <w:bottom w:val="none" w:sz="0" w:space="0" w:color="auto"/>
        <w:right w:val="none" w:sz="0" w:space="0" w:color="auto"/>
      </w:divBdr>
      <w:divsChild>
        <w:div w:id="1824925356">
          <w:marLeft w:val="0"/>
          <w:marRight w:val="0"/>
          <w:marTop w:val="0"/>
          <w:marBottom w:val="0"/>
          <w:divBdr>
            <w:top w:val="none" w:sz="0" w:space="0" w:color="auto"/>
            <w:left w:val="none" w:sz="0" w:space="0" w:color="auto"/>
            <w:bottom w:val="none" w:sz="0" w:space="0" w:color="auto"/>
            <w:right w:val="none" w:sz="0" w:space="0" w:color="auto"/>
          </w:divBdr>
        </w:div>
      </w:divsChild>
    </w:div>
    <w:div w:id="704871670">
      <w:bodyDiv w:val="1"/>
      <w:marLeft w:val="0"/>
      <w:marRight w:val="0"/>
      <w:marTop w:val="0"/>
      <w:marBottom w:val="0"/>
      <w:divBdr>
        <w:top w:val="none" w:sz="0" w:space="0" w:color="auto"/>
        <w:left w:val="none" w:sz="0" w:space="0" w:color="auto"/>
        <w:bottom w:val="none" w:sz="0" w:space="0" w:color="auto"/>
        <w:right w:val="none" w:sz="0" w:space="0" w:color="auto"/>
      </w:divBdr>
    </w:div>
    <w:div w:id="713236979">
      <w:bodyDiv w:val="1"/>
      <w:marLeft w:val="0"/>
      <w:marRight w:val="0"/>
      <w:marTop w:val="0"/>
      <w:marBottom w:val="0"/>
      <w:divBdr>
        <w:top w:val="none" w:sz="0" w:space="0" w:color="auto"/>
        <w:left w:val="none" w:sz="0" w:space="0" w:color="auto"/>
        <w:bottom w:val="none" w:sz="0" w:space="0" w:color="auto"/>
        <w:right w:val="none" w:sz="0" w:space="0" w:color="auto"/>
      </w:divBdr>
      <w:divsChild>
        <w:div w:id="885872720">
          <w:marLeft w:val="0"/>
          <w:marRight w:val="0"/>
          <w:marTop w:val="0"/>
          <w:marBottom w:val="0"/>
          <w:divBdr>
            <w:top w:val="none" w:sz="0" w:space="0" w:color="auto"/>
            <w:left w:val="none" w:sz="0" w:space="0" w:color="auto"/>
            <w:bottom w:val="none" w:sz="0" w:space="0" w:color="auto"/>
            <w:right w:val="none" w:sz="0" w:space="0" w:color="auto"/>
          </w:divBdr>
        </w:div>
      </w:divsChild>
    </w:div>
    <w:div w:id="715011340">
      <w:bodyDiv w:val="1"/>
      <w:marLeft w:val="0"/>
      <w:marRight w:val="0"/>
      <w:marTop w:val="0"/>
      <w:marBottom w:val="0"/>
      <w:divBdr>
        <w:top w:val="none" w:sz="0" w:space="0" w:color="auto"/>
        <w:left w:val="none" w:sz="0" w:space="0" w:color="auto"/>
        <w:bottom w:val="none" w:sz="0" w:space="0" w:color="auto"/>
        <w:right w:val="none" w:sz="0" w:space="0" w:color="auto"/>
      </w:divBdr>
      <w:divsChild>
        <w:div w:id="1872300267">
          <w:marLeft w:val="0"/>
          <w:marRight w:val="0"/>
          <w:marTop w:val="0"/>
          <w:marBottom w:val="0"/>
          <w:divBdr>
            <w:top w:val="none" w:sz="0" w:space="0" w:color="auto"/>
            <w:left w:val="none" w:sz="0" w:space="0" w:color="auto"/>
            <w:bottom w:val="none" w:sz="0" w:space="0" w:color="auto"/>
            <w:right w:val="none" w:sz="0" w:space="0" w:color="auto"/>
          </w:divBdr>
        </w:div>
      </w:divsChild>
    </w:div>
    <w:div w:id="718436422">
      <w:bodyDiv w:val="1"/>
      <w:marLeft w:val="0"/>
      <w:marRight w:val="0"/>
      <w:marTop w:val="0"/>
      <w:marBottom w:val="0"/>
      <w:divBdr>
        <w:top w:val="none" w:sz="0" w:space="0" w:color="auto"/>
        <w:left w:val="none" w:sz="0" w:space="0" w:color="auto"/>
        <w:bottom w:val="none" w:sz="0" w:space="0" w:color="auto"/>
        <w:right w:val="none" w:sz="0" w:space="0" w:color="auto"/>
      </w:divBdr>
      <w:divsChild>
        <w:div w:id="246697423">
          <w:marLeft w:val="0"/>
          <w:marRight w:val="0"/>
          <w:marTop w:val="0"/>
          <w:marBottom w:val="0"/>
          <w:divBdr>
            <w:top w:val="none" w:sz="0" w:space="0" w:color="auto"/>
            <w:left w:val="none" w:sz="0" w:space="0" w:color="auto"/>
            <w:bottom w:val="none" w:sz="0" w:space="0" w:color="auto"/>
            <w:right w:val="none" w:sz="0" w:space="0" w:color="auto"/>
          </w:divBdr>
        </w:div>
      </w:divsChild>
    </w:div>
    <w:div w:id="728267539">
      <w:bodyDiv w:val="1"/>
      <w:marLeft w:val="0"/>
      <w:marRight w:val="0"/>
      <w:marTop w:val="0"/>
      <w:marBottom w:val="0"/>
      <w:divBdr>
        <w:top w:val="none" w:sz="0" w:space="0" w:color="auto"/>
        <w:left w:val="none" w:sz="0" w:space="0" w:color="auto"/>
        <w:bottom w:val="none" w:sz="0" w:space="0" w:color="auto"/>
        <w:right w:val="none" w:sz="0" w:space="0" w:color="auto"/>
      </w:divBdr>
    </w:div>
    <w:div w:id="735320898">
      <w:bodyDiv w:val="1"/>
      <w:marLeft w:val="0"/>
      <w:marRight w:val="0"/>
      <w:marTop w:val="0"/>
      <w:marBottom w:val="0"/>
      <w:divBdr>
        <w:top w:val="none" w:sz="0" w:space="0" w:color="auto"/>
        <w:left w:val="none" w:sz="0" w:space="0" w:color="auto"/>
        <w:bottom w:val="none" w:sz="0" w:space="0" w:color="auto"/>
        <w:right w:val="none" w:sz="0" w:space="0" w:color="auto"/>
      </w:divBdr>
      <w:divsChild>
        <w:div w:id="1519082470">
          <w:marLeft w:val="0"/>
          <w:marRight w:val="0"/>
          <w:marTop w:val="0"/>
          <w:marBottom w:val="0"/>
          <w:divBdr>
            <w:top w:val="none" w:sz="0" w:space="0" w:color="auto"/>
            <w:left w:val="none" w:sz="0" w:space="0" w:color="auto"/>
            <w:bottom w:val="none" w:sz="0" w:space="0" w:color="auto"/>
            <w:right w:val="none" w:sz="0" w:space="0" w:color="auto"/>
          </w:divBdr>
        </w:div>
      </w:divsChild>
    </w:div>
    <w:div w:id="752164540">
      <w:bodyDiv w:val="1"/>
      <w:marLeft w:val="0"/>
      <w:marRight w:val="0"/>
      <w:marTop w:val="0"/>
      <w:marBottom w:val="0"/>
      <w:divBdr>
        <w:top w:val="none" w:sz="0" w:space="0" w:color="auto"/>
        <w:left w:val="none" w:sz="0" w:space="0" w:color="auto"/>
        <w:bottom w:val="none" w:sz="0" w:space="0" w:color="auto"/>
        <w:right w:val="none" w:sz="0" w:space="0" w:color="auto"/>
      </w:divBdr>
    </w:div>
    <w:div w:id="783186780">
      <w:bodyDiv w:val="1"/>
      <w:marLeft w:val="0"/>
      <w:marRight w:val="0"/>
      <w:marTop w:val="0"/>
      <w:marBottom w:val="0"/>
      <w:divBdr>
        <w:top w:val="none" w:sz="0" w:space="0" w:color="auto"/>
        <w:left w:val="none" w:sz="0" w:space="0" w:color="auto"/>
        <w:bottom w:val="none" w:sz="0" w:space="0" w:color="auto"/>
        <w:right w:val="none" w:sz="0" w:space="0" w:color="auto"/>
      </w:divBdr>
      <w:divsChild>
        <w:div w:id="890926473">
          <w:marLeft w:val="0"/>
          <w:marRight w:val="0"/>
          <w:marTop w:val="0"/>
          <w:marBottom w:val="0"/>
          <w:divBdr>
            <w:top w:val="none" w:sz="0" w:space="0" w:color="auto"/>
            <w:left w:val="none" w:sz="0" w:space="0" w:color="auto"/>
            <w:bottom w:val="none" w:sz="0" w:space="0" w:color="auto"/>
            <w:right w:val="none" w:sz="0" w:space="0" w:color="auto"/>
          </w:divBdr>
        </w:div>
      </w:divsChild>
    </w:div>
    <w:div w:id="785152133">
      <w:bodyDiv w:val="1"/>
      <w:marLeft w:val="0"/>
      <w:marRight w:val="0"/>
      <w:marTop w:val="0"/>
      <w:marBottom w:val="0"/>
      <w:divBdr>
        <w:top w:val="none" w:sz="0" w:space="0" w:color="auto"/>
        <w:left w:val="none" w:sz="0" w:space="0" w:color="auto"/>
        <w:bottom w:val="none" w:sz="0" w:space="0" w:color="auto"/>
        <w:right w:val="none" w:sz="0" w:space="0" w:color="auto"/>
      </w:divBdr>
    </w:div>
    <w:div w:id="831994816">
      <w:bodyDiv w:val="1"/>
      <w:marLeft w:val="0"/>
      <w:marRight w:val="0"/>
      <w:marTop w:val="0"/>
      <w:marBottom w:val="0"/>
      <w:divBdr>
        <w:top w:val="none" w:sz="0" w:space="0" w:color="auto"/>
        <w:left w:val="none" w:sz="0" w:space="0" w:color="auto"/>
        <w:bottom w:val="none" w:sz="0" w:space="0" w:color="auto"/>
        <w:right w:val="none" w:sz="0" w:space="0" w:color="auto"/>
      </w:divBdr>
    </w:div>
    <w:div w:id="839738224">
      <w:bodyDiv w:val="1"/>
      <w:marLeft w:val="0"/>
      <w:marRight w:val="0"/>
      <w:marTop w:val="0"/>
      <w:marBottom w:val="0"/>
      <w:divBdr>
        <w:top w:val="none" w:sz="0" w:space="0" w:color="auto"/>
        <w:left w:val="none" w:sz="0" w:space="0" w:color="auto"/>
        <w:bottom w:val="none" w:sz="0" w:space="0" w:color="auto"/>
        <w:right w:val="none" w:sz="0" w:space="0" w:color="auto"/>
      </w:divBdr>
      <w:divsChild>
        <w:div w:id="2980387">
          <w:marLeft w:val="0"/>
          <w:marRight w:val="0"/>
          <w:marTop w:val="0"/>
          <w:marBottom w:val="0"/>
          <w:divBdr>
            <w:top w:val="none" w:sz="0" w:space="0" w:color="auto"/>
            <w:left w:val="none" w:sz="0" w:space="0" w:color="auto"/>
            <w:bottom w:val="none" w:sz="0" w:space="0" w:color="auto"/>
            <w:right w:val="none" w:sz="0" w:space="0" w:color="auto"/>
          </w:divBdr>
        </w:div>
      </w:divsChild>
    </w:div>
    <w:div w:id="901407057">
      <w:bodyDiv w:val="1"/>
      <w:marLeft w:val="0"/>
      <w:marRight w:val="0"/>
      <w:marTop w:val="0"/>
      <w:marBottom w:val="0"/>
      <w:divBdr>
        <w:top w:val="none" w:sz="0" w:space="0" w:color="auto"/>
        <w:left w:val="none" w:sz="0" w:space="0" w:color="auto"/>
        <w:bottom w:val="none" w:sz="0" w:space="0" w:color="auto"/>
        <w:right w:val="none" w:sz="0" w:space="0" w:color="auto"/>
      </w:divBdr>
    </w:div>
    <w:div w:id="920329614">
      <w:bodyDiv w:val="1"/>
      <w:marLeft w:val="0"/>
      <w:marRight w:val="0"/>
      <w:marTop w:val="0"/>
      <w:marBottom w:val="0"/>
      <w:divBdr>
        <w:top w:val="none" w:sz="0" w:space="0" w:color="auto"/>
        <w:left w:val="none" w:sz="0" w:space="0" w:color="auto"/>
        <w:bottom w:val="none" w:sz="0" w:space="0" w:color="auto"/>
        <w:right w:val="none" w:sz="0" w:space="0" w:color="auto"/>
      </w:divBdr>
      <w:divsChild>
        <w:div w:id="854000665">
          <w:marLeft w:val="0"/>
          <w:marRight w:val="0"/>
          <w:marTop w:val="0"/>
          <w:marBottom w:val="0"/>
          <w:divBdr>
            <w:top w:val="none" w:sz="0" w:space="0" w:color="auto"/>
            <w:left w:val="none" w:sz="0" w:space="0" w:color="auto"/>
            <w:bottom w:val="none" w:sz="0" w:space="0" w:color="auto"/>
            <w:right w:val="none" w:sz="0" w:space="0" w:color="auto"/>
          </w:divBdr>
        </w:div>
      </w:divsChild>
    </w:div>
    <w:div w:id="924850016">
      <w:bodyDiv w:val="1"/>
      <w:marLeft w:val="0"/>
      <w:marRight w:val="0"/>
      <w:marTop w:val="0"/>
      <w:marBottom w:val="0"/>
      <w:divBdr>
        <w:top w:val="none" w:sz="0" w:space="0" w:color="auto"/>
        <w:left w:val="none" w:sz="0" w:space="0" w:color="auto"/>
        <w:bottom w:val="none" w:sz="0" w:space="0" w:color="auto"/>
        <w:right w:val="none" w:sz="0" w:space="0" w:color="auto"/>
      </w:divBdr>
      <w:divsChild>
        <w:div w:id="823663102">
          <w:marLeft w:val="0"/>
          <w:marRight w:val="0"/>
          <w:marTop w:val="0"/>
          <w:marBottom w:val="0"/>
          <w:divBdr>
            <w:top w:val="none" w:sz="0" w:space="0" w:color="auto"/>
            <w:left w:val="none" w:sz="0" w:space="0" w:color="auto"/>
            <w:bottom w:val="none" w:sz="0" w:space="0" w:color="auto"/>
            <w:right w:val="none" w:sz="0" w:space="0" w:color="auto"/>
          </w:divBdr>
        </w:div>
      </w:divsChild>
    </w:div>
    <w:div w:id="946615297">
      <w:bodyDiv w:val="1"/>
      <w:marLeft w:val="0"/>
      <w:marRight w:val="0"/>
      <w:marTop w:val="0"/>
      <w:marBottom w:val="0"/>
      <w:divBdr>
        <w:top w:val="none" w:sz="0" w:space="0" w:color="auto"/>
        <w:left w:val="none" w:sz="0" w:space="0" w:color="auto"/>
        <w:bottom w:val="none" w:sz="0" w:space="0" w:color="auto"/>
        <w:right w:val="none" w:sz="0" w:space="0" w:color="auto"/>
      </w:divBdr>
      <w:divsChild>
        <w:div w:id="1840609076">
          <w:marLeft w:val="0"/>
          <w:marRight w:val="0"/>
          <w:marTop w:val="0"/>
          <w:marBottom w:val="0"/>
          <w:divBdr>
            <w:top w:val="none" w:sz="0" w:space="0" w:color="auto"/>
            <w:left w:val="none" w:sz="0" w:space="0" w:color="auto"/>
            <w:bottom w:val="none" w:sz="0" w:space="0" w:color="auto"/>
            <w:right w:val="none" w:sz="0" w:space="0" w:color="auto"/>
          </w:divBdr>
        </w:div>
      </w:divsChild>
    </w:div>
    <w:div w:id="982076296">
      <w:bodyDiv w:val="1"/>
      <w:marLeft w:val="0"/>
      <w:marRight w:val="0"/>
      <w:marTop w:val="0"/>
      <w:marBottom w:val="0"/>
      <w:divBdr>
        <w:top w:val="none" w:sz="0" w:space="0" w:color="auto"/>
        <w:left w:val="none" w:sz="0" w:space="0" w:color="auto"/>
        <w:bottom w:val="none" w:sz="0" w:space="0" w:color="auto"/>
        <w:right w:val="none" w:sz="0" w:space="0" w:color="auto"/>
      </w:divBdr>
    </w:div>
    <w:div w:id="994721289">
      <w:bodyDiv w:val="1"/>
      <w:marLeft w:val="0"/>
      <w:marRight w:val="0"/>
      <w:marTop w:val="0"/>
      <w:marBottom w:val="0"/>
      <w:divBdr>
        <w:top w:val="none" w:sz="0" w:space="0" w:color="auto"/>
        <w:left w:val="none" w:sz="0" w:space="0" w:color="auto"/>
        <w:bottom w:val="none" w:sz="0" w:space="0" w:color="auto"/>
        <w:right w:val="none" w:sz="0" w:space="0" w:color="auto"/>
      </w:divBdr>
      <w:divsChild>
        <w:div w:id="161743483">
          <w:marLeft w:val="0"/>
          <w:marRight w:val="0"/>
          <w:marTop w:val="0"/>
          <w:marBottom w:val="0"/>
          <w:divBdr>
            <w:top w:val="none" w:sz="0" w:space="0" w:color="auto"/>
            <w:left w:val="none" w:sz="0" w:space="0" w:color="auto"/>
            <w:bottom w:val="none" w:sz="0" w:space="0" w:color="auto"/>
            <w:right w:val="none" w:sz="0" w:space="0" w:color="auto"/>
          </w:divBdr>
        </w:div>
      </w:divsChild>
    </w:div>
    <w:div w:id="1001272511">
      <w:bodyDiv w:val="1"/>
      <w:marLeft w:val="0"/>
      <w:marRight w:val="0"/>
      <w:marTop w:val="0"/>
      <w:marBottom w:val="0"/>
      <w:divBdr>
        <w:top w:val="none" w:sz="0" w:space="0" w:color="auto"/>
        <w:left w:val="none" w:sz="0" w:space="0" w:color="auto"/>
        <w:bottom w:val="none" w:sz="0" w:space="0" w:color="auto"/>
        <w:right w:val="none" w:sz="0" w:space="0" w:color="auto"/>
      </w:divBdr>
    </w:div>
    <w:div w:id="1004554024">
      <w:bodyDiv w:val="1"/>
      <w:marLeft w:val="0"/>
      <w:marRight w:val="0"/>
      <w:marTop w:val="0"/>
      <w:marBottom w:val="0"/>
      <w:divBdr>
        <w:top w:val="none" w:sz="0" w:space="0" w:color="auto"/>
        <w:left w:val="none" w:sz="0" w:space="0" w:color="auto"/>
        <w:bottom w:val="none" w:sz="0" w:space="0" w:color="auto"/>
        <w:right w:val="none" w:sz="0" w:space="0" w:color="auto"/>
      </w:divBdr>
    </w:div>
    <w:div w:id="1007253364">
      <w:bodyDiv w:val="1"/>
      <w:marLeft w:val="0"/>
      <w:marRight w:val="0"/>
      <w:marTop w:val="0"/>
      <w:marBottom w:val="0"/>
      <w:divBdr>
        <w:top w:val="none" w:sz="0" w:space="0" w:color="auto"/>
        <w:left w:val="none" w:sz="0" w:space="0" w:color="auto"/>
        <w:bottom w:val="none" w:sz="0" w:space="0" w:color="auto"/>
        <w:right w:val="none" w:sz="0" w:space="0" w:color="auto"/>
      </w:divBdr>
    </w:div>
    <w:div w:id="1008214001">
      <w:bodyDiv w:val="1"/>
      <w:marLeft w:val="0"/>
      <w:marRight w:val="0"/>
      <w:marTop w:val="0"/>
      <w:marBottom w:val="0"/>
      <w:divBdr>
        <w:top w:val="none" w:sz="0" w:space="0" w:color="auto"/>
        <w:left w:val="none" w:sz="0" w:space="0" w:color="auto"/>
        <w:bottom w:val="none" w:sz="0" w:space="0" w:color="auto"/>
        <w:right w:val="none" w:sz="0" w:space="0" w:color="auto"/>
      </w:divBdr>
    </w:div>
    <w:div w:id="1099981272">
      <w:bodyDiv w:val="1"/>
      <w:marLeft w:val="0"/>
      <w:marRight w:val="0"/>
      <w:marTop w:val="0"/>
      <w:marBottom w:val="0"/>
      <w:divBdr>
        <w:top w:val="none" w:sz="0" w:space="0" w:color="auto"/>
        <w:left w:val="none" w:sz="0" w:space="0" w:color="auto"/>
        <w:bottom w:val="none" w:sz="0" w:space="0" w:color="auto"/>
        <w:right w:val="none" w:sz="0" w:space="0" w:color="auto"/>
      </w:divBdr>
    </w:div>
    <w:div w:id="1127551988">
      <w:bodyDiv w:val="1"/>
      <w:marLeft w:val="0"/>
      <w:marRight w:val="0"/>
      <w:marTop w:val="0"/>
      <w:marBottom w:val="0"/>
      <w:divBdr>
        <w:top w:val="none" w:sz="0" w:space="0" w:color="auto"/>
        <w:left w:val="none" w:sz="0" w:space="0" w:color="auto"/>
        <w:bottom w:val="none" w:sz="0" w:space="0" w:color="auto"/>
        <w:right w:val="none" w:sz="0" w:space="0" w:color="auto"/>
      </w:divBdr>
    </w:div>
    <w:div w:id="1131944602">
      <w:bodyDiv w:val="1"/>
      <w:marLeft w:val="0"/>
      <w:marRight w:val="0"/>
      <w:marTop w:val="0"/>
      <w:marBottom w:val="0"/>
      <w:divBdr>
        <w:top w:val="none" w:sz="0" w:space="0" w:color="auto"/>
        <w:left w:val="none" w:sz="0" w:space="0" w:color="auto"/>
        <w:bottom w:val="none" w:sz="0" w:space="0" w:color="auto"/>
        <w:right w:val="none" w:sz="0" w:space="0" w:color="auto"/>
      </w:divBdr>
    </w:div>
    <w:div w:id="1153329033">
      <w:bodyDiv w:val="1"/>
      <w:marLeft w:val="0"/>
      <w:marRight w:val="0"/>
      <w:marTop w:val="0"/>
      <w:marBottom w:val="0"/>
      <w:divBdr>
        <w:top w:val="none" w:sz="0" w:space="0" w:color="auto"/>
        <w:left w:val="none" w:sz="0" w:space="0" w:color="auto"/>
        <w:bottom w:val="none" w:sz="0" w:space="0" w:color="auto"/>
        <w:right w:val="none" w:sz="0" w:space="0" w:color="auto"/>
      </w:divBdr>
      <w:divsChild>
        <w:div w:id="930894452">
          <w:marLeft w:val="0"/>
          <w:marRight w:val="0"/>
          <w:marTop w:val="0"/>
          <w:marBottom w:val="0"/>
          <w:divBdr>
            <w:top w:val="none" w:sz="0" w:space="0" w:color="auto"/>
            <w:left w:val="none" w:sz="0" w:space="0" w:color="auto"/>
            <w:bottom w:val="none" w:sz="0" w:space="0" w:color="auto"/>
            <w:right w:val="none" w:sz="0" w:space="0" w:color="auto"/>
          </w:divBdr>
        </w:div>
      </w:divsChild>
    </w:div>
    <w:div w:id="1221553483">
      <w:bodyDiv w:val="1"/>
      <w:marLeft w:val="0"/>
      <w:marRight w:val="0"/>
      <w:marTop w:val="0"/>
      <w:marBottom w:val="0"/>
      <w:divBdr>
        <w:top w:val="none" w:sz="0" w:space="0" w:color="auto"/>
        <w:left w:val="none" w:sz="0" w:space="0" w:color="auto"/>
        <w:bottom w:val="none" w:sz="0" w:space="0" w:color="auto"/>
        <w:right w:val="none" w:sz="0" w:space="0" w:color="auto"/>
      </w:divBdr>
      <w:divsChild>
        <w:div w:id="1022363941">
          <w:marLeft w:val="0"/>
          <w:marRight w:val="0"/>
          <w:marTop w:val="0"/>
          <w:marBottom w:val="0"/>
          <w:divBdr>
            <w:top w:val="none" w:sz="0" w:space="0" w:color="auto"/>
            <w:left w:val="none" w:sz="0" w:space="0" w:color="auto"/>
            <w:bottom w:val="none" w:sz="0" w:space="0" w:color="auto"/>
            <w:right w:val="none" w:sz="0" w:space="0" w:color="auto"/>
          </w:divBdr>
        </w:div>
      </w:divsChild>
    </w:div>
    <w:div w:id="1224953198">
      <w:bodyDiv w:val="1"/>
      <w:marLeft w:val="0"/>
      <w:marRight w:val="0"/>
      <w:marTop w:val="0"/>
      <w:marBottom w:val="0"/>
      <w:divBdr>
        <w:top w:val="none" w:sz="0" w:space="0" w:color="auto"/>
        <w:left w:val="none" w:sz="0" w:space="0" w:color="auto"/>
        <w:bottom w:val="none" w:sz="0" w:space="0" w:color="auto"/>
        <w:right w:val="none" w:sz="0" w:space="0" w:color="auto"/>
      </w:divBdr>
    </w:div>
    <w:div w:id="1225946763">
      <w:bodyDiv w:val="1"/>
      <w:marLeft w:val="0"/>
      <w:marRight w:val="0"/>
      <w:marTop w:val="0"/>
      <w:marBottom w:val="0"/>
      <w:divBdr>
        <w:top w:val="none" w:sz="0" w:space="0" w:color="auto"/>
        <w:left w:val="none" w:sz="0" w:space="0" w:color="auto"/>
        <w:bottom w:val="none" w:sz="0" w:space="0" w:color="auto"/>
        <w:right w:val="none" w:sz="0" w:space="0" w:color="auto"/>
      </w:divBdr>
    </w:div>
    <w:div w:id="1239748798">
      <w:bodyDiv w:val="1"/>
      <w:marLeft w:val="0"/>
      <w:marRight w:val="0"/>
      <w:marTop w:val="0"/>
      <w:marBottom w:val="0"/>
      <w:divBdr>
        <w:top w:val="none" w:sz="0" w:space="0" w:color="auto"/>
        <w:left w:val="none" w:sz="0" w:space="0" w:color="auto"/>
        <w:bottom w:val="none" w:sz="0" w:space="0" w:color="auto"/>
        <w:right w:val="none" w:sz="0" w:space="0" w:color="auto"/>
      </w:divBdr>
      <w:divsChild>
        <w:div w:id="1689602175">
          <w:marLeft w:val="0"/>
          <w:marRight w:val="0"/>
          <w:marTop w:val="0"/>
          <w:marBottom w:val="0"/>
          <w:divBdr>
            <w:top w:val="none" w:sz="0" w:space="0" w:color="auto"/>
            <w:left w:val="none" w:sz="0" w:space="0" w:color="auto"/>
            <w:bottom w:val="none" w:sz="0" w:space="0" w:color="auto"/>
            <w:right w:val="none" w:sz="0" w:space="0" w:color="auto"/>
          </w:divBdr>
        </w:div>
      </w:divsChild>
    </w:div>
    <w:div w:id="1252928028">
      <w:bodyDiv w:val="1"/>
      <w:marLeft w:val="0"/>
      <w:marRight w:val="0"/>
      <w:marTop w:val="0"/>
      <w:marBottom w:val="0"/>
      <w:divBdr>
        <w:top w:val="none" w:sz="0" w:space="0" w:color="auto"/>
        <w:left w:val="none" w:sz="0" w:space="0" w:color="auto"/>
        <w:bottom w:val="none" w:sz="0" w:space="0" w:color="auto"/>
        <w:right w:val="none" w:sz="0" w:space="0" w:color="auto"/>
      </w:divBdr>
      <w:divsChild>
        <w:div w:id="1291328259">
          <w:marLeft w:val="0"/>
          <w:marRight w:val="0"/>
          <w:marTop w:val="0"/>
          <w:marBottom w:val="0"/>
          <w:divBdr>
            <w:top w:val="none" w:sz="0" w:space="0" w:color="auto"/>
            <w:left w:val="none" w:sz="0" w:space="0" w:color="auto"/>
            <w:bottom w:val="none" w:sz="0" w:space="0" w:color="auto"/>
            <w:right w:val="none" w:sz="0" w:space="0" w:color="auto"/>
          </w:divBdr>
        </w:div>
      </w:divsChild>
    </w:div>
    <w:div w:id="1254633715">
      <w:bodyDiv w:val="1"/>
      <w:marLeft w:val="0"/>
      <w:marRight w:val="0"/>
      <w:marTop w:val="0"/>
      <w:marBottom w:val="0"/>
      <w:divBdr>
        <w:top w:val="none" w:sz="0" w:space="0" w:color="auto"/>
        <w:left w:val="none" w:sz="0" w:space="0" w:color="auto"/>
        <w:bottom w:val="none" w:sz="0" w:space="0" w:color="auto"/>
        <w:right w:val="none" w:sz="0" w:space="0" w:color="auto"/>
      </w:divBdr>
    </w:div>
    <w:div w:id="1264071334">
      <w:bodyDiv w:val="1"/>
      <w:marLeft w:val="0"/>
      <w:marRight w:val="0"/>
      <w:marTop w:val="0"/>
      <w:marBottom w:val="0"/>
      <w:divBdr>
        <w:top w:val="none" w:sz="0" w:space="0" w:color="auto"/>
        <w:left w:val="none" w:sz="0" w:space="0" w:color="auto"/>
        <w:bottom w:val="none" w:sz="0" w:space="0" w:color="auto"/>
        <w:right w:val="none" w:sz="0" w:space="0" w:color="auto"/>
      </w:divBdr>
      <w:divsChild>
        <w:div w:id="1966349139">
          <w:marLeft w:val="0"/>
          <w:marRight w:val="0"/>
          <w:marTop w:val="0"/>
          <w:marBottom w:val="0"/>
          <w:divBdr>
            <w:top w:val="none" w:sz="0" w:space="0" w:color="auto"/>
            <w:left w:val="none" w:sz="0" w:space="0" w:color="auto"/>
            <w:bottom w:val="none" w:sz="0" w:space="0" w:color="auto"/>
            <w:right w:val="none" w:sz="0" w:space="0" w:color="auto"/>
          </w:divBdr>
        </w:div>
      </w:divsChild>
    </w:div>
    <w:div w:id="1272785710">
      <w:bodyDiv w:val="1"/>
      <w:marLeft w:val="0"/>
      <w:marRight w:val="0"/>
      <w:marTop w:val="0"/>
      <w:marBottom w:val="0"/>
      <w:divBdr>
        <w:top w:val="none" w:sz="0" w:space="0" w:color="auto"/>
        <w:left w:val="none" w:sz="0" w:space="0" w:color="auto"/>
        <w:bottom w:val="none" w:sz="0" w:space="0" w:color="auto"/>
        <w:right w:val="none" w:sz="0" w:space="0" w:color="auto"/>
      </w:divBdr>
    </w:div>
    <w:div w:id="1301111644">
      <w:bodyDiv w:val="1"/>
      <w:marLeft w:val="0"/>
      <w:marRight w:val="0"/>
      <w:marTop w:val="0"/>
      <w:marBottom w:val="0"/>
      <w:divBdr>
        <w:top w:val="none" w:sz="0" w:space="0" w:color="auto"/>
        <w:left w:val="none" w:sz="0" w:space="0" w:color="auto"/>
        <w:bottom w:val="none" w:sz="0" w:space="0" w:color="auto"/>
        <w:right w:val="none" w:sz="0" w:space="0" w:color="auto"/>
      </w:divBdr>
    </w:div>
    <w:div w:id="1312515922">
      <w:bodyDiv w:val="1"/>
      <w:marLeft w:val="0"/>
      <w:marRight w:val="0"/>
      <w:marTop w:val="0"/>
      <w:marBottom w:val="0"/>
      <w:divBdr>
        <w:top w:val="none" w:sz="0" w:space="0" w:color="auto"/>
        <w:left w:val="none" w:sz="0" w:space="0" w:color="auto"/>
        <w:bottom w:val="none" w:sz="0" w:space="0" w:color="auto"/>
        <w:right w:val="none" w:sz="0" w:space="0" w:color="auto"/>
      </w:divBdr>
    </w:div>
    <w:div w:id="1317416516">
      <w:bodyDiv w:val="1"/>
      <w:marLeft w:val="0"/>
      <w:marRight w:val="0"/>
      <w:marTop w:val="0"/>
      <w:marBottom w:val="0"/>
      <w:divBdr>
        <w:top w:val="none" w:sz="0" w:space="0" w:color="auto"/>
        <w:left w:val="none" w:sz="0" w:space="0" w:color="auto"/>
        <w:bottom w:val="none" w:sz="0" w:space="0" w:color="auto"/>
        <w:right w:val="none" w:sz="0" w:space="0" w:color="auto"/>
      </w:divBdr>
    </w:div>
    <w:div w:id="1323924160">
      <w:bodyDiv w:val="1"/>
      <w:marLeft w:val="0"/>
      <w:marRight w:val="0"/>
      <w:marTop w:val="0"/>
      <w:marBottom w:val="0"/>
      <w:divBdr>
        <w:top w:val="none" w:sz="0" w:space="0" w:color="auto"/>
        <w:left w:val="none" w:sz="0" w:space="0" w:color="auto"/>
        <w:bottom w:val="none" w:sz="0" w:space="0" w:color="auto"/>
        <w:right w:val="none" w:sz="0" w:space="0" w:color="auto"/>
      </w:divBdr>
    </w:div>
    <w:div w:id="1329089122">
      <w:bodyDiv w:val="1"/>
      <w:marLeft w:val="0"/>
      <w:marRight w:val="0"/>
      <w:marTop w:val="0"/>
      <w:marBottom w:val="0"/>
      <w:divBdr>
        <w:top w:val="none" w:sz="0" w:space="0" w:color="auto"/>
        <w:left w:val="none" w:sz="0" w:space="0" w:color="auto"/>
        <w:bottom w:val="none" w:sz="0" w:space="0" w:color="auto"/>
        <w:right w:val="none" w:sz="0" w:space="0" w:color="auto"/>
      </w:divBdr>
    </w:div>
    <w:div w:id="1333482708">
      <w:bodyDiv w:val="1"/>
      <w:marLeft w:val="0"/>
      <w:marRight w:val="0"/>
      <w:marTop w:val="0"/>
      <w:marBottom w:val="0"/>
      <w:divBdr>
        <w:top w:val="none" w:sz="0" w:space="0" w:color="auto"/>
        <w:left w:val="none" w:sz="0" w:space="0" w:color="auto"/>
        <w:bottom w:val="none" w:sz="0" w:space="0" w:color="auto"/>
        <w:right w:val="none" w:sz="0" w:space="0" w:color="auto"/>
      </w:divBdr>
    </w:div>
    <w:div w:id="1355961997">
      <w:bodyDiv w:val="1"/>
      <w:marLeft w:val="0"/>
      <w:marRight w:val="0"/>
      <w:marTop w:val="0"/>
      <w:marBottom w:val="0"/>
      <w:divBdr>
        <w:top w:val="none" w:sz="0" w:space="0" w:color="auto"/>
        <w:left w:val="none" w:sz="0" w:space="0" w:color="auto"/>
        <w:bottom w:val="none" w:sz="0" w:space="0" w:color="auto"/>
        <w:right w:val="none" w:sz="0" w:space="0" w:color="auto"/>
      </w:divBdr>
    </w:div>
    <w:div w:id="1375500435">
      <w:bodyDiv w:val="1"/>
      <w:marLeft w:val="0"/>
      <w:marRight w:val="0"/>
      <w:marTop w:val="0"/>
      <w:marBottom w:val="0"/>
      <w:divBdr>
        <w:top w:val="none" w:sz="0" w:space="0" w:color="auto"/>
        <w:left w:val="none" w:sz="0" w:space="0" w:color="auto"/>
        <w:bottom w:val="none" w:sz="0" w:space="0" w:color="auto"/>
        <w:right w:val="none" w:sz="0" w:space="0" w:color="auto"/>
      </w:divBdr>
      <w:divsChild>
        <w:div w:id="1055206155">
          <w:marLeft w:val="0"/>
          <w:marRight w:val="0"/>
          <w:marTop w:val="0"/>
          <w:marBottom w:val="0"/>
          <w:divBdr>
            <w:top w:val="none" w:sz="0" w:space="0" w:color="auto"/>
            <w:left w:val="none" w:sz="0" w:space="0" w:color="auto"/>
            <w:bottom w:val="none" w:sz="0" w:space="0" w:color="auto"/>
            <w:right w:val="none" w:sz="0" w:space="0" w:color="auto"/>
          </w:divBdr>
        </w:div>
      </w:divsChild>
    </w:div>
    <w:div w:id="1400059998">
      <w:bodyDiv w:val="1"/>
      <w:marLeft w:val="0"/>
      <w:marRight w:val="0"/>
      <w:marTop w:val="0"/>
      <w:marBottom w:val="0"/>
      <w:divBdr>
        <w:top w:val="none" w:sz="0" w:space="0" w:color="auto"/>
        <w:left w:val="none" w:sz="0" w:space="0" w:color="auto"/>
        <w:bottom w:val="none" w:sz="0" w:space="0" w:color="auto"/>
        <w:right w:val="none" w:sz="0" w:space="0" w:color="auto"/>
      </w:divBdr>
    </w:div>
    <w:div w:id="1402018713">
      <w:bodyDiv w:val="1"/>
      <w:marLeft w:val="0"/>
      <w:marRight w:val="0"/>
      <w:marTop w:val="0"/>
      <w:marBottom w:val="0"/>
      <w:divBdr>
        <w:top w:val="none" w:sz="0" w:space="0" w:color="auto"/>
        <w:left w:val="none" w:sz="0" w:space="0" w:color="auto"/>
        <w:bottom w:val="none" w:sz="0" w:space="0" w:color="auto"/>
        <w:right w:val="none" w:sz="0" w:space="0" w:color="auto"/>
      </w:divBdr>
    </w:div>
    <w:div w:id="1407992403">
      <w:bodyDiv w:val="1"/>
      <w:marLeft w:val="0"/>
      <w:marRight w:val="0"/>
      <w:marTop w:val="0"/>
      <w:marBottom w:val="0"/>
      <w:divBdr>
        <w:top w:val="none" w:sz="0" w:space="0" w:color="auto"/>
        <w:left w:val="none" w:sz="0" w:space="0" w:color="auto"/>
        <w:bottom w:val="none" w:sz="0" w:space="0" w:color="auto"/>
        <w:right w:val="none" w:sz="0" w:space="0" w:color="auto"/>
      </w:divBdr>
    </w:div>
    <w:div w:id="1414083333">
      <w:bodyDiv w:val="1"/>
      <w:marLeft w:val="0"/>
      <w:marRight w:val="0"/>
      <w:marTop w:val="0"/>
      <w:marBottom w:val="0"/>
      <w:divBdr>
        <w:top w:val="none" w:sz="0" w:space="0" w:color="auto"/>
        <w:left w:val="none" w:sz="0" w:space="0" w:color="auto"/>
        <w:bottom w:val="none" w:sz="0" w:space="0" w:color="auto"/>
        <w:right w:val="none" w:sz="0" w:space="0" w:color="auto"/>
      </w:divBdr>
    </w:div>
    <w:div w:id="1437405268">
      <w:bodyDiv w:val="1"/>
      <w:marLeft w:val="0"/>
      <w:marRight w:val="0"/>
      <w:marTop w:val="0"/>
      <w:marBottom w:val="0"/>
      <w:divBdr>
        <w:top w:val="none" w:sz="0" w:space="0" w:color="auto"/>
        <w:left w:val="none" w:sz="0" w:space="0" w:color="auto"/>
        <w:bottom w:val="none" w:sz="0" w:space="0" w:color="auto"/>
        <w:right w:val="none" w:sz="0" w:space="0" w:color="auto"/>
      </w:divBdr>
    </w:div>
    <w:div w:id="1460295614">
      <w:bodyDiv w:val="1"/>
      <w:marLeft w:val="0"/>
      <w:marRight w:val="0"/>
      <w:marTop w:val="0"/>
      <w:marBottom w:val="0"/>
      <w:divBdr>
        <w:top w:val="none" w:sz="0" w:space="0" w:color="auto"/>
        <w:left w:val="none" w:sz="0" w:space="0" w:color="auto"/>
        <w:bottom w:val="none" w:sz="0" w:space="0" w:color="auto"/>
        <w:right w:val="none" w:sz="0" w:space="0" w:color="auto"/>
      </w:divBdr>
      <w:divsChild>
        <w:div w:id="1197431183">
          <w:marLeft w:val="0"/>
          <w:marRight w:val="0"/>
          <w:marTop w:val="0"/>
          <w:marBottom w:val="0"/>
          <w:divBdr>
            <w:top w:val="none" w:sz="0" w:space="0" w:color="auto"/>
            <w:left w:val="none" w:sz="0" w:space="0" w:color="auto"/>
            <w:bottom w:val="none" w:sz="0" w:space="0" w:color="auto"/>
            <w:right w:val="none" w:sz="0" w:space="0" w:color="auto"/>
          </w:divBdr>
        </w:div>
      </w:divsChild>
    </w:div>
    <w:div w:id="1460954561">
      <w:bodyDiv w:val="1"/>
      <w:marLeft w:val="0"/>
      <w:marRight w:val="0"/>
      <w:marTop w:val="0"/>
      <w:marBottom w:val="0"/>
      <w:divBdr>
        <w:top w:val="none" w:sz="0" w:space="0" w:color="auto"/>
        <w:left w:val="none" w:sz="0" w:space="0" w:color="auto"/>
        <w:bottom w:val="none" w:sz="0" w:space="0" w:color="auto"/>
        <w:right w:val="none" w:sz="0" w:space="0" w:color="auto"/>
      </w:divBdr>
    </w:div>
    <w:div w:id="1471633931">
      <w:bodyDiv w:val="1"/>
      <w:marLeft w:val="0"/>
      <w:marRight w:val="0"/>
      <w:marTop w:val="0"/>
      <w:marBottom w:val="0"/>
      <w:divBdr>
        <w:top w:val="none" w:sz="0" w:space="0" w:color="auto"/>
        <w:left w:val="none" w:sz="0" w:space="0" w:color="auto"/>
        <w:bottom w:val="none" w:sz="0" w:space="0" w:color="auto"/>
        <w:right w:val="none" w:sz="0" w:space="0" w:color="auto"/>
      </w:divBdr>
    </w:div>
    <w:div w:id="1486120665">
      <w:bodyDiv w:val="1"/>
      <w:marLeft w:val="0"/>
      <w:marRight w:val="0"/>
      <w:marTop w:val="0"/>
      <w:marBottom w:val="0"/>
      <w:divBdr>
        <w:top w:val="none" w:sz="0" w:space="0" w:color="auto"/>
        <w:left w:val="none" w:sz="0" w:space="0" w:color="auto"/>
        <w:bottom w:val="none" w:sz="0" w:space="0" w:color="auto"/>
        <w:right w:val="none" w:sz="0" w:space="0" w:color="auto"/>
      </w:divBdr>
    </w:div>
    <w:div w:id="1504204520">
      <w:bodyDiv w:val="1"/>
      <w:marLeft w:val="0"/>
      <w:marRight w:val="0"/>
      <w:marTop w:val="0"/>
      <w:marBottom w:val="0"/>
      <w:divBdr>
        <w:top w:val="none" w:sz="0" w:space="0" w:color="auto"/>
        <w:left w:val="none" w:sz="0" w:space="0" w:color="auto"/>
        <w:bottom w:val="none" w:sz="0" w:space="0" w:color="auto"/>
        <w:right w:val="none" w:sz="0" w:space="0" w:color="auto"/>
      </w:divBdr>
    </w:div>
    <w:div w:id="1539200216">
      <w:bodyDiv w:val="1"/>
      <w:marLeft w:val="0"/>
      <w:marRight w:val="0"/>
      <w:marTop w:val="0"/>
      <w:marBottom w:val="0"/>
      <w:divBdr>
        <w:top w:val="none" w:sz="0" w:space="0" w:color="auto"/>
        <w:left w:val="none" w:sz="0" w:space="0" w:color="auto"/>
        <w:bottom w:val="none" w:sz="0" w:space="0" w:color="auto"/>
        <w:right w:val="none" w:sz="0" w:space="0" w:color="auto"/>
      </w:divBdr>
    </w:div>
    <w:div w:id="1553155221">
      <w:bodyDiv w:val="1"/>
      <w:marLeft w:val="0"/>
      <w:marRight w:val="0"/>
      <w:marTop w:val="0"/>
      <w:marBottom w:val="0"/>
      <w:divBdr>
        <w:top w:val="none" w:sz="0" w:space="0" w:color="auto"/>
        <w:left w:val="none" w:sz="0" w:space="0" w:color="auto"/>
        <w:bottom w:val="none" w:sz="0" w:space="0" w:color="auto"/>
        <w:right w:val="none" w:sz="0" w:space="0" w:color="auto"/>
      </w:divBdr>
    </w:div>
    <w:div w:id="1559778646">
      <w:bodyDiv w:val="1"/>
      <w:marLeft w:val="0"/>
      <w:marRight w:val="0"/>
      <w:marTop w:val="0"/>
      <w:marBottom w:val="0"/>
      <w:divBdr>
        <w:top w:val="none" w:sz="0" w:space="0" w:color="auto"/>
        <w:left w:val="none" w:sz="0" w:space="0" w:color="auto"/>
        <w:bottom w:val="none" w:sz="0" w:space="0" w:color="auto"/>
        <w:right w:val="none" w:sz="0" w:space="0" w:color="auto"/>
      </w:divBdr>
    </w:div>
    <w:div w:id="1574969139">
      <w:bodyDiv w:val="1"/>
      <w:marLeft w:val="0"/>
      <w:marRight w:val="0"/>
      <w:marTop w:val="0"/>
      <w:marBottom w:val="0"/>
      <w:divBdr>
        <w:top w:val="none" w:sz="0" w:space="0" w:color="auto"/>
        <w:left w:val="none" w:sz="0" w:space="0" w:color="auto"/>
        <w:bottom w:val="none" w:sz="0" w:space="0" w:color="auto"/>
        <w:right w:val="none" w:sz="0" w:space="0" w:color="auto"/>
      </w:divBdr>
    </w:div>
    <w:div w:id="1578713453">
      <w:bodyDiv w:val="1"/>
      <w:marLeft w:val="0"/>
      <w:marRight w:val="0"/>
      <w:marTop w:val="0"/>
      <w:marBottom w:val="0"/>
      <w:divBdr>
        <w:top w:val="none" w:sz="0" w:space="0" w:color="auto"/>
        <w:left w:val="none" w:sz="0" w:space="0" w:color="auto"/>
        <w:bottom w:val="none" w:sz="0" w:space="0" w:color="auto"/>
        <w:right w:val="none" w:sz="0" w:space="0" w:color="auto"/>
      </w:divBdr>
      <w:divsChild>
        <w:div w:id="16271357">
          <w:marLeft w:val="0"/>
          <w:marRight w:val="0"/>
          <w:marTop w:val="0"/>
          <w:marBottom w:val="0"/>
          <w:divBdr>
            <w:top w:val="none" w:sz="0" w:space="0" w:color="auto"/>
            <w:left w:val="none" w:sz="0" w:space="0" w:color="auto"/>
            <w:bottom w:val="none" w:sz="0" w:space="0" w:color="auto"/>
            <w:right w:val="none" w:sz="0" w:space="0" w:color="auto"/>
          </w:divBdr>
        </w:div>
      </w:divsChild>
    </w:div>
    <w:div w:id="1617524381">
      <w:bodyDiv w:val="1"/>
      <w:marLeft w:val="0"/>
      <w:marRight w:val="0"/>
      <w:marTop w:val="0"/>
      <w:marBottom w:val="0"/>
      <w:divBdr>
        <w:top w:val="none" w:sz="0" w:space="0" w:color="auto"/>
        <w:left w:val="none" w:sz="0" w:space="0" w:color="auto"/>
        <w:bottom w:val="none" w:sz="0" w:space="0" w:color="auto"/>
        <w:right w:val="none" w:sz="0" w:space="0" w:color="auto"/>
      </w:divBdr>
    </w:div>
    <w:div w:id="1628077985">
      <w:bodyDiv w:val="1"/>
      <w:marLeft w:val="0"/>
      <w:marRight w:val="0"/>
      <w:marTop w:val="0"/>
      <w:marBottom w:val="0"/>
      <w:divBdr>
        <w:top w:val="none" w:sz="0" w:space="0" w:color="auto"/>
        <w:left w:val="none" w:sz="0" w:space="0" w:color="auto"/>
        <w:bottom w:val="none" w:sz="0" w:space="0" w:color="auto"/>
        <w:right w:val="none" w:sz="0" w:space="0" w:color="auto"/>
      </w:divBdr>
      <w:divsChild>
        <w:div w:id="846098015">
          <w:marLeft w:val="0"/>
          <w:marRight w:val="0"/>
          <w:marTop w:val="0"/>
          <w:marBottom w:val="0"/>
          <w:divBdr>
            <w:top w:val="none" w:sz="0" w:space="0" w:color="auto"/>
            <w:left w:val="none" w:sz="0" w:space="0" w:color="auto"/>
            <w:bottom w:val="none" w:sz="0" w:space="0" w:color="auto"/>
            <w:right w:val="none" w:sz="0" w:space="0" w:color="auto"/>
          </w:divBdr>
        </w:div>
      </w:divsChild>
    </w:div>
    <w:div w:id="1629244114">
      <w:bodyDiv w:val="1"/>
      <w:marLeft w:val="0"/>
      <w:marRight w:val="0"/>
      <w:marTop w:val="0"/>
      <w:marBottom w:val="0"/>
      <w:divBdr>
        <w:top w:val="none" w:sz="0" w:space="0" w:color="auto"/>
        <w:left w:val="none" w:sz="0" w:space="0" w:color="auto"/>
        <w:bottom w:val="none" w:sz="0" w:space="0" w:color="auto"/>
        <w:right w:val="none" w:sz="0" w:space="0" w:color="auto"/>
      </w:divBdr>
      <w:divsChild>
        <w:div w:id="892810753">
          <w:marLeft w:val="0"/>
          <w:marRight w:val="0"/>
          <w:marTop w:val="0"/>
          <w:marBottom w:val="0"/>
          <w:divBdr>
            <w:top w:val="none" w:sz="0" w:space="0" w:color="auto"/>
            <w:left w:val="none" w:sz="0" w:space="0" w:color="auto"/>
            <w:bottom w:val="none" w:sz="0" w:space="0" w:color="auto"/>
            <w:right w:val="none" w:sz="0" w:space="0" w:color="auto"/>
          </w:divBdr>
        </w:div>
      </w:divsChild>
    </w:div>
    <w:div w:id="1629893667">
      <w:bodyDiv w:val="1"/>
      <w:marLeft w:val="0"/>
      <w:marRight w:val="0"/>
      <w:marTop w:val="0"/>
      <w:marBottom w:val="0"/>
      <w:divBdr>
        <w:top w:val="none" w:sz="0" w:space="0" w:color="auto"/>
        <w:left w:val="none" w:sz="0" w:space="0" w:color="auto"/>
        <w:bottom w:val="none" w:sz="0" w:space="0" w:color="auto"/>
        <w:right w:val="none" w:sz="0" w:space="0" w:color="auto"/>
      </w:divBdr>
    </w:div>
    <w:div w:id="1635520959">
      <w:bodyDiv w:val="1"/>
      <w:marLeft w:val="0"/>
      <w:marRight w:val="0"/>
      <w:marTop w:val="0"/>
      <w:marBottom w:val="0"/>
      <w:divBdr>
        <w:top w:val="none" w:sz="0" w:space="0" w:color="auto"/>
        <w:left w:val="none" w:sz="0" w:space="0" w:color="auto"/>
        <w:bottom w:val="none" w:sz="0" w:space="0" w:color="auto"/>
        <w:right w:val="none" w:sz="0" w:space="0" w:color="auto"/>
      </w:divBdr>
    </w:div>
    <w:div w:id="1644382625">
      <w:bodyDiv w:val="1"/>
      <w:marLeft w:val="0"/>
      <w:marRight w:val="0"/>
      <w:marTop w:val="0"/>
      <w:marBottom w:val="0"/>
      <w:divBdr>
        <w:top w:val="none" w:sz="0" w:space="0" w:color="auto"/>
        <w:left w:val="none" w:sz="0" w:space="0" w:color="auto"/>
        <w:bottom w:val="none" w:sz="0" w:space="0" w:color="auto"/>
        <w:right w:val="none" w:sz="0" w:space="0" w:color="auto"/>
      </w:divBdr>
      <w:divsChild>
        <w:div w:id="525489664">
          <w:marLeft w:val="0"/>
          <w:marRight w:val="0"/>
          <w:marTop w:val="0"/>
          <w:marBottom w:val="0"/>
          <w:divBdr>
            <w:top w:val="none" w:sz="0" w:space="0" w:color="auto"/>
            <w:left w:val="none" w:sz="0" w:space="0" w:color="auto"/>
            <w:bottom w:val="none" w:sz="0" w:space="0" w:color="auto"/>
            <w:right w:val="none" w:sz="0" w:space="0" w:color="auto"/>
          </w:divBdr>
        </w:div>
      </w:divsChild>
    </w:div>
    <w:div w:id="1646621144">
      <w:bodyDiv w:val="1"/>
      <w:marLeft w:val="0"/>
      <w:marRight w:val="0"/>
      <w:marTop w:val="0"/>
      <w:marBottom w:val="0"/>
      <w:divBdr>
        <w:top w:val="none" w:sz="0" w:space="0" w:color="auto"/>
        <w:left w:val="none" w:sz="0" w:space="0" w:color="auto"/>
        <w:bottom w:val="none" w:sz="0" w:space="0" w:color="auto"/>
        <w:right w:val="none" w:sz="0" w:space="0" w:color="auto"/>
      </w:divBdr>
    </w:div>
    <w:div w:id="1660116775">
      <w:bodyDiv w:val="1"/>
      <w:marLeft w:val="0"/>
      <w:marRight w:val="0"/>
      <w:marTop w:val="0"/>
      <w:marBottom w:val="0"/>
      <w:divBdr>
        <w:top w:val="none" w:sz="0" w:space="0" w:color="auto"/>
        <w:left w:val="none" w:sz="0" w:space="0" w:color="auto"/>
        <w:bottom w:val="none" w:sz="0" w:space="0" w:color="auto"/>
        <w:right w:val="none" w:sz="0" w:space="0" w:color="auto"/>
      </w:divBdr>
    </w:div>
    <w:div w:id="1661614245">
      <w:bodyDiv w:val="1"/>
      <w:marLeft w:val="0"/>
      <w:marRight w:val="0"/>
      <w:marTop w:val="0"/>
      <w:marBottom w:val="0"/>
      <w:divBdr>
        <w:top w:val="none" w:sz="0" w:space="0" w:color="auto"/>
        <w:left w:val="none" w:sz="0" w:space="0" w:color="auto"/>
        <w:bottom w:val="none" w:sz="0" w:space="0" w:color="auto"/>
        <w:right w:val="none" w:sz="0" w:space="0" w:color="auto"/>
      </w:divBdr>
      <w:divsChild>
        <w:div w:id="2000228265">
          <w:marLeft w:val="0"/>
          <w:marRight w:val="0"/>
          <w:marTop w:val="0"/>
          <w:marBottom w:val="0"/>
          <w:divBdr>
            <w:top w:val="none" w:sz="0" w:space="0" w:color="auto"/>
            <w:left w:val="none" w:sz="0" w:space="0" w:color="auto"/>
            <w:bottom w:val="none" w:sz="0" w:space="0" w:color="auto"/>
            <w:right w:val="none" w:sz="0" w:space="0" w:color="auto"/>
          </w:divBdr>
        </w:div>
      </w:divsChild>
    </w:div>
    <w:div w:id="1672567206">
      <w:bodyDiv w:val="1"/>
      <w:marLeft w:val="0"/>
      <w:marRight w:val="0"/>
      <w:marTop w:val="0"/>
      <w:marBottom w:val="0"/>
      <w:divBdr>
        <w:top w:val="none" w:sz="0" w:space="0" w:color="auto"/>
        <w:left w:val="none" w:sz="0" w:space="0" w:color="auto"/>
        <w:bottom w:val="none" w:sz="0" w:space="0" w:color="auto"/>
        <w:right w:val="none" w:sz="0" w:space="0" w:color="auto"/>
      </w:divBdr>
    </w:div>
    <w:div w:id="1686863380">
      <w:bodyDiv w:val="1"/>
      <w:marLeft w:val="0"/>
      <w:marRight w:val="0"/>
      <w:marTop w:val="0"/>
      <w:marBottom w:val="0"/>
      <w:divBdr>
        <w:top w:val="none" w:sz="0" w:space="0" w:color="auto"/>
        <w:left w:val="none" w:sz="0" w:space="0" w:color="auto"/>
        <w:bottom w:val="none" w:sz="0" w:space="0" w:color="auto"/>
        <w:right w:val="none" w:sz="0" w:space="0" w:color="auto"/>
      </w:divBdr>
    </w:div>
    <w:div w:id="1691642425">
      <w:bodyDiv w:val="1"/>
      <w:marLeft w:val="0"/>
      <w:marRight w:val="0"/>
      <w:marTop w:val="0"/>
      <w:marBottom w:val="0"/>
      <w:divBdr>
        <w:top w:val="none" w:sz="0" w:space="0" w:color="auto"/>
        <w:left w:val="none" w:sz="0" w:space="0" w:color="auto"/>
        <w:bottom w:val="none" w:sz="0" w:space="0" w:color="auto"/>
        <w:right w:val="none" w:sz="0" w:space="0" w:color="auto"/>
      </w:divBdr>
    </w:div>
    <w:div w:id="1694455807">
      <w:bodyDiv w:val="1"/>
      <w:marLeft w:val="0"/>
      <w:marRight w:val="0"/>
      <w:marTop w:val="0"/>
      <w:marBottom w:val="0"/>
      <w:divBdr>
        <w:top w:val="none" w:sz="0" w:space="0" w:color="auto"/>
        <w:left w:val="none" w:sz="0" w:space="0" w:color="auto"/>
        <w:bottom w:val="none" w:sz="0" w:space="0" w:color="auto"/>
        <w:right w:val="none" w:sz="0" w:space="0" w:color="auto"/>
      </w:divBdr>
      <w:divsChild>
        <w:div w:id="1434086240">
          <w:marLeft w:val="0"/>
          <w:marRight w:val="0"/>
          <w:marTop w:val="0"/>
          <w:marBottom w:val="0"/>
          <w:divBdr>
            <w:top w:val="none" w:sz="0" w:space="0" w:color="auto"/>
            <w:left w:val="none" w:sz="0" w:space="0" w:color="auto"/>
            <w:bottom w:val="none" w:sz="0" w:space="0" w:color="auto"/>
            <w:right w:val="none" w:sz="0" w:space="0" w:color="auto"/>
          </w:divBdr>
        </w:div>
      </w:divsChild>
    </w:div>
    <w:div w:id="1755544645">
      <w:bodyDiv w:val="1"/>
      <w:marLeft w:val="0"/>
      <w:marRight w:val="0"/>
      <w:marTop w:val="0"/>
      <w:marBottom w:val="0"/>
      <w:divBdr>
        <w:top w:val="none" w:sz="0" w:space="0" w:color="auto"/>
        <w:left w:val="none" w:sz="0" w:space="0" w:color="auto"/>
        <w:bottom w:val="none" w:sz="0" w:space="0" w:color="auto"/>
        <w:right w:val="none" w:sz="0" w:space="0" w:color="auto"/>
      </w:divBdr>
    </w:div>
    <w:div w:id="1774277718">
      <w:bodyDiv w:val="1"/>
      <w:marLeft w:val="0"/>
      <w:marRight w:val="0"/>
      <w:marTop w:val="0"/>
      <w:marBottom w:val="0"/>
      <w:divBdr>
        <w:top w:val="none" w:sz="0" w:space="0" w:color="auto"/>
        <w:left w:val="none" w:sz="0" w:space="0" w:color="auto"/>
        <w:bottom w:val="none" w:sz="0" w:space="0" w:color="auto"/>
        <w:right w:val="none" w:sz="0" w:space="0" w:color="auto"/>
      </w:divBdr>
      <w:divsChild>
        <w:div w:id="1254163042">
          <w:marLeft w:val="0"/>
          <w:marRight w:val="0"/>
          <w:marTop w:val="0"/>
          <w:marBottom w:val="0"/>
          <w:divBdr>
            <w:top w:val="none" w:sz="0" w:space="0" w:color="auto"/>
            <w:left w:val="none" w:sz="0" w:space="0" w:color="auto"/>
            <w:bottom w:val="none" w:sz="0" w:space="0" w:color="auto"/>
            <w:right w:val="none" w:sz="0" w:space="0" w:color="auto"/>
          </w:divBdr>
        </w:div>
      </w:divsChild>
    </w:div>
    <w:div w:id="1774395060">
      <w:bodyDiv w:val="1"/>
      <w:marLeft w:val="0"/>
      <w:marRight w:val="0"/>
      <w:marTop w:val="0"/>
      <w:marBottom w:val="0"/>
      <w:divBdr>
        <w:top w:val="none" w:sz="0" w:space="0" w:color="auto"/>
        <w:left w:val="none" w:sz="0" w:space="0" w:color="auto"/>
        <w:bottom w:val="none" w:sz="0" w:space="0" w:color="auto"/>
        <w:right w:val="none" w:sz="0" w:space="0" w:color="auto"/>
      </w:divBdr>
      <w:divsChild>
        <w:div w:id="2136941476">
          <w:marLeft w:val="0"/>
          <w:marRight w:val="0"/>
          <w:marTop w:val="0"/>
          <w:marBottom w:val="0"/>
          <w:divBdr>
            <w:top w:val="none" w:sz="0" w:space="0" w:color="auto"/>
            <w:left w:val="none" w:sz="0" w:space="0" w:color="auto"/>
            <w:bottom w:val="none" w:sz="0" w:space="0" w:color="auto"/>
            <w:right w:val="none" w:sz="0" w:space="0" w:color="auto"/>
          </w:divBdr>
        </w:div>
      </w:divsChild>
    </w:div>
    <w:div w:id="1785423055">
      <w:bodyDiv w:val="1"/>
      <w:marLeft w:val="0"/>
      <w:marRight w:val="0"/>
      <w:marTop w:val="0"/>
      <w:marBottom w:val="0"/>
      <w:divBdr>
        <w:top w:val="none" w:sz="0" w:space="0" w:color="auto"/>
        <w:left w:val="none" w:sz="0" w:space="0" w:color="auto"/>
        <w:bottom w:val="none" w:sz="0" w:space="0" w:color="auto"/>
        <w:right w:val="none" w:sz="0" w:space="0" w:color="auto"/>
      </w:divBdr>
    </w:div>
    <w:div w:id="1807776114">
      <w:bodyDiv w:val="1"/>
      <w:marLeft w:val="0"/>
      <w:marRight w:val="0"/>
      <w:marTop w:val="0"/>
      <w:marBottom w:val="0"/>
      <w:divBdr>
        <w:top w:val="none" w:sz="0" w:space="0" w:color="auto"/>
        <w:left w:val="none" w:sz="0" w:space="0" w:color="auto"/>
        <w:bottom w:val="none" w:sz="0" w:space="0" w:color="auto"/>
        <w:right w:val="none" w:sz="0" w:space="0" w:color="auto"/>
      </w:divBdr>
    </w:div>
    <w:div w:id="1840195210">
      <w:bodyDiv w:val="1"/>
      <w:marLeft w:val="0"/>
      <w:marRight w:val="0"/>
      <w:marTop w:val="0"/>
      <w:marBottom w:val="0"/>
      <w:divBdr>
        <w:top w:val="none" w:sz="0" w:space="0" w:color="auto"/>
        <w:left w:val="none" w:sz="0" w:space="0" w:color="auto"/>
        <w:bottom w:val="none" w:sz="0" w:space="0" w:color="auto"/>
        <w:right w:val="none" w:sz="0" w:space="0" w:color="auto"/>
      </w:divBdr>
      <w:divsChild>
        <w:div w:id="1521503987">
          <w:marLeft w:val="0"/>
          <w:marRight w:val="0"/>
          <w:marTop w:val="0"/>
          <w:marBottom w:val="0"/>
          <w:divBdr>
            <w:top w:val="none" w:sz="0" w:space="0" w:color="auto"/>
            <w:left w:val="none" w:sz="0" w:space="0" w:color="auto"/>
            <w:bottom w:val="none" w:sz="0" w:space="0" w:color="auto"/>
            <w:right w:val="none" w:sz="0" w:space="0" w:color="auto"/>
          </w:divBdr>
        </w:div>
      </w:divsChild>
    </w:div>
    <w:div w:id="1861122422">
      <w:bodyDiv w:val="1"/>
      <w:marLeft w:val="0"/>
      <w:marRight w:val="0"/>
      <w:marTop w:val="0"/>
      <w:marBottom w:val="0"/>
      <w:divBdr>
        <w:top w:val="none" w:sz="0" w:space="0" w:color="auto"/>
        <w:left w:val="none" w:sz="0" w:space="0" w:color="auto"/>
        <w:bottom w:val="none" w:sz="0" w:space="0" w:color="auto"/>
        <w:right w:val="none" w:sz="0" w:space="0" w:color="auto"/>
      </w:divBdr>
      <w:divsChild>
        <w:div w:id="42028250">
          <w:marLeft w:val="0"/>
          <w:marRight w:val="0"/>
          <w:marTop w:val="0"/>
          <w:marBottom w:val="0"/>
          <w:divBdr>
            <w:top w:val="none" w:sz="0" w:space="0" w:color="auto"/>
            <w:left w:val="none" w:sz="0" w:space="0" w:color="auto"/>
            <w:bottom w:val="none" w:sz="0" w:space="0" w:color="auto"/>
            <w:right w:val="none" w:sz="0" w:space="0" w:color="auto"/>
          </w:divBdr>
        </w:div>
      </w:divsChild>
    </w:div>
    <w:div w:id="1916166073">
      <w:bodyDiv w:val="1"/>
      <w:marLeft w:val="0"/>
      <w:marRight w:val="0"/>
      <w:marTop w:val="0"/>
      <w:marBottom w:val="0"/>
      <w:divBdr>
        <w:top w:val="none" w:sz="0" w:space="0" w:color="auto"/>
        <w:left w:val="none" w:sz="0" w:space="0" w:color="auto"/>
        <w:bottom w:val="none" w:sz="0" w:space="0" w:color="auto"/>
        <w:right w:val="none" w:sz="0" w:space="0" w:color="auto"/>
      </w:divBdr>
    </w:div>
    <w:div w:id="1928492767">
      <w:bodyDiv w:val="1"/>
      <w:marLeft w:val="0"/>
      <w:marRight w:val="0"/>
      <w:marTop w:val="0"/>
      <w:marBottom w:val="0"/>
      <w:divBdr>
        <w:top w:val="none" w:sz="0" w:space="0" w:color="auto"/>
        <w:left w:val="none" w:sz="0" w:space="0" w:color="auto"/>
        <w:bottom w:val="none" w:sz="0" w:space="0" w:color="auto"/>
        <w:right w:val="none" w:sz="0" w:space="0" w:color="auto"/>
      </w:divBdr>
    </w:div>
    <w:div w:id="2003116080">
      <w:bodyDiv w:val="1"/>
      <w:marLeft w:val="0"/>
      <w:marRight w:val="0"/>
      <w:marTop w:val="0"/>
      <w:marBottom w:val="0"/>
      <w:divBdr>
        <w:top w:val="none" w:sz="0" w:space="0" w:color="auto"/>
        <w:left w:val="none" w:sz="0" w:space="0" w:color="auto"/>
        <w:bottom w:val="none" w:sz="0" w:space="0" w:color="auto"/>
        <w:right w:val="none" w:sz="0" w:space="0" w:color="auto"/>
      </w:divBdr>
      <w:divsChild>
        <w:div w:id="1549563258">
          <w:marLeft w:val="0"/>
          <w:marRight w:val="0"/>
          <w:marTop w:val="0"/>
          <w:marBottom w:val="0"/>
          <w:divBdr>
            <w:top w:val="none" w:sz="0" w:space="0" w:color="auto"/>
            <w:left w:val="none" w:sz="0" w:space="0" w:color="auto"/>
            <w:bottom w:val="none" w:sz="0" w:space="0" w:color="auto"/>
            <w:right w:val="none" w:sz="0" w:space="0" w:color="auto"/>
          </w:divBdr>
        </w:div>
      </w:divsChild>
    </w:div>
    <w:div w:id="2021857297">
      <w:bodyDiv w:val="1"/>
      <w:marLeft w:val="0"/>
      <w:marRight w:val="0"/>
      <w:marTop w:val="0"/>
      <w:marBottom w:val="0"/>
      <w:divBdr>
        <w:top w:val="none" w:sz="0" w:space="0" w:color="auto"/>
        <w:left w:val="none" w:sz="0" w:space="0" w:color="auto"/>
        <w:bottom w:val="none" w:sz="0" w:space="0" w:color="auto"/>
        <w:right w:val="none" w:sz="0" w:space="0" w:color="auto"/>
      </w:divBdr>
      <w:divsChild>
        <w:div w:id="144587276">
          <w:marLeft w:val="0"/>
          <w:marRight w:val="0"/>
          <w:marTop w:val="0"/>
          <w:marBottom w:val="0"/>
          <w:divBdr>
            <w:top w:val="none" w:sz="0" w:space="0" w:color="auto"/>
            <w:left w:val="none" w:sz="0" w:space="0" w:color="auto"/>
            <w:bottom w:val="none" w:sz="0" w:space="0" w:color="auto"/>
            <w:right w:val="none" w:sz="0" w:space="0" w:color="auto"/>
          </w:divBdr>
        </w:div>
      </w:divsChild>
    </w:div>
    <w:div w:id="2088921685">
      <w:bodyDiv w:val="1"/>
      <w:marLeft w:val="0"/>
      <w:marRight w:val="0"/>
      <w:marTop w:val="0"/>
      <w:marBottom w:val="0"/>
      <w:divBdr>
        <w:top w:val="none" w:sz="0" w:space="0" w:color="auto"/>
        <w:left w:val="none" w:sz="0" w:space="0" w:color="auto"/>
        <w:bottom w:val="none" w:sz="0" w:space="0" w:color="auto"/>
        <w:right w:val="none" w:sz="0" w:space="0" w:color="auto"/>
      </w:divBdr>
      <w:divsChild>
        <w:div w:id="67577508">
          <w:marLeft w:val="0"/>
          <w:marRight w:val="0"/>
          <w:marTop w:val="0"/>
          <w:marBottom w:val="0"/>
          <w:divBdr>
            <w:top w:val="none" w:sz="0" w:space="0" w:color="auto"/>
            <w:left w:val="none" w:sz="0" w:space="0" w:color="auto"/>
            <w:bottom w:val="none" w:sz="0" w:space="0" w:color="auto"/>
            <w:right w:val="none" w:sz="0" w:space="0" w:color="auto"/>
          </w:divBdr>
        </w:div>
      </w:divsChild>
    </w:div>
    <w:div w:id="2098356850">
      <w:bodyDiv w:val="1"/>
      <w:marLeft w:val="0"/>
      <w:marRight w:val="0"/>
      <w:marTop w:val="0"/>
      <w:marBottom w:val="0"/>
      <w:divBdr>
        <w:top w:val="none" w:sz="0" w:space="0" w:color="auto"/>
        <w:left w:val="none" w:sz="0" w:space="0" w:color="auto"/>
        <w:bottom w:val="none" w:sz="0" w:space="0" w:color="auto"/>
        <w:right w:val="none" w:sz="0" w:space="0" w:color="auto"/>
      </w:divBdr>
    </w:div>
    <w:div w:id="2126579587">
      <w:bodyDiv w:val="1"/>
      <w:marLeft w:val="0"/>
      <w:marRight w:val="0"/>
      <w:marTop w:val="0"/>
      <w:marBottom w:val="0"/>
      <w:divBdr>
        <w:top w:val="none" w:sz="0" w:space="0" w:color="auto"/>
        <w:left w:val="none" w:sz="0" w:space="0" w:color="auto"/>
        <w:bottom w:val="none" w:sz="0" w:space="0" w:color="auto"/>
        <w:right w:val="none" w:sz="0" w:space="0" w:color="auto"/>
      </w:divBdr>
    </w:div>
    <w:div w:id="213490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diagramColors" Target="diagrams/colors1.xml" Id="rId18" /><Relationship Type="http://schemas.openxmlformats.org/officeDocument/2006/relationships/image" Target="media/image3.emf" Id="rId26" /><Relationship Type="http://schemas.openxmlformats.org/officeDocument/2006/relationships/package" Target="embeddings/Microsoft_Visio_Drawing3.vsdx" Id="rId39" /><Relationship Type="http://schemas.openxmlformats.org/officeDocument/2006/relationships/hyperlink" Target="https://dl.google.com/cloudagents/windows/StackdriverLogging-v1-14.exe" TargetMode="External" Id="rId21" /><Relationship Type="http://schemas.openxmlformats.org/officeDocument/2006/relationships/image" Target="media/image9.emf" Id="rId34" /><Relationship Type="http://schemas.openxmlformats.org/officeDocument/2006/relationships/image" Target="media/image14.emf" Id="rId42" /><Relationship Type="http://schemas.openxmlformats.org/officeDocument/2006/relationships/header" Target="header1.xml" Id="rId47" /><Relationship Type="http://schemas.openxmlformats.org/officeDocument/2006/relationships/footer" Target="footer2.xml" Id="rId50" /><Relationship Type="http://schemas.openxmlformats.org/officeDocument/2006/relationships/theme" Target="theme/theme1.xml" Id="rId55"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diagramLayout" Target="diagrams/layout1.xml" Id="rId16" /><Relationship Type="http://schemas.openxmlformats.org/officeDocument/2006/relationships/package" Target="embeddings/Microsoft_Visio_Drawing.vsdx" Id="rId29" /><Relationship Type="http://schemas.openxmlformats.org/officeDocument/2006/relationships/hyperlink" Target="mailto:helpdesk@xxx.com" TargetMode="External" Id="rId24" /><Relationship Type="http://schemas.openxmlformats.org/officeDocument/2006/relationships/package" Target="embeddings/Microsoft_Visio_Drawing1.vsdx" Id="rId32" /><Relationship Type="http://schemas.openxmlformats.org/officeDocument/2006/relationships/image" Target="media/image13.emf" Id="rId40" /><Relationship Type="http://schemas.openxmlformats.org/officeDocument/2006/relationships/image" Target="media/image17.emf" Id="rId45" /><Relationship Type="http://schemas.openxmlformats.org/officeDocument/2006/relationships/fontTable" Target="fontTable.xml" Id="rId53" /><Relationship Type="http://schemas.openxmlformats.org/officeDocument/2006/relationships/numbering" Target="numbering.xml" Id="rId5" /><Relationship Type="http://schemas.openxmlformats.org/officeDocument/2006/relationships/endnotes" Target="endnotes.xml" Id="rId10" /><Relationship Type="http://schemas.microsoft.com/office/2007/relationships/diagramDrawing" Target="diagrams/drawing1.xml" Id="rId19" /><Relationship Type="http://schemas.openxmlformats.org/officeDocument/2006/relationships/image" Target="media/image7.emf" Id="rId31" /><Relationship Type="http://schemas.openxmlformats.org/officeDocument/2006/relationships/image" Target="media/image16.emf" Id="rId44" /><Relationship Type="http://schemas.openxmlformats.org/officeDocument/2006/relationships/footer" Target="footer3.xml" Id="rId52"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hyperlink" Target="https://www.tenable.com/agent-download" TargetMode="External" Id="rId22" /><Relationship Type="http://schemas.openxmlformats.org/officeDocument/2006/relationships/image" Target="media/image4.emf" Id="rId27" /><Relationship Type="http://schemas.openxmlformats.org/officeDocument/2006/relationships/image" Target="media/image10.emf" Id="rId35" /><Relationship Type="http://schemas.openxmlformats.org/officeDocument/2006/relationships/image" Target="media/image15.emf" Id="rId43" /><Relationship Type="http://schemas.openxmlformats.org/officeDocument/2006/relationships/header" Target="header2.xml" Id="rId48" /><Relationship Type="http://schemas.microsoft.com/office/2018/08/relationships/commentsExtensible" Target="commentsExtensible.xml" Id="rId56" /><Relationship Type="http://schemas.openxmlformats.org/officeDocument/2006/relationships/webSettings" Target="webSettings.xml" Id="rId8" /><Relationship Type="http://schemas.openxmlformats.org/officeDocument/2006/relationships/header" Target="header3.xml" Id="rId51"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diagramQuickStyle" Target="diagrams/quickStyle1.xml" Id="rId17" /><Relationship Type="http://schemas.openxmlformats.org/officeDocument/2006/relationships/image" Target="media/image8.emf" Id="rId33" /><Relationship Type="http://schemas.openxmlformats.org/officeDocument/2006/relationships/image" Target="media/image12.emf" Id="rId38" /><Relationship Type="http://schemas.openxmlformats.org/officeDocument/2006/relationships/image" Target="media/image18.emf" Id="rId46" /><Relationship Type="http://schemas.openxmlformats.org/officeDocument/2006/relationships/hyperlink" Target="https://repo.stackdriver.com/windows/StackdriverMonitoring-GCM-46.exe" TargetMode="External" Id="rId20" /><Relationship Type="http://schemas.openxmlformats.org/officeDocument/2006/relationships/package" Target="embeddings/Microsoft_Visio_Drawing4.vsdx" Id="rId41" /><Relationship Type="http://schemas.microsoft.com/office/2011/relationships/people" Target="people.xml" Id="rId54"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diagramData" Target="diagrams/data1.xml" Id="rId15" /><Relationship Type="http://schemas.openxmlformats.org/officeDocument/2006/relationships/hyperlink" Target="https://www.tenable.com/agent-download" TargetMode="External" Id="rId23" /><Relationship Type="http://schemas.openxmlformats.org/officeDocument/2006/relationships/image" Target="media/image5.emf" Id="rId28" /><Relationship Type="http://schemas.openxmlformats.org/officeDocument/2006/relationships/footer" Target="footer1.xml" Id="rId49" /><Relationship Type="http://schemas.openxmlformats.org/officeDocument/2006/relationships/glossaryDocument" Target="/word/glossary/document.xml" Id="R7b28a4f9125444de" /><Relationship Type="http://schemas.openxmlformats.org/officeDocument/2006/relationships/image" Target="/media/image5.png" Id="R5b1921a4040c4de7" /><Relationship Type="http://schemas.openxmlformats.org/officeDocument/2006/relationships/image" Target="/media/image6.png" Id="R90c8a171c2084636" /><Relationship Type="http://schemas.openxmlformats.org/officeDocument/2006/relationships/image" Target="/media/image7.png" Id="Rb4fa208c52534772" /><Relationship Type="http://schemas.openxmlformats.org/officeDocument/2006/relationships/image" Target="/media/image8.png" Id="R2a160bff366e41c2" /></Relationships>
</file>

<file path=word/_rels/header3.xml.rels>&#65279;<?xml version="1.0" encoding="utf-8"?><Relationships xmlns="http://schemas.openxmlformats.org/package/2006/relationships"><Relationship Type="http://schemas.openxmlformats.org/officeDocument/2006/relationships/image" Target="/media/imaged.png" Id="Rb24a999f2d1c44fe"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016D4E-15EA-4F23-A60C-94EB4FC883F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C6D9488-127D-40C4-8A5E-80ADFCEED941}">
      <dgm:prSet phldrT="[Text]"/>
      <dgm:spPr/>
      <dgm:t>
        <a:bodyPr/>
        <a:lstStyle/>
        <a:p>
          <a:r>
            <a:rPr lang="en-US"/>
            <a:t>NOC Org</a:t>
          </a:r>
        </a:p>
      </dgm:t>
    </dgm:pt>
    <dgm:pt modelId="{5B98B96D-2982-4631-999C-41BC6CAD0705}" type="parTrans" cxnId="{48C081E1-859A-462D-B9EA-EF16547F12D9}">
      <dgm:prSet/>
      <dgm:spPr/>
      <dgm:t>
        <a:bodyPr/>
        <a:lstStyle/>
        <a:p>
          <a:endParaRPr lang="en-US"/>
        </a:p>
      </dgm:t>
    </dgm:pt>
    <dgm:pt modelId="{0368DBCE-4A27-4346-AAEB-9CF76085BC90}" type="sibTrans" cxnId="{48C081E1-859A-462D-B9EA-EF16547F12D9}">
      <dgm:prSet/>
      <dgm:spPr/>
      <dgm:t>
        <a:bodyPr/>
        <a:lstStyle/>
        <a:p>
          <a:endParaRPr lang="en-US"/>
        </a:p>
      </dgm:t>
    </dgm:pt>
    <dgm:pt modelId="{A2F8D02C-C9C6-4BF3-BC4E-89447C2430DE}" type="asst">
      <dgm:prSet phldrT="[Text]"/>
      <dgm:spPr/>
      <dgm:t>
        <a:bodyPr/>
        <a:lstStyle/>
        <a:p>
          <a:r>
            <a:rPr lang="en-US"/>
            <a:t>Security</a:t>
          </a:r>
        </a:p>
      </dgm:t>
    </dgm:pt>
    <dgm:pt modelId="{46D35EEA-DB4A-4C4E-9F79-345028801E99}" type="parTrans" cxnId="{DC51B3F9-1796-4A84-9E08-9071CF733AFC}">
      <dgm:prSet/>
      <dgm:spPr/>
      <dgm:t>
        <a:bodyPr/>
        <a:lstStyle/>
        <a:p>
          <a:endParaRPr lang="en-US"/>
        </a:p>
      </dgm:t>
    </dgm:pt>
    <dgm:pt modelId="{85741AAF-10B6-4FBA-B3EC-4A52335ED2D1}" type="sibTrans" cxnId="{DC51B3F9-1796-4A84-9E08-9071CF733AFC}">
      <dgm:prSet/>
      <dgm:spPr/>
      <dgm:t>
        <a:bodyPr/>
        <a:lstStyle/>
        <a:p>
          <a:endParaRPr lang="en-US"/>
        </a:p>
      </dgm:t>
    </dgm:pt>
    <dgm:pt modelId="{F031F73B-8BFF-4128-BF04-76E620031F9A}" type="asst">
      <dgm:prSet/>
      <dgm:spPr/>
      <dgm:t>
        <a:bodyPr/>
        <a:lstStyle/>
        <a:p>
          <a:r>
            <a:rPr lang="en-US"/>
            <a:t>Operations</a:t>
          </a:r>
        </a:p>
      </dgm:t>
    </dgm:pt>
    <dgm:pt modelId="{B313CB22-AD7D-4607-B04A-EB79F3538176}" type="parTrans" cxnId="{93913618-C14D-4DD1-9EDB-5C9DF2BDBD23}">
      <dgm:prSet/>
      <dgm:spPr/>
      <dgm:t>
        <a:bodyPr/>
        <a:lstStyle/>
        <a:p>
          <a:endParaRPr lang="en-US"/>
        </a:p>
      </dgm:t>
    </dgm:pt>
    <dgm:pt modelId="{D70B1FC3-D661-456E-A86A-19C4670EF29E}" type="sibTrans" cxnId="{93913618-C14D-4DD1-9EDB-5C9DF2BDBD23}">
      <dgm:prSet/>
      <dgm:spPr/>
      <dgm:t>
        <a:bodyPr/>
        <a:lstStyle/>
        <a:p>
          <a:endParaRPr lang="en-US"/>
        </a:p>
      </dgm:t>
    </dgm:pt>
    <dgm:pt modelId="{EDC4BDD7-23A5-41D0-AA33-E74D43BA4E12}">
      <dgm:prSet/>
      <dgm:spPr/>
      <dgm:t>
        <a:bodyPr/>
        <a:lstStyle/>
        <a:p>
          <a:r>
            <a:rPr lang="en-US"/>
            <a:t>Project Chief Engineer</a:t>
          </a:r>
        </a:p>
      </dgm:t>
    </dgm:pt>
    <dgm:pt modelId="{9CB9E6AB-CFD7-448C-8142-2161731F6AE5}" type="parTrans" cxnId="{D80E4CE5-E1E6-46A4-89DA-23A5C41D4F2C}">
      <dgm:prSet/>
      <dgm:spPr/>
      <dgm:t>
        <a:bodyPr/>
        <a:lstStyle/>
        <a:p>
          <a:endParaRPr lang="en-US"/>
        </a:p>
      </dgm:t>
    </dgm:pt>
    <dgm:pt modelId="{1B25188E-7346-4CBA-9364-3D3BA3CE5F7E}" type="sibTrans" cxnId="{D80E4CE5-E1E6-46A4-89DA-23A5C41D4F2C}">
      <dgm:prSet/>
      <dgm:spPr/>
      <dgm:t>
        <a:bodyPr/>
        <a:lstStyle/>
        <a:p>
          <a:endParaRPr lang="en-US"/>
        </a:p>
      </dgm:t>
    </dgm:pt>
    <dgm:pt modelId="{5793F772-2601-4D88-AB7F-772A1374D1AD}">
      <dgm:prSet/>
      <dgm:spPr/>
      <dgm:t>
        <a:bodyPr/>
        <a:lstStyle/>
        <a:p>
          <a:r>
            <a:rPr lang="en-US"/>
            <a:t>Chief Information Security Officer (CISO)</a:t>
          </a:r>
        </a:p>
      </dgm:t>
    </dgm:pt>
    <dgm:pt modelId="{60EF65F5-A687-4F1E-A2E2-771FB7667633}" type="parTrans" cxnId="{B2E59353-9F40-433B-A97D-84773C04DD27}">
      <dgm:prSet/>
      <dgm:spPr/>
      <dgm:t>
        <a:bodyPr/>
        <a:lstStyle/>
        <a:p>
          <a:endParaRPr lang="en-US"/>
        </a:p>
      </dgm:t>
    </dgm:pt>
    <dgm:pt modelId="{E1E8DC83-F773-4C1D-909D-15142096E60D}" type="sibTrans" cxnId="{B2E59353-9F40-433B-A97D-84773C04DD27}">
      <dgm:prSet/>
      <dgm:spPr/>
      <dgm:t>
        <a:bodyPr/>
        <a:lstStyle/>
        <a:p>
          <a:endParaRPr lang="en-US"/>
        </a:p>
      </dgm:t>
    </dgm:pt>
    <dgm:pt modelId="{EF2B8584-DD7D-42F0-9AFD-FB306E7AC87A}">
      <dgm:prSet/>
      <dgm:spPr/>
      <dgm:t>
        <a:bodyPr/>
        <a:lstStyle/>
        <a:p>
          <a:r>
            <a:rPr lang="en-US"/>
            <a:t>NOC Manager (NOC-M)</a:t>
          </a:r>
        </a:p>
      </dgm:t>
    </dgm:pt>
    <dgm:pt modelId="{8C9BF23C-12BA-4016-8484-ACE1D6106013}" type="parTrans" cxnId="{85B8DCCD-49B8-4221-9F0F-2C2EC2C0ED87}">
      <dgm:prSet/>
      <dgm:spPr/>
      <dgm:t>
        <a:bodyPr/>
        <a:lstStyle/>
        <a:p>
          <a:endParaRPr lang="en-US"/>
        </a:p>
      </dgm:t>
    </dgm:pt>
    <dgm:pt modelId="{869F107E-767C-461C-A805-CAE391AF5296}" type="sibTrans" cxnId="{85B8DCCD-49B8-4221-9F0F-2C2EC2C0ED87}">
      <dgm:prSet/>
      <dgm:spPr/>
      <dgm:t>
        <a:bodyPr/>
        <a:lstStyle/>
        <a:p>
          <a:endParaRPr lang="en-US"/>
        </a:p>
      </dgm:t>
    </dgm:pt>
    <dgm:pt modelId="{C9414629-70CE-406B-8460-D7B91A36D2CD}">
      <dgm:prSet/>
      <dgm:spPr/>
      <dgm:t>
        <a:bodyPr/>
        <a:lstStyle/>
        <a:p>
          <a:r>
            <a:rPr lang="en-US"/>
            <a:t>Shift Manager</a:t>
          </a:r>
        </a:p>
      </dgm:t>
    </dgm:pt>
    <dgm:pt modelId="{FB5D60FA-1814-44FE-AEA2-457092ABADAE}" type="parTrans" cxnId="{FA5487B2-E9B0-4848-9500-8236D56DE9E3}">
      <dgm:prSet/>
      <dgm:spPr/>
      <dgm:t>
        <a:bodyPr/>
        <a:lstStyle/>
        <a:p>
          <a:endParaRPr lang="en-US"/>
        </a:p>
      </dgm:t>
    </dgm:pt>
    <dgm:pt modelId="{D05B0184-C574-438C-9AC5-54302F1A3431}" type="sibTrans" cxnId="{FA5487B2-E9B0-4848-9500-8236D56DE9E3}">
      <dgm:prSet/>
      <dgm:spPr/>
      <dgm:t>
        <a:bodyPr/>
        <a:lstStyle/>
        <a:p>
          <a:endParaRPr lang="en-US"/>
        </a:p>
      </dgm:t>
    </dgm:pt>
    <dgm:pt modelId="{DE58265F-5640-44C6-9791-A0DF7791AC48}">
      <dgm:prSet/>
      <dgm:spPr/>
      <dgm:t>
        <a:bodyPr/>
        <a:lstStyle/>
        <a:p>
          <a:r>
            <a:rPr lang="en-US"/>
            <a:t>Product SME</a:t>
          </a:r>
        </a:p>
      </dgm:t>
    </dgm:pt>
    <dgm:pt modelId="{F9251358-DC85-46B9-A950-90B3E0096310}" type="parTrans" cxnId="{894E7C9F-93E9-482A-B5D6-03D939D25FB3}">
      <dgm:prSet/>
      <dgm:spPr/>
      <dgm:t>
        <a:bodyPr/>
        <a:lstStyle/>
        <a:p>
          <a:endParaRPr lang="en-US"/>
        </a:p>
      </dgm:t>
    </dgm:pt>
    <dgm:pt modelId="{272B7587-7F21-4E47-98BF-81B0E60217DD}" type="sibTrans" cxnId="{894E7C9F-93E9-482A-B5D6-03D939D25FB3}">
      <dgm:prSet/>
      <dgm:spPr/>
      <dgm:t>
        <a:bodyPr/>
        <a:lstStyle/>
        <a:p>
          <a:endParaRPr lang="en-US"/>
        </a:p>
      </dgm:t>
    </dgm:pt>
    <dgm:pt modelId="{04CD3719-34EE-48B5-9849-F3BF972FB11E}">
      <dgm:prSet/>
      <dgm:spPr/>
      <dgm:t>
        <a:bodyPr/>
        <a:lstStyle/>
        <a:p>
          <a:r>
            <a:rPr lang="en-US"/>
            <a:t>System Admin</a:t>
          </a:r>
        </a:p>
      </dgm:t>
    </dgm:pt>
    <dgm:pt modelId="{A3448ED5-2565-405C-AC73-FB9001AF758C}" type="parTrans" cxnId="{577A828D-F19B-4757-A075-F248FA999FAB}">
      <dgm:prSet/>
      <dgm:spPr/>
      <dgm:t>
        <a:bodyPr/>
        <a:lstStyle/>
        <a:p>
          <a:endParaRPr lang="en-US"/>
        </a:p>
      </dgm:t>
    </dgm:pt>
    <dgm:pt modelId="{6BAEF689-DDD8-4412-89C1-5092032FA2FC}" type="sibTrans" cxnId="{577A828D-F19B-4757-A075-F248FA999FAB}">
      <dgm:prSet/>
      <dgm:spPr/>
      <dgm:t>
        <a:bodyPr/>
        <a:lstStyle/>
        <a:p>
          <a:endParaRPr lang="en-US"/>
        </a:p>
      </dgm:t>
    </dgm:pt>
    <dgm:pt modelId="{1AC26F65-D0DF-4045-A70A-B33604677539}" type="pres">
      <dgm:prSet presAssocID="{C0016D4E-15EA-4F23-A60C-94EB4FC883F5}" presName="hierChild1" presStyleCnt="0">
        <dgm:presLayoutVars>
          <dgm:orgChart val="1"/>
          <dgm:chPref val="1"/>
          <dgm:dir/>
          <dgm:animOne val="branch"/>
          <dgm:animLvl val="lvl"/>
          <dgm:resizeHandles/>
        </dgm:presLayoutVars>
      </dgm:prSet>
      <dgm:spPr/>
    </dgm:pt>
    <dgm:pt modelId="{D474D032-61F7-4323-A8A4-ADFBB2F98242}" type="pres">
      <dgm:prSet presAssocID="{CC6D9488-127D-40C4-8A5E-80ADFCEED941}" presName="hierRoot1" presStyleCnt="0">
        <dgm:presLayoutVars>
          <dgm:hierBranch val="init"/>
        </dgm:presLayoutVars>
      </dgm:prSet>
      <dgm:spPr/>
    </dgm:pt>
    <dgm:pt modelId="{F1521DB4-3ADA-446F-A377-F9ECD608C8CE}" type="pres">
      <dgm:prSet presAssocID="{CC6D9488-127D-40C4-8A5E-80ADFCEED941}" presName="rootComposite1" presStyleCnt="0"/>
      <dgm:spPr/>
    </dgm:pt>
    <dgm:pt modelId="{F59E01DB-90E8-4988-8D1F-61E17623EC7A}" type="pres">
      <dgm:prSet presAssocID="{CC6D9488-127D-40C4-8A5E-80ADFCEED941}" presName="rootText1" presStyleLbl="node0" presStyleIdx="0" presStyleCnt="1">
        <dgm:presLayoutVars>
          <dgm:chPref val="3"/>
        </dgm:presLayoutVars>
      </dgm:prSet>
      <dgm:spPr/>
    </dgm:pt>
    <dgm:pt modelId="{8DD0CD9C-82B2-4367-886E-631CC4EC4609}" type="pres">
      <dgm:prSet presAssocID="{CC6D9488-127D-40C4-8A5E-80ADFCEED941}" presName="rootConnector1" presStyleLbl="node1" presStyleIdx="0" presStyleCnt="0"/>
      <dgm:spPr/>
    </dgm:pt>
    <dgm:pt modelId="{812167A7-AFE4-4CF6-81ED-BE483CFE615C}" type="pres">
      <dgm:prSet presAssocID="{CC6D9488-127D-40C4-8A5E-80ADFCEED941}" presName="hierChild2" presStyleCnt="0"/>
      <dgm:spPr/>
    </dgm:pt>
    <dgm:pt modelId="{205B1764-0026-4117-AAE5-ABF964BFBABA}" type="pres">
      <dgm:prSet presAssocID="{CC6D9488-127D-40C4-8A5E-80ADFCEED941}" presName="hierChild3" presStyleCnt="0"/>
      <dgm:spPr/>
    </dgm:pt>
    <dgm:pt modelId="{D5F0479E-27B5-4EF7-82FF-28F2AE2E2016}" type="pres">
      <dgm:prSet presAssocID="{46D35EEA-DB4A-4C4E-9F79-345028801E99}" presName="Name111" presStyleLbl="parChTrans1D2" presStyleIdx="0" presStyleCnt="2"/>
      <dgm:spPr/>
    </dgm:pt>
    <dgm:pt modelId="{97BF8A9E-5CA1-4576-A8B5-1FE22D4C1BA1}" type="pres">
      <dgm:prSet presAssocID="{A2F8D02C-C9C6-4BF3-BC4E-89447C2430DE}" presName="hierRoot3" presStyleCnt="0">
        <dgm:presLayoutVars>
          <dgm:hierBranch val="init"/>
        </dgm:presLayoutVars>
      </dgm:prSet>
      <dgm:spPr/>
    </dgm:pt>
    <dgm:pt modelId="{0EE50143-67A8-4F06-BE68-52CBB3E197D8}" type="pres">
      <dgm:prSet presAssocID="{A2F8D02C-C9C6-4BF3-BC4E-89447C2430DE}" presName="rootComposite3" presStyleCnt="0"/>
      <dgm:spPr/>
    </dgm:pt>
    <dgm:pt modelId="{67E0164B-0A21-4F76-A0DF-A5615AC1D859}" type="pres">
      <dgm:prSet presAssocID="{A2F8D02C-C9C6-4BF3-BC4E-89447C2430DE}" presName="rootText3" presStyleLbl="asst1" presStyleIdx="0" presStyleCnt="2">
        <dgm:presLayoutVars>
          <dgm:chPref val="3"/>
        </dgm:presLayoutVars>
      </dgm:prSet>
      <dgm:spPr/>
    </dgm:pt>
    <dgm:pt modelId="{51FEEFBB-C092-4192-8528-7CC051C09254}" type="pres">
      <dgm:prSet presAssocID="{A2F8D02C-C9C6-4BF3-BC4E-89447C2430DE}" presName="rootConnector3" presStyleLbl="asst1" presStyleIdx="0" presStyleCnt="2"/>
      <dgm:spPr/>
    </dgm:pt>
    <dgm:pt modelId="{665111C1-C69F-42FB-8A16-E06C9FA5BA9D}" type="pres">
      <dgm:prSet presAssocID="{A2F8D02C-C9C6-4BF3-BC4E-89447C2430DE}" presName="hierChild6" presStyleCnt="0"/>
      <dgm:spPr/>
    </dgm:pt>
    <dgm:pt modelId="{5DE482CC-0776-4310-BD6C-A2D173FCA4FA}" type="pres">
      <dgm:prSet presAssocID="{60EF65F5-A687-4F1E-A2E2-771FB7667633}" presName="Name37" presStyleLbl="parChTrans1D3" presStyleIdx="0" presStyleCnt="2"/>
      <dgm:spPr/>
    </dgm:pt>
    <dgm:pt modelId="{E9295E67-5CDB-49A6-9F51-C29406D686DB}" type="pres">
      <dgm:prSet presAssocID="{5793F772-2601-4D88-AB7F-772A1374D1AD}" presName="hierRoot2" presStyleCnt="0">
        <dgm:presLayoutVars>
          <dgm:hierBranch val="init"/>
        </dgm:presLayoutVars>
      </dgm:prSet>
      <dgm:spPr/>
    </dgm:pt>
    <dgm:pt modelId="{AAD56231-1889-4B50-88FC-7DDF4185E073}" type="pres">
      <dgm:prSet presAssocID="{5793F772-2601-4D88-AB7F-772A1374D1AD}" presName="rootComposite" presStyleCnt="0"/>
      <dgm:spPr/>
    </dgm:pt>
    <dgm:pt modelId="{CE7C50F7-106B-4C84-941D-C5D0EA07DD8C}" type="pres">
      <dgm:prSet presAssocID="{5793F772-2601-4D88-AB7F-772A1374D1AD}" presName="rootText" presStyleLbl="node3" presStyleIdx="0" presStyleCnt="2">
        <dgm:presLayoutVars>
          <dgm:chPref val="3"/>
        </dgm:presLayoutVars>
      </dgm:prSet>
      <dgm:spPr/>
    </dgm:pt>
    <dgm:pt modelId="{CB3FA079-B39B-4439-A635-C504B7034292}" type="pres">
      <dgm:prSet presAssocID="{5793F772-2601-4D88-AB7F-772A1374D1AD}" presName="rootConnector" presStyleLbl="node3" presStyleIdx="0" presStyleCnt="2"/>
      <dgm:spPr/>
    </dgm:pt>
    <dgm:pt modelId="{0AB7E049-3BD3-41C1-ADE3-C8549B4FA111}" type="pres">
      <dgm:prSet presAssocID="{5793F772-2601-4D88-AB7F-772A1374D1AD}" presName="hierChild4" presStyleCnt="0"/>
      <dgm:spPr/>
    </dgm:pt>
    <dgm:pt modelId="{FDC6971B-B747-4C8F-9D9B-D8CA588178F4}" type="pres">
      <dgm:prSet presAssocID="{5793F772-2601-4D88-AB7F-772A1374D1AD}" presName="hierChild5" presStyleCnt="0"/>
      <dgm:spPr/>
    </dgm:pt>
    <dgm:pt modelId="{AFF13A66-AFCF-4612-A5EA-D4DB34632E05}" type="pres">
      <dgm:prSet presAssocID="{A2F8D02C-C9C6-4BF3-BC4E-89447C2430DE}" presName="hierChild7" presStyleCnt="0"/>
      <dgm:spPr/>
    </dgm:pt>
    <dgm:pt modelId="{C6F07B6F-9376-4226-8AD3-E796881ED431}" type="pres">
      <dgm:prSet presAssocID="{B313CB22-AD7D-4607-B04A-EB79F3538176}" presName="Name111" presStyleLbl="parChTrans1D2" presStyleIdx="1" presStyleCnt="2"/>
      <dgm:spPr/>
    </dgm:pt>
    <dgm:pt modelId="{0E22EFCE-0EBE-4117-AC89-72FDBBC81AEF}" type="pres">
      <dgm:prSet presAssocID="{F031F73B-8BFF-4128-BF04-76E620031F9A}" presName="hierRoot3" presStyleCnt="0">
        <dgm:presLayoutVars>
          <dgm:hierBranch val="init"/>
        </dgm:presLayoutVars>
      </dgm:prSet>
      <dgm:spPr/>
    </dgm:pt>
    <dgm:pt modelId="{7BE91E8B-20E9-46B8-9C1C-5C73F224776C}" type="pres">
      <dgm:prSet presAssocID="{F031F73B-8BFF-4128-BF04-76E620031F9A}" presName="rootComposite3" presStyleCnt="0"/>
      <dgm:spPr/>
    </dgm:pt>
    <dgm:pt modelId="{017DB8E8-C47E-4404-ACD8-F9FF90029103}" type="pres">
      <dgm:prSet presAssocID="{F031F73B-8BFF-4128-BF04-76E620031F9A}" presName="rootText3" presStyleLbl="asst1" presStyleIdx="1" presStyleCnt="2">
        <dgm:presLayoutVars>
          <dgm:chPref val="3"/>
        </dgm:presLayoutVars>
      </dgm:prSet>
      <dgm:spPr/>
    </dgm:pt>
    <dgm:pt modelId="{1DB378C1-0C84-4198-A7CD-191CE04A9863}" type="pres">
      <dgm:prSet presAssocID="{F031F73B-8BFF-4128-BF04-76E620031F9A}" presName="rootConnector3" presStyleLbl="asst1" presStyleIdx="1" presStyleCnt="2"/>
      <dgm:spPr/>
    </dgm:pt>
    <dgm:pt modelId="{BC4F8712-4567-4D63-90F9-A717A4BA0D6A}" type="pres">
      <dgm:prSet presAssocID="{F031F73B-8BFF-4128-BF04-76E620031F9A}" presName="hierChild6" presStyleCnt="0"/>
      <dgm:spPr/>
    </dgm:pt>
    <dgm:pt modelId="{ADC18B23-560D-4E8A-A1AE-7F4487D2A457}" type="pres">
      <dgm:prSet presAssocID="{9CB9E6AB-CFD7-448C-8142-2161731F6AE5}" presName="Name37" presStyleLbl="parChTrans1D3" presStyleIdx="1" presStyleCnt="2"/>
      <dgm:spPr/>
    </dgm:pt>
    <dgm:pt modelId="{39B041F4-BFFC-4771-9D84-45922A309D6A}" type="pres">
      <dgm:prSet presAssocID="{EDC4BDD7-23A5-41D0-AA33-E74D43BA4E12}" presName="hierRoot2" presStyleCnt="0">
        <dgm:presLayoutVars>
          <dgm:hierBranch val="init"/>
        </dgm:presLayoutVars>
      </dgm:prSet>
      <dgm:spPr/>
    </dgm:pt>
    <dgm:pt modelId="{7962172B-205F-4D94-A2EB-82FFCB973E88}" type="pres">
      <dgm:prSet presAssocID="{EDC4BDD7-23A5-41D0-AA33-E74D43BA4E12}" presName="rootComposite" presStyleCnt="0"/>
      <dgm:spPr/>
    </dgm:pt>
    <dgm:pt modelId="{7C32141F-53B4-4363-ADF2-89EB72F021F2}" type="pres">
      <dgm:prSet presAssocID="{EDC4BDD7-23A5-41D0-AA33-E74D43BA4E12}" presName="rootText" presStyleLbl="node3" presStyleIdx="1" presStyleCnt="2">
        <dgm:presLayoutVars>
          <dgm:chPref val="3"/>
        </dgm:presLayoutVars>
      </dgm:prSet>
      <dgm:spPr/>
    </dgm:pt>
    <dgm:pt modelId="{F7DF0B8A-9DDA-4DC3-9348-DE5D0113E6E8}" type="pres">
      <dgm:prSet presAssocID="{EDC4BDD7-23A5-41D0-AA33-E74D43BA4E12}" presName="rootConnector" presStyleLbl="node3" presStyleIdx="1" presStyleCnt="2"/>
      <dgm:spPr/>
    </dgm:pt>
    <dgm:pt modelId="{7589E980-4F51-4537-9B0A-36FEC3242B36}" type="pres">
      <dgm:prSet presAssocID="{EDC4BDD7-23A5-41D0-AA33-E74D43BA4E12}" presName="hierChild4" presStyleCnt="0"/>
      <dgm:spPr/>
    </dgm:pt>
    <dgm:pt modelId="{6449D176-5D54-4D77-99FB-4DFBCEFA4717}" type="pres">
      <dgm:prSet presAssocID="{8C9BF23C-12BA-4016-8484-ACE1D6106013}" presName="Name37" presStyleLbl="parChTrans1D4" presStyleIdx="0" presStyleCnt="4"/>
      <dgm:spPr/>
    </dgm:pt>
    <dgm:pt modelId="{9DF5B212-7394-4A44-A810-89003DB2E977}" type="pres">
      <dgm:prSet presAssocID="{EF2B8584-DD7D-42F0-9AFD-FB306E7AC87A}" presName="hierRoot2" presStyleCnt="0">
        <dgm:presLayoutVars>
          <dgm:hierBranch val="init"/>
        </dgm:presLayoutVars>
      </dgm:prSet>
      <dgm:spPr/>
    </dgm:pt>
    <dgm:pt modelId="{DA464577-B083-4EEB-B96A-E2A03B494DDC}" type="pres">
      <dgm:prSet presAssocID="{EF2B8584-DD7D-42F0-9AFD-FB306E7AC87A}" presName="rootComposite" presStyleCnt="0"/>
      <dgm:spPr/>
    </dgm:pt>
    <dgm:pt modelId="{0421BE87-53C5-4ABD-AE78-196F9D6F68CC}" type="pres">
      <dgm:prSet presAssocID="{EF2B8584-DD7D-42F0-9AFD-FB306E7AC87A}" presName="rootText" presStyleLbl="node4" presStyleIdx="0" presStyleCnt="4">
        <dgm:presLayoutVars>
          <dgm:chPref val="3"/>
        </dgm:presLayoutVars>
      </dgm:prSet>
      <dgm:spPr/>
    </dgm:pt>
    <dgm:pt modelId="{E38A7216-DEE8-41D2-95A4-E3DF3671C29B}" type="pres">
      <dgm:prSet presAssocID="{EF2B8584-DD7D-42F0-9AFD-FB306E7AC87A}" presName="rootConnector" presStyleLbl="node4" presStyleIdx="0" presStyleCnt="4"/>
      <dgm:spPr/>
    </dgm:pt>
    <dgm:pt modelId="{5B4B2C5F-97D1-455E-AA1A-79FA8BB45FE2}" type="pres">
      <dgm:prSet presAssocID="{EF2B8584-DD7D-42F0-9AFD-FB306E7AC87A}" presName="hierChild4" presStyleCnt="0"/>
      <dgm:spPr/>
    </dgm:pt>
    <dgm:pt modelId="{8BA1F7D5-CCBD-4275-B7B0-BDDFDC13FC8C}" type="pres">
      <dgm:prSet presAssocID="{FB5D60FA-1814-44FE-AEA2-457092ABADAE}" presName="Name37" presStyleLbl="parChTrans1D4" presStyleIdx="1" presStyleCnt="4"/>
      <dgm:spPr/>
    </dgm:pt>
    <dgm:pt modelId="{292D8327-DD54-4A91-B844-8834B427065B}" type="pres">
      <dgm:prSet presAssocID="{C9414629-70CE-406B-8460-D7B91A36D2CD}" presName="hierRoot2" presStyleCnt="0">
        <dgm:presLayoutVars>
          <dgm:hierBranch val="init"/>
        </dgm:presLayoutVars>
      </dgm:prSet>
      <dgm:spPr/>
    </dgm:pt>
    <dgm:pt modelId="{F22CEDB7-969F-4749-A6EE-314883138EE0}" type="pres">
      <dgm:prSet presAssocID="{C9414629-70CE-406B-8460-D7B91A36D2CD}" presName="rootComposite" presStyleCnt="0"/>
      <dgm:spPr/>
    </dgm:pt>
    <dgm:pt modelId="{CEACC4F8-FD31-4D84-9BCF-B7A519413533}" type="pres">
      <dgm:prSet presAssocID="{C9414629-70CE-406B-8460-D7B91A36D2CD}" presName="rootText" presStyleLbl="node4" presStyleIdx="1" presStyleCnt="4">
        <dgm:presLayoutVars>
          <dgm:chPref val="3"/>
        </dgm:presLayoutVars>
      </dgm:prSet>
      <dgm:spPr/>
    </dgm:pt>
    <dgm:pt modelId="{70287CF2-D6E1-4194-A720-1B3A416C360B}" type="pres">
      <dgm:prSet presAssocID="{C9414629-70CE-406B-8460-D7B91A36D2CD}" presName="rootConnector" presStyleLbl="node4" presStyleIdx="1" presStyleCnt="4"/>
      <dgm:spPr/>
    </dgm:pt>
    <dgm:pt modelId="{105850E8-11EC-4A8C-9456-A91657FF414C}" type="pres">
      <dgm:prSet presAssocID="{C9414629-70CE-406B-8460-D7B91A36D2CD}" presName="hierChild4" presStyleCnt="0"/>
      <dgm:spPr/>
    </dgm:pt>
    <dgm:pt modelId="{7817B345-A732-4611-A619-CB820D442CA8}" type="pres">
      <dgm:prSet presAssocID="{F9251358-DC85-46B9-A950-90B3E0096310}" presName="Name37" presStyleLbl="parChTrans1D4" presStyleIdx="2" presStyleCnt="4"/>
      <dgm:spPr/>
    </dgm:pt>
    <dgm:pt modelId="{46C644BE-CFA3-44A5-B5A7-B58A7FE6790E}" type="pres">
      <dgm:prSet presAssocID="{DE58265F-5640-44C6-9791-A0DF7791AC48}" presName="hierRoot2" presStyleCnt="0">
        <dgm:presLayoutVars>
          <dgm:hierBranch val="init"/>
        </dgm:presLayoutVars>
      </dgm:prSet>
      <dgm:spPr/>
    </dgm:pt>
    <dgm:pt modelId="{868CD62D-C48B-44A7-AC9A-04937257F329}" type="pres">
      <dgm:prSet presAssocID="{DE58265F-5640-44C6-9791-A0DF7791AC48}" presName="rootComposite" presStyleCnt="0"/>
      <dgm:spPr/>
    </dgm:pt>
    <dgm:pt modelId="{C44040B0-035B-4D47-A81C-02D74954ADBB}" type="pres">
      <dgm:prSet presAssocID="{DE58265F-5640-44C6-9791-A0DF7791AC48}" presName="rootText" presStyleLbl="node4" presStyleIdx="2" presStyleCnt="4">
        <dgm:presLayoutVars>
          <dgm:chPref val="3"/>
        </dgm:presLayoutVars>
      </dgm:prSet>
      <dgm:spPr/>
    </dgm:pt>
    <dgm:pt modelId="{3A0011B3-63B5-4193-A360-BA99C6DBF5CB}" type="pres">
      <dgm:prSet presAssocID="{DE58265F-5640-44C6-9791-A0DF7791AC48}" presName="rootConnector" presStyleLbl="node4" presStyleIdx="2" presStyleCnt="4"/>
      <dgm:spPr/>
    </dgm:pt>
    <dgm:pt modelId="{BC5EA1B1-918D-4B0B-8363-3636A3FBED4A}" type="pres">
      <dgm:prSet presAssocID="{DE58265F-5640-44C6-9791-A0DF7791AC48}" presName="hierChild4" presStyleCnt="0"/>
      <dgm:spPr/>
    </dgm:pt>
    <dgm:pt modelId="{AD98BECD-EB8E-4651-A95B-F64679BDAC15}" type="pres">
      <dgm:prSet presAssocID="{DE58265F-5640-44C6-9791-A0DF7791AC48}" presName="hierChild5" presStyleCnt="0"/>
      <dgm:spPr/>
    </dgm:pt>
    <dgm:pt modelId="{40114204-D229-4BF9-95B0-2417DEF10032}" type="pres">
      <dgm:prSet presAssocID="{A3448ED5-2565-405C-AC73-FB9001AF758C}" presName="Name37" presStyleLbl="parChTrans1D4" presStyleIdx="3" presStyleCnt="4"/>
      <dgm:spPr/>
    </dgm:pt>
    <dgm:pt modelId="{A8D21B42-1461-40FF-A3CE-E32B8B3FB8BA}" type="pres">
      <dgm:prSet presAssocID="{04CD3719-34EE-48B5-9849-F3BF972FB11E}" presName="hierRoot2" presStyleCnt="0">
        <dgm:presLayoutVars>
          <dgm:hierBranch val="init"/>
        </dgm:presLayoutVars>
      </dgm:prSet>
      <dgm:spPr/>
    </dgm:pt>
    <dgm:pt modelId="{7EE125D0-871B-431D-9109-BAFD7AD8A57A}" type="pres">
      <dgm:prSet presAssocID="{04CD3719-34EE-48B5-9849-F3BF972FB11E}" presName="rootComposite" presStyleCnt="0"/>
      <dgm:spPr/>
    </dgm:pt>
    <dgm:pt modelId="{A9FF89E7-B182-4F65-A722-3C98B28D4A76}" type="pres">
      <dgm:prSet presAssocID="{04CD3719-34EE-48B5-9849-F3BF972FB11E}" presName="rootText" presStyleLbl="node4" presStyleIdx="3" presStyleCnt="4">
        <dgm:presLayoutVars>
          <dgm:chPref val="3"/>
        </dgm:presLayoutVars>
      </dgm:prSet>
      <dgm:spPr/>
    </dgm:pt>
    <dgm:pt modelId="{D34CEAF7-016C-48F4-ADD2-9368FC873C1D}" type="pres">
      <dgm:prSet presAssocID="{04CD3719-34EE-48B5-9849-F3BF972FB11E}" presName="rootConnector" presStyleLbl="node4" presStyleIdx="3" presStyleCnt="4"/>
      <dgm:spPr/>
    </dgm:pt>
    <dgm:pt modelId="{01403A03-4CB4-49CA-8829-E8C6A2420E70}" type="pres">
      <dgm:prSet presAssocID="{04CD3719-34EE-48B5-9849-F3BF972FB11E}" presName="hierChild4" presStyleCnt="0"/>
      <dgm:spPr/>
    </dgm:pt>
    <dgm:pt modelId="{714260FB-56EB-4FB4-862A-DED9ACEDB780}" type="pres">
      <dgm:prSet presAssocID="{04CD3719-34EE-48B5-9849-F3BF972FB11E}" presName="hierChild5" presStyleCnt="0"/>
      <dgm:spPr/>
    </dgm:pt>
    <dgm:pt modelId="{B295BE04-A108-402E-94D7-F57BFCB2EC27}" type="pres">
      <dgm:prSet presAssocID="{C9414629-70CE-406B-8460-D7B91A36D2CD}" presName="hierChild5" presStyleCnt="0"/>
      <dgm:spPr/>
    </dgm:pt>
    <dgm:pt modelId="{73DD52B5-6C8A-4E91-891F-FFCEB7E3FD08}" type="pres">
      <dgm:prSet presAssocID="{EF2B8584-DD7D-42F0-9AFD-FB306E7AC87A}" presName="hierChild5" presStyleCnt="0"/>
      <dgm:spPr/>
    </dgm:pt>
    <dgm:pt modelId="{4BDE879D-2CEA-4AA0-81D6-780D1A86C63D}" type="pres">
      <dgm:prSet presAssocID="{EDC4BDD7-23A5-41D0-AA33-E74D43BA4E12}" presName="hierChild5" presStyleCnt="0"/>
      <dgm:spPr/>
    </dgm:pt>
    <dgm:pt modelId="{D040FA46-1DAC-48E2-996C-06E8114FEB2B}" type="pres">
      <dgm:prSet presAssocID="{F031F73B-8BFF-4128-BF04-76E620031F9A}" presName="hierChild7" presStyleCnt="0"/>
      <dgm:spPr/>
    </dgm:pt>
  </dgm:ptLst>
  <dgm:cxnLst>
    <dgm:cxn modelId="{A1195301-68BB-4E17-B074-433497019EF4}" type="presOf" srcId="{5793F772-2601-4D88-AB7F-772A1374D1AD}" destId="{CE7C50F7-106B-4C84-941D-C5D0EA07DD8C}" srcOrd="0" destOrd="0" presId="urn:microsoft.com/office/officeart/2005/8/layout/orgChart1"/>
    <dgm:cxn modelId="{A701BB06-D4D9-4F5C-94F9-99592C5E2EAB}" type="presOf" srcId="{CC6D9488-127D-40C4-8A5E-80ADFCEED941}" destId="{F59E01DB-90E8-4988-8D1F-61E17623EC7A}" srcOrd="0" destOrd="0" presId="urn:microsoft.com/office/officeart/2005/8/layout/orgChart1"/>
    <dgm:cxn modelId="{93913618-C14D-4DD1-9EDB-5C9DF2BDBD23}" srcId="{CC6D9488-127D-40C4-8A5E-80ADFCEED941}" destId="{F031F73B-8BFF-4128-BF04-76E620031F9A}" srcOrd="1" destOrd="0" parTransId="{B313CB22-AD7D-4607-B04A-EB79F3538176}" sibTransId="{D70B1FC3-D661-456E-A86A-19C4670EF29E}"/>
    <dgm:cxn modelId="{83B2BE33-F648-499F-9D47-718B3858DAE9}" type="presOf" srcId="{EDC4BDD7-23A5-41D0-AA33-E74D43BA4E12}" destId="{F7DF0B8A-9DDA-4DC3-9348-DE5D0113E6E8}" srcOrd="1" destOrd="0" presId="urn:microsoft.com/office/officeart/2005/8/layout/orgChart1"/>
    <dgm:cxn modelId="{625CD840-7469-413A-B2C3-F19D12423201}" type="presOf" srcId="{C9414629-70CE-406B-8460-D7B91A36D2CD}" destId="{CEACC4F8-FD31-4D84-9BCF-B7A519413533}" srcOrd="0" destOrd="0" presId="urn:microsoft.com/office/officeart/2005/8/layout/orgChart1"/>
    <dgm:cxn modelId="{B1518B5B-AD15-4775-96E9-2645C705810E}" type="presOf" srcId="{EF2B8584-DD7D-42F0-9AFD-FB306E7AC87A}" destId="{E38A7216-DEE8-41D2-95A4-E3DF3671C29B}" srcOrd="1" destOrd="0" presId="urn:microsoft.com/office/officeart/2005/8/layout/orgChart1"/>
    <dgm:cxn modelId="{05FB2060-8979-4481-83A5-CE1226297436}" type="presOf" srcId="{EF2B8584-DD7D-42F0-9AFD-FB306E7AC87A}" destId="{0421BE87-53C5-4ABD-AE78-196F9D6F68CC}" srcOrd="0" destOrd="0" presId="urn:microsoft.com/office/officeart/2005/8/layout/orgChart1"/>
    <dgm:cxn modelId="{EAB6BC41-B461-4517-9441-6F5301D4B65E}" type="presOf" srcId="{5793F772-2601-4D88-AB7F-772A1374D1AD}" destId="{CB3FA079-B39B-4439-A635-C504B7034292}" srcOrd="1" destOrd="0" presId="urn:microsoft.com/office/officeart/2005/8/layout/orgChart1"/>
    <dgm:cxn modelId="{B9BA4C45-0B67-4944-AB83-A09672582342}" type="presOf" srcId="{DE58265F-5640-44C6-9791-A0DF7791AC48}" destId="{C44040B0-035B-4D47-A81C-02D74954ADBB}" srcOrd="0" destOrd="0" presId="urn:microsoft.com/office/officeart/2005/8/layout/orgChart1"/>
    <dgm:cxn modelId="{71527946-6297-47F4-BAE2-C94D26967D6E}" type="presOf" srcId="{F031F73B-8BFF-4128-BF04-76E620031F9A}" destId="{1DB378C1-0C84-4198-A7CD-191CE04A9863}" srcOrd="1" destOrd="0" presId="urn:microsoft.com/office/officeart/2005/8/layout/orgChart1"/>
    <dgm:cxn modelId="{71F3966A-40D6-496B-8E47-55C968101DA7}" type="presOf" srcId="{EDC4BDD7-23A5-41D0-AA33-E74D43BA4E12}" destId="{7C32141F-53B4-4363-ADF2-89EB72F021F2}" srcOrd="0" destOrd="0" presId="urn:microsoft.com/office/officeart/2005/8/layout/orgChart1"/>
    <dgm:cxn modelId="{23EFDF72-658B-4420-AE0F-621244DFB174}" type="presOf" srcId="{DE58265F-5640-44C6-9791-A0DF7791AC48}" destId="{3A0011B3-63B5-4193-A360-BA99C6DBF5CB}" srcOrd="1" destOrd="0" presId="urn:microsoft.com/office/officeart/2005/8/layout/orgChart1"/>
    <dgm:cxn modelId="{B2E59353-9F40-433B-A97D-84773C04DD27}" srcId="{A2F8D02C-C9C6-4BF3-BC4E-89447C2430DE}" destId="{5793F772-2601-4D88-AB7F-772A1374D1AD}" srcOrd="0" destOrd="0" parTransId="{60EF65F5-A687-4F1E-A2E2-771FB7667633}" sibTransId="{E1E8DC83-F773-4C1D-909D-15142096E60D}"/>
    <dgm:cxn modelId="{CBC02C58-3367-4274-8B5E-78D74C8F42A2}" type="presOf" srcId="{FB5D60FA-1814-44FE-AEA2-457092ABADAE}" destId="{8BA1F7D5-CCBD-4275-B7B0-BDDFDC13FC8C}" srcOrd="0" destOrd="0" presId="urn:microsoft.com/office/officeart/2005/8/layout/orgChart1"/>
    <dgm:cxn modelId="{F230B07F-F85E-4BF4-A387-AF797C6A71FA}" type="presOf" srcId="{04CD3719-34EE-48B5-9849-F3BF972FB11E}" destId="{A9FF89E7-B182-4F65-A722-3C98B28D4A76}" srcOrd="0" destOrd="0" presId="urn:microsoft.com/office/officeart/2005/8/layout/orgChart1"/>
    <dgm:cxn modelId="{073A6E88-25D7-476A-84C4-90FD1379D368}" type="presOf" srcId="{B313CB22-AD7D-4607-B04A-EB79F3538176}" destId="{C6F07B6F-9376-4226-8AD3-E796881ED431}" srcOrd="0" destOrd="0" presId="urn:microsoft.com/office/officeart/2005/8/layout/orgChart1"/>
    <dgm:cxn modelId="{577A828D-F19B-4757-A075-F248FA999FAB}" srcId="{C9414629-70CE-406B-8460-D7B91A36D2CD}" destId="{04CD3719-34EE-48B5-9849-F3BF972FB11E}" srcOrd="1" destOrd="0" parTransId="{A3448ED5-2565-405C-AC73-FB9001AF758C}" sibTransId="{6BAEF689-DDD8-4412-89C1-5092032FA2FC}"/>
    <dgm:cxn modelId="{5A8F5898-A0DB-41C8-A140-9AFD5C6A0E73}" type="presOf" srcId="{04CD3719-34EE-48B5-9849-F3BF972FB11E}" destId="{D34CEAF7-016C-48F4-ADD2-9368FC873C1D}" srcOrd="1" destOrd="0" presId="urn:microsoft.com/office/officeart/2005/8/layout/orgChart1"/>
    <dgm:cxn modelId="{C223FD9B-B501-4D26-9DAE-C074DB2B3070}" type="presOf" srcId="{9CB9E6AB-CFD7-448C-8142-2161731F6AE5}" destId="{ADC18B23-560D-4E8A-A1AE-7F4487D2A457}" srcOrd="0" destOrd="0" presId="urn:microsoft.com/office/officeart/2005/8/layout/orgChart1"/>
    <dgm:cxn modelId="{894E7C9F-93E9-482A-B5D6-03D939D25FB3}" srcId="{C9414629-70CE-406B-8460-D7B91A36D2CD}" destId="{DE58265F-5640-44C6-9791-A0DF7791AC48}" srcOrd="0" destOrd="0" parTransId="{F9251358-DC85-46B9-A950-90B3E0096310}" sibTransId="{272B7587-7F21-4E47-98BF-81B0E60217DD}"/>
    <dgm:cxn modelId="{FA5487B2-E9B0-4848-9500-8236D56DE9E3}" srcId="{EF2B8584-DD7D-42F0-9AFD-FB306E7AC87A}" destId="{C9414629-70CE-406B-8460-D7B91A36D2CD}" srcOrd="0" destOrd="0" parTransId="{FB5D60FA-1814-44FE-AEA2-457092ABADAE}" sibTransId="{D05B0184-C574-438C-9AC5-54302F1A3431}"/>
    <dgm:cxn modelId="{CE9D8DB3-F612-449F-AB86-89CBECE4983D}" type="presOf" srcId="{F031F73B-8BFF-4128-BF04-76E620031F9A}" destId="{017DB8E8-C47E-4404-ACD8-F9FF90029103}" srcOrd="0" destOrd="0" presId="urn:microsoft.com/office/officeart/2005/8/layout/orgChart1"/>
    <dgm:cxn modelId="{0DA1BFB6-79B3-481B-90AF-108A9A92B811}" type="presOf" srcId="{46D35EEA-DB4A-4C4E-9F79-345028801E99}" destId="{D5F0479E-27B5-4EF7-82FF-28F2AE2E2016}" srcOrd="0" destOrd="0" presId="urn:microsoft.com/office/officeart/2005/8/layout/orgChart1"/>
    <dgm:cxn modelId="{41FDA3C1-47EF-4C8A-9D5E-79033C6F2C58}" type="presOf" srcId="{60EF65F5-A687-4F1E-A2E2-771FB7667633}" destId="{5DE482CC-0776-4310-BD6C-A2D173FCA4FA}" srcOrd="0" destOrd="0" presId="urn:microsoft.com/office/officeart/2005/8/layout/orgChart1"/>
    <dgm:cxn modelId="{8336A5C2-B0BF-486D-9792-21E670541B62}" type="presOf" srcId="{A2F8D02C-C9C6-4BF3-BC4E-89447C2430DE}" destId="{67E0164B-0A21-4F76-A0DF-A5615AC1D859}" srcOrd="0" destOrd="0" presId="urn:microsoft.com/office/officeart/2005/8/layout/orgChart1"/>
    <dgm:cxn modelId="{85B8DCCD-49B8-4221-9F0F-2C2EC2C0ED87}" srcId="{EDC4BDD7-23A5-41D0-AA33-E74D43BA4E12}" destId="{EF2B8584-DD7D-42F0-9AFD-FB306E7AC87A}" srcOrd="0" destOrd="0" parTransId="{8C9BF23C-12BA-4016-8484-ACE1D6106013}" sibTransId="{869F107E-767C-461C-A805-CAE391AF5296}"/>
    <dgm:cxn modelId="{0DD267D0-E278-491C-B7C4-F00C93C5F242}" type="presOf" srcId="{C0016D4E-15EA-4F23-A60C-94EB4FC883F5}" destId="{1AC26F65-D0DF-4045-A70A-B33604677539}" srcOrd="0" destOrd="0" presId="urn:microsoft.com/office/officeart/2005/8/layout/orgChart1"/>
    <dgm:cxn modelId="{21D976DC-F839-4AC1-A6D5-0DA6C8D8ECDD}" type="presOf" srcId="{F9251358-DC85-46B9-A950-90B3E0096310}" destId="{7817B345-A732-4611-A619-CB820D442CA8}" srcOrd="0" destOrd="0" presId="urn:microsoft.com/office/officeart/2005/8/layout/orgChart1"/>
    <dgm:cxn modelId="{48C081E1-859A-462D-B9EA-EF16547F12D9}" srcId="{C0016D4E-15EA-4F23-A60C-94EB4FC883F5}" destId="{CC6D9488-127D-40C4-8A5E-80ADFCEED941}" srcOrd="0" destOrd="0" parTransId="{5B98B96D-2982-4631-999C-41BC6CAD0705}" sibTransId="{0368DBCE-4A27-4346-AAEB-9CF76085BC90}"/>
    <dgm:cxn modelId="{D80E4CE5-E1E6-46A4-89DA-23A5C41D4F2C}" srcId="{F031F73B-8BFF-4128-BF04-76E620031F9A}" destId="{EDC4BDD7-23A5-41D0-AA33-E74D43BA4E12}" srcOrd="0" destOrd="0" parTransId="{9CB9E6AB-CFD7-448C-8142-2161731F6AE5}" sibTransId="{1B25188E-7346-4CBA-9364-3D3BA3CE5F7E}"/>
    <dgm:cxn modelId="{E0CD77E5-CEC0-4F51-AE5B-CA4D0B704A9C}" type="presOf" srcId="{A2F8D02C-C9C6-4BF3-BC4E-89447C2430DE}" destId="{51FEEFBB-C092-4192-8528-7CC051C09254}" srcOrd="1" destOrd="0" presId="urn:microsoft.com/office/officeart/2005/8/layout/orgChart1"/>
    <dgm:cxn modelId="{22ABB0ED-F66E-4D6F-8C4E-FB95AF602230}" type="presOf" srcId="{8C9BF23C-12BA-4016-8484-ACE1D6106013}" destId="{6449D176-5D54-4D77-99FB-4DFBCEFA4717}" srcOrd="0" destOrd="0" presId="urn:microsoft.com/office/officeart/2005/8/layout/orgChart1"/>
    <dgm:cxn modelId="{7DD2B0F2-800C-419A-B66E-A1C495E7EFF0}" type="presOf" srcId="{CC6D9488-127D-40C4-8A5E-80ADFCEED941}" destId="{8DD0CD9C-82B2-4367-886E-631CC4EC4609}" srcOrd="1" destOrd="0" presId="urn:microsoft.com/office/officeart/2005/8/layout/orgChart1"/>
    <dgm:cxn modelId="{666AC8F4-6EDE-426D-A742-83C4A57825EF}" type="presOf" srcId="{C9414629-70CE-406B-8460-D7B91A36D2CD}" destId="{70287CF2-D6E1-4194-A720-1B3A416C360B}" srcOrd="1" destOrd="0" presId="urn:microsoft.com/office/officeart/2005/8/layout/orgChart1"/>
    <dgm:cxn modelId="{DC51B3F9-1796-4A84-9E08-9071CF733AFC}" srcId="{CC6D9488-127D-40C4-8A5E-80ADFCEED941}" destId="{A2F8D02C-C9C6-4BF3-BC4E-89447C2430DE}" srcOrd="0" destOrd="0" parTransId="{46D35EEA-DB4A-4C4E-9F79-345028801E99}" sibTransId="{85741AAF-10B6-4FBA-B3EC-4A52335ED2D1}"/>
    <dgm:cxn modelId="{4C57D3FF-40E6-4212-B009-C0AC29FD9DAA}" type="presOf" srcId="{A3448ED5-2565-405C-AC73-FB9001AF758C}" destId="{40114204-D229-4BF9-95B0-2417DEF10032}" srcOrd="0" destOrd="0" presId="urn:microsoft.com/office/officeart/2005/8/layout/orgChart1"/>
    <dgm:cxn modelId="{B6B20892-F867-466A-AE23-E61DC5A0E169}" type="presParOf" srcId="{1AC26F65-D0DF-4045-A70A-B33604677539}" destId="{D474D032-61F7-4323-A8A4-ADFBB2F98242}" srcOrd="0" destOrd="0" presId="urn:microsoft.com/office/officeart/2005/8/layout/orgChart1"/>
    <dgm:cxn modelId="{4A303839-DDB7-4DF0-8830-777EEA8E1A22}" type="presParOf" srcId="{D474D032-61F7-4323-A8A4-ADFBB2F98242}" destId="{F1521DB4-3ADA-446F-A377-F9ECD608C8CE}" srcOrd="0" destOrd="0" presId="urn:microsoft.com/office/officeart/2005/8/layout/orgChart1"/>
    <dgm:cxn modelId="{18829025-8EB0-4C86-AF69-93092C571441}" type="presParOf" srcId="{F1521DB4-3ADA-446F-A377-F9ECD608C8CE}" destId="{F59E01DB-90E8-4988-8D1F-61E17623EC7A}" srcOrd="0" destOrd="0" presId="urn:microsoft.com/office/officeart/2005/8/layout/orgChart1"/>
    <dgm:cxn modelId="{23772461-E4B8-4BDA-A69F-99AB3F13283B}" type="presParOf" srcId="{F1521DB4-3ADA-446F-A377-F9ECD608C8CE}" destId="{8DD0CD9C-82B2-4367-886E-631CC4EC4609}" srcOrd="1" destOrd="0" presId="urn:microsoft.com/office/officeart/2005/8/layout/orgChart1"/>
    <dgm:cxn modelId="{FE1A464A-C62E-4448-BD48-D52C175D8FF8}" type="presParOf" srcId="{D474D032-61F7-4323-A8A4-ADFBB2F98242}" destId="{812167A7-AFE4-4CF6-81ED-BE483CFE615C}" srcOrd="1" destOrd="0" presId="urn:microsoft.com/office/officeart/2005/8/layout/orgChart1"/>
    <dgm:cxn modelId="{7D3FAFBB-C696-42B8-8FF9-A6C4DBBEB7A4}" type="presParOf" srcId="{D474D032-61F7-4323-A8A4-ADFBB2F98242}" destId="{205B1764-0026-4117-AAE5-ABF964BFBABA}" srcOrd="2" destOrd="0" presId="urn:microsoft.com/office/officeart/2005/8/layout/orgChart1"/>
    <dgm:cxn modelId="{8FD5A42F-73A8-4CDD-A4D0-11BDF115AB8A}" type="presParOf" srcId="{205B1764-0026-4117-AAE5-ABF964BFBABA}" destId="{D5F0479E-27B5-4EF7-82FF-28F2AE2E2016}" srcOrd="0" destOrd="0" presId="urn:microsoft.com/office/officeart/2005/8/layout/orgChart1"/>
    <dgm:cxn modelId="{7F2CB8B8-8035-4B08-9F29-97437EC35617}" type="presParOf" srcId="{205B1764-0026-4117-AAE5-ABF964BFBABA}" destId="{97BF8A9E-5CA1-4576-A8B5-1FE22D4C1BA1}" srcOrd="1" destOrd="0" presId="urn:microsoft.com/office/officeart/2005/8/layout/orgChart1"/>
    <dgm:cxn modelId="{D823479B-3C7B-4719-98AF-E2E13D9ADBC6}" type="presParOf" srcId="{97BF8A9E-5CA1-4576-A8B5-1FE22D4C1BA1}" destId="{0EE50143-67A8-4F06-BE68-52CBB3E197D8}" srcOrd="0" destOrd="0" presId="urn:microsoft.com/office/officeart/2005/8/layout/orgChart1"/>
    <dgm:cxn modelId="{52D89CBB-573A-43CE-BADB-65A86251098F}" type="presParOf" srcId="{0EE50143-67A8-4F06-BE68-52CBB3E197D8}" destId="{67E0164B-0A21-4F76-A0DF-A5615AC1D859}" srcOrd="0" destOrd="0" presId="urn:microsoft.com/office/officeart/2005/8/layout/orgChart1"/>
    <dgm:cxn modelId="{B48CDA2B-72DC-400F-8F63-D9896363EDE7}" type="presParOf" srcId="{0EE50143-67A8-4F06-BE68-52CBB3E197D8}" destId="{51FEEFBB-C092-4192-8528-7CC051C09254}" srcOrd="1" destOrd="0" presId="urn:microsoft.com/office/officeart/2005/8/layout/orgChart1"/>
    <dgm:cxn modelId="{517DC4CA-E691-47C5-B912-BCC9421D1645}" type="presParOf" srcId="{97BF8A9E-5CA1-4576-A8B5-1FE22D4C1BA1}" destId="{665111C1-C69F-42FB-8A16-E06C9FA5BA9D}" srcOrd="1" destOrd="0" presId="urn:microsoft.com/office/officeart/2005/8/layout/orgChart1"/>
    <dgm:cxn modelId="{6A2E4A14-CD09-4A66-AD94-4072D0C60817}" type="presParOf" srcId="{665111C1-C69F-42FB-8A16-E06C9FA5BA9D}" destId="{5DE482CC-0776-4310-BD6C-A2D173FCA4FA}" srcOrd="0" destOrd="0" presId="urn:microsoft.com/office/officeart/2005/8/layout/orgChart1"/>
    <dgm:cxn modelId="{59641610-4B3C-4341-A8EA-BE8B9B7A62E0}" type="presParOf" srcId="{665111C1-C69F-42FB-8A16-E06C9FA5BA9D}" destId="{E9295E67-5CDB-49A6-9F51-C29406D686DB}" srcOrd="1" destOrd="0" presId="urn:microsoft.com/office/officeart/2005/8/layout/orgChart1"/>
    <dgm:cxn modelId="{CA0D7373-31F1-45A5-BB8F-FE3297B9C69E}" type="presParOf" srcId="{E9295E67-5CDB-49A6-9F51-C29406D686DB}" destId="{AAD56231-1889-4B50-88FC-7DDF4185E073}" srcOrd="0" destOrd="0" presId="urn:microsoft.com/office/officeart/2005/8/layout/orgChart1"/>
    <dgm:cxn modelId="{4BD5A4DA-0612-4AAE-A555-6FC648EDCED7}" type="presParOf" srcId="{AAD56231-1889-4B50-88FC-7DDF4185E073}" destId="{CE7C50F7-106B-4C84-941D-C5D0EA07DD8C}" srcOrd="0" destOrd="0" presId="urn:microsoft.com/office/officeart/2005/8/layout/orgChart1"/>
    <dgm:cxn modelId="{2C7C0557-B1E1-4743-9814-F9383A03FDF5}" type="presParOf" srcId="{AAD56231-1889-4B50-88FC-7DDF4185E073}" destId="{CB3FA079-B39B-4439-A635-C504B7034292}" srcOrd="1" destOrd="0" presId="urn:microsoft.com/office/officeart/2005/8/layout/orgChart1"/>
    <dgm:cxn modelId="{644ACE20-EB52-423C-A6C1-794419D4A3B2}" type="presParOf" srcId="{E9295E67-5CDB-49A6-9F51-C29406D686DB}" destId="{0AB7E049-3BD3-41C1-ADE3-C8549B4FA111}" srcOrd="1" destOrd="0" presId="urn:microsoft.com/office/officeart/2005/8/layout/orgChart1"/>
    <dgm:cxn modelId="{64805802-959B-4921-A0DD-A618D34C2415}" type="presParOf" srcId="{E9295E67-5CDB-49A6-9F51-C29406D686DB}" destId="{FDC6971B-B747-4C8F-9D9B-D8CA588178F4}" srcOrd="2" destOrd="0" presId="urn:microsoft.com/office/officeart/2005/8/layout/orgChart1"/>
    <dgm:cxn modelId="{79115691-4565-4293-BFB5-191F2A490D0D}" type="presParOf" srcId="{97BF8A9E-5CA1-4576-A8B5-1FE22D4C1BA1}" destId="{AFF13A66-AFCF-4612-A5EA-D4DB34632E05}" srcOrd="2" destOrd="0" presId="urn:microsoft.com/office/officeart/2005/8/layout/orgChart1"/>
    <dgm:cxn modelId="{D3CB1F60-D60D-42C1-8714-D786B4B3A26D}" type="presParOf" srcId="{205B1764-0026-4117-AAE5-ABF964BFBABA}" destId="{C6F07B6F-9376-4226-8AD3-E796881ED431}" srcOrd="2" destOrd="0" presId="urn:microsoft.com/office/officeart/2005/8/layout/orgChart1"/>
    <dgm:cxn modelId="{06B4EF35-4938-4721-BF2C-A9A3BC24E34B}" type="presParOf" srcId="{205B1764-0026-4117-AAE5-ABF964BFBABA}" destId="{0E22EFCE-0EBE-4117-AC89-72FDBBC81AEF}" srcOrd="3" destOrd="0" presId="urn:microsoft.com/office/officeart/2005/8/layout/orgChart1"/>
    <dgm:cxn modelId="{A6889F1C-D239-46AB-8594-EFD2569E0190}" type="presParOf" srcId="{0E22EFCE-0EBE-4117-AC89-72FDBBC81AEF}" destId="{7BE91E8B-20E9-46B8-9C1C-5C73F224776C}" srcOrd="0" destOrd="0" presId="urn:microsoft.com/office/officeart/2005/8/layout/orgChart1"/>
    <dgm:cxn modelId="{D5ACD23A-CBEA-4F4A-B453-9037109F6483}" type="presParOf" srcId="{7BE91E8B-20E9-46B8-9C1C-5C73F224776C}" destId="{017DB8E8-C47E-4404-ACD8-F9FF90029103}" srcOrd="0" destOrd="0" presId="urn:microsoft.com/office/officeart/2005/8/layout/orgChart1"/>
    <dgm:cxn modelId="{7C019303-EDC3-413A-880C-2E065E8D1D06}" type="presParOf" srcId="{7BE91E8B-20E9-46B8-9C1C-5C73F224776C}" destId="{1DB378C1-0C84-4198-A7CD-191CE04A9863}" srcOrd="1" destOrd="0" presId="urn:microsoft.com/office/officeart/2005/8/layout/orgChart1"/>
    <dgm:cxn modelId="{8A83AA21-3B3B-4A5C-BE46-808F39A81330}" type="presParOf" srcId="{0E22EFCE-0EBE-4117-AC89-72FDBBC81AEF}" destId="{BC4F8712-4567-4D63-90F9-A717A4BA0D6A}" srcOrd="1" destOrd="0" presId="urn:microsoft.com/office/officeart/2005/8/layout/orgChart1"/>
    <dgm:cxn modelId="{AAC3DED2-C712-447F-81F9-B7219B117B38}" type="presParOf" srcId="{BC4F8712-4567-4D63-90F9-A717A4BA0D6A}" destId="{ADC18B23-560D-4E8A-A1AE-7F4487D2A457}" srcOrd="0" destOrd="0" presId="urn:microsoft.com/office/officeart/2005/8/layout/orgChart1"/>
    <dgm:cxn modelId="{A5AFB7C6-E85A-4EEB-A6A3-261BC76962EC}" type="presParOf" srcId="{BC4F8712-4567-4D63-90F9-A717A4BA0D6A}" destId="{39B041F4-BFFC-4771-9D84-45922A309D6A}" srcOrd="1" destOrd="0" presId="urn:microsoft.com/office/officeart/2005/8/layout/orgChart1"/>
    <dgm:cxn modelId="{1CADE722-47DF-456A-A211-DD4F0E4492BA}" type="presParOf" srcId="{39B041F4-BFFC-4771-9D84-45922A309D6A}" destId="{7962172B-205F-4D94-A2EB-82FFCB973E88}" srcOrd="0" destOrd="0" presId="urn:microsoft.com/office/officeart/2005/8/layout/orgChart1"/>
    <dgm:cxn modelId="{44704A03-6D2D-4485-814F-CD326EF88D0C}" type="presParOf" srcId="{7962172B-205F-4D94-A2EB-82FFCB973E88}" destId="{7C32141F-53B4-4363-ADF2-89EB72F021F2}" srcOrd="0" destOrd="0" presId="urn:microsoft.com/office/officeart/2005/8/layout/orgChart1"/>
    <dgm:cxn modelId="{1493D30D-0AB8-44FC-88D9-B287886827A0}" type="presParOf" srcId="{7962172B-205F-4D94-A2EB-82FFCB973E88}" destId="{F7DF0B8A-9DDA-4DC3-9348-DE5D0113E6E8}" srcOrd="1" destOrd="0" presId="urn:microsoft.com/office/officeart/2005/8/layout/orgChart1"/>
    <dgm:cxn modelId="{9B3EDB9F-58CC-4BDC-80DF-5BD768C1CC44}" type="presParOf" srcId="{39B041F4-BFFC-4771-9D84-45922A309D6A}" destId="{7589E980-4F51-4537-9B0A-36FEC3242B36}" srcOrd="1" destOrd="0" presId="urn:microsoft.com/office/officeart/2005/8/layout/orgChart1"/>
    <dgm:cxn modelId="{48F8C06F-14CE-48F6-B84E-0CFAAD0E47E1}" type="presParOf" srcId="{7589E980-4F51-4537-9B0A-36FEC3242B36}" destId="{6449D176-5D54-4D77-99FB-4DFBCEFA4717}" srcOrd="0" destOrd="0" presId="urn:microsoft.com/office/officeart/2005/8/layout/orgChart1"/>
    <dgm:cxn modelId="{E7ABDE57-783E-4DAD-94A5-F7572CB44C37}" type="presParOf" srcId="{7589E980-4F51-4537-9B0A-36FEC3242B36}" destId="{9DF5B212-7394-4A44-A810-89003DB2E977}" srcOrd="1" destOrd="0" presId="urn:microsoft.com/office/officeart/2005/8/layout/orgChart1"/>
    <dgm:cxn modelId="{65CBB290-9C88-46DB-BFD7-6414AE344938}" type="presParOf" srcId="{9DF5B212-7394-4A44-A810-89003DB2E977}" destId="{DA464577-B083-4EEB-B96A-E2A03B494DDC}" srcOrd="0" destOrd="0" presId="urn:microsoft.com/office/officeart/2005/8/layout/orgChart1"/>
    <dgm:cxn modelId="{3092DF53-8702-4711-9A71-DF2D8445EFDA}" type="presParOf" srcId="{DA464577-B083-4EEB-B96A-E2A03B494DDC}" destId="{0421BE87-53C5-4ABD-AE78-196F9D6F68CC}" srcOrd="0" destOrd="0" presId="urn:microsoft.com/office/officeart/2005/8/layout/orgChart1"/>
    <dgm:cxn modelId="{F5C1BD35-094D-4D86-8BE7-70F46673AF1A}" type="presParOf" srcId="{DA464577-B083-4EEB-B96A-E2A03B494DDC}" destId="{E38A7216-DEE8-41D2-95A4-E3DF3671C29B}" srcOrd="1" destOrd="0" presId="urn:microsoft.com/office/officeart/2005/8/layout/orgChart1"/>
    <dgm:cxn modelId="{03362B8E-E51C-44AD-A68D-FEA199E3DD87}" type="presParOf" srcId="{9DF5B212-7394-4A44-A810-89003DB2E977}" destId="{5B4B2C5F-97D1-455E-AA1A-79FA8BB45FE2}" srcOrd="1" destOrd="0" presId="urn:microsoft.com/office/officeart/2005/8/layout/orgChart1"/>
    <dgm:cxn modelId="{C33AC3D6-D654-4B33-BA8E-5C8976306BD0}" type="presParOf" srcId="{5B4B2C5F-97D1-455E-AA1A-79FA8BB45FE2}" destId="{8BA1F7D5-CCBD-4275-B7B0-BDDFDC13FC8C}" srcOrd="0" destOrd="0" presId="urn:microsoft.com/office/officeart/2005/8/layout/orgChart1"/>
    <dgm:cxn modelId="{DF106353-F776-4D3B-9563-0A00C6866F38}" type="presParOf" srcId="{5B4B2C5F-97D1-455E-AA1A-79FA8BB45FE2}" destId="{292D8327-DD54-4A91-B844-8834B427065B}" srcOrd="1" destOrd="0" presId="urn:microsoft.com/office/officeart/2005/8/layout/orgChart1"/>
    <dgm:cxn modelId="{A1EF4982-09D5-49DE-80DE-80FD6B57EF08}" type="presParOf" srcId="{292D8327-DD54-4A91-B844-8834B427065B}" destId="{F22CEDB7-969F-4749-A6EE-314883138EE0}" srcOrd="0" destOrd="0" presId="urn:microsoft.com/office/officeart/2005/8/layout/orgChart1"/>
    <dgm:cxn modelId="{E4BFCF8C-2DD5-48F1-B760-2F1AE7218B51}" type="presParOf" srcId="{F22CEDB7-969F-4749-A6EE-314883138EE0}" destId="{CEACC4F8-FD31-4D84-9BCF-B7A519413533}" srcOrd="0" destOrd="0" presId="urn:microsoft.com/office/officeart/2005/8/layout/orgChart1"/>
    <dgm:cxn modelId="{830B081C-B175-4F17-8319-A65E5CFC42E6}" type="presParOf" srcId="{F22CEDB7-969F-4749-A6EE-314883138EE0}" destId="{70287CF2-D6E1-4194-A720-1B3A416C360B}" srcOrd="1" destOrd="0" presId="urn:microsoft.com/office/officeart/2005/8/layout/orgChart1"/>
    <dgm:cxn modelId="{24E8BCE7-4468-4BA6-B301-62DA21F719D9}" type="presParOf" srcId="{292D8327-DD54-4A91-B844-8834B427065B}" destId="{105850E8-11EC-4A8C-9456-A91657FF414C}" srcOrd="1" destOrd="0" presId="urn:microsoft.com/office/officeart/2005/8/layout/orgChart1"/>
    <dgm:cxn modelId="{90464451-AE12-4C02-926E-8FE7CC502449}" type="presParOf" srcId="{105850E8-11EC-4A8C-9456-A91657FF414C}" destId="{7817B345-A732-4611-A619-CB820D442CA8}" srcOrd="0" destOrd="0" presId="urn:microsoft.com/office/officeart/2005/8/layout/orgChart1"/>
    <dgm:cxn modelId="{3AF6D0BF-B127-4DEC-8EA0-DD20E46B5BB0}" type="presParOf" srcId="{105850E8-11EC-4A8C-9456-A91657FF414C}" destId="{46C644BE-CFA3-44A5-B5A7-B58A7FE6790E}" srcOrd="1" destOrd="0" presId="urn:microsoft.com/office/officeart/2005/8/layout/orgChart1"/>
    <dgm:cxn modelId="{F880D0CA-C0E3-418A-9171-12D87F96CC05}" type="presParOf" srcId="{46C644BE-CFA3-44A5-B5A7-B58A7FE6790E}" destId="{868CD62D-C48B-44A7-AC9A-04937257F329}" srcOrd="0" destOrd="0" presId="urn:microsoft.com/office/officeart/2005/8/layout/orgChart1"/>
    <dgm:cxn modelId="{89627422-ED3D-4DD8-96CB-8149B6B5CA9D}" type="presParOf" srcId="{868CD62D-C48B-44A7-AC9A-04937257F329}" destId="{C44040B0-035B-4D47-A81C-02D74954ADBB}" srcOrd="0" destOrd="0" presId="urn:microsoft.com/office/officeart/2005/8/layout/orgChart1"/>
    <dgm:cxn modelId="{AD46466B-8429-412D-AA94-858CF2F2DAF0}" type="presParOf" srcId="{868CD62D-C48B-44A7-AC9A-04937257F329}" destId="{3A0011B3-63B5-4193-A360-BA99C6DBF5CB}" srcOrd="1" destOrd="0" presId="urn:microsoft.com/office/officeart/2005/8/layout/orgChart1"/>
    <dgm:cxn modelId="{D51B6550-9928-4B1C-8353-6D1E7E60F548}" type="presParOf" srcId="{46C644BE-CFA3-44A5-B5A7-B58A7FE6790E}" destId="{BC5EA1B1-918D-4B0B-8363-3636A3FBED4A}" srcOrd="1" destOrd="0" presId="urn:microsoft.com/office/officeart/2005/8/layout/orgChart1"/>
    <dgm:cxn modelId="{53F2BF77-5C02-401A-B899-FA3444012B10}" type="presParOf" srcId="{46C644BE-CFA3-44A5-B5A7-B58A7FE6790E}" destId="{AD98BECD-EB8E-4651-A95B-F64679BDAC15}" srcOrd="2" destOrd="0" presId="urn:microsoft.com/office/officeart/2005/8/layout/orgChart1"/>
    <dgm:cxn modelId="{F4CD2E72-A3A5-4883-9E1E-FAC0A35A9246}" type="presParOf" srcId="{105850E8-11EC-4A8C-9456-A91657FF414C}" destId="{40114204-D229-4BF9-95B0-2417DEF10032}" srcOrd="2" destOrd="0" presId="urn:microsoft.com/office/officeart/2005/8/layout/orgChart1"/>
    <dgm:cxn modelId="{8C4FFEE0-8200-44A7-B6B4-6674144048F8}" type="presParOf" srcId="{105850E8-11EC-4A8C-9456-A91657FF414C}" destId="{A8D21B42-1461-40FF-A3CE-E32B8B3FB8BA}" srcOrd="3" destOrd="0" presId="urn:microsoft.com/office/officeart/2005/8/layout/orgChart1"/>
    <dgm:cxn modelId="{D43FDF79-B982-47B0-B2D0-1B703FB65C8B}" type="presParOf" srcId="{A8D21B42-1461-40FF-A3CE-E32B8B3FB8BA}" destId="{7EE125D0-871B-431D-9109-BAFD7AD8A57A}" srcOrd="0" destOrd="0" presId="urn:microsoft.com/office/officeart/2005/8/layout/orgChart1"/>
    <dgm:cxn modelId="{9816CDCD-10C5-4F09-80F8-3D62120E2946}" type="presParOf" srcId="{7EE125D0-871B-431D-9109-BAFD7AD8A57A}" destId="{A9FF89E7-B182-4F65-A722-3C98B28D4A76}" srcOrd="0" destOrd="0" presId="urn:microsoft.com/office/officeart/2005/8/layout/orgChart1"/>
    <dgm:cxn modelId="{85A4C9E4-456C-4890-9B9C-45F912A70833}" type="presParOf" srcId="{7EE125D0-871B-431D-9109-BAFD7AD8A57A}" destId="{D34CEAF7-016C-48F4-ADD2-9368FC873C1D}" srcOrd="1" destOrd="0" presId="urn:microsoft.com/office/officeart/2005/8/layout/orgChart1"/>
    <dgm:cxn modelId="{D51BEDDC-0CED-42C6-ABF0-96B5140C82FB}" type="presParOf" srcId="{A8D21B42-1461-40FF-A3CE-E32B8B3FB8BA}" destId="{01403A03-4CB4-49CA-8829-E8C6A2420E70}" srcOrd="1" destOrd="0" presId="urn:microsoft.com/office/officeart/2005/8/layout/orgChart1"/>
    <dgm:cxn modelId="{B3037FDB-087D-4409-8AAC-966D74883107}" type="presParOf" srcId="{A8D21B42-1461-40FF-A3CE-E32B8B3FB8BA}" destId="{714260FB-56EB-4FB4-862A-DED9ACEDB780}" srcOrd="2" destOrd="0" presId="urn:microsoft.com/office/officeart/2005/8/layout/orgChart1"/>
    <dgm:cxn modelId="{9D0E1916-3474-4818-A4A3-6EF84DA46749}" type="presParOf" srcId="{292D8327-DD54-4A91-B844-8834B427065B}" destId="{B295BE04-A108-402E-94D7-F57BFCB2EC27}" srcOrd="2" destOrd="0" presId="urn:microsoft.com/office/officeart/2005/8/layout/orgChart1"/>
    <dgm:cxn modelId="{411FE7A9-6B5B-4EE3-982E-ED2B877BA6D5}" type="presParOf" srcId="{9DF5B212-7394-4A44-A810-89003DB2E977}" destId="{73DD52B5-6C8A-4E91-891F-FFCEB7E3FD08}" srcOrd="2" destOrd="0" presId="urn:microsoft.com/office/officeart/2005/8/layout/orgChart1"/>
    <dgm:cxn modelId="{6C57195F-7C55-48DA-B4C3-20A92A264D90}" type="presParOf" srcId="{39B041F4-BFFC-4771-9D84-45922A309D6A}" destId="{4BDE879D-2CEA-4AA0-81D6-780D1A86C63D}" srcOrd="2" destOrd="0" presId="urn:microsoft.com/office/officeart/2005/8/layout/orgChart1"/>
    <dgm:cxn modelId="{BD38CF42-8603-4006-BEF2-DDD2196B6C5A}" type="presParOf" srcId="{0E22EFCE-0EBE-4117-AC89-72FDBBC81AEF}" destId="{D040FA46-1DAC-48E2-996C-06E8114FEB2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114204-D229-4BF9-95B0-2417DEF10032}">
      <dsp:nvSpPr>
        <dsp:cNvPr id="0" name=""/>
        <dsp:cNvSpPr/>
      </dsp:nvSpPr>
      <dsp:spPr>
        <a:xfrm>
          <a:off x="3146683" y="2181052"/>
          <a:ext cx="97902" cy="763635"/>
        </a:xfrm>
        <a:custGeom>
          <a:avLst/>
          <a:gdLst/>
          <a:ahLst/>
          <a:cxnLst/>
          <a:rect l="0" t="0" r="0" b="0"/>
          <a:pathLst>
            <a:path>
              <a:moveTo>
                <a:pt x="0" y="0"/>
              </a:moveTo>
              <a:lnTo>
                <a:pt x="0" y="763635"/>
              </a:lnTo>
              <a:lnTo>
                <a:pt x="97902" y="7636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17B345-A732-4611-A619-CB820D442CA8}">
      <dsp:nvSpPr>
        <dsp:cNvPr id="0" name=""/>
        <dsp:cNvSpPr/>
      </dsp:nvSpPr>
      <dsp:spPr>
        <a:xfrm>
          <a:off x="3146683" y="2181052"/>
          <a:ext cx="97902" cy="300232"/>
        </a:xfrm>
        <a:custGeom>
          <a:avLst/>
          <a:gdLst/>
          <a:ahLst/>
          <a:cxnLst/>
          <a:rect l="0" t="0" r="0" b="0"/>
          <a:pathLst>
            <a:path>
              <a:moveTo>
                <a:pt x="0" y="0"/>
              </a:moveTo>
              <a:lnTo>
                <a:pt x="0" y="300232"/>
              </a:lnTo>
              <a:lnTo>
                <a:pt x="97902" y="3002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1F7D5-CCBD-4275-B7B0-BDDFDC13FC8C}">
      <dsp:nvSpPr>
        <dsp:cNvPr id="0" name=""/>
        <dsp:cNvSpPr/>
      </dsp:nvSpPr>
      <dsp:spPr>
        <a:xfrm>
          <a:off x="3362035" y="1717650"/>
          <a:ext cx="91440" cy="137062"/>
        </a:xfrm>
        <a:custGeom>
          <a:avLst/>
          <a:gdLst/>
          <a:ahLst/>
          <a:cxnLst/>
          <a:rect l="0" t="0" r="0" b="0"/>
          <a:pathLst>
            <a:path>
              <a:moveTo>
                <a:pt x="45720" y="0"/>
              </a:moveTo>
              <a:lnTo>
                <a:pt x="45720" y="137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49D176-5D54-4D77-99FB-4DFBCEFA4717}">
      <dsp:nvSpPr>
        <dsp:cNvPr id="0" name=""/>
        <dsp:cNvSpPr/>
      </dsp:nvSpPr>
      <dsp:spPr>
        <a:xfrm>
          <a:off x="3362035" y="1254247"/>
          <a:ext cx="91440" cy="137062"/>
        </a:xfrm>
        <a:custGeom>
          <a:avLst/>
          <a:gdLst/>
          <a:ahLst/>
          <a:cxnLst/>
          <a:rect l="0" t="0" r="0" b="0"/>
          <a:pathLst>
            <a:path>
              <a:moveTo>
                <a:pt x="45720" y="0"/>
              </a:moveTo>
              <a:lnTo>
                <a:pt x="45720" y="137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C18B23-560D-4E8A-A1AE-7F4487D2A457}">
      <dsp:nvSpPr>
        <dsp:cNvPr id="0" name=""/>
        <dsp:cNvSpPr/>
      </dsp:nvSpPr>
      <dsp:spPr>
        <a:xfrm>
          <a:off x="3362035" y="790844"/>
          <a:ext cx="91440" cy="137062"/>
        </a:xfrm>
        <a:custGeom>
          <a:avLst/>
          <a:gdLst/>
          <a:ahLst/>
          <a:cxnLst/>
          <a:rect l="0" t="0" r="0" b="0"/>
          <a:pathLst>
            <a:path>
              <a:moveTo>
                <a:pt x="45720" y="0"/>
              </a:moveTo>
              <a:lnTo>
                <a:pt x="45720" y="137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F07B6F-9376-4226-8AD3-E796881ED431}">
      <dsp:nvSpPr>
        <dsp:cNvPr id="0" name=""/>
        <dsp:cNvSpPr/>
      </dsp:nvSpPr>
      <dsp:spPr>
        <a:xfrm>
          <a:off x="2967164" y="327441"/>
          <a:ext cx="91440" cy="300232"/>
        </a:xfrm>
        <a:custGeom>
          <a:avLst/>
          <a:gdLst/>
          <a:ahLst/>
          <a:cxnLst/>
          <a:rect l="0" t="0" r="0" b="0"/>
          <a:pathLst>
            <a:path>
              <a:moveTo>
                <a:pt x="45720" y="0"/>
              </a:moveTo>
              <a:lnTo>
                <a:pt x="45720" y="300232"/>
              </a:lnTo>
              <a:lnTo>
                <a:pt x="114251" y="3002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E482CC-0776-4310-BD6C-A2D173FCA4FA}">
      <dsp:nvSpPr>
        <dsp:cNvPr id="0" name=""/>
        <dsp:cNvSpPr/>
      </dsp:nvSpPr>
      <dsp:spPr>
        <a:xfrm>
          <a:off x="2193770" y="790844"/>
          <a:ext cx="97902" cy="300232"/>
        </a:xfrm>
        <a:custGeom>
          <a:avLst/>
          <a:gdLst/>
          <a:ahLst/>
          <a:cxnLst/>
          <a:rect l="0" t="0" r="0" b="0"/>
          <a:pathLst>
            <a:path>
              <a:moveTo>
                <a:pt x="0" y="0"/>
              </a:moveTo>
              <a:lnTo>
                <a:pt x="0" y="300232"/>
              </a:lnTo>
              <a:lnTo>
                <a:pt x="97902" y="3002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F0479E-27B5-4EF7-82FF-28F2AE2E2016}">
      <dsp:nvSpPr>
        <dsp:cNvPr id="0" name=""/>
        <dsp:cNvSpPr/>
      </dsp:nvSpPr>
      <dsp:spPr>
        <a:xfrm>
          <a:off x="2520110" y="327441"/>
          <a:ext cx="492773" cy="300232"/>
        </a:xfrm>
        <a:custGeom>
          <a:avLst/>
          <a:gdLst/>
          <a:ahLst/>
          <a:cxnLst/>
          <a:rect l="0" t="0" r="0" b="0"/>
          <a:pathLst>
            <a:path>
              <a:moveTo>
                <a:pt x="492773" y="0"/>
              </a:moveTo>
              <a:lnTo>
                <a:pt x="492773" y="300232"/>
              </a:lnTo>
              <a:lnTo>
                <a:pt x="0" y="3002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9E01DB-90E8-4988-8D1F-61E17623EC7A}">
      <dsp:nvSpPr>
        <dsp:cNvPr id="0" name=""/>
        <dsp:cNvSpPr/>
      </dsp:nvSpPr>
      <dsp:spPr>
        <a:xfrm>
          <a:off x="2686543" y="1101"/>
          <a:ext cx="652680" cy="326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NOC Org</a:t>
          </a:r>
        </a:p>
      </dsp:txBody>
      <dsp:txXfrm>
        <a:off x="2686543" y="1101"/>
        <a:ext cx="652680" cy="326340"/>
      </dsp:txXfrm>
    </dsp:sp>
    <dsp:sp modelId="{67E0164B-0A21-4F76-A0DF-A5615AC1D859}">
      <dsp:nvSpPr>
        <dsp:cNvPr id="0" name=""/>
        <dsp:cNvSpPr/>
      </dsp:nvSpPr>
      <dsp:spPr>
        <a:xfrm>
          <a:off x="1867430" y="464504"/>
          <a:ext cx="652680" cy="326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Security</a:t>
          </a:r>
        </a:p>
      </dsp:txBody>
      <dsp:txXfrm>
        <a:off x="1867430" y="464504"/>
        <a:ext cx="652680" cy="326340"/>
      </dsp:txXfrm>
    </dsp:sp>
    <dsp:sp modelId="{CE7C50F7-106B-4C84-941D-C5D0EA07DD8C}">
      <dsp:nvSpPr>
        <dsp:cNvPr id="0" name=""/>
        <dsp:cNvSpPr/>
      </dsp:nvSpPr>
      <dsp:spPr>
        <a:xfrm>
          <a:off x="2291672" y="927907"/>
          <a:ext cx="652680" cy="326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Chief Information Security Officer (CISO)</a:t>
          </a:r>
        </a:p>
      </dsp:txBody>
      <dsp:txXfrm>
        <a:off x="2291672" y="927907"/>
        <a:ext cx="652680" cy="326340"/>
      </dsp:txXfrm>
    </dsp:sp>
    <dsp:sp modelId="{017DB8E8-C47E-4404-ACD8-F9FF90029103}">
      <dsp:nvSpPr>
        <dsp:cNvPr id="0" name=""/>
        <dsp:cNvSpPr/>
      </dsp:nvSpPr>
      <dsp:spPr>
        <a:xfrm>
          <a:off x="3081415" y="464504"/>
          <a:ext cx="652680" cy="326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Operations</a:t>
          </a:r>
        </a:p>
      </dsp:txBody>
      <dsp:txXfrm>
        <a:off x="3081415" y="464504"/>
        <a:ext cx="652680" cy="326340"/>
      </dsp:txXfrm>
    </dsp:sp>
    <dsp:sp modelId="{7C32141F-53B4-4363-ADF2-89EB72F021F2}">
      <dsp:nvSpPr>
        <dsp:cNvPr id="0" name=""/>
        <dsp:cNvSpPr/>
      </dsp:nvSpPr>
      <dsp:spPr>
        <a:xfrm>
          <a:off x="3081415" y="927907"/>
          <a:ext cx="652680" cy="326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Project Chief Engineer</a:t>
          </a:r>
        </a:p>
      </dsp:txBody>
      <dsp:txXfrm>
        <a:off x="3081415" y="927907"/>
        <a:ext cx="652680" cy="326340"/>
      </dsp:txXfrm>
    </dsp:sp>
    <dsp:sp modelId="{0421BE87-53C5-4ABD-AE78-196F9D6F68CC}">
      <dsp:nvSpPr>
        <dsp:cNvPr id="0" name=""/>
        <dsp:cNvSpPr/>
      </dsp:nvSpPr>
      <dsp:spPr>
        <a:xfrm>
          <a:off x="3081415" y="1391309"/>
          <a:ext cx="652680" cy="326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NOC Manager (NOC-M)</a:t>
          </a:r>
        </a:p>
      </dsp:txBody>
      <dsp:txXfrm>
        <a:off x="3081415" y="1391309"/>
        <a:ext cx="652680" cy="326340"/>
      </dsp:txXfrm>
    </dsp:sp>
    <dsp:sp modelId="{CEACC4F8-FD31-4D84-9BCF-B7A519413533}">
      <dsp:nvSpPr>
        <dsp:cNvPr id="0" name=""/>
        <dsp:cNvSpPr/>
      </dsp:nvSpPr>
      <dsp:spPr>
        <a:xfrm>
          <a:off x="3081415" y="1854712"/>
          <a:ext cx="652680" cy="326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Shift Manager</a:t>
          </a:r>
        </a:p>
      </dsp:txBody>
      <dsp:txXfrm>
        <a:off x="3081415" y="1854712"/>
        <a:ext cx="652680" cy="326340"/>
      </dsp:txXfrm>
    </dsp:sp>
    <dsp:sp modelId="{C44040B0-035B-4D47-A81C-02D74954ADBB}">
      <dsp:nvSpPr>
        <dsp:cNvPr id="0" name=""/>
        <dsp:cNvSpPr/>
      </dsp:nvSpPr>
      <dsp:spPr>
        <a:xfrm>
          <a:off x="3244585" y="2318115"/>
          <a:ext cx="652680" cy="326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Product SME</a:t>
          </a:r>
        </a:p>
      </dsp:txBody>
      <dsp:txXfrm>
        <a:off x="3244585" y="2318115"/>
        <a:ext cx="652680" cy="326340"/>
      </dsp:txXfrm>
    </dsp:sp>
    <dsp:sp modelId="{A9FF89E7-B182-4F65-A722-3C98B28D4A76}">
      <dsp:nvSpPr>
        <dsp:cNvPr id="0" name=""/>
        <dsp:cNvSpPr/>
      </dsp:nvSpPr>
      <dsp:spPr>
        <a:xfrm>
          <a:off x="3244585" y="2781518"/>
          <a:ext cx="652680" cy="326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System Admin</a:t>
          </a:r>
        </a:p>
      </dsp:txBody>
      <dsp:txXfrm>
        <a:off x="3244585" y="2781518"/>
        <a:ext cx="652680" cy="3263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a14846b-7cee-4431-9856-1d7d81e01838}"/>
      </w:docPartPr>
      <w:docPartBody>
        <w:p w14:paraId="619328D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FD61B119EBB84FA97837AC862EDC04" ma:contentTypeVersion="11" ma:contentTypeDescription="Create a new document." ma:contentTypeScope="" ma:versionID="eefbb5664b6c40a2d4369a1af14d1041">
  <xsd:schema xmlns:xsd="http://www.w3.org/2001/XMLSchema" xmlns:xs="http://www.w3.org/2001/XMLSchema" xmlns:p="http://schemas.microsoft.com/office/2006/metadata/properties" xmlns:ns2="557837eb-44a5-4f75-8a30-1ca1a4ff2d07" xmlns:ns3="5cb35a5e-8e9b-4174-996b-12f790567a5d" targetNamespace="http://schemas.microsoft.com/office/2006/metadata/properties" ma:root="true" ma:fieldsID="a50d55a416dc14aeb5554da3ce8f2244" ns2:_="" ns3:_="">
    <xsd:import namespace="557837eb-44a5-4f75-8a30-1ca1a4ff2d07"/>
    <xsd:import namespace="5cb35a5e-8e9b-4174-996b-12f790567a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7837eb-44a5-4f75-8a30-1ca1a4ff2d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35a5e-8e9b-4174-996b-12f790567a5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29858-125E-4325-B84E-0E8157B83F57}"/>
</file>

<file path=customXml/itemProps2.xml><?xml version="1.0" encoding="utf-8"?>
<ds:datastoreItem xmlns:ds="http://schemas.openxmlformats.org/officeDocument/2006/customXml" ds:itemID="{BB97BB07-A311-4406-82F9-93791BEEDC30}">
  <ds:schemaRefs>
    <ds:schemaRef ds:uri="http://schemas.microsoft.com/sharepoint/v3/contenttype/forms"/>
  </ds:schemaRefs>
</ds:datastoreItem>
</file>

<file path=customXml/itemProps3.xml><?xml version="1.0" encoding="utf-8"?>
<ds:datastoreItem xmlns:ds="http://schemas.openxmlformats.org/officeDocument/2006/customXml" ds:itemID="{1A9D4156-1016-426C-A3F4-F7221A7A48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CA513F-1ED7-4246-A5F2-DF920849801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Neyra, Jorge</dc:creator>
  <keywords/>
  <dc:description/>
  <lastModifiedBy>Neyra, Jorge</lastModifiedBy>
  <revision>5</revision>
  <dcterms:created xsi:type="dcterms:W3CDTF">2021-06-02T19:42:00.0000000Z</dcterms:created>
  <dcterms:modified xsi:type="dcterms:W3CDTF">2021-06-08T20:22:50.7763813Z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0x010100B1FD61B119EBB84FA97837AC862EDC04</vt:lpwstr>
  </property>
  <property fmtid="{D5CDD505-2E9C-101B-9397-08002B2CF9AE}" pid="3" name="MSIP_Label_ea60d57e-af5b-4752-ac57-3e4f28ca11dc_Enabled">
    <vt:lpwstr>true</vt:lpwstr>
  </property>
  <property fmtid="{D5CDD505-2E9C-101B-9397-08002B2CF9AE}" pid="4" name="MSIP_Label_ea60d57e-af5b-4752-ac57-3e4f28ca11dc_SetDate">
    <vt:lpwstr>2021-05-27T20:02:21Z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0fbb9fd3-1e64-469b-ab9e-40fcd0666901</vt:lpwstr>
  </property>
  <property fmtid="{D5CDD505-2E9C-101B-9397-08002B2CF9AE}" pid="9" name="MSIP_Label_ea60d57e-af5b-4752-ac57-3e4f28ca11dc_ContentBits">
    <vt:lpwstr>0</vt:lpwstr>
  </property>
</Properties>
</file>